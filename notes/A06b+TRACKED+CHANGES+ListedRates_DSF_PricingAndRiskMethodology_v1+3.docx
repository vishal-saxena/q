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4A0"/>
      </w:tblPr>
      <w:tblGrid>
        <w:gridCol w:w="9525"/>
      </w:tblGrid>
      <w:tr w:rsidR="00911198" w:rsidRPr="006D385C" w:rsidTr="006F25F6">
        <w:trPr>
          <w:trHeight w:hRule="exact" w:val="5670"/>
        </w:trPr>
        <w:tc>
          <w:tcPr>
            <w:tcW w:w="9741" w:type="dxa"/>
            <w:vAlign w:val="bottom"/>
          </w:tcPr>
          <w:p w:rsidR="00911198" w:rsidRPr="006D385C" w:rsidRDefault="006F25F6" w:rsidP="0089164F">
            <w:pPr>
              <w:pStyle w:val="Title"/>
              <w:spacing w:after="120" w:line="240" w:lineRule="atLeast"/>
              <w:jc w:val="both"/>
              <w:rPr>
                <w:rFonts w:asciiTheme="majorHAnsi" w:eastAsiaTheme="majorEastAsia" w:hAnsiTheme="majorHAnsi" w:cstheme="majorBidi"/>
                <w:color w:val="003E77" w:themeColor="text2" w:themeShade="BF"/>
              </w:rPr>
            </w:pPr>
            <w:bookmarkStart w:id="0" w:name="DocTitle"/>
            <w:bookmarkStart w:id="1" w:name="TitlePage"/>
            <w:r w:rsidRPr="006D385C">
              <w:rPr>
                <w:rFonts w:asciiTheme="majorHAnsi" w:eastAsiaTheme="majorEastAsia" w:hAnsiTheme="majorHAnsi" w:cstheme="majorBidi"/>
                <w:color w:val="003E77" w:themeColor="text2" w:themeShade="BF"/>
              </w:rPr>
              <w:t>Deliverable Swap Future</w:t>
            </w:r>
            <w:bookmarkEnd w:id="0"/>
          </w:p>
          <w:p w:rsidR="00911198" w:rsidRPr="006D385C" w:rsidRDefault="0008460B" w:rsidP="00D8305D">
            <w:pPr>
              <w:pStyle w:val="Subtitle1"/>
              <w:spacing w:after="120" w:line="240" w:lineRule="atLeast"/>
              <w:jc w:val="both"/>
              <w:rPr>
                <w:rFonts w:asciiTheme="majorHAnsi" w:eastAsiaTheme="majorEastAsia" w:hAnsiTheme="majorHAnsi" w:cstheme="majorBidi"/>
                <w:color w:val="000000" w:themeColor="text1"/>
              </w:rPr>
            </w:pPr>
            <w:bookmarkStart w:id="2" w:name="DocSubTitle"/>
            <w:r>
              <w:rPr>
                <w:rFonts w:asciiTheme="majorHAnsi" w:eastAsiaTheme="majorEastAsia" w:hAnsiTheme="majorHAnsi" w:cstheme="majorBidi"/>
                <w:color w:val="000000" w:themeColor="text1"/>
              </w:rPr>
              <w:t xml:space="preserve">Pricing &amp; </w:t>
            </w:r>
            <w:r w:rsidR="00D8305D">
              <w:rPr>
                <w:rFonts w:asciiTheme="majorHAnsi" w:eastAsiaTheme="majorEastAsia" w:hAnsiTheme="majorHAnsi" w:cstheme="majorBidi"/>
                <w:color w:val="000000" w:themeColor="text1"/>
              </w:rPr>
              <w:t>Risk Management</w:t>
            </w:r>
            <w:r w:rsidR="006F25F6" w:rsidRPr="006D385C">
              <w:rPr>
                <w:rFonts w:asciiTheme="majorHAnsi" w:eastAsiaTheme="majorEastAsia" w:hAnsiTheme="majorHAnsi" w:cstheme="majorBidi"/>
                <w:color w:val="000000" w:themeColor="text1"/>
              </w:rPr>
              <w:t xml:space="preserve"> Methodology</w:t>
            </w:r>
            <w:bookmarkEnd w:id="2"/>
          </w:p>
        </w:tc>
      </w:tr>
    </w:tbl>
    <w:p w:rsidR="00AD69DD" w:rsidRPr="006D385C" w:rsidRDefault="00A761E7" w:rsidP="0089164F">
      <w:pPr>
        <w:pStyle w:val="NormalNoSpace"/>
        <w:spacing w:after="120"/>
        <w:jc w:val="both"/>
      </w:pPr>
      <w:bookmarkStart w:id="3" w:name="DocDate"/>
      <w:r>
        <w:t>26</w:t>
      </w:r>
      <w:r w:rsidR="006F25F6" w:rsidRPr="006D385C">
        <w:t xml:space="preserve"> </w:t>
      </w:r>
      <w:r w:rsidR="00621795">
        <w:t>August</w:t>
      </w:r>
      <w:r w:rsidR="006F25F6" w:rsidRPr="006D385C">
        <w:t xml:space="preserve"> 2014</w:t>
      </w:r>
      <w:bookmarkEnd w:id="3"/>
    </w:p>
    <w:p w:rsidR="00AD69DD" w:rsidRPr="006D385C" w:rsidRDefault="00AD69DD" w:rsidP="0089164F">
      <w:pPr>
        <w:spacing w:after="120"/>
        <w:jc w:val="both"/>
      </w:pPr>
    </w:p>
    <w:p w:rsidR="002A7DD5" w:rsidRPr="006D385C" w:rsidRDefault="002A7DD5" w:rsidP="0089164F">
      <w:pPr>
        <w:spacing w:after="120"/>
        <w:jc w:val="both"/>
      </w:pPr>
    </w:p>
    <w:p w:rsidR="002A7DD5" w:rsidRPr="006D385C" w:rsidRDefault="002A7DD5" w:rsidP="0089164F">
      <w:pPr>
        <w:spacing w:after="120"/>
        <w:jc w:val="both"/>
      </w:pPr>
    </w:p>
    <w:p w:rsidR="002A7DD5" w:rsidRPr="006D385C" w:rsidRDefault="002A7DD5" w:rsidP="0089164F">
      <w:pPr>
        <w:spacing w:after="120"/>
        <w:jc w:val="both"/>
      </w:pPr>
    </w:p>
    <w:p w:rsidR="00AD69DD" w:rsidRPr="006D385C" w:rsidRDefault="00AD69DD" w:rsidP="0089164F">
      <w:pPr>
        <w:pStyle w:val="Disclaimer"/>
        <w:spacing w:line="240" w:lineRule="atLeast"/>
        <w:jc w:val="both"/>
      </w:pPr>
    </w:p>
    <w:p w:rsidR="00AD69DD" w:rsidRPr="006D385C" w:rsidRDefault="00AD69DD" w:rsidP="0089164F">
      <w:pPr>
        <w:spacing w:after="120"/>
        <w:jc w:val="both"/>
        <w:sectPr w:rsidR="00AD69DD" w:rsidRPr="006D385C" w:rsidSect="00E61A85">
          <w:headerReference w:type="default" r:id="rId8"/>
          <w:footerReference w:type="default" r:id="rId9"/>
          <w:headerReference w:type="first" r:id="rId10"/>
          <w:pgSz w:w="11907" w:h="16840" w:code="9"/>
          <w:pgMar w:top="1701" w:right="851" w:bottom="1134" w:left="1531" w:header="794" w:footer="567" w:gutter="0"/>
          <w:cols w:space="708"/>
          <w:titlePg/>
          <w:docGrid w:linePitch="360"/>
        </w:sectPr>
      </w:pPr>
    </w:p>
    <w:p w:rsidR="00A761E7" w:rsidRPr="006D385C" w:rsidRDefault="00A761E7" w:rsidP="00A761E7">
      <w:pPr>
        <w:pStyle w:val="Heading1NoNumb"/>
        <w:spacing w:after="120"/>
        <w:jc w:val="both"/>
      </w:pPr>
      <w:bookmarkStart w:id="4" w:name="_Toc397077494"/>
      <w:bookmarkStart w:id="5" w:name="_Toc223190623"/>
      <w:bookmarkStart w:id="6" w:name="ContentsPage"/>
      <w:bookmarkEnd w:id="1"/>
      <w:r>
        <w:lastRenderedPageBreak/>
        <w:t>Document History</w:t>
      </w:r>
      <w:bookmarkEnd w:id="4"/>
    </w:p>
    <w:p w:rsidR="00A761E7" w:rsidRPr="006D385C" w:rsidRDefault="00A761E7" w:rsidP="00A761E7">
      <w:pPr>
        <w:spacing w:after="120"/>
        <w:jc w:val="both"/>
        <w:rPr>
          <w:rFonts w:asciiTheme="minorHAnsi" w:hAnsiTheme="minorHAnsi" w:cstheme="minorHAns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1134"/>
        <w:gridCol w:w="1701"/>
        <w:gridCol w:w="4678"/>
      </w:tblGrid>
      <w:tr w:rsidR="00A761E7" w:rsidRPr="006D385C" w:rsidTr="00A761E7">
        <w:tc>
          <w:tcPr>
            <w:tcW w:w="1985" w:type="dxa"/>
            <w:shd w:val="clear" w:color="auto" w:fill="D9D9D9" w:themeFill="background1" w:themeFillShade="D9"/>
          </w:tcPr>
          <w:p w:rsidR="00A761E7" w:rsidRPr="00A761E7" w:rsidRDefault="00A761E7" w:rsidP="00A761E7">
            <w:pPr>
              <w:spacing w:after="0"/>
              <w:jc w:val="both"/>
              <w:rPr>
                <w:rFonts w:asciiTheme="minorHAnsi" w:hAnsiTheme="minorHAnsi" w:cstheme="minorHAnsi"/>
                <w:b/>
              </w:rPr>
            </w:pPr>
            <w:r w:rsidRPr="00A761E7">
              <w:rPr>
                <w:rFonts w:asciiTheme="minorHAnsi" w:hAnsiTheme="minorHAnsi" w:cstheme="minorHAnsi"/>
                <w:b/>
              </w:rPr>
              <w:t>Date</w:t>
            </w:r>
          </w:p>
        </w:tc>
        <w:tc>
          <w:tcPr>
            <w:tcW w:w="1134" w:type="dxa"/>
            <w:shd w:val="clear" w:color="auto" w:fill="D9D9D9" w:themeFill="background1" w:themeFillShade="D9"/>
          </w:tcPr>
          <w:p w:rsidR="00A761E7" w:rsidRPr="00A761E7" w:rsidDel="00214CEA" w:rsidRDefault="00A761E7" w:rsidP="00A761E7">
            <w:pPr>
              <w:spacing w:after="0"/>
              <w:jc w:val="both"/>
              <w:rPr>
                <w:rFonts w:asciiTheme="minorHAnsi" w:hAnsiTheme="minorHAnsi" w:cstheme="minorHAnsi"/>
                <w:b/>
              </w:rPr>
            </w:pPr>
            <w:r w:rsidRPr="00A761E7">
              <w:rPr>
                <w:rFonts w:asciiTheme="minorHAnsi" w:hAnsiTheme="minorHAnsi" w:cstheme="minorHAnsi"/>
                <w:b/>
              </w:rPr>
              <w:t>Version</w:t>
            </w:r>
          </w:p>
        </w:tc>
        <w:tc>
          <w:tcPr>
            <w:tcW w:w="1701" w:type="dxa"/>
            <w:shd w:val="clear" w:color="auto" w:fill="D9D9D9" w:themeFill="background1" w:themeFillShade="D9"/>
          </w:tcPr>
          <w:p w:rsidR="00A761E7" w:rsidRPr="00A761E7" w:rsidRDefault="00A761E7" w:rsidP="00A761E7">
            <w:pPr>
              <w:spacing w:after="0"/>
              <w:jc w:val="both"/>
              <w:rPr>
                <w:rFonts w:asciiTheme="minorHAnsi" w:hAnsiTheme="minorHAnsi" w:cstheme="minorHAnsi"/>
                <w:b/>
              </w:rPr>
            </w:pPr>
            <w:r w:rsidRPr="00A761E7">
              <w:rPr>
                <w:rFonts w:asciiTheme="minorHAnsi" w:hAnsiTheme="minorHAnsi" w:cstheme="minorHAnsi"/>
                <w:b/>
              </w:rPr>
              <w:t>Author</w:t>
            </w:r>
          </w:p>
        </w:tc>
        <w:tc>
          <w:tcPr>
            <w:tcW w:w="4678" w:type="dxa"/>
            <w:shd w:val="clear" w:color="auto" w:fill="D9D9D9" w:themeFill="background1" w:themeFillShade="D9"/>
          </w:tcPr>
          <w:p w:rsidR="00A761E7" w:rsidRPr="00A761E7" w:rsidRDefault="00A761E7" w:rsidP="00A761E7">
            <w:pPr>
              <w:spacing w:after="0"/>
              <w:jc w:val="both"/>
              <w:rPr>
                <w:rFonts w:asciiTheme="minorHAnsi" w:hAnsiTheme="minorHAnsi" w:cstheme="minorHAnsi"/>
                <w:b/>
              </w:rPr>
            </w:pPr>
            <w:r w:rsidRPr="00A761E7">
              <w:rPr>
                <w:rFonts w:asciiTheme="minorHAnsi" w:hAnsiTheme="minorHAnsi" w:cstheme="minorHAnsi"/>
                <w:b/>
              </w:rPr>
              <w:t>Summary of Changes</w:t>
            </w:r>
          </w:p>
        </w:tc>
      </w:tr>
      <w:tr w:rsidR="00A761E7" w:rsidRPr="006D385C" w:rsidTr="00A761E7">
        <w:tc>
          <w:tcPr>
            <w:tcW w:w="1985" w:type="dxa"/>
          </w:tcPr>
          <w:p w:rsidR="00A761E7" w:rsidRPr="006D385C" w:rsidRDefault="008C6897" w:rsidP="00A761E7">
            <w:pPr>
              <w:spacing w:after="0"/>
              <w:jc w:val="both"/>
              <w:rPr>
                <w:rFonts w:asciiTheme="minorHAnsi" w:hAnsiTheme="minorHAnsi" w:cstheme="minorHAnsi"/>
              </w:rPr>
            </w:pPr>
            <w:r>
              <w:rPr>
                <w:rFonts w:asciiTheme="minorHAnsi" w:hAnsiTheme="minorHAnsi" w:cstheme="minorHAnsi"/>
              </w:rPr>
              <w:t>18</w:t>
            </w:r>
            <w:r w:rsidRPr="008C6897">
              <w:rPr>
                <w:rFonts w:asciiTheme="minorHAnsi" w:hAnsiTheme="minorHAnsi" w:cstheme="minorHAnsi"/>
                <w:vertAlign w:val="superscript"/>
              </w:rPr>
              <w:t>th</w:t>
            </w:r>
            <w:r w:rsidR="00A761E7">
              <w:rPr>
                <w:rFonts w:asciiTheme="minorHAnsi" w:hAnsiTheme="minorHAnsi" w:cstheme="minorHAnsi"/>
              </w:rPr>
              <w:t xml:space="preserve"> August 2014</w:t>
            </w:r>
          </w:p>
        </w:tc>
        <w:tc>
          <w:tcPr>
            <w:tcW w:w="1134" w:type="dxa"/>
          </w:tcPr>
          <w:p w:rsidR="00A761E7" w:rsidRPr="006D385C" w:rsidDel="00214CEA" w:rsidRDefault="00A761E7" w:rsidP="00A761E7">
            <w:pPr>
              <w:spacing w:after="0"/>
              <w:jc w:val="both"/>
              <w:rPr>
                <w:rFonts w:asciiTheme="minorHAnsi" w:hAnsiTheme="minorHAnsi" w:cstheme="minorHAnsi"/>
              </w:rPr>
            </w:pPr>
            <w:r>
              <w:rPr>
                <w:rFonts w:asciiTheme="minorHAnsi" w:hAnsiTheme="minorHAnsi" w:cstheme="minorHAnsi"/>
              </w:rPr>
              <w:t>1.0</w:t>
            </w:r>
          </w:p>
        </w:tc>
        <w:tc>
          <w:tcPr>
            <w:tcW w:w="1701" w:type="dxa"/>
          </w:tcPr>
          <w:p w:rsidR="00A761E7" w:rsidRPr="006D385C" w:rsidRDefault="00A761E7" w:rsidP="00A761E7">
            <w:pPr>
              <w:spacing w:after="0"/>
              <w:jc w:val="both"/>
              <w:rPr>
                <w:rFonts w:asciiTheme="minorHAnsi" w:hAnsiTheme="minorHAnsi" w:cstheme="minorHAnsi"/>
              </w:rPr>
            </w:pPr>
            <w:r>
              <w:rPr>
                <w:rFonts w:asciiTheme="minorHAnsi" w:hAnsiTheme="minorHAnsi" w:cstheme="minorHAnsi"/>
              </w:rPr>
              <w:t>Paul Savage</w:t>
            </w:r>
          </w:p>
        </w:tc>
        <w:tc>
          <w:tcPr>
            <w:tcW w:w="4678" w:type="dxa"/>
          </w:tcPr>
          <w:p w:rsidR="00A761E7" w:rsidRPr="006D385C" w:rsidRDefault="00A761E7" w:rsidP="00A761E7">
            <w:pPr>
              <w:spacing w:after="0"/>
              <w:jc w:val="both"/>
              <w:rPr>
                <w:rFonts w:asciiTheme="minorHAnsi" w:hAnsiTheme="minorHAnsi" w:cstheme="minorHAnsi"/>
              </w:rPr>
            </w:pPr>
            <w:r>
              <w:rPr>
                <w:rFonts w:asciiTheme="minorHAnsi" w:hAnsiTheme="minorHAnsi" w:cstheme="minorHAnsi"/>
              </w:rPr>
              <w:t>Original draft</w:t>
            </w:r>
          </w:p>
        </w:tc>
      </w:tr>
      <w:tr w:rsidR="008C6897" w:rsidRPr="006D385C" w:rsidTr="00A761E7">
        <w:tc>
          <w:tcPr>
            <w:tcW w:w="1985" w:type="dxa"/>
          </w:tcPr>
          <w:p w:rsidR="008C6897" w:rsidRPr="006D385C" w:rsidRDefault="008C6897" w:rsidP="00467B88">
            <w:pPr>
              <w:spacing w:after="0"/>
              <w:jc w:val="both"/>
              <w:rPr>
                <w:rFonts w:asciiTheme="minorHAnsi" w:hAnsiTheme="minorHAnsi" w:cstheme="minorHAnsi"/>
              </w:rPr>
            </w:pPr>
            <w:r>
              <w:rPr>
                <w:rFonts w:asciiTheme="minorHAnsi" w:hAnsiTheme="minorHAnsi" w:cstheme="minorHAnsi"/>
              </w:rPr>
              <w:t>26</w:t>
            </w:r>
            <w:r w:rsidRPr="008C6897">
              <w:rPr>
                <w:rFonts w:asciiTheme="minorHAnsi" w:hAnsiTheme="minorHAnsi" w:cstheme="minorHAnsi"/>
                <w:vertAlign w:val="superscript"/>
              </w:rPr>
              <w:t>th</w:t>
            </w:r>
            <w:r>
              <w:rPr>
                <w:rFonts w:asciiTheme="minorHAnsi" w:hAnsiTheme="minorHAnsi" w:cstheme="minorHAnsi"/>
              </w:rPr>
              <w:t xml:space="preserve"> August 2014</w:t>
            </w:r>
          </w:p>
        </w:tc>
        <w:tc>
          <w:tcPr>
            <w:tcW w:w="1134" w:type="dxa"/>
          </w:tcPr>
          <w:p w:rsidR="008C6897" w:rsidRPr="006D385C" w:rsidDel="00214CEA" w:rsidRDefault="008C6897" w:rsidP="00467B88">
            <w:pPr>
              <w:spacing w:after="0"/>
              <w:jc w:val="both"/>
              <w:rPr>
                <w:rFonts w:asciiTheme="minorHAnsi" w:hAnsiTheme="minorHAnsi" w:cstheme="minorHAnsi"/>
              </w:rPr>
            </w:pPr>
            <w:r>
              <w:rPr>
                <w:rFonts w:asciiTheme="minorHAnsi" w:hAnsiTheme="minorHAnsi" w:cstheme="minorHAnsi"/>
              </w:rPr>
              <w:t>1.1</w:t>
            </w:r>
          </w:p>
        </w:tc>
        <w:tc>
          <w:tcPr>
            <w:tcW w:w="1701" w:type="dxa"/>
          </w:tcPr>
          <w:p w:rsidR="008C6897" w:rsidRPr="006D385C" w:rsidRDefault="008C6897" w:rsidP="00467B88">
            <w:pPr>
              <w:spacing w:after="0"/>
              <w:jc w:val="both"/>
              <w:rPr>
                <w:rFonts w:asciiTheme="minorHAnsi" w:hAnsiTheme="minorHAnsi" w:cstheme="minorHAnsi"/>
              </w:rPr>
            </w:pPr>
            <w:r>
              <w:rPr>
                <w:rFonts w:asciiTheme="minorHAnsi" w:hAnsiTheme="minorHAnsi" w:cstheme="minorHAnsi"/>
              </w:rPr>
              <w:t>Paul Savage</w:t>
            </w:r>
          </w:p>
        </w:tc>
        <w:tc>
          <w:tcPr>
            <w:tcW w:w="4678" w:type="dxa"/>
          </w:tcPr>
          <w:p w:rsidR="008C6897" w:rsidRPr="006D385C" w:rsidRDefault="008C6897" w:rsidP="00C57D51">
            <w:pPr>
              <w:spacing w:after="0"/>
              <w:jc w:val="both"/>
              <w:rPr>
                <w:rFonts w:asciiTheme="minorHAnsi" w:hAnsiTheme="minorHAnsi" w:cstheme="minorHAnsi"/>
              </w:rPr>
            </w:pPr>
            <w:r>
              <w:rPr>
                <w:rFonts w:asciiTheme="minorHAnsi" w:hAnsiTheme="minorHAnsi" w:cstheme="minorHAnsi"/>
              </w:rPr>
              <w:t xml:space="preserve">Document expanded to accommodate </w:t>
            </w:r>
            <w:r w:rsidR="00F0360F" w:rsidRPr="00C57D51">
              <w:rPr>
                <w:rFonts w:asciiTheme="minorHAnsi" w:hAnsiTheme="minorHAnsi" w:cstheme="minorHAnsi"/>
                <w:b/>
                <w:i/>
              </w:rPr>
              <w:t>all</w:t>
            </w:r>
            <w:r w:rsidR="00F0360F">
              <w:rPr>
                <w:rFonts w:asciiTheme="minorHAnsi" w:hAnsiTheme="minorHAnsi" w:cstheme="minorHAnsi"/>
              </w:rPr>
              <w:t xml:space="preserve"> </w:t>
            </w:r>
            <w:r w:rsidR="00C57D51">
              <w:rPr>
                <w:rFonts w:asciiTheme="minorHAnsi" w:hAnsiTheme="minorHAnsi" w:cstheme="minorHAnsi"/>
              </w:rPr>
              <w:t>the DSF</w:t>
            </w:r>
            <w:r>
              <w:rPr>
                <w:rFonts w:asciiTheme="minorHAnsi" w:hAnsiTheme="minorHAnsi" w:cstheme="minorHAnsi"/>
              </w:rPr>
              <w:t>-related material submitted to ERCO</w:t>
            </w:r>
          </w:p>
        </w:tc>
      </w:tr>
      <w:tr w:rsidR="00A761E7" w:rsidRPr="006D385C" w:rsidTr="00A761E7">
        <w:tc>
          <w:tcPr>
            <w:tcW w:w="1985" w:type="dxa"/>
          </w:tcPr>
          <w:p w:rsidR="00A761E7" w:rsidRPr="006D385C" w:rsidRDefault="00C57B35" w:rsidP="00A761E7">
            <w:pPr>
              <w:spacing w:after="0"/>
              <w:jc w:val="both"/>
              <w:rPr>
                <w:rFonts w:asciiTheme="minorHAnsi" w:hAnsiTheme="minorHAnsi" w:cstheme="minorHAnsi"/>
              </w:rPr>
            </w:pPr>
            <w:ins w:id="7" w:author="Marc Huglin" w:date="2014-09-03T14:38:00Z">
              <w:r>
                <w:rPr>
                  <w:rFonts w:asciiTheme="minorHAnsi" w:hAnsiTheme="minorHAnsi" w:cstheme="minorHAnsi"/>
                </w:rPr>
                <w:t>3</w:t>
              </w:r>
              <w:r w:rsidR="00AA5AB9" w:rsidRPr="00AA5AB9">
                <w:rPr>
                  <w:rFonts w:asciiTheme="minorHAnsi" w:hAnsiTheme="minorHAnsi" w:cstheme="minorHAnsi"/>
                  <w:vertAlign w:val="superscript"/>
                  <w:rPrChange w:id="8" w:author="Marc Huglin" w:date="2014-09-03T14:38:00Z">
                    <w:rPr>
                      <w:rFonts w:asciiTheme="minorHAnsi" w:hAnsiTheme="minorHAnsi" w:cstheme="minorHAnsi"/>
                    </w:rPr>
                  </w:rPrChange>
                </w:rPr>
                <w:t>rd</w:t>
              </w:r>
              <w:r>
                <w:rPr>
                  <w:rFonts w:asciiTheme="minorHAnsi" w:hAnsiTheme="minorHAnsi" w:cstheme="minorHAnsi"/>
                </w:rPr>
                <w:t xml:space="preserve"> September 2014</w:t>
              </w:r>
            </w:ins>
          </w:p>
        </w:tc>
        <w:tc>
          <w:tcPr>
            <w:tcW w:w="1134" w:type="dxa"/>
          </w:tcPr>
          <w:p w:rsidR="00A761E7" w:rsidRPr="006D385C" w:rsidRDefault="00C57B35" w:rsidP="00A761E7">
            <w:pPr>
              <w:spacing w:after="0"/>
              <w:jc w:val="both"/>
              <w:rPr>
                <w:rFonts w:asciiTheme="minorHAnsi" w:hAnsiTheme="minorHAnsi" w:cstheme="minorHAnsi"/>
              </w:rPr>
            </w:pPr>
            <w:ins w:id="9" w:author="Marc Huglin" w:date="2014-09-03T14:38:00Z">
              <w:r>
                <w:rPr>
                  <w:rFonts w:asciiTheme="minorHAnsi" w:hAnsiTheme="minorHAnsi" w:cstheme="minorHAnsi"/>
                </w:rPr>
                <w:t>1.2</w:t>
              </w:r>
            </w:ins>
          </w:p>
        </w:tc>
        <w:tc>
          <w:tcPr>
            <w:tcW w:w="1701" w:type="dxa"/>
          </w:tcPr>
          <w:p w:rsidR="00A761E7" w:rsidRPr="006D385C" w:rsidRDefault="00C57B35" w:rsidP="00A761E7">
            <w:pPr>
              <w:spacing w:after="0"/>
              <w:jc w:val="both"/>
              <w:rPr>
                <w:rFonts w:asciiTheme="minorHAnsi" w:hAnsiTheme="minorHAnsi" w:cstheme="minorHAnsi"/>
              </w:rPr>
            </w:pPr>
            <w:ins w:id="10" w:author="Marc Huglin" w:date="2014-09-03T14:38:00Z">
              <w:r>
                <w:rPr>
                  <w:rFonts w:asciiTheme="minorHAnsi" w:hAnsiTheme="minorHAnsi" w:cstheme="minorHAnsi"/>
                </w:rPr>
                <w:t>Marc Huglin</w:t>
              </w:r>
            </w:ins>
          </w:p>
        </w:tc>
        <w:tc>
          <w:tcPr>
            <w:tcW w:w="4678" w:type="dxa"/>
          </w:tcPr>
          <w:p w:rsidR="00A761E7" w:rsidRPr="006D385C" w:rsidRDefault="00C57B35" w:rsidP="00A761E7">
            <w:pPr>
              <w:spacing w:after="0"/>
              <w:jc w:val="both"/>
              <w:rPr>
                <w:rFonts w:asciiTheme="minorHAnsi" w:hAnsiTheme="minorHAnsi" w:cstheme="minorHAnsi"/>
              </w:rPr>
            </w:pPr>
            <w:ins w:id="11" w:author="Marc Huglin" w:date="2014-09-03T14:39:00Z">
              <w:r>
                <w:rPr>
                  <w:rFonts w:asciiTheme="minorHAnsi" w:hAnsiTheme="minorHAnsi" w:cstheme="minorHAnsi"/>
                </w:rPr>
                <w:t xml:space="preserve">Updates to sections 6 &amp; 7 to reflect updated default management procedures following </w:t>
              </w:r>
              <w:del w:id="12" w:author="Andrew Bryan" w:date="2014-09-04T08:37:00Z">
                <w:r w:rsidDel="008A1970">
                  <w:rPr>
                    <w:rFonts w:asciiTheme="minorHAnsi" w:hAnsiTheme="minorHAnsi" w:cstheme="minorHAnsi"/>
                  </w:rPr>
                  <w:delText>ErCo</w:delText>
                </w:r>
              </w:del>
            </w:ins>
            <w:ins w:id="13" w:author="Andrew Bryan" w:date="2014-09-04T08:37:00Z">
              <w:r w:rsidR="008A1970">
                <w:rPr>
                  <w:rFonts w:asciiTheme="minorHAnsi" w:hAnsiTheme="minorHAnsi" w:cstheme="minorHAnsi"/>
                </w:rPr>
                <w:t>ERCo</w:t>
              </w:r>
            </w:ins>
            <w:ins w:id="14" w:author="Marc Huglin" w:date="2014-09-03T14:39:00Z">
              <w:r>
                <w:rPr>
                  <w:rFonts w:asciiTheme="minorHAnsi" w:hAnsiTheme="minorHAnsi" w:cstheme="minorHAnsi"/>
                </w:rPr>
                <w:t xml:space="preserve"> discussion</w:t>
              </w:r>
            </w:ins>
          </w:p>
        </w:tc>
      </w:tr>
      <w:tr w:rsidR="00A761E7" w:rsidRPr="006D385C" w:rsidTr="00A761E7">
        <w:tc>
          <w:tcPr>
            <w:tcW w:w="1985" w:type="dxa"/>
          </w:tcPr>
          <w:p w:rsidR="00A761E7" w:rsidRPr="006D385C" w:rsidRDefault="00A761E7" w:rsidP="00A761E7">
            <w:pPr>
              <w:spacing w:after="0"/>
              <w:jc w:val="both"/>
              <w:rPr>
                <w:rFonts w:asciiTheme="minorHAnsi" w:hAnsiTheme="minorHAnsi" w:cstheme="minorHAnsi"/>
              </w:rPr>
            </w:pPr>
          </w:p>
        </w:tc>
        <w:tc>
          <w:tcPr>
            <w:tcW w:w="1134" w:type="dxa"/>
          </w:tcPr>
          <w:p w:rsidR="00A761E7" w:rsidRPr="006D385C" w:rsidRDefault="00A761E7" w:rsidP="00A761E7">
            <w:pPr>
              <w:spacing w:after="0"/>
              <w:jc w:val="both"/>
              <w:rPr>
                <w:rFonts w:asciiTheme="minorHAnsi" w:hAnsiTheme="minorHAnsi" w:cstheme="minorHAnsi"/>
              </w:rPr>
            </w:pPr>
          </w:p>
        </w:tc>
        <w:tc>
          <w:tcPr>
            <w:tcW w:w="1701" w:type="dxa"/>
          </w:tcPr>
          <w:p w:rsidR="00A761E7" w:rsidRPr="006D385C" w:rsidRDefault="00A761E7" w:rsidP="00A761E7">
            <w:pPr>
              <w:spacing w:after="0"/>
              <w:jc w:val="both"/>
              <w:rPr>
                <w:rFonts w:asciiTheme="minorHAnsi" w:hAnsiTheme="minorHAnsi" w:cstheme="minorHAnsi"/>
              </w:rPr>
            </w:pPr>
          </w:p>
        </w:tc>
        <w:tc>
          <w:tcPr>
            <w:tcW w:w="4678" w:type="dxa"/>
          </w:tcPr>
          <w:p w:rsidR="00A761E7" w:rsidRPr="006D385C" w:rsidRDefault="00A761E7" w:rsidP="00A761E7">
            <w:pPr>
              <w:spacing w:after="0"/>
              <w:jc w:val="both"/>
              <w:rPr>
                <w:rFonts w:asciiTheme="minorHAnsi" w:hAnsiTheme="minorHAnsi" w:cstheme="minorHAnsi"/>
              </w:rPr>
            </w:pPr>
          </w:p>
        </w:tc>
      </w:tr>
      <w:tr w:rsidR="00A761E7" w:rsidRPr="006D385C" w:rsidTr="00A761E7">
        <w:tc>
          <w:tcPr>
            <w:tcW w:w="1985" w:type="dxa"/>
          </w:tcPr>
          <w:p w:rsidR="00A761E7" w:rsidRPr="006D385C" w:rsidRDefault="00A761E7" w:rsidP="00A761E7">
            <w:pPr>
              <w:spacing w:after="0"/>
              <w:jc w:val="both"/>
              <w:rPr>
                <w:rFonts w:asciiTheme="minorHAnsi" w:hAnsiTheme="minorHAnsi" w:cstheme="minorHAnsi"/>
              </w:rPr>
            </w:pPr>
          </w:p>
        </w:tc>
        <w:tc>
          <w:tcPr>
            <w:tcW w:w="1134" w:type="dxa"/>
          </w:tcPr>
          <w:p w:rsidR="00A761E7" w:rsidRPr="006D385C" w:rsidRDefault="00A761E7" w:rsidP="00A761E7">
            <w:pPr>
              <w:spacing w:after="0"/>
              <w:jc w:val="both"/>
              <w:rPr>
                <w:rFonts w:asciiTheme="minorHAnsi" w:hAnsiTheme="minorHAnsi" w:cstheme="minorHAnsi"/>
              </w:rPr>
            </w:pPr>
          </w:p>
        </w:tc>
        <w:tc>
          <w:tcPr>
            <w:tcW w:w="1701" w:type="dxa"/>
          </w:tcPr>
          <w:p w:rsidR="00A761E7" w:rsidRPr="006D385C" w:rsidRDefault="00A761E7" w:rsidP="00A761E7">
            <w:pPr>
              <w:spacing w:after="0"/>
              <w:jc w:val="both"/>
              <w:rPr>
                <w:rFonts w:asciiTheme="minorHAnsi" w:hAnsiTheme="minorHAnsi" w:cstheme="minorHAnsi"/>
              </w:rPr>
            </w:pPr>
          </w:p>
        </w:tc>
        <w:tc>
          <w:tcPr>
            <w:tcW w:w="4678" w:type="dxa"/>
          </w:tcPr>
          <w:p w:rsidR="00A761E7" w:rsidRPr="006D385C" w:rsidRDefault="00A761E7" w:rsidP="00A761E7">
            <w:pPr>
              <w:spacing w:after="0"/>
              <w:jc w:val="both"/>
              <w:rPr>
                <w:rFonts w:asciiTheme="minorHAnsi" w:hAnsiTheme="minorHAnsi" w:cstheme="minorHAnsi"/>
              </w:rPr>
            </w:pPr>
          </w:p>
        </w:tc>
      </w:tr>
      <w:tr w:rsidR="00A761E7" w:rsidRPr="006D385C" w:rsidTr="00A761E7">
        <w:tc>
          <w:tcPr>
            <w:tcW w:w="1985" w:type="dxa"/>
          </w:tcPr>
          <w:p w:rsidR="00A761E7" w:rsidRPr="006D385C" w:rsidRDefault="00A761E7" w:rsidP="00A761E7">
            <w:pPr>
              <w:spacing w:after="0"/>
              <w:jc w:val="both"/>
              <w:rPr>
                <w:rFonts w:asciiTheme="minorHAnsi" w:hAnsiTheme="minorHAnsi" w:cstheme="minorHAnsi"/>
              </w:rPr>
            </w:pPr>
          </w:p>
        </w:tc>
        <w:tc>
          <w:tcPr>
            <w:tcW w:w="1134" w:type="dxa"/>
          </w:tcPr>
          <w:p w:rsidR="00A761E7" w:rsidRPr="006D385C" w:rsidRDefault="00A761E7" w:rsidP="00A761E7">
            <w:pPr>
              <w:spacing w:after="0"/>
              <w:jc w:val="both"/>
              <w:rPr>
                <w:rFonts w:asciiTheme="minorHAnsi" w:hAnsiTheme="minorHAnsi" w:cstheme="minorHAnsi"/>
              </w:rPr>
            </w:pPr>
          </w:p>
        </w:tc>
        <w:tc>
          <w:tcPr>
            <w:tcW w:w="1701" w:type="dxa"/>
          </w:tcPr>
          <w:p w:rsidR="00A761E7" w:rsidRPr="006D385C" w:rsidRDefault="00A761E7" w:rsidP="00A761E7">
            <w:pPr>
              <w:spacing w:after="0"/>
              <w:jc w:val="both"/>
              <w:rPr>
                <w:rFonts w:asciiTheme="minorHAnsi" w:hAnsiTheme="minorHAnsi" w:cstheme="minorHAnsi"/>
              </w:rPr>
            </w:pPr>
          </w:p>
        </w:tc>
        <w:tc>
          <w:tcPr>
            <w:tcW w:w="4678" w:type="dxa"/>
          </w:tcPr>
          <w:p w:rsidR="00A761E7" w:rsidRPr="006D385C" w:rsidRDefault="00A761E7" w:rsidP="00A761E7">
            <w:pPr>
              <w:spacing w:after="0"/>
              <w:jc w:val="both"/>
              <w:rPr>
                <w:rFonts w:asciiTheme="minorHAnsi" w:hAnsiTheme="minorHAnsi" w:cstheme="minorHAnsi"/>
              </w:rPr>
            </w:pPr>
          </w:p>
        </w:tc>
      </w:tr>
      <w:tr w:rsidR="00A761E7" w:rsidRPr="006D385C" w:rsidTr="00A761E7">
        <w:tc>
          <w:tcPr>
            <w:tcW w:w="1985" w:type="dxa"/>
          </w:tcPr>
          <w:p w:rsidR="00A761E7" w:rsidRPr="006D385C" w:rsidRDefault="00A761E7" w:rsidP="00A761E7">
            <w:pPr>
              <w:spacing w:after="0"/>
              <w:jc w:val="both"/>
              <w:rPr>
                <w:rFonts w:asciiTheme="minorHAnsi" w:hAnsiTheme="minorHAnsi" w:cstheme="minorHAnsi"/>
              </w:rPr>
            </w:pPr>
          </w:p>
        </w:tc>
        <w:tc>
          <w:tcPr>
            <w:tcW w:w="1134" w:type="dxa"/>
          </w:tcPr>
          <w:p w:rsidR="00A761E7" w:rsidRPr="006D385C" w:rsidRDefault="00A761E7" w:rsidP="00A761E7">
            <w:pPr>
              <w:spacing w:after="0"/>
              <w:jc w:val="both"/>
              <w:rPr>
                <w:rFonts w:asciiTheme="minorHAnsi" w:hAnsiTheme="minorHAnsi" w:cstheme="minorHAnsi"/>
              </w:rPr>
            </w:pPr>
          </w:p>
        </w:tc>
        <w:tc>
          <w:tcPr>
            <w:tcW w:w="1701" w:type="dxa"/>
          </w:tcPr>
          <w:p w:rsidR="00A761E7" w:rsidRPr="006D385C" w:rsidRDefault="00A761E7" w:rsidP="00A761E7">
            <w:pPr>
              <w:spacing w:after="0"/>
              <w:jc w:val="both"/>
              <w:rPr>
                <w:rFonts w:asciiTheme="minorHAnsi" w:hAnsiTheme="minorHAnsi" w:cstheme="minorHAnsi"/>
              </w:rPr>
            </w:pPr>
          </w:p>
        </w:tc>
        <w:tc>
          <w:tcPr>
            <w:tcW w:w="4678" w:type="dxa"/>
          </w:tcPr>
          <w:p w:rsidR="00A761E7" w:rsidRPr="006D385C" w:rsidRDefault="00A761E7" w:rsidP="00A761E7">
            <w:pPr>
              <w:spacing w:after="0"/>
              <w:jc w:val="both"/>
              <w:rPr>
                <w:rFonts w:asciiTheme="minorHAnsi" w:hAnsiTheme="minorHAnsi" w:cstheme="minorHAnsi"/>
              </w:rPr>
            </w:pPr>
          </w:p>
        </w:tc>
      </w:tr>
      <w:tr w:rsidR="00A761E7" w:rsidRPr="006D385C" w:rsidTr="00A761E7">
        <w:tc>
          <w:tcPr>
            <w:tcW w:w="1985" w:type="dxa"/>
          </w:tcPr>
          <w:p w:rsidR="00A761E7" w:rsidRPr="006D385C" w:rsidRDefault="00A761E7" w:rsidP="00A761E7">
            <w:pPr>
              <w:spacing w:after="0"/>
              <w:jc w:val="both"/>
              <w:rPr>
                <w:rFonts w:asciiTheme="minorHAnsi" w:hAnsiTheme="minorHAnsi" w:cstheme="minorHAnsi"/>
              </w:rPr>
            </w:pPr>
          </w:p>
        </w:tc>
        <w:tc>
          <w:tcPr>
            <w:tcW w:w="1134" w:type="dxa"/>
          </w:tcPr>
          <w:p w:rsidR="00A761E7" w:rsidRPr="006D385C" w:rsidRDefault="00A761E7" w:rsidP="00A761E7">
            <w:pPr>
              <w:spacing w:after="0"/>
              <w:jc w:val="both"/>
              <w:rPr>
                <w:rFonts w:asciiTheme="minorHAnsi" w:hAnsiTheme="minorHAnsi" w:cstheme="minorHAnsi"/>
              </w:rPr>
            </w:pPr>
          </w:p>
        </w:tc>
        <w:tc>
          <w:tcPr>
            <w:tcW w:w="1701" w:type="dxa"/>
          </w:tcPr>
          <w:p w:rsidR="00A761E7" w:rsidRPr="006D385C" w:rsidRDefault="00A761E7" w:rsidP="00A761E7">
            <w:pPr>
              <w:spacing w:after="0"/>
              <w:jc w:val="both"/>
              <w:rPr>
                <w:rFonts w:asciiTheme="minorHAnsi" w:hAnsiTheme="minorHAnsi" w:cstheme="minorHAnsi"/>
              </w:rPr>
            </w:pPr>
          </w:p>
        </w:tc>
        <w:tc>
          <w:tcPr>
            <w:tcW w:w="4678" w:type="dxa"/>
          </w:tcPr>
          <w:p w:rsidR="00A761E7" w:rsidRPr="006D385C" w:rsidRDefault="00A761E7" w:rsidP="00A761E7">
            <w:pPr>
              <w:spacing w:after="0"/>
              <w:jc w:val="both"/>
              <w:rPr>
                <w:rFonts w:asciiTheme="minorHAnsi" w:hAnsiTheme="minorHAnsi" w:cstheme="minorHAnsi"/>
              </w:rPr>
            </w:pPr>
          </w:p>
        </w:tc>
      </w:tr>
      <w:tr w:rsidR="00A761E7" w:rsidRPr="006D385C" w:rsidTr="00A761E7">
        <w:tc>
          <w:tcPr>
            <w:tcW w:w="1985" w:type="dxa"/>
          </w:tcPr>
          <w:p w:rsidR="00A761E7" w:rsidRPr="006D385C" w:rsidRDefault="00A761E7" w:rsidP="00A761E7">
            <w:pPr>
              <w:spacing w:after="0"/>
              <w:jc w:val="both"/>
              <w:rPr>
                <w:rFonts w:asciiTheme="minorHAnsi" w:hAnsiTheme="minorHAnsi" w:cstheme="minorHAnsi"/>
              </w:rPr>
            </w:pPr>
          </w:p>
        </w:tc>
        <w:tc>
          <w:tcPr>
            <w:tcW w:w="1134" w:type="dxa"/>
          </w:tcPr>
          <w:p w:rsidR="00A761E7" w:rsidRPr="006D385C" w:rsidRDefault="00A761E7" w:rsidP="00A761E7">
            <w:pPr>
              <w:spacing w:after="0"/>
              <w:jc w:val="both"/>
              <w:rPr>
                <w:rFonts w:asciiTheme="minorHAnsi" w:hAnsiTheme="minorHAnsi" w:cstheme="minorHAnsi"/>
              </w:rPr>
            </w:pPr>
          </w:p>
        </w:tc>
        <w:tc>
          <w:tcPr>
            <w:tcW w:w="1701" w:type="dxa"/>
          </w:tcPr>
          <w:p w:rsidR="00A761E7" w:rsidRPr="006D385C" w:rsidRDefault="00A761E7" w:rsidP="00A761E7">
            <w:pPr>
              <w:spacing w:after="0"/>
              <w:jc w:val="both"/>
              <w:rPr>
                <w:rFonts w:asciiTheme="minorHAnsi" w:hAnsiTheme="minorHAnsi" w:cstheme="minorHAnsi"/>
              </w:rPr>
            </w:pPr>
          </w:p>
        </w:tc>
        <w:tc>
          <w:tcPr>
            <w:tcW w:w="4678" w:type="dxa"/>
          </w:tcPr>
          <w:p w:rsidR="00A761E7" w:rsidRPr="006D385C" w:rsidRDefault="00A761E7" w:rsidP="00A761E7">
            <w:pPr>
              <w:spacing w:after="0"/>
              <w:jc w:val="both"/>
              <w:rPr>
                <w:rFonts w:asciiTheme="minorHAnsi" w:hAnsiTheme="minorHAnsi" w:cstheme="minorHAnsi"/>
              </w:rPr>
            </w:pPr>
          </w:p>
        </w:tc>
      </w:tr>
      <w:tr w:rsidR="00A761E7" w:rsidRPr="006D385C" w:rsidDel="00CC428E" w:rsidTr="00A761E7">
        <w:tc>
          <w:tcPr>
            <w:tcW w:w="1985" w:type="dxa"/>
          </w:tcPr>
          <w:p w:rsidR="00A761E7" w:rsidRPr="006D385C" w:rsidRDefault="00A761E7" w:rsidP="00A761E7">
            <w:pPr>
              <w:spacing w:after="0"/>
              <w:jc w:val="both"/>
              <w:rPr>
                <w:rFonts w:asciiTheme="minorHAnsi" w:hAnsiTheme="minorHAnsi" w:cstheme="minorHAnsi"/>
              </w:rPr>
            </w:pPr>
          </w:p>
        </w:tc>
        <w:tc>
          <w:tcPr>
            <w:tcW w:w="1134" w:type="dxa"/>
          </w:tcPr>
          <w:p w:rsidR="00A761E7" w:rsidRPr="006D385C" w:rsidRDefault="00A761E7" w:rsidP="00A761E7">
            <w:pPr>
              <w:spacing w:after="0"/>
              <w:jc w:val="both"/>
              <w:rPr>
                <w:rFonts w:asciiTheme="minorHAnsi" w:hAnsiTheme="minorHAnsi" w:cstheme="minorHAnsi"/>
              </w:rPr>
            </w:pPr>
          </w:p>
        </w:tc>
        <w:tc>
          <w:tcPr>
            <w:tcW w:w="1701" w:type="dxa"/>
          </w:tcPr>
          <w:p w:rsidR="00A761E7" w:rsidRPr="006D385C" w:rsidRDefault="00A761E7" w:rsidP="00A761E7">
            <w:pPr>
              <w:spacing w:after="0"/>
              <w:jc w:val="both"/>
              <w:rPr>
                <w:rFonts w:asciiTheme="minorHAnsi" w:hAnsiTheme="minorHAnsi" w:cstheme="minorHAnsi"/>
              </w:rPr>
            </w:pPr>
          </w:p>
        </w:tc>
        <w:tc>
          <w:tcPr>
            <w:tcW w:w="4678" w:type="dxa"/>
          </w:tcPr>
          <w:p w:rsidR="00A761E7" w:rsidRPr="006D385C" w:rsidRDefault="00A761E7" w:rsidP="00A761E7">
            <w:pPr>
              <w:spacing w:after="0"/>
              <w:jc w:val="both"/>
              <w:rPr>
                <w:rFonts w:asciiTheme="minorHAnsi" w:hAnsiTheme="minorHAnsi" w:cstheme="minorHAnsi"/>
              </w:rPr>
            </w:pPr>
          </w:p>
        </w:tc>
      </w:tr>
    </w:tbl>
    <w:p w:rsidR="00A761E7" w:rsidRPr="006D385C" w:rsidRDefault="00A761E7" w:rsidP="00A761E7">
      <w:pPr>
        <w:spacing w:after="120"/>
        <w:jc w:val="both"/>
      </w:pPr>
    </w:p>
    <w:p w:rsidR="0037794C" w:rsidRPr="006D385C" w:rsidRDefault="00BA60EE" w:rsidP="0089164F">
      <w:pPr>
        <w:pStyle w:val="Heading1NoTOC"/>
        <w:spacing w:after="120"/>
        <w:jc w:val="both"/>
      </w:pPr>
      <w:r w:rsidRPr="006D385C">
        <w:lastRenderedPageBreak/>
        <w:t>Table of Contents</w:t>
      </w:r>
      <w:bookmarkEnd w:id="5"/>
    </w:p>
    <w:p w:rsidR="00697564" w:rsidRDefault="00AA5AB9">
      <w:pPr>
        <w:pStyle w:val="TOC1"/>
        <w:rPr>
          <w:rFonts w:asciiTheme="minorHAnsi" w:eastAsiaTheme="minorEastAsia" w:hAnsiTheme="minorHAnsi" w:cstheme="minorBidi"/>
          <w:noProof/>
          <w:sz w:val="22"/>
          <w:szCs w:val="22"/>
          <w:lang w:eastAsia="en-GB"/>
        </w:rPr>
      </w:pPr>
      <w:r w:rsidRPr="006D385C">
        <w:fldChar w:fldCharType="begin"/>
      </w:r>
      <w:r w:rsidR="00F4399B" w:rsidRPr="006D385C">
        <w:instrText xml:space="preserve"> TOC \o "2-2" \h \z \t "Heading 1,1,Heading 1NoNumb,1" </w:instrText>
      </w:r>
      <w:r w:rsidRPr="006D385C">
        <w:fldChar w:fldCharType="separate"/>
      </w:r>
      <w:hyperlink w:anchor="_Toc397077494" w:history="1">
        <w:r w:rsidR="00697564" w:rsidRPr="003674F8">
          <w:rPr>
            <w:rStyle w:val="Hyperlink"/>
            <w:noProof/>
          </w:rPr>
          <w:t>Document History</w:t>
        </w:r>
        <w:r w:rsidR="00697564">
          <w:rPr>
            <w:noProof/>
            <w:webHidden/>
          </w:rPr>
          <w:tab/>
        </w:r>
        <w:r>
          <w:rPr>
            <w:noProof/>
            <w:webHidden/>
          </w:rPr>
          <w:fldChar w:fldCharType="begin"/>
        </w:r>
        <w:r w:rsidR="00697564">
          <w:rPr>
            <w:noProof/>
            <w:webHidden/>
          </w:rPr>
          <w:instrText xml:space="preserve"> PAGEREF _Toc397077494 \h </w:instrText>
        </w:r>
        <w:r>
          <w:rPr>
            <w:noProof/>
            <w:webHidden/>
          </w:rPr>
        </w:r>
        <w:r>
          <w:rPr>
            <w:noProof/>
            <w:webHidden/>
          </w:rPr>
          <w:fldChar w:fldCharType="separate"/>
        </w:r>
        <w:r w:rsidR="00084127">
          <w:rPr>
            <w:noProof/>
            <w:webHidden/>
          </w:rPr>
          <w:t>2</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495" w:history="1">
        <w:r w:rsidR="00697564" w:rsidRPr="003674F8">
          <w:rPr>
            <w:rStyle w:val="Hyperlink"/>
            <w:noProof/>
          </w:rPr>
          <w:t>Abbreviations</w:t>
        </w:r>
        <w:r w:rsidR="00697564">
          <w:rPr>
            <w:noProof/>
            <w:webHidden/>
          </w:rPr>
          <w:tab/>
        </w:r>
        <w:r>
          <w:rPr>
            <w:noProof/>
            <w:webHidden/>
          </w:rPr>
          <w:fldChar w:fldCharType="begin"/>
        </w:r>
        <w:r w:rsidR="00697564">
          <w:rPr>
            <w:noProof/>
            <w:webHidden/>
          </w:rPr>
          <w:instrText xml:space="preserve"> PAGEREF _Toc397077495 \h </w:instrText>
        </w:r>
        <w:r>
          <w:rPr>
            <w:noProof/>
            <w:webHidden/>
          </w:rPr>
        </w:r>
        <w:r>
          <w:rPr>
            <w:noProof/>
            <w:webHidden/>
          </w:rPr>
          <w:fldChar w:fldCharType="separate"/>
        </w:r>
        <w:r w:rsidR="00084127">
          <w:rPr>
            <w:noProof/>
            <w:webHidden/>
          </w:rPr>
          <w:t>5</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496" w:history="1">
        <w:r w:rsidR="00697564" w:rsidRPr="003674F8">
          <w:rPr>
            <w:rStyle w:val="Hyperlink"/>
            <w:noProof/>
          </w:rPr>
          <w:t>Introduction</w:t>
        </w:r>
        <w:r w:rsidR="00697564">
          <w:rPr>
            <w:noProof/>
            <w:webHidden/>
          </w:rPr>
          <w:tab/>
        </w:r>
        <w:r>
          <w:rPr>
            <w:noProof/>
            <w:webHidden/>
          </w:rPr>
          <w:fldChar w:fldCharType="begin"/>
        </w:r>
        <w:r w:rsidR="00697564">
          <w:rPr>
            <w:noProof/>
            <w:webHidden/>
          </w:rPr>
          <w:instrText xml:space="preserve"> PAGEREF _Toc397077496 \h </w:instrText>
        </w:r>
        <w:r>
          <w:rPr>
            <w:noProof/>
            <w:webHidden/>
          </w:rPr>
        </w:r>
        <w:r>
          <w:rPr>
            <w:noProof/>
            <w:webHidden/>
          </w:rPr>
          <w:fldChar w:fldCharType="separate"/>
        </w:r>
        <w:r w:rsidR="00084127">
          <w:rPr>
            <w:noProof/>
            <w:webHidden/>
          </w:rPr>
          <w:t>6</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497" w:history="1">
        <w:r w:rsidR="00697564" w:rsidRPr="003674F8">
          <w:rPr>
            <w:rStyle w:val="Hyperlink"/>
            <w:noProof/>
          </w:rPr>
          <w:t>Background</w:t>
        </w:r>
        <w:r w:rsidR="00697564">
          <w:rPr>
            <w:noProof/>
            <w:webHidden/>
          </w:rPr>
          <w:tab/>
        </w:r>
        <w:r>
          <w:rPr>
            <w:noProof/>
            <w:webHidden/>
          </w:rPr>
          <w:fldChar w:fldCharType="begin"/>
        </w:r>
        <w:r w:rsidR="00697564">
          <w:rPr>
            <w:noProof/>
            <w:webHidden/>
          </w:rPr>
          <w:instrText xml:space="preserve"> PAGEREF _Toc397077497 \h </w:instrText>
        </w:r>
        <w:r>
          <w:rPr>
            <w:noProof/>
            <w:webHidden/>
          </w:rPr>
        </w:r>
        <w:r>
          <w:rPr>
            <w:noProof/>
            <w:webHidden/>
          </w:rPr>
          <w:fldChar w:fldCharType="separate"/>
        </w:r>
        <w:r w:rsidR="00084127">
          <w:rPr>
            <w:noProof/>
            <w:webHidden/>
          </w:rPr>
          <w:t>6</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498" w:history="1">
        <w:r w:rsidR="00697564" w:rsidRPr="003674F8">
          <w:rPr>
            <w:rStyle w:val="Hyperlink"/>
            <w:noProof/>
          </w:rPr>
          <w:t>Purpose of the Document</w:t>
        </w:r>
        <w:r w:rsidR="00697564">
          <w:rPr>
            <w:noProof/>
            <w:webHidden/>
          </w:rPr>
          <w:tab/>
        </w:r>
        <w:r>
          <w:rPr>
            <w:noProof/>
            <w:webHidden/>
          </w:rPr>
          <w:fldChar w:fldCharType="begin"/>
        </w:r>
        <w:r w:rsidR="00697564">
          <w:rPr>
            <w:noProof/>
            <w:webHidden/>
          </w:rPr>
          <w:instrText xml:space="preserve"> PAGEREF _Toc397077498 \h </w:instrText>
        </w:r>
        <w:r>
          <w:rPr>
            <w:noProof/>
            <w:webHidden/>
          </w:rPr>
        </w:r>
        <w:r>
          <w:rPr>
            <w:noProof/>
            <w:webHidden/>
          </w:rPr>
          <w:fldChar w:fldCharType="separate"/>
        </w:r>
        <w:r w:rsidR="00084127">
          <w:rPr>
            <w:noProof/>
            <w:webHidden/>
          </w:rPr>
          <w:t>6</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499" w:history="1">
        <w:r w:rsidR="00697564" w:rsidRPr="003674F8">
          <w:rPr>
            <w:rStyle w:val="Hyperlink"/>
            <w:noProof/>
          </w:rPr>
          <w:t>1</w:t>
        </w:r>
        <w:r w:rsidR="00697564">
          <w:rPr>
            <w:rFonts w:asciiTheme="minorHAnsi" w:eastAsiaTheme="minorEastAsia" w:hAnsiTheme="minorHAnsi" w:cstheme="minorBidi"/>
            <w:noProof/>
            <w:sz w:val="22"/>
            <w:szCs w:val="22"/>
            <w:lang w:eastAsia="en-GB"/>
          </w:rPr>
          <w:tab/>
        </w:r>
        <w:r w:rsidR="00697564" w:rsidRPr="003674F8">
          <w:rPr>
            <w:rStyle w:val="Hyperlink"/>
            <w:noProof/>
          </w:rPr>
          <w:t>Product Specification - LSEG</w:t>
        </w:r>
        <w:r w:rsidR="00697564">
          <w:rPr>
            <w:noProof/>
            <w:webHidden/>
          </w:rPr>
          <w:tab/>
        </w:r>
        <w:r>
          <w:rPr>
            <w:noProof/>
            <w:webHidden/>
          </w:rPr>
          <w:fldChar w:fldCharType="begin"/>
        </w:r>
        <w:r w:rsidR="00697564">
          <w:rPr>
            <w:noProof/>
            <w:webHidden/>
          </w:rPr>
          <w:instrText xml:space="preserve"> PAGEREF _Toc397077499 \h </w:instrText>
        </w:r>
        <w:r>
          <w:rPr>
            <w:noProof/>
            <w:webHidden/>
          </w:rPr>
        </w:r>
        <w:r>
          <w:rPr>
            <w:noProof/>
            <w:webHidden/>
          </w:rPr>
          <w:fldChar w:fldCharType="separate"/>
        </w:r>
        <w:r w:rsidR="00084127">
          <w:rPr>
            <w:noProof/>
            <w:webHidden/>
          </w:rPr>
          <w:t>7</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00" w:history="1">
        <w:r w:rsidR="00697564" w:rsidRPr="003674F8">
          <w:rPr>
            <w:rStyle w:val="Hyperlink"/>
            <w:noProof/>
          </w:rPr>
          <w:t>1.1</w:t>
        </w:r>
        <w:r w:rsidR="00697564">
          <w:rPr>
            <w:rFonts w:asciiTheme="minorHAnsi" w:eastAsiaTheme="minorEastAsia" w:hAnsiTheme="minorHAnsi" w:cstheme="minorBidi"/>
            <w:noProof/>
            <w:sz w:val="22"/>
            <w:szCs w:val="22"/>
            <w:lang w:eastAsia="en-GB"/>
          </w:rPr>
          <w:tab/>
        </w:r>
        <w:r w:rsidR="00697564" w:rsidRPr="003674F8">
          <w:rPr>
            <w:rStyle w:val="Hyperlink"/>
            <w:noProof/>
          </w:rPr>
          <w:t>USD</w:t>
        </w:r>
        <w:r w:rsidR="00697564">
          <w:rPr>
            <w:noProof/>
            <w:webHidden/>
          </w:rPr>
          <w:tab/>
        </w:r>
        <w:r>
          <w:rPr>
            <w:noProof/>
            <w:webHidden/>
          </w:rPr>
          <w:fldChar w:fldCharType="begin"/>
        </w:r>
        <w:r w:rsidR="00697564">
          <w:rPr>
            <w:noProof/>
            <w:webHidden/>
          </w:rPr>
          <w:instrText xml:space="preserve"> PAGEREF _Toc397077500 \h </w:instrText>
        </w:r>
        <w:r>
          <w:rPr>
            <w:noProof/>
            <w:webHidden/>
          </w:rPr>
        </w:r>
        <w:r>
          <w:rPr>
            <w:noProof/>
            <w:webHidden/>
          </w:rPr>
          <w:fldChar w:fldCharType="separate"/>
        </w:r>
        <w:r w:rsidR="00084127">
          <w:rPr>
            <w:noProof/>
            <w:webHidden/>
          </w:rPr>
          <w:t>7</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01" w:history="1">
        <w:r w:rsidR="00697564" w:rsidRPr="003674F8">
          <w:rPr>
            <w:rStyle w:val="Hyperlink"/>
            <w:noProof/>
          </w:rPr>
          <w:t>1.2</w:t>
        </w:r>
        <w:r w:rsidR="00697564">
          <w:rPr>
            <w:rFonts w:asciiTheme="minorHAnsi" w:eastAsiaTheme="minorEastAsia" w:hAnsiTheme="minorHAnsi" w:cstheme="minorBidi"/>
            <w:noProof/>
            <w:sz w:val="22"/>
            <w:szCs w:val="22"/>
            <w:lang w:eastAsia="en-GB"/>
          </w:rPr>
          <w:tab/>
        </w:r>
        <w:r w:rsidR="00697564" w:rsidRPr="003674F8">
          <w:rPr>
            <w:rStyle w:val="Hyperlink"/>
            <w:noProof/>
          </w:rPr>
          <w:t>EUR</w:t>
        </w:r>
        <w:r w:rsidR="00697564">
          <w:rPr>
            <w:noProof/>
            <w:webHidden/>
          </w:rPr>
          <w:tab/>
        </w:r>
        <w:r>
          <w:rPr>
            <w:noProof/>
            <w:webHidden/>
          </w:rPr>
          <w:fldChar w:fldCharType="begin"/>
        </w:r>
        <w:r w:rsidR="00697564">
          <w:rPr>
            <w:noProof/>
            <w:webHidden/>
          </w:rPr>
          <w:instrText xml:space="preserve"> PAGEREF _Toc397077501 \h </w:instrText>
        </w:r>
        <w:r>
          <w:rPr>
            <w:noProof/>
            <w:webHidden/>
          </w:rPr>
        </w:r>
        <w:r>
          <w:rPr>
            <w:noProof/>
            <w:webHidden/>
          </w:rPr>
          <w:fldChar w:fldCharType="separate"/>
        </w:r>
        <w:r w:rsidR="00084127">
          <w:rPr>
            <w:noProof/>
            <w:webHidden/>
          </w:rPr>
          <w:t>7</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02" w:history="1">
        <w:r w:rsidR="00697564" w:rsidRPr="003674F8">
          <w:rPr>
            <w:rStyle w:val="Hyperlink"/>
            <w:noProof/>
          </w:rPr>
          <w:t>1.3</w:t>
        </w:r>
        <w:r w:rsidR="00697564">
          <w:rPr>
            <w:rFonts w:asciiTheme="minorHAnsi" w:eastAsiaTheme="minorEastAsia" w:hAnsiTheme="minorHAnsi" w:cstheme="minorBidi"/>
            <w:noProof/>
            <w:sz w:val="22"/>
            <w:szCs w:val="22"/>
            <w:lang w:eastAsia="en-GB"/>
          </w:rPr>
          <w:tab/>
        </w:r>
        <w:r w:rsidR="00697564" w:rsidRPr="003674F8">
          <w:rPr>
            <w:rStyle w:val="Hyperlink"/>
            <w:noProof/>
          </w:rPr>
          <w:t>GBP</w:t>
        </w:r>
        <w:r w:rsidR="00697564">
          <w:rPr>
            <w:noProof/>
            <w:webHidden/>
          </w:rPr>
          <w:tab/>
        </w:r>
        <w:r>
          <w:rPr>
            <w:noProof/>
            <w:webHidden/>
          </w:rPr>
          <w:fldChar w:fldCharType="begin"/>
        </w:r>
        <w:r w:rsidR="00697564">
          <w:rPr>
            <w:noProof/>
            <w:webHidden/>
          </w:rPr>
          <w:instrText xml:space="preserve"> PAGEREF _Toc397077502 \h </w:instrText>
        </w:r>
        <w:r>
          <w:rPr>
            <w:noProof/>
            <w:webHidden/>
          </w:rPr>
        </w:r>
        <w:r>
          <w:rPr>
            <w:noProof/>
            <w:webHidden/>
          </w:rPr>
          <w:fldChar w:fldCharType="separate"/>
        </w:r>
        <w:r w:rsidR="00084127">
          <w:rPr>
            <w:noProof/>
            <w:webHidden/>
          </w:rPr>
          <w:t>8</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503" w:history="1">
        <w:r w:rsidR="00697564" w:rsidRPr="003674F8">
          <w:rPr>
            <w:rStyle w:val="Hyperlink"/>
            <w:noProof/>
          </w:rPr>
          <w:t>2</w:t>
        </w:r>
        <w:r w:rsidR="00697564">
          <w:rPr>
            <w:rFonts w:asciiTheme="minorHAnsi" w:eastAsiaTheme="minorEastAsia" w:hAnsiTheme="minorHAnsi" w:cstheme="minorBidi"/>
            <w:noProof/>
            <w:sz w:val="22"/>
            <w:szCs w:val="22"/>
            <w:lang w:eastAsia="en-GB"/>
          </w:rPr>
          <w:tab/>
        </w:r>
        <w:r w:rsidR="00697564" w:rsidRPr="003674F8">
          <w:rPr>
            <w:rStyle w:val="Hyperlink"/>
            <w:noProof/>
          </w:rPr>
          <w:t>Product Specification - NLX</w:t>
        </w:r>
        <w:r w:rsidR="00697564">
          <w:rPr>
            <w:noProof/>
            <w:webHidden/>
          </w:rPr>
          <w:tab/>
        </w:r>
        <w:r>
          <w:rPr>
            <w:noProof/>
            <w:webHidden/>
          </w:rPr>
          <w:fldChar w:fldCharType="begin"/>
        </w:r>
        <w:r w:rsidR="00697564">
          <w:rPr>
            <w:noProof/>
            <w:webHidden/>
          </w:rPr>
          <w:instrText xml:space="preserve"> PAGEREF _Toc397077503 \h </w:instrText>
        </w:r>
        <w:r>
          <w:rPr>
            <w:noProof/>
            <w:webHidden/>
          </w:rPr>
        </w:r>
        <w:r>
          <w:rPr>
            <w:noProof/>
            <w:webHidden/>
          </w:rPr>
          <w:fldChar w:fldCharType="separate"/>
        </w:r>
        <w:r w:rsidR="00084127">
          <w:rPr>
            <w:noProof/>
            <w:webHidden/>
          </w:rPr>
          <w:t>9</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04" w:history="1">
        <w:r w:rsidR="00697564" w:rsidRPr="003674F8">
          <w:rPr>
            <w:rStyle w:val="Hyperlink"/>
            <w:noProof/>
          </w:rPr>
          <w:t>2.1</w:t>
        </w:r>
        <w:r w:rsidR="00697564">
          <w:rPr>
            <w:rFonts w:asciiTheme="minorHAnsi" w:eastAsiaTheme="minorEastAsia" w:hAnsiTheme="minorHAnsi" w:cstheme="minorBidi"/>
            <w:noProof/>
            <w:sz w:val="22"/>
            <w:szCs w:val="22"/>
            <w:lang w:eastAsia="en-GB"/>
          </w:rPr>
          <w:tab/>
        </w:r>
        <w:r w:rsidR="00697564" w:rsidRPr="003674F8">
          <w:rPr>
            <w:rStyle w:val="Hyperlink"/>
            <w:noProof/>
          </w:rPr>
          <w:t>USD</w:t>
        </w:r>
        <w:r w:rsidR="00697564">
          <w:rPr>
            <w:noProof/>
            <w:webHidden/>
          </w:rPr>
          <w:tab/>
        </w:r>
        <w:r>
          <w:rPr>
            <w:noProof/>
            <w:webHidden/>
          </w:rPr>
          <w:fldChar w:fldCharType="begin"/>
        </w:r>
        <w:r w:rsidR="00697564">
          <w:rPr>
            <w:noProof/>
            <w:webHidden/>
          </w:rPr>
          <w:instrText xml:space="preserve"> PAGEREF _Toc397077504 \h </w:instrText>
        </w:r>
        <w:r>
          <w:rPr>
            <w:noProof/>
            <w:webHidden/>
          </w:rPr>
        </w:r>
        <w:r>
          <w:rPr>
            <w:noProof/>
            <w:webHidden/>
          </w:rPr>
          <w:fldChar w:fldCharType="separate"/>
        </w:r>
        <w:r w:rsidR="00084127">
          <w:rPr>
            <w:noProof/>
            <w:webHidden/>
          </w:rPr>
          <w:t>9</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05" w:history="1">
        <w:r w:rsidR="00697564" w:rsidRPr="003674F8">
          <w:rPr>
            <w:rStyle w:val="Hyperlink"/>
            <w:noProof/>
          </w:rPr>
          <w:t>2.2</w:t>
        </w:r>
        <w:r w:rsidR="00697564">
          <w:rPr>
            <w:rFonts w:asciiTheme="minorHAnsi" w:eastAsiaTheme="minorEastAsia" w:hAnsiTheme="minorHAnsi" w:cstheme="minorBidi"/>
            <w:noProof/>
            <w:sz w:val="22"/>
            <w:szCs w:val="22"/>
            <w:lang w:eastAsia="en-GB"/>
          </w:rPr>
          <w:tab/>
        </w:r>
        <w:r w:rsidR="00697564" w:rsidRPr="003674F8">
          <w:rPr>
            <w:rStyle w:val="Hyperlink"/>
            <w:noProof/>
          </w:rPr>
          <w:t>EUR</w:t>
        </w:r>
        <w:r w:rsidR="00697564">
          <w:rPr>
            <w:noProof/>
            <w:webHidden/>
          </w:rPr>
          <w:tab/>
        </w:r>
        <w:r>
          <w:rPr>
            <w:noProof/>
            <w:webHidden/>
          </w:rPr>
          <w:fldChar w:fldCharType="begin"/>
        </w:r>
        <w:r w:rsidR="00697564">
          <w:rPr>
            <w:noProof/>
            <w:webHidden/>
          </w:rPr>
          <w:instrText xml:space="preserve"> PAGEREF _Toc397077505 \h </w:instrText>
        </w:r>
        <w:r>
          <w:rPr>
            <w:noProof/>
            <w:webHidden/>
          </w:rPr>
        </w:r>
        <w:r>
          <w:rPr>
            <w:noProof/>
            <w:webHidden/>
          </w:rPr>
          <w:fldChar w:fldCharType="separate"/>
        </w:r>
        <w:r w:rsidR="00084127">
          <w:rPr>
            <w:noProof/>
            <w:webHidden/>
          </w:rPr>
          <w:t>9</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06" w:history="1">
        <w:r w:rsidR="00697564" w:rsidRPr="003674F8">
          <w:rPr>
            <w:rStyle w:val="Hyperlink"/>
            <w:noProof/>
          </w:rPr>
          <w:t>2.3</w:t>
        </w:r>
        <w:r w:rsidR="00697564">
          <w:rPr>
            <w:rFonts w:asciiTheme="minorHAnsi" w:eastAsiaTheme="minorEastAsia" w:hAnsiTheme="minorHAnsi" w:cstheme="minorBidi"/>
            <w:noProof/>
            <w:sz w:val="22"/>
            <w:szCs w:val="22"/>
            <w:lang w:eastAsia="en-GB"/>
          </w:rPr>
          <w:tab/>
        </w:r>
        <w:r w:rsidR="00697564" w:rsidRPr="003674F8">
          <w:rPr>
            <w:rStyle w:val="Hyperlink"/>
            <w:noProof/>
          </w:rPr>
          <w:t>GBP</w:t>
        </w:r>
        <w:r w:rsidR="00697564">
          <w:rPr>
            <w:noProof/>
            <w:webHidden/>
          </w:rPr>
          <w:tab/>
        </w:r>
        <w:r>
          <w:rPr>
            <w:noProof/>
            <w:webHidden/>
          </w:rPr>
          <w:fldChar w:fldCharType="begin"/>
        </w:r>
        <w:r w:rsidR="00697564">
          <w:rPr>
            <w:noProof/>
            <w:webHidden/>
          </w:rPr>
          <w:instrText xml:space="preserve"> PAGEREF _Toc397077506 \h </w:instrText>
        </w:r>
        <w:r>
          <w:rPr>
            <w:noProof/>
            <w:webHidden/>
          </w:rPr>
        </w:r>
        <w:r>
          <w:rPr>
            <w:noProof/>
            <w:webHidden/>
          </w:rPr>
          <w:fldChar w:fldCharType="separate"/>
        </w:r>
        <w:r w:rsidR="00084127">
          <w:rPr>
            <w:noProof/>
            <w:webHidden/>
          </w:rPr>
          <w:t>10</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507" w:history="1">
        <w:r w:rsidR="00697564" w:rsidRPr="003674F8">
          <w:rPr>
            <w:rStyle w:val="Hyperlink"/>
            <w:noProof/>
          </w:rPr>
          <w:t>3</w:t>
        </w:r>
        <w:r w:rsidR="00697564">
          <w:rPr>
            <w:rFonts w:asciiTheme="minorHAnsi" w:eastAsiaTheme="minorEastAsia" w:hAnsiTheme="minorHAnsi" w:cstheme="minorBidi"/>
            <w:noProof/>
            <w:sz w:val="22"/>
            <w:szCs w:val="22"/>
            <w:lang w:eastAsia="en-GB"/>
          </w:rPr>
          <w:tab/>
        </w:r>
        <w:r w:rsidR="00697564" w:rsidRPr="003674F8">
          <w:rPr>
            <w:rStyle w:val="Hyperlink"/>
            <w:noProof/>
          </w:rPr>
          <w:t>Overview of Existing NLX Initial Margin Methodology</w:t>
        </w:r>
        <w:r w:rsidR="00697564">
          <w:rPr>
            <w:noProof/>
            <w:webHidden/>
          </w:rPr>
          <w:tab/>
        </w:r>
        <w:r>
          <w:rPr>
            <w:noProof/>
            <w:webHidden/>
          </w:rPr>
          <w:fldChar w:fldCharType="begin"/>
        </w:r>
        <w:r w:rsidR="00697564">
          <w:rPr>
            <w:noProof/>
            <w:webHidden/>
          </w:rPr>
          <w:instrText xml:space="preserve"> PAGEREF _Toc397077507 \h </w:instrText>
        </w:r>
        <w:r>
          <w:rPr>
            <w:noProof/>
            <w:webHidden/>
          </w:rPr>
        </w:r>
        <w:r>
          <w:rPr>
            <w:noProof/>
            <w:webHidden/>
          </w:rPr>
          <w:fldChar w:fldCharType="separate"/>
        </w:r>
        <w:r w:rsidR="00084127">
          <w:rPr>
            <w:noProof/>
            <w:webHidden/>
          </w:rPr>
          <w:t>11</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08" w:history="1">
        <w:r w:rsidR="00697564" w:rsidRPr="003674F8">
          <w:rPr>
            <w:rStyle w:val="Hyperlink"/>
            <w:noProof/>
          </w:rPr>
          <w:t>3.1</w:t>
        </w:r>
        <w:r w:rsidR="00697564">
          <w:rPr>
            <w:rFonts w:asciiTheme="minorHAnsi" w:eastAsiaTheme="minorEastAsia" w:hAnsiTheme="minorHAnsi" w:cstheme="minorBidi"/>
            <w:noProof/>
            <w:sz w:val="22"/>
            <w:szCs w:val="22"/>
            <w:lang w:eastAsia="en-GB"/>
          </w:rPr>
          <w:tab/>
        </w:r>
        <w:r w:rsidR="00697564" w:rsidRPr="003674F8">
          <w:rPr>
            <w:rStyle w:val="Hyperlink"/>
            <w:noProof/>
          </w:rPr>
          <w:t>Product Coverage</w:t>
        </w:r>
        <w:r w:rsidR="00697564">
          <w:rPr>
            <w:noProof/>
            <w:webHidden/>
          </w:rPr>
          <w:tab/>
        </w:r>
        <w:r>
          <w:rPr>
            <w:noProof/>
            <w:webHidden/>
          </w:rPr>
          <w:fldChar w:fldCharType="begin"/>
        </w:r>
        <w:r w:rsidR="00697564">
          <w:rPr>
            <w:noProof/>
            <w:webHidden/>
          </w:rPr>
          <w:instrText xml:space="preserve"> PAGEREF _Toc397077508 \h </w:instrText>
        </w:r>
        <w:r>
          <w:rPr>
            <w:noProof/>
            <w:webHidden/>
          </w:rPr>
        </w:r>
        <w:r>
          <w:rPr>
            <w:noProof/>
            <w:webHidden/>
          </w:rPr>
          <w:fldChar w:fldCharType="separate"/>
        </w:r>
        <w:r w:rsidR="00084127">
          <w:rPr>
            <w:noProof/>
            <w:webHidden/>
          </w:rPr>
          <w:t>11</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09" w:history="1">
        <w:r w:rsidR="00697564" w:rsidRPr="003674F8">
          <w:rPr>
            <w:rStyle w:val="Hyperlink"/>
            <w:noProof/>
          </w:rPr>
          <w:t>3.2</w:t>
        </w:r>
        <w:r w:rsidR="00697564">
          <w:rPr>
            <w:rFonts w:asciiTheme="minorHAnsi" w:eastAsiaTheme="minorEastAsia" w:hAnsiTheme="minorHAnsi" w:cstheme="minorBidi"/>
            <w:noProof/>
            <w:sz w:val="22"/>
            <w:szCs w:val="22"/>
            <w:lang w:eastAsia="en-GB"/>
          </w:rPr>
          <w:tab/>
        </w:r>
        <w:r w:rsidR="00697564" w:rsidRPr="003674F8">
          <w:rPr>
            <w:rStyle w:val="Hyperlink"/>
            <w:noProof/>
          </w:rPr>
          <w:t>Pricing Methodologies</w:t>
        </w:r>
        <w:r w:rsidR="00697564">
          <w:rPr>
            <w:noProof/>
            <w:webHidden/>
          </w:rPr>
          <w:tab/>
        </w:r>
        <w:r>
          <w:rPr>
            <w:noProof/>
            <w:webHidden/>
          </w:rPr>
          <w:fldChar w:fldCharType="begin"/>
        </w:r>
        <w:r w:rsidR="00697564">
          <w:rPr>
            <w:noProof/>
            <w:webHidden/>
          </w:rPr>
          <w:instrText xml:space="preserve"> PAGEREF _Toc397077509 \h </w:instrText>
        </w:r>
        <w:r>
          <w:rPr>
            <w:noProof/>
            <w:webHidden/>
          </w:rPr>
        </w:r>
        <w:r>
          <w:rPr>
            <w:noProof/>
            <w:webHidden/>
          </w:rPr>
          <w:fldChar w:fldCharType="separate"/>
        </w:r>
        <w:r w:rsidR="00084127">
          <w:rPr>
            <w:noProof/>
            <w:webHidden/>
          </w:rPr>
          <w:t>11</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10" w:history="1">
        <w:r w:rsidR="00697564" w:rsidRPr="003674F8">
          <w:rPr>
            <w:rStyle w:val="Hyperlink"/>
            <w:noProof/>
          </w:rPr>
          <w:t>3.3</w:t>
        </w:r>
        <w:r w:rsidR="00697564">
          <w:rPr>
            <w:rFonts w:asciiTheme="minorHAnsi" w:eastAsiaTheme="minorEastAsia" w:hAnsiTheme="minorHAnsi" w:cstheme="minorBidi"/>
            <w:noProof/>
            <w:sz w:val="22"/>
            <w:szCs w:val="22"/>
            <w:lang w:eastAsia="en-GB"/>
          </w:rPr>
          <w:tab/>
        </w:r>
        <w:r w:rsidR="00697564" w:rsidRPr="003674F8">
          <w:rPr>
            <w:rStyle w:val="Hyperlink"/>
            <w:noProof/>
          </w:rPr>
          <w:t>Relevant Risk Factors</w:t>
        </w:r>
        <w:r w:rsidR="00697564">
          <w:rPr>
            <w:noProof/>
            <w:webHidden/>
          </w:rPr>
          <w:tab/>
        </w:r>
        <w:r>
          <w:rPr>
            <w:noProof/>
            <w:webHidden/>
          </w:rPr>
          <w:fldChar w:fldCharType="begin"/>
        </w:r>
        <w:r w:rsidR="00697564">
          <w:rPr>
            <w:noProof/>
            <w:webHidden/>
          </w:rPr>
          <w:instrText xml:space="preserve"> PAGEREF _Toc397077510 \h </w:instrText>
        </w:r>
        <w:r>
          <w:rPr>
            <w:noProof/>
            <w:webHidden/>
          </w:rPr>
        </w:r>
        <w:r>
          <w:rPr>
            <w:noProof/>
            <w:webHidden/>
          </w:rPr>
          <w:fldChar w:fldCharType="separate"/>
        </w:r>
        <w:r w:rsidR="00084127">
          <w:rPr>
            <w:noProof/>
            <w:webHidden/>
          </w:rPr>
          <w:t>11</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11" w:history="1">
        <w:r w:rsidR="00697564" w:rsidRPr="003674F8">
          <w:rPr>
            <w:rStyle w:val="Hyperlink"/>
            <w:noProof/>
          </w:rPr>
          <w:t>3.4</w:t>
        </w:r>
        <w:r w:rsidR="00697564">
          <w:rPr>
            <w:rFonts w:asciiTheme="minorHAnsi" w:eastAsiaTheme="minorEastAsia" w:hAnsiTheme="minorHAnsi" w:cstheme="minorBidi"/>
            <w:noProof/>
            <w:sz w:val="22"/>
            <w:szCs w:val="22"/>
            <w:lang w:eastAsia="en-GB"/>
          </w:rPr>
          <w:tab/>
        </w:r>
        <w:r w:rsidR="00697564" w:rsidRPr="003674F8">
          <w:rPr>
            <w:rStyle w:val="Hyperlink"/>
            <w:noProof/>
          </w:rPr>
          <w:t>Look-Back Period</w:t>
        </w:r>
        <w:r w:rsidR="00697564">
          <w:rPr>
            <w:noProof/>
            <w:webHidden/>
          </w:rPr>
          <w:tab/>
        </w:r>
        <w:r>
          <w:rPr>
            <w:noProof/>
            <w:webHidden/>
          </w:rPr>
          <w:fldChar w:fldCharType="begin"/>
        </w:r>
        <w:r w:rsidR="00697564">
          <w:rPr>
            <w:noProof/>
            <w:webHidden/>
          </w:rPr>
          <w:instrText xml:space="preserve"> PAGEREF _Toc397077511 \h </w:instrText>
        </w:r>
        <w:r>
          <w:rPr>
            <w:noProof/>
            <w:webHidden/>
          </w:rPr>
        </w:r>
        <w:r>
          <w:rPr>
            <w:noProof/>
            <w:webHidden/>
          </w:rPr>
          <w:fldChar w:fldCharType="separate"/>
        </w:r>
        <w:r w:rsidR="00084127">
          <w:rPr>
            <w:noProof/>
            <w:webHidden/>
          </w:rPr>
          <w:t>12</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12" w:history="1">
        <w:r w:rsidR="00697564" w:rsidRPr="003674F8">
          <w:rPr>
            <w:rStyle w:val="Hyperlink"/>
            <w:noProof/>
          </w:rPr>
          <w:t>3.5</w:t>
        </w:r>
        <w:r w:rsidR="00697564">
          <w:rPr>
            <w:rFonts w:asciiTheme="minorHAnsi" w:eastAsiaTheme="minorEastAsia" w:hAnsiTheme="minorHAnsi" w:cstheme="minorBidi"/>
            <w:noProof/>
            <w:sz w:val="22"/>
            <w:szCs w:val="22"/>
            <w:lang w:eastAsia="en-GB"/>
          </w:rPr>
          <w:tab/>
        </w:r>
        <w:r w:rsidR="00697564" w:rsidRPr="003674F8">
          <w:rPr>
            <w:rStyle w:val="Hyperlink"/>
            <w:noProof/>
          </w:rPr>
          <w:t>Historic Risk Factor Returns</w:t>
        </w:r>
        <w:r w:rsidR="00697564">
          <w:rPr>
            <w:noProof/>
            <w:webHidden/>
          </w:rPr>
          <w:tab/>
        </w:r>
        <w:r>
          <w:rPr>
            <w:noProof/>
            <w:webHidden/>
          </w:rPr>
          <w:fldChar w:fldCharType="begin"/>
        </w:r>
        <w:r w:rsidR="00697564">
          <w:rPr>
            <w:noProof/>
            <w:webHidden/>
          </w:rPr>
          <w:instrText xml:space="preserve"> PAGEREF _Toc397077512 \h </w:instrText>
        </w:r>
        <w:r>
          <w:rPr>
            <w:noProof/>
            <w:webHidden/>
          </w:rPr>
        </w:r>
        <w:r>
          <w:rPr>
            <w:noProof/>
            <w:webHidden/>
          </w:rPr>
          <w:fldChar w:fldCharType="separate"/>
        </w:r>
        <w:r w:rsidR="00084127">
          <w:rPr>
            <w:noProof/>
            <w:webHidden/>
          </w:rPr>
          <w:t>13</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13" w:history="1">
        <w:r w:rsidR="00697564" w:rsidRPr="003674F8">
          <w:rPr>
            <w:rStyle w:val="Hyperlink"/>
            <w:noProof/>
          </w:rPr>
          <w:t>3.6</w:t>
        </w:r>
        <w:r w:rsidR="00697564">
          <w:rPr>
            <w:rFonts w:asciiTheme="minorHAnsi" w:eastAsiaTheme="minorEastAsia" w:hAnsiTheme="minorHAnsi" w:cstheme="minorBidi"/>
            <w:noProof/>
            <w:sz w:val="22"/>
            <w:szCs w:val="22"/>
            <w:lang w:eastAsia="en-GB"/>
          </w:rPr>
          <w:tab/>
        </w:r>
        <w:r w:rsidR="00697564" w:rsidRPr="003674F8">
          <w:rPr>
            <w:rStyle w:val="Hyperlink"/>
            <w:noProof/>
          </w:rPr>
          <w:t>Historic Volatility</w:t>
        </w:r>
        <w:r w:rsidR="00697564">
          <w:rPr>
            <w:noProof/>
            <w:webHidden/>
          </w:rPr>
          <w:tab/>
        </w:r>
        <w:r>
          <w:rPr>
            <w:noProof/>
            <w:webHidden/>
          </w:rPr>
          <w:fldChar w:fldCharType="begin"/>
        </w:r>
        <w:r w:rsidR="00697564">
          <w:rPr>
            <w:noProof/>
            <w:webHidden/>
          </w:rPr>
          <w:instrText xml:space="preserve"> PAGEREF _Toc397077513 \h </w:instrText>
        </w:r>
        <w:r>
          <w:rPr>
            <w:noProof/>
            <w:webHidden/>
          </w:rPr>
        </w:r>
        <w:r>
          <w:rPr>
            <w:noProof/>
            <w:webHidden/>
          </w:rPr>
          <w:fldChar w:fldCharType="separate"/>
        </w:r>
        <w:r w:rsidR="00084127">
          <w:rPr>
            <w:noProof/>
            <w:webHidden/>
          </w:rPr>
          <w:t>13</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14" w:history="1">
        <w:r w:rsidR="00697564" w:rsidRPr="003674F8">
          <w:rPr>
            <w:rStyle w:val="Hyperlink"/>
            <w:noProof/>
          </w:rPr>
          <w:t>3.7</w:t>
        </w:r>
        <w:r w:rsidR="00697564">
          <w:rPr>
            <w:rFonts w:asciiTheme="minorHAnsi" w:eastAsiaTheme="minorEastAsia" w:hAnsiTheme="minorHAnsi" w:cstheme="minorBidi"/>
            <w:noProof/>
            <w:sz w:val="22"/>
            <w:szCs w:val="22"/>
            <w:lang w:eastAsia="en-GB"/>
          </w:rPr>
          <w:tab/>
        </w:r>
        <w:r w:rsidR="00697564" w:rsidRPr="003674F8">
          <w:rPr>
            <w:rStyle w:val="Hyperlink"/>
            <w:noProof/>
          </w:rPr>
          <w:t>Re-Scaled Returns</w:t>
        </w:r>
        <w:r w:rsidR="00697564">
          <w:rPr>
            <w:noProof/>
            <w:webHidden/>
          </w:rPr>
          <w:tab/>
        </w:r>
        <w:r>
          <w:rPr>
            <w:noProof/>
            <w:webHidden/>
          </w:rPr>
          <w:fldChar w:fldCharType="begin"/>
        </w:r>
        <w:r w:rsidR="00697564">
          <w:rPr>
            <w:noProof/>
            <w:webHidden/>
          </w:rPr>
          <w:instrText xml:space="preserve"> PAGEREF _Toc397077514 \h </w:instrText>
        </w:r>
        <w:r>
          <w:rPr>
            <w:noProof/>
            <w:webHidden/>
          </w:rPr>
        </w:r>
        <w:r>
          <w:rPr>
            <w:noProof/>
            <w:webHidden/>
          </w:rPr>
          <w:fldChar w:fldCharType="separate"/>
        </w:r>
        <w:r w:rsidR="00084127">
          <w:rPr>
            <w:noProof/>
            <w:webHidden/>
          </w:rPr>
          <w:t>14</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15" w:history="1">
        <w:r w:rsidR="00697564" w:rsidRPr="003674F8">
          <w:rPr>
            <w:rStyle w:val="Hyperlink"/>
            <w:noProof/>
          </w:rPr>
          <w:t>3.8</w:t>
        </w:r>
        <w:r w:rsidR="00697564">
          <w:rPr>
            <w:rFonts w:asciiTheme="minorHAnsi" w:eastAsiaTheme="minorEastAsia" w:hAnsiTheme="minorHAnsi" w:cstheme="minorBidi"/>
            <w:noProof/>
            <w:sz w:val="22"/>
            <w:szCs w:val="22"/>
            <w:lang w:eastAsia="en-GB"/>
          </w:rPr>
          <w:tab/>
        </w:r>
        <w:r w:rsidR="00697564" w:rsidRPr="003674F8">
          <w:rPr>
            <w:rStyle w:val="Hyperlink"/>
            <w:noProof/>
          </w:rPr>
          <w:t>Simulated Risk Factors</w:t>
        </w:r>
        <w:r w:rsidR="00697564">
          <w:rPr>
            <w:noProof/>
            <w:webHidden/>
          </w:rPr>
          <w:tab/>
        </w:r>
        <w:r>
          <w:rPr>
            <w:noProof/>
            <w:webHidden/>
          </w:rPr>
          <w:fldChar w:fldCharType="begin"/>
        </w:r>
        <w:r w:rsidR="00697564">
          <w:rPr>
            <w:noProof/>
            <w:webHidden/>
          </w:rPr>
          <w:instrText xml:space="preserve"> PAGEREF _Toc397077515 \h </w:instrText>
        </w:r>
        <w:r>
          <w:rPr>
            <w:noProof/>
            <w:webHidden/>
          </w:rPr>
        </w:r>
        <w:r>
          <w:rPr>
            <w:noProof/>
            <w:webHidden/>
          </w:rPr>
          <w:fldChar w:fldCharType="separate"/>
        </w:r>
        <w:r w:rsidR="00084127">
          <w:rPr>
            <w:noProof/>
            <w:webHidden/>
          </w:rPr>
          <w:t>14</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16" w:history="1">
        <w:r w:rsidR="00697564" w:rsidRPr="003674F8">
          <w:rPr>
            <w:rStyle w:val="Hyperlink"/>
            <w:noProof/>
          </w:rPr>
          <w:t>3.9</w:t>
        </w:r>
        <w:r w:rsidR="00697564">
          <w:rPr>
            <w:rFonts w:asciiTheme="minorHAnsi" w:eastAsiaTheme="minorEastAsia" w:hAnsiTheme="minorHAnsi" w:cstheme="minorBidi"/>
            <w:noProof/>
            <w:sz w:val="22"/>
            <w:szCs w:val="22"/>
            <w:lang w:eastAsia="en-GB"/>
          </w:rPr>
          <w:tab/>
        </w:r>
        <w:r w:rsidR="00697564" w:rsidRPr="003674F8">
          <w:rPr>
            <w:rStyle w:val="Hyperlink"/>
            <w:noProof/>
          </w:rPr>
          <w:t>Simulated P&amp;L</w:t>
        </w:r>
        <w:r w:rsidR="00697564">
          <w:rPr>
            <w:noProof/>
            <w:webHidden/>
          </w:rPr>
          <w:tab/>
        </w:r>
        <w:r>
          <w:rPr>
            <w:noProof/>
            <w:webHidden/>
          </w:rPr>
          <w:fldChar w:fldCharType="begin"/>
        </w:r>
        <w:r w:rsidR="00697564">
          <w:rPr>
            <w:noProof/>
            <w:webHidden/>
          </w:rPr>
          <w:instrText xml:space="preserve"> PAGEREF _Toc397077516 \h </w:instrText>
        </w:r>
        <w:r>
          <w:rPr>
            <w:noProof/>
            <w:webHidden/>
          </w:rPr>
        </w:r>
        <w:r>
          <w:rPr>
            <w:noProof/>
            <w:webHidden/>
          </w:rPr>
          <w:fldChar w:fldCharType="separate"/>
        </w:r>
        <w:r w:rsidR="00084127">
          <w:rPr>
            <w:noProof/>
            <w:webHidden/>
          </w:rPr>
          <w:t>15</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17" w:history="1">
        <w:r w:rsidR="00697564" w:rsidRPr="003674F8">
          <w:rPr>
            <w:rStyle w:val="Hyperlink"/>
            <w:noProof/>
          </w:rPr>
          <w:t>3.10</w:t>
        </w:r>
        <w:r w:rsidR="00697564">
          <w:rPr>
            <w:rFonts w:asciiTheme="minorHAnsi" w:eastAsiaTheme="minorEastAsia" w:hAnsiTheme="minorHAnsi" w:cstheme="minorBidi"/>
            <w:noProof/>
            <w:sz w:val="22"/>
            <w:szCs w:val="22"/>
            <w:lang w:eastAsia="en-GB"/>
          </w:rPr>
          <w:tab/>
        </w:r>
        <w:r w:rsidR="00697564" w:rsidRPr="003674F8">
          <w:rPr>
            <w:rStyle w:val="Hyperlink"/>
            <w:noProof/>
          </w:rPr>
          <w:t>Initial Margin Estimation</w:t>
        </w:r>
        <w:r w:rsidR="00697564">
          <w:rPr>
            <w:noProof/>
            <w:webHidden/>
          </w:rPr>
          <w:tab/>
        </w:r>
        <w:r>
          <w:rPr>
            <w:noProof/>
            <w:webHidden/>
          </w:rPr>
          <w:fldChar w:fldCharType="begin"/>
        </w:r>
        <w:r w:rsidR="00697564">
          <w:rPr>
            <w:noProof/>
            <w:webHidden/>
          </w:rPr>
          <w:instrText xml:space="preserve"> PAGEREF _Toc397077517 \h </w:instrText>
        </w:r>
        <w:r>
          <w:rPr>
            <w:noProof/>
            <w:webHidden/>
          </w:rPr>
        </w:r>
        <w:r>
          <w:rPr>
            <w:noProof/>
            <w:webHidden/>
          </w:rPr>
          <w:fldChar w:fldCharType="separate"/>
        </w:r>
        <w:r w:rsidR="00084127">
          <w:rPr>
            <w:noProof/>
            <w:webHidden/>
          </w:rPr>
          <w:t>15</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18" w:history="1">
        <w:r w:rsidR="00697564" w:rsidRPr="003674F8">
          <w:rPr>
            <w:rStyle w:val="Hyperlink"/>
            <w:noProof/>
          </w:rPr>
          <w:t>3.11</w:t>
        </w:r>
        <w:r w:rsidR="00697564">
          <w:rPr>
            <w:rFonts w:asciiTheme="minorHAnsi" w:eastAsiaTheme="minorEastAsia" w:hAnsiTheme="minorHAnsi" w:cstheme="minorBidi"/>
            <w:noProof/>
            <w:sz w:val="22"/>
            <w:szCs w:val="22"/>
            <w:lang w:eastAsia="en-GB"/>
          </w:rPr>
          <w:tab/>
        </w:r>
        <w:r w:rsidR="00697564" w:rsidRPr="003674F8">
          <w:rPr>
            <w:rStyle w:val="Hyperlink"/>
            <w:noProof/>
          </w:rPr>
          <w:t>Pro-Cyclicality Buffer</w:t>
        </w:r>
        <w:r w:rsidR="00697564">
          <w:rPr>
            <w:noProof/>
            <w:webHidden/>
          </w:rPr>
          <w:tab/>
        </w:r>
        <w:r>
          <w:rPr>
            <w:noProof/>
            <w:webHidden/>
          </w:rPr>
          <w:fldChar w:fldCharType="begin"/>
        </w:r>
        <w:r w:rsidR="00697564">
          <w:rPr>
            <w:noProof/>
            <w:webHidden/>
          </w:rPr>
          <w:instrText xml:space="preserve"> PAGEREF _Toc397077518 \h </w:instrText>
        </w:r>
        <w:r>
          <w:rPr>
            <w:noProof/>
            <w:webHidden/>
          </w:rPr>
        </w:r>
        <w:r>
          <w:rPr>
            <w:noProof/>
            <w:webHidden/>
          </w:rPr>
          <w:fldChar w:fldCharType="separate"/>
        </w:r>
        <w:r w:rsidR="00084127">
          <w:rPr>
            <w:noProof/>
            <w:webHidden/>
          </w:rPr>
          <w:t>16</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19" w:history="1">
        <w:r w:rsidR="00697564" w:rsidRPr="003674F8">
          <w:rPr>
            <w:rStyle w:val="Hyperlink"/>
            <w:noProof/>
          </w:rPr>
          <w:t>3.12</w:t>
        </w:r>
        <w:r w:rsidR="00697564">
          <w:rPr>
            <w:rFonts w:asciiTheme="minorHAnsi" w:eastAsiaTheme="minorEastAsia" w:hAnsiTheme="minorHAnsi" w:cstheme="minorBidi"/>
            <w:noProof/>
            <w:sz w:val="22"/>
            <w:szCs w:val="22"/>
            <w:lang w:eastAsia="en-GB"/>
          </w:rPr>
          <w:tab/>
        </w:r>
        <w:r w:rsidR="00697564" w:rsidRPr="003674F8">
          <w:rPr>
            <w:rStyle w:val="Hyperlink"/>
            <w:noProof/>
          </w:rPr>
          <w:t>Initial Margin Floor</w:t>
        </w:r>
        <w:r w:rsidR="00697564">
          <w:rPr>
            <w:noProof/>
            <w:webHidden/>
          </w:rPr>
          <w:tab/>
        </w:r>
        <w:r>
          <w:rPr>
            <w:noProof/>
            <w:webHidden/>
          </w:rPr>
          <w:fldChar w:fldCharType="begin"/>
        </w:r>
        <w:r w:rsidR="00697564">
          <w:rPr>
            <w:noProof/>
            <w:webHidden/>
          </w:rPr>
          <w:instrText xml:space="preserve"> PAGEREF _Toc397077519 \h </w:instrText>
        </w:r>
        <w:r>
          <w:rPr>
            <w:noProof/>
            <w:webHidden/>
          </w:rPr>
        </w:r>
        <w:r>
          <w:rPr>
            <w:noProof/>
            <w:webHidden/>
          </w:rPr>
          <w:fldChar w:fldCharType="separate"/>
        </w:r>
        <w:r w:rsidR="00084127">
          <w:rPr>
            <w:noProof/>
            <w:webHidden/>
          </w:rPr>
          <w:t>16</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520" w:history="1">
        <w:r w:rsidR="00697564" w:rsidRPr="003674F8">
          <w:rPr>
            <w:rStyle w:val="Hyperlink"/>
            <w:noProof/>
          </w:rPr>
          <w:t>4</w:t>
        </w:r>
        <w:r w:rsidR="00697564">
          <w:rPr>
            <w:rFonts w:asciiTheme="minorHAnsi" w:eastAsiaTheme="minorEastAsia" w:hAnsiTheme="minorHAnsi" w:cstheme="minorBidi"/>
            <w:noProof/>
            <w:sz w:val="22"/>
            <w:szCs w:val="22"/>
            <w:lang w:eastAsia="en-GB"/>
          </w:rPr>
          <w:tab/>
        </w:r>
        <w:r w:rsidR="00697564" w:rsidRPr="003674F8">
          <w:rPr>
            <w:rStyle w:val="Hyperlink"/>
            <w:noProof/>
          </w:rPr>
          <w:t>Pricing Methodologies</w:t>
        </w:r>
        <w:r w:rsidR="00697564">
          <w:rPr>
            <w:noProof/>
            <w:webHidden/>
          </w:rPr>
          <w:tab/>
        </w:r>
        <w:r>
          <w:rPr>
            <w:noProof/>
            <w:webHidden/>
          </w:rPr>
          <w:fldChar w:fldCharType="begin"/>
        </w:r>
        <w:r w:rsidR="00697564">
          <w:rPr>
            <w:noProof/>
            <w:webHidden/>
          </w:rPr>
          <w:instrText xml:space="preserve"> PAGEREF _Toc397077520 \h </w:instrText>
        </w:r>
        <w:r>
          <w:rPr>
            <w:noProof/>
            <w:webHidden/>
          </w:rPr>
        </w:r>
        <w:r>
          <w:rPr>
            <w:noProof/>
            <w:webHidden/>
          </w:rPr>
          <w:fldChar w:fldCharType="separate"/>
        </w:r>
        <w:r w:rsidR="00084127">
          <w:rPr>
            <w:noProof/>
            <w:webHidden/>
          </w:rPr>
          <w:t>17</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21" w:history="1">
        <w:r w:rsidR="00697564" w:rsidRPr="003674F8">
          <w:rPr>
            <w:rStyle w:val="Hyperlink"/>
            <w:noProof/>
          </w:rPr>
          <w:t>4.1</w:t>
        </w:r>
        <w:r w:rsidR="00697564">
          <w:rPr>
            <w:rFonts w:asciiTheme="minorHAnsi" w:eastAsiaTheme="minorEastAsia" w:hAnsiTheme="minorHAnsi" w:cstheme="minorBidi"/>
            <w:noProof/>
            <w:sz w:val="22"/>
            <w:szCs w:val="22"/>
            <w:lang w:eastAsia="en-GB"/>
          </w:rPr>
          <w:tab/>
        </w:r>
        <w:r w:rsidR="00697564" w:rsidRPr="003674F8">
          <w:rPr>
            <w:rStyle w:val="Hyperlink"/>
            <w:noProof/>
          </w:rPr>
          <w:t>STIR Futures</w:t>
        </w:r>
        <w:r w:rsidR="00697564">
          <w:rPr>
            <w:noProof/>
            <w:webHidden/>
          </w:rPr>
          <w:tab/>
        </w:r>
        <w:r>
          <w:rPr>
            <w:noProof/>
            <w:webHidden/>
          </w:rPr>
          <w:fldChar w:fldCharType="begin"/>
        </w:r>
        <w:r w:rsidR="00697564">
          <w:rPr>
            <w:noProof/>
            <w:webHidden/>
          </w:rPr>
          <w:instrText xml:space="preserve"> PAGEREF _Toc397077521 \h </w:instrText>
        </w:r>
        <w:r>
          <w:rPr>
            <w:noProof/>
            <w:webHidden/>
          </w:rPr>
        </w:r>
        <w:r>
          <w:rPr>
            <w:noProof/>
            <w:webHidden/>
          </w:rPr>
          <w:fldChar w:fldCharType="separate"/>
        </w:r>
        <w:r w:rsidR="00084127">
          <w:rPr>
            <w:noProof/>
            <w:webHidden/>
          </w:rPr>
          <w:t>17</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22" w:history="1">
        <w:r w:rsidR="00697564" w:rsidRPr="003674F8">
          <w:rPr>
            <w:rStyle w:val="Hyperlink"/>
            <w:noProof/>
          </w:rPr>
          <w:t>4.2</w:t>
        </w:r>
        <w:r w:rsidR="00697564">
          <w:rPr>
            <w:rFonts w:asciiTheme="minorHAnsi" w:eastAsiaTheme="minorEastAsia" w:hAnsiTheme="minorHAnsi" w:cstheme="minorBidi"/>
            <w:noProof/>
            <w:sz w:val="22"/>
            <w:szCs w:val="22"/>
            <w:lang w:eastAsia="en-GB"/>
          </w:rPr>
          <w:tab/>
        </w:r>
        <w:r w:rsidR="00697564" w:rsidRPr="003674F8">
          <w:rPr>
            <w:rStyle w:val="Hyperlink"/>
            <w:noProof/>
          </w:rPr>
          <w:t>Government Bond Futures</w:t>
        </w:r>
        <w:r w:rsidR="00697564">
          <w:rPr>
            <w:noProof/>
            <w:webHidden/>
          </w:rPr>
          <w:tab/>
        </w:r>
        <w:r>
          <w:rPr>
            <w:noProof/>
            <w:webHidden/>
          </w:rPr>
          <w:fldChar w:fldCharType="begin"/>
        </w:r>
        <w:r w:rsidR="00697564">
          <w:rPr>
            <w:noProof/>
            <w:webHidden/>
          </w:rPr>
          <w:instrText xml:space="preserve"> PAGEREF _Toc397077522 \h </w:instrText>
        </w:r>
        <w:r>
          <w:rPr>
            <w:noProof/>
            <w:webHidden/>
          </w:rPr>
        </w:r>
        <w:r>
          <w:rPr>
            <w:noProof/>
            <w:webHidden/>
          </w:rPr>
          <w:fldChar w:fldCharType="separate"/>
        </w:r>
        <w:r w:rsidR="00084127">
          <w:rPr>
            <w:noProof/>
            <w:webHidden/>
          </w:rPr>
          <w:t>18</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23" w:history="1">
        <w:r w:rsidR="00697564" w:rsidRPr="003674F8">
          <w:rPr>
            <w:rStyle w:val="Hyperlink"/>
            <w:noProof/>
          </w:rPr>
          <w:t>4.3</w:t>
        </w:r>
        <w:r w:rsidR="00697564">
          <w:rPr>
            <w:rFonts w:asciiTheme="minorHAnsi" w:eastAsiaTheme="minorEastAsia" w:hAnsiTheme="minorHAnsi" w:cstheme="minorBidi"/>
            <w:noProof/>
            <w:sz w:val="22"/>
            <w:szCs w:val="22"/>
            <w:lang w:eastAsia="en-GB"/>
          </w:rPr>
          <w:tab/>
        </w:r>
        <w:r w:rsidR="00697564" w:rsidRPr="003674F8">
          <w:rPr>
            <w:rStyle w:val="Hyperlink"/>
            <w:noProof/>
          </w:rPr>
          <w:t>Deliverable Swap Futures</w:t>
        </w:r>
        <w:r w:rsidR="00697564">
          <w:rPr>
            <w:noProof/>
            <w:webHidden/>
          </w:rPr>
          <w:tab/>
        </w:r>
        <w:r>
          <w:rPr>
            <w:noProof/>
            <w:webHidden/>
          </w:rPr>
          <w:fldChar w:fldCharType="begin"/>
        </w:r>
        <w:r w:rsidR="00697564">
          <w:rPr>
            <w:noProof/>
            <w:webHidden/>
          </w:rPr>
          <w:instrText xml:space="preserve"> PAGEREF _Toc397077523 \h </w:instrText>
        </w:r>
        <w:r>
          <w:rPr>
            <w:noProof/>
            <w:webHidden/>
          </w:rPr>
        </w:r>
        <w:r>
          <w:rPr>
            <w:noProof/>
            <w:webHidden/>
          </w:rPr>
          <w:fldChar w:fldCharType="separate"/>
        </w:r>
        <w:r w:rsidR="00084127">
          <w:rPr>
            <w:noProof/>
            <w:webHidden/>
          </w:rPr>
          <w:t>21</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524" w:history="1">
        <w:r w:rsidR="00697564" w:rsidRPr="003674F8">
          <w:rPr>
            <w:rStyle w:val="Hyperlink"/>
            <w:noProof/>
          </w:rPr>
          <w:t>5</w:t>
        </w:r>
        <w:r w:rsidR="00697564">
          <w:rPr>
            <w:rFonts w:asciiTheme="minorHAnsi" w:eastAsiaTheme="minorEastAsia" w:hAnsiTheme="minorHAnsi" w:cstheme="minorBidi"/>
            <w:noProof/>
            <w:sz w:val="22"/>
            <w:szCs w:val="22"/>
            <w:lang w:eastAsia="en-GB"/>
          </w:rPr>
          <w:tab/>
        </w:r>
        <w:r w:rsidR="00697564" w:rsidRPr="003674F8">
          <w:rPr>
            <w:rStyle w:val="Hyperlink"/>
            <w:noProof/>
          </w:rPr>
          <w:t>Initial Margin Methodology Implications</w:t>
        </w:r>
        <w:r w:rsidR="00697564">
          <w:rPr>
            <w:noProof/>
            <w:webHidden/>
          </w:rPr>
          <w:tab/>
        </w:r>
        <w:r>
          <w:rPr>
            <w:noProof/>
            <w:webHidden/>
          </w:rPr>
          <w:fldChar w:fldCharType="begin"/>
        </w:r>
        <w:r w:rsidR="00697564">
          <w:rPr>
            <w:noProof/>
            <w:webHidden/>
          </w:rPr>
          <w:instrText xml:space="preserve"> PAGEREF _Toc397077524 \h </w:instrText>
        </w:r>
        <w:r>
          <w:rPr>
            <w:noProof/>
            <w:webHidden/>
          </w:rPr>
        </w:r>
        <w:r>
          <w:rPr>
            <w:noProof/>
            <w:webHidden/>
          </w:rPr>
          <w:fldChar w:fldCharType="separate"/>
        </w:r>
        <w:r w:rsidR="00084127">
          <w:rPr>
            <w:noProof/>
            <w:webHidden/>
          </w:rPr>
          <w:t>27</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25" w:history="1">
        <w:r w:rsidR="00697564" w:rsidRPr="003674F8">
          <w:rPr>
            <w:rStyle w:val="Hyperlink"/>
            <w:noProof/>
          </w:rPr>
          <w:t>5.1</w:t>
        </w:r>
        <w:r w:rsidR="00697564">
          <w:rPr>
            <w:rFonts w:asciiTheme="minorHAnsi" w:eastAsiaTheme="minorEastAsia" w:hAnsiTheme="minorHAnsi" w:cstheme="minorBidi"/>
            <w:noProof/>
            <w:sz w:val="22"/>
            <w:szCs w:val="22"/>
            <w:lang w:eastAsia="en-GB"/>
          </w:rPr>
          <w:tab/>
        </w:r>
        <w:r w:rsidR="00697564" w:rsidRPr="003674F8">
          <w:rPr>
            <w:rStyle w:val="Hyperlink"/>
            <w:noProof/>
          </w:rPr>
          <w:t>New Risk Factors</w:t>
        </w:r>
        <w:r w:rsidR="00697564">
          <w:rPr>
            <w:noProof/>
            <w:webHidden/>
          </w:rPr>
          <w:tab/>
        </w:r>
        <w:r>
          <w:rPr>
            <w:noProof/>
            <w:webHidden/>
          </w:rPr>
          <w:fldChar w:fldCharType="begin"/>
        </w:r>
        <w:r w:rsidR="00697564">
          <w:rPr>
            <w:noProof/>
            <w:webHidden/>
          </w:rPr>
          <w:instrText xml:space="preserve"> PAGEREF _Toc397077525 \h </w:instrText>
        </w:r>
        <w:r>
          <w:rPr>
            <w:noProof/>
            <w:webHidden/>
          </w:rPr>
        </w:r>
        <w:r>
          <w:rPr>
            <w:noProof/>
            <w:webHidden/>
          </w:rPr>
          <w:fldChar w:fldCharType="separate"/>
        </w:r>
        <w:r w:rsidR="00084127">
          <w:rPr>
            <w:noProof/>
            <w:webHidden/>
          </w:rPr>
          <w:t>27</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26" w:history="1">
        <w:r w:rsidR="00697564" w:rsidRPr="003674F8">
          <w:rPr>
            <w:rStyle w:val="Hyperlink"/>
            <w:noProof/>
          </w:rPr>
          <w:t>5.2</w:t>
        </w:r>
        <w:r w:rsidR="00697564">
          <w:rPr>
            <w:rFonts w:asciiTheme="minorHAnsi" w:eastAsiaTheme="minorEastAsia" w:hAnsiTheme="minorHAnsi" w:cstheme="minorBidi"/>
            <w:noProof/>
            <w:sz w:val="22"/>
            <w:szCs w:val="22"/>
            <w:lang w:eastAsia="en-GB"/>
          </w:rPr>
          <w:tab/>
        </w:r>
        <w:r w:rsidR="00697564" w:rsidRPr="003674F8">
          <w:rPr>
            <w:rStyle w:val="Hyperlink"/>
            <w:noProof/>
          </w:rPr>
          <w:t>PAIRS Harmonisation</w:t>
        </w:r>
        <w:r w:rsidR="00697564">
          <w:rPr>
            <w:noProof/>
            <w:webHidden/>
          </w:rPr>
          <w:tab/>
        </w:r>
        <w:r>
          <w:rPr>
            <w:noProof/>
            <w:webHidden/>
          </w:rPr>
          <w:fldChar w:fldCharType="begin"/>
        </w:r>
        <w:r w:rsidR="00697564">
          <w:rPr>
            <w:noProof/>
            <w:webHidden/>
          </w:rPr>
          <w:instrText xml:space="preserve"> PAGEREF _Toc397077526 \h </w:instrText>
        </w:r>
        <w:r>
          <w:rPr>
            <w:noProof/>
            <w:webHidden/>
          </w:rPr>
        </w:r>
        <w:r>
          <w:rPr>
            <w:noProof/>
            <w:webHidden/>
          </w:rPr>
          <w:fldChar w:fldCharType="separate"/>
        </w:r>
        <w:r w:rsidR="00084127">
          <w:rPr>
            <w:noProof/>
            <w:webHidden/>
          </w:rPr>
          <w:t>28</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527" w:history="1">
        <w:r w:rsidR="00697564" w:rsidRPr="003674F8">
          <w:rPr>
            <w:rStyle w:val="Hyperlink"/>
            <w:noProof/>
          </w:rPr>
          <w:t>6</w:t>
        </w:r>
        <w:r w:rsidR="00697564">
          <w:rPr>
            <w:rFonts w:asciiTheme="minorHAnsi" w:eastAsiaTheme="minorEastAsia" w:hAnsiTheme="minorHAnsi" w:cstheme="minorBidi"/>
            <w:noProof/>
            <w:sz w:val="22"/>
            <w:szCs w:val="22"/>
            <w:lang w:eastAsia="en-GB"/>
          </w:rPr>
          <w:tab/>
        </w:r>
        <w:r w:rsidR="00697564" w:rsidRPr="003674F8">
          <w:rPr>
            <w:rStyle w:val="Hyperlink"/>
            <w:noProof/>
          </w:rPr>
          <w:t>Settlement Pricing &amp; Delivery Implications</w:t>
        </w:r>
        <w:r w:rsidR="00697564">
          <w:rPr>
            <w:noProof/>
            <w:webHidden/>
          </w:rPr>
          <w:tab/>
        </w:r>
        <w:r>
          <w:rPr>
            <w:noProof/>
            <w:webHidden/>
          </w:rPr>
          <w:fldChar w:fldCharType="begin"/>
        </w:r>
        <w:r w:rsidR="00697564">
          <w:rPr>
            <w:noProof/>
            <w:webHidden/>
          </w:rPr>
          <w:instrText xml:space="preserve"> PAGEREF _Toc397077527 \h </w:instrText>
        </w:r>
        <w:r>
          <w:rPr>
            <w:noProof/>
            <w:webHidden/>
          </w:rPr>
        </w:r>
        <w:r>
          <w:rPr>
            <w:noProof/>
            <w:webHidden/>
          </w:rPr>
          <w:fldChar w:fldCharType="separate"/>
        </w:r>
        <w:r w:rsidR="00084127">
          <w:rPr>
            <w:noProof/>
            <w:webHidden/>
          </w:rPr>
          <w:t>29</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28" w:history="1">
        <w:r w:rsidR="00697564" w:rsidRPr="003674F8">
          <w:rPr>
            <w:rStyle w:val="Hyperlink"/>
            <w:noProof/>
          </w:rPr>
          <w:t>6.1</w:t>
        </w:r>
        <w:r w:rsidR="00697564">
          <w:rPr>
            <w:rFonts w:asciiTheme="minorHAnsi" w:eastAsiaTheme="minorEastAsia" w:hAnsiTheme="minorHAnsi" w:cstheme="minorBidi"/>
            <w:noProof/>
            <w:sz w:val="22"/>
            <w:szCs w:val="22"/>
            <w:lang w:eastAsia="en-GB"/>
          </w:rPr>
          <w:tab/>
        </w:r>
        <w:r w:rsidR="00697564" w:rsidRPr="003674F8">
          <w:rPr>
            <w:rStyle w:val="Hyperlink"/>
            <w:noProof/>
          </w:rPr>
          <w:t>Settlement Pricing</w:t>
        </w:r>
        <w:r w:rsidR="00697564">
          <w:rPr>
            <w:noProof/>
            <w:webHidden/>
          </w:rPr>
          <w:tab/>
        </w:r>
        <w:r>
          <w:rPr>
            <w:noProof/>
            <w:webHidden/>
          </w:rPr>
          <w:fldChar w:fldCharType="begin"/>
        </w:r>
        <w:r w:rsidR="00697564">
          <w:rPr>
            <w:noProof/>
            <w:webHidden/>
          </w:rPr>
          <w:instrText xml:space="preserve"> PAGEREF _Toc397077528 \h </w:instrText>
        </w:r>
        <w:r>
          <w:rPr>
            <w:noProof/>
            <w:webHidden/>
          </w:rPr>
        </w:r>
        <w:r>
          <w:rPr>
            <w:noProof/>
            <w:webHidden/>
          </w:rPr>
          <w:fldChar w:fldCharType="separate"/>
        </w:r>
        <w:r w:rsidR="00084127">
          <w:rPr>
            <w:noProof/>
            <w:webHidden/>
          </w:rPr>
          <w:t>29</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29" w:history="1">
        <w:r w:rsidR="00697564" w:rsidRPr="003674F8">
          <w:rPr>
            <w:rStyle w:val="Hyperlink"/>
            <w:noProof/>
          </w:rPr>
          <w:t>6.2</w:t>
        </w:r>
        <w:r w:rsidR="00697564">
          <w:rPr>
            <w:rFonts w:asciiTheme="minorHAnsi" w:eastAsiaTheme="minorEastAsia" w:hAnsiTheme="minorHAnsi" w:cstheme="minorBidi"/>
            <w:noProof/>
            <w:sz w:val="22"/>
            <w:szCs w:val="22"/>
            <w:lang w:eastAsia="en-GB"/>
          </w:rPr>
          <w:tab/>
        </w:r>
        <w:r w:rsidR="00697564" w:rsidRPr="003674F8">
          <w:rPr>
            <w:rStyle w:val="Hyperlink"/>
            <w:noProof/>
          </w:rPr>
          <w:t>Delivery Mechanism</w:t>
        </w:r>
        <w:r w:rsidR="00697564">
          <w:rPr>
            <w:noProof/>
            <w:webHidden/>
          </w:rPr>
          <w:tab/>
        </w:r>
        <w:r>
          <w:rPr>
            <w:noProof/>
            <w:webHidden/>
          </w:rPr>
          <w:fldChar w:fldCharType="begin"/>
        </w:r>
        <w:r w:rsidR="00697564">
          <w:rPr>
            <w:noProof/>
            <w:webHidden/>
          </w:rPr>
          <w:instrText xml:space="preserve"> PAGEREF _Toc397077529 \h </w:instrText>
        </w:r>
        <w:r>
          <w:rPr>
            <w:noProof/>
            <w:webHidden/>
          </w:rPr>
        </w:r>
        <w:r>
          <w:rPr>
            <w:noProof/>
            <w:webHidden/>
          </w:rPr>
          <w:fldChar w:fldCharType="separate"/>
        </w:r>
        <w:r w:rsidR="00084127">
          <w:rPr>
            <w:noProof/>
            <w:webHidden/>
          </w:rPr>
          <w:t>29</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30" w:history="1">
        <w:r w:rsidR="00697564" w:rsidRPr="003674F8">
          <w:rPr>
            <w:rStyle w:val="Hyperlink"/>
            <w:noProof/>
          </w:rPr>
          <w:t>6.3</w:t>
        </w:r>
        <w:r w:rsidR="00697564">
          <w:rPr>
            <w:rFonts w:asciiTheme="minorHAnsi" w:eastAsiaTheme="minorEastAsia" w:hAnsiTheme="minorHAnsi" w:cstheme="minorBidi"/>
            <w:noProof/>
            <w:sz w:val="22"/>
            <w:szCs w:val="22"/>
            <w:lang w:eastAsia="en-GB"/>
          </w:rPr>
          <w:tab/>
        </w:r>
        <w:r w:rsidR="00697564" w:rsidRPr="003674F8">
          <w:rPr>
            <w:rStyle w:val="Hyperlink"/>
            <w:noProof/>
          </w:rPr>
          <w:t>Delivery Margin</w:t>
        </w:r>
        <w:r w:rsidR="00697564">
          <w:rPr>
            <w:noProof/>
            <w:webHidden/>
          </w:rPr>
          <w:tab/>
        </w:r>
        <w:r>
          <w:rPr>
            <w:noProof/>
            <w:webHidden/>
          </w:rPr>
          <w:fldChar w:fldCharType="begin"/>
        </w:r>
        <w:r w:rsidR="00697564">
          <w:rPr>
            <w:noProof/>
            <w:webHidden/>
          </w:rPr>
          <w:instrText xml:space="preserve"> PAGEREF _Toc397077530 \h </w:instrText>
        </w:r>
        <w:r>
          <w:rPr>
            <w:noProof/>
            <w:webHidden/>
          </w:rPr>
        </w:r>
        <w:r>
          <w:rPr>
            <w:noProof/>
            <w:webHidden/>
          </w:rPr>
          <w:fldChar w:fldCharType="separate"/>
        </w:r>
        <w:r w:rsidR="00084127">
          <w:rPr>
            <w:noProof/>
            <w:webHidden/>
          </w:rPr>
          <w:t>29</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531" w:history="1">
        <w:r w:rsidR="00697564" w:rsidRPr="003674F8">
          <w:rPr>
            <w:rStyle w:val="Hyperlink"/>
            <w:noProof/>
          </w:rPr>
          <w:t>7</w:t>
        </w:r>
        <w:r w:rsidR="00697564">
          <w:rPr>
            <w:rFonts w:asciiTheme="minorHAnsi" w:eastAsiaTheme="minorEastAsia" w:hAnsiTheme="minorHAnsi" w:cstheme="minorBidi"/>
            <w:noProof/>
            <w:sz w:val="22"/>
            <w:szCs w:val="22"/>
            <w:lang w:eastAsia="en-GB"/>
          </w:rPr>
          <w:tab/>
        </w:r>
        <w:r w:rsidR="00697564" w:rsidRPr="003674F8">
          <w:rPr>
            <w:rStyle w:val="Hyperlink"/>
            <w:noProof/>
          </w:rPr>
          <w:t>Default Management Process Implications</w:t>
        </w:r>
        <w:r w:rsidR="00697564">
          <w:rPr>
            <w:noProof/>
            <w:webHidden/>
          </w:rPr>
          <w:tab/>
        </w:r>
        <w:r>
          <w:rPr>
            <w:noProof/>
            <w:webHidden/>
          </w:rPr>
          <w:fldChar w:fldCharType="begin"/>
        </w:r>
        <w:r w:rsidR="00697564">
          <w:rPr>
            <w:noProof/>
            <w:webHidden/>
          </w:rPr>
          <w:instrText xml:space="preserve"> PAGEREF _Toc397077531 \h </w:instrText>
        </w:r>
        <w:r>
          <w:rPr>
            <w:noProof/>
            <w:webHidden/>
          </w:rPr>
        </w:r>
        <w:r>
          <w:rPr>
            <w:noProof/>
            <w:webHidden/>
          </w:rPr>
          <w:fldChar w:fldCharType="separate"/>
        </w:r>
        <w:r w:rsidR="00084127">
          <w:rPr>
            <w:noProof/>
            <w:webHidden/>
          </w:rPr>
          <w:t>31</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32" w:history="1">
        <w:r w:rsidR="00697564" w:rsidRPr="003674F8">
          <w:rPr>
            <w:rStyle w:val="Hyperlink"/>
            <w:noProof/>
          </w:rPr>
          <w:t>7.1</w:t>
        </w:r>
        <w:r w:rsidR="00697564">
          <w:rPr>
            <w:rFonts w:asciiTheme="minorHAnsi" w:eastAsiaTheme="minorEastAsia" w:hAnsiTheme="minorHAnsi" w:cstheme="minorBidi"/>
            <w:noProof/>
            <w:sz w:val="22"/>
            <w:szCs w:val="22"/>
            <w:lang w:eastAsia="en-GB"/>
          </w:rPr>
          <w:tab/>
        </w:r>
        <w:r w:rsidR="00697564" w:rsidRPr="003674F8">
          <w:rPr>
            <w:rStyle w:val="Hyperlink"/>
            <w:noProof/>
          </w:rPr>
          <w:t>Default Management Framework</w:t>
        </w:r>
        <w:r w:rsidR="00697564">
          <w:rPr>
            <w:noProof/>
            <w:webHidden/>
          </w:rPr>
          <w:tab/>
        </w:r>
        <w:r>
          <w:rPr>
            <w:noProof/>
            <w:webHidden/>
          </w:rPr>
          <w:fldChar w:fldCharType="begin"/>
        </w:r>
        <w:r w:rsidR="00697564">
          <w:rPr>
            <w:noProof/>
            <w:webHidden/>
          </w:rPr>
          <w:instrText xml:space="preserve"> PAGEREF _Toc397077532 \h </w:instrText>
        </w:r>
        <w:r>
          <w:rPr>
            <w:noProof/>
            <w:webHidden/>
          </w:rPr>
        </w:r>
        <w:r>
          <w:rPr>
            <w:noProof/>
            <w:webHidden/>
          </w:rPr>
          <w:fldChar w:fldCharType="separate"/>
        </w:r>
        <w:r w:rsidR="00084127">
          <w:rPr>
            <w:noProof/>
            <w:webHidden/>
          </w:rPr>
          <w:t>31</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33" w:history="1">
        <w:r w:rsidR="00697564" w:rsidRPr="003674F8">
          <w:rPr>
            <w:rStyle w:val="Hyperlink"/>
            <w:noProof/>
          </w:rPr>
          <w:t>7.2</w:t>
        </w:r>
        <w:r w:rsidR="00697564">
          <w:rPr>
            <w:rFonts w:asciiTheme="minorHAnsi" w:eastAsiaTheme="minorEastAsia" w:hAnsiTheme="minorHAnsi" w:cstheme="minorBidi"/>
            <w:noProof/>
            <w:sz w:val="22"/>
            <w:szCs w:val="22"/>
            <w:lang w:eastAsia="en-GB"/>
          </w:rPr>
          <w:tab/>
        </w:r>
        <w:r w:rsidR="00697564" w:rsidRPr="003674F8">
          <w:rPr>
            <w:rStyle w:val="Hyperlink"/>
            <w:noProof/>
          </w:rPr>
          <w:t>Default Management Process</w:t>
        </w:r>
        <w:r w:rsidR="00697564">
          <w:rPr>
            <w:noProof/>
            <w:webHidden/>
          </w:rPr>
          <w:tab/>
        </w:r>
        <w:r>
          <w:rPr>
            <w:noProof/>
            <w:webHidden/>
          </w:rPr>
          <w:fldChar w:fldCharType="begin"/>
        </w:r>
        <w:r w:rsidR="00697564">
          <w:rPr>
            <w:noProof/>
            <w:webHidden/>
          </w:rPr>
          <w:instrText xml:space="preserve"> PAGEREF _Toc397077533 \h </w:instrText>
        </w:r>
        <w:r>
          <w:rPr>
            <w:noProof/>
            <w:webHidden/>
          </w:rPr>
        </w:r>
        <w:r>
          <w:rPr>
            <w:noProof/>
            <w:webHidden/>
          </w:rPr>
          <w:fldChar w:fldCharType="separate"/>
        </w:r>
        <w:r w:rsidR="00084127">
          <w:rPr>
            <w:noProof/>
            <w:webHidden/>
          </w:rPr>
          <w:t>32</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534" w:history="1">
        <w:r w:rsidR="00697564" w:rsidRPr="003674F8">
          <w:rPr>
            <w:rStyle w:val="Hyperlink"/>
            <w:noProof/>
          </w:rPr>
          <w:t>8</w:t>
        </w:r>
        <w:r w:rsidR="00697564">
          <w:rPr>
            <w:rFonts w:asciiTheme="minorHAnsi" w:eastAsiaTheme="minorEastAsia" w:hAnsiTheme="minorHAnsi" w:cstheme="minorBidi"/>
            <w:noProof/>
            <w:sz w:val="22"/>
            <w:szCs w:val="22"/>
            <w:lang w:eastAsia="en-GB"/>
          </w:rPr>
          <w:tab/>
        </w:r>
        <w:r w:rsidR="00697564" w:rsidRPr="003674F8">
          <w:rPr>
            <w:rStyle w:val="Hyperlink"/>
            <w:noProof/>
          </w:rPr>
          <w:t>Additional Margin Methodology Implications</w:t>
        </w:r>
        <w:r w:rsidR="00697564">
          <w:rPr>
            <w:noProof/>
            <w:webHidden/>
          </w:rPr>
          <w:tab/>
        </w:r>
        <w:r>
          <w:rPr>
            <w:noProof/>
            <w:webHidden/>
          </w:rPr>
          <w:fldChar w:fldCharType="begin"/>
        </w:r>
        <w:r w:rsidR="00697564">
          <w:rPr>
            <w:noProof/>
            <w:webHidden/>
          </w:rPr>
          <w:instrText xml:space="preserve"> PAGEREF _Toc397077534 \h </w:instrText>
        </w:r>
        <w:r>
          <w:rPr>
            <w:noProof/>
            <w:webHidden/>
          </w:rPr>
        </w:r>
        <w:r>
          <w:rPr>
            <w:noProof/>
            <w:webHidden/>
          </w:rPr>
          <w:fldChar w:fldCharType="separate"/>
        </w:r>
        <w:r w:rsidR="00084127">
          <w:rPr>
            <w:noProof/>
            <w:webHidden/>
          </w:rPr>
          <w:t>35</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35" w:history="1">
        <w:r w:rsidR="00697564" w:rsidRPr="003674F8">
          <w:rPr>
            <w:rStyle w:val="Hyperlink"/>
            <w:noProof/>
          </w:rPr>
          <w:t>8.1</w:t>
        </w:r>
        <w:r w:rsidR="00697564">
          <w:rPr>
            <w:rFonts w:asciiTheme="minorHAnsi" w:eastAsiaTheme="minorEastAsia" w:hAnsiTheme="minorHAnsi" w:cstheme="minorBidi"/>
            <w:noProof/>
            <w:sz w:val="22"/>
            <w:szCs w:val="22"/>
            <w:lang w:eastAsia="en-GB"/>
          </w:rPr>
          <w:tab/>
        </w:r>
        <w:r w:rsidR="00697564" w:rsidRPr="003674F8">
          <w:rPr>
            <w:rStyle w:val="Hyperlink"/>
            <w:noProof/>
          </w:rPr>
          <w:t>Liquidity &amp; Concentration Risk Margin</w:t>
        </w:r>
        <w:r w:rsidR="00697564">
          <w:rPr>
            <w:noProof/>
            <w:webHidden/>
          </w:rPr>
          <w:tab/>
        </w:r>
        <w:r>
          <w:rPr>
            <w:noProof/>
            <w:webHidden/>
          </w:rPr>
          <w:fldChar w:fldCharType="begin"/>
        </w:r>
        <w:r w:rsidR="00697564">
          <w:rPr>
            <w:noProof/>
            <w:webHidden/>
          </w:rPr>
          <w:instrText xml:space="preserve"> PAGEREF _Toc397077535 \h </w:instrText>
        </w:r>
        <w:r>
          <w:rPr>
            <w:noProof/>
            <w:webHidden/>
          </w:rPr>
        </w:r>
        <w:r>
          <w:rPr>
            <w:noProof/>
            <w:webHidden/>
          </w:rPr>
          <w:fldChar w:fldCharType="separate"/>
        </w:r>
        <w:r w:rsidR="00084127">
          <w:rPr>
            <w:noProof/>
            <w:webHidden/>
          </w:rPr>
          <w:t>35</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36" w:history="1">
        <w:r w:rsidR="00697564" w:rsidRPr="003674F8">
          <w:rPr>
            <w:rStyle w:val="Hyperlink"/>
            <w:noProof/>
          </w:rPr>
          <w:t>8.2</w:t>
        </w:r>
        <w:r w:rsidR="00697564">
          <w:rPr>
            <w:rFonts w:asciiTheme="minorHAnsi" w:eastAsiaTheme="minorEastAsia" w:hAnsiTheme="minorHAnsi" w:cstheme="minorBidi"/>
            <w:noProof/>
            <w:sz w:val="22"/>
            <w:szCs w:val="22"/>
            <w:lang w:eastAsia="en-GB"/>
          </w:rPr>
          <w:tab/>
        </w:r>
        <w:r w:rsidR="00697564" w:rsidRPr="003674F8">
          <w:rPr>
            <w:rStyle w:val="Hyperlink"/>
            <w:noProof/>
          </w:rPr>
          <w:t>Credit Risk Margin</w:t>
        </w:r>
        <w:r w:rsidR="00697564">
          <w:rPr>
            <w:noProof/>
            <w:webHidden/>
          </w:rPr>
          <w:tab/>
        </w:r>
        <w:r>
          <w:rPr>
            <w:noProof/>
            <w:webHidden/>
          </w:rPr>
          <w:fldChar w:fldCharType="begin"/>
        </w:r>
        <w:r w:rsidR="00697564">
          <w:rPr>
            <w:noProof/>
            <w:webHidden/>
          </w:rPr>
          <w:instrText xml:space="preserve"> PAGEREF _Toc397077536 \h </w:instrText>
        </w:r>
        <w:r>
          <w:rPr>
            <w:noProof/>
            <w:webHidden/>
          </w:rPr>
        </w:r>
        <w:r>
          <w:rPr>
            <w:noProof/>
            <w:webHidden/>
          </w:rPr>
          <w:fldChar w:fldCharType="separate"/>
        </w:r>
        <w:r w:rsidR="00084127">
          <w:rPr>
            <w:noProof/>
            <w:webHidden/>
          </w:rPr>
          <w:t>38</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537" w:history="1">
        <w:r w:rsidR="00697564" w:rsidRPr="003674F8">
          <w:rPr>
            <w:rStyle w:val="Hyperlink"/>
            <w:noProof/>
          </w:rPr>
          <w:t>9</w:t>
        </w:r>
        <w:r w:rsidR="00697564">
          <w:rPr>
            <w:rFonts w:asciiTheme="minorHAnsi" w:eastAsiaTheme="minorEastAsia" w:hAnsiTheme="minorHAnsi" w:cstheme="minorBidi"/>
            <w:noProof/>
            <w:sz w:val="22"/>
            <w:szCs w:val="22"/>
            <w:lang w:eastAsia="en-GB"/>
          </w:rPr>
          <w:tab/>
        </w:r>
        <w:r w:rsidR="00697564" w:rsidRPr="003674F8">
          <w:rPr>
            <w:rStyle w:val="Hyperlink"/>
            <w:noProof/>
          </w:rPr>
          <w:t>Acceptability for Clearing</w:t>
        </w:r>
        <w:r w:rsidR="00697564">
          <w:rPr>
            <w:noProof/>
            <w:webHidden/>
          </w:rPr>
          <w:tab/>
        </w:r>
        <w:r>
          <w:rPr>
            <w:noProof/>
            <w:webHidden/>
          </w:rPr>
          <w:fldChar w:fldCharType="begin"/>
        </w:r>
        <w:r w:rsidR="00697564">
          <w:rPr>
            <w:noProof/>
            <w:webHidden/>
          </w:rPr>
          <w:instrText xml:space="preserve"> PAGEREF _Toc397077537 \h </w:instrText>
        </w:r>
        <w:r>
          <w:rPr>
            <w:noProof/>
            <w:webHidden/>
          </w:rPr>
        </w:r>
        <w:r>
          <w:rPr>
            <w:noProof/>
            <w:webHidden/>
          </w:rPr>
          <w:fldChar w:fldCharType="separate"/>
        </w:r>
        <w:r w:rsidR="00084127">
          <w:rPr>
            <w:noProof/>
            <w:webHidden/>
          </w:rPr>
          <w:t>39</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38" w:history="1">
        <w:r w:rsidR="00697564" w:rsidRPr="003674F8">
          <w:rPr>
            <w:rStyle w:val="Hyperlink"/>
            <w:noProof/>
          </w:rPr>
          <w:t>9.1</w:t>
        </w:r>
        <w:r w:rsidR="00697564">
          <w:rPr>
            <w:rFonts w:asciiTheme="minorHAnsi" w:eastAsiaTheme="minorEastAsia" w:hAnsiTheme="minorHAnsi" w:cstheme="minorBidi"/>
            <w:noProof/>
            <w:sz w:val="22"/>
            <w:szCs w:val="22"/>
            <w:lang w:eastAsia="en-GB"/>
          </w:rPr>
          <w:tab/>
        </w:r>
        <w:r w:rsidR="00697564" w:rsidRPr="003674F8">
          <w:rPr>
            <w:rStyle w:val="Hyperlink"/>
            <w:noProof/>
          </w:rPr>
          <w:t>Membership</w:t>
        </w:r>
        <w:r w:rsidR="00697564">
          <w:rPr>
            <w:noProof/>
            <w:webHidden/>
          </w:rPr>
          <w:tab/>
        </w:r>
        <w:r>
          <w:rPr>
            <w:noProof/>
            <w:webHidden/>
          </w:rPr>
          <w:fldChar w:fldCharType="begin"/>
        </w:r>
        <w:r w:rsidR="00697564">
          <w:rPr>
            <w:noProof/>
            <w:webHidden/>
          </w:rPr>
          <w:instrText xml:space="preserve"> PAGEREF _Toc397077538 \h </w:instrText>
        </w:r>
        <w:r>
          <w:rPr>
            <w:noProof/>
            <w:webHidden/>
          </w:rPr>
        </w:r>
        <w:r>
          <w:rPr>
            <w:noProof/>
            <w:webHidden/>
          </w:rPr>
          <w:fldChar w:fldCharType="separate"/>
        </w:r>
        <w:r w:rsidR="00084127">
          <w:rPr>
            <w:noProof/>
            <w:webHidden/>
          </w:rPr>
          <w:t>39</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39" w:history="1">
        <w:r w:rsidR="00697564" w:rsidRPr="003674F8">
          <w:rPr>
            <w:rStyle w:val="Hyperlink"/>
            <w:noProof/>
          </w:rPr>
          <w:t>9.2</w:t>
        </w:r>
        <w:r w:rsidR="00697564">
          <w:rPr>
            <w:rFonts w:asciiTheme="minorHAnsi" w:eastAsiaTheme="minorEastAsia" w:hAnsiTheme="minorHAnsi" w:cstheme="minorBidi"/>
            <w:noProof/>
            <w:sz w:val="22"/>
            <w:szCs w:val="22"/>
            <w:lang w:eastAsia="en-GB"/>
          </w:rPr>
          <w:tab/>
        </w:r>
        <w:r w:rsidR="00697564" w:rsidRPr="003674F8">
          <w:rPr>
            <w:rStyle w:val="Hyperlink"/>
            <w:noProof/>
          </w:rPr>
          <w:t>Contract Standardisation</w:t>
        </w:r>
        <w:r w:rsidR="00697564">
          <w:rPr>
            <w:noProof/>
            <w:webHidden/>
          </w:rPr>
          <w:tab/>
        </w:r>
        <w:r>
          <w:rPr>
            <w:noProof/>
            <w:webHidden/>
          </w:rPr>
          <w:fldChar w:fldCharType="begin"/>
        </w:r>
        <w:r w:rsidR="00697564">
          <w:rPr>
            <w:noProof/>
            <w:webHidden/>
          </w:rPr>
          <w:instrText xml:space="preserve"> PAGEREF _Toc397077539 \h </w:instrText>
        </w:r>
        <w:r>
          <w:rPr>
            <w:noProof/>
            <w:webHidden/>
          </w:rPr>
        </w:r>
        <w:r>
          <w:rPr>
            <w:noProof/>
            <w:webHidden/>
          </w:rPr>
          <w:fldChar w:fldCharType="separate"/>
        </w:r>
        <w:r w:rsidR="00084127">
          <w:rPr>
            <w:noProof/>
            <w:webHidden/>
          </w:rPr>
          <w:t>39</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40" w:history="1">
        <w:r w:rsidR="00697564" w:rsidRPr="003674F8">
          <w:rPr>
            <w:rStyle w:val="Hyperlink"/>
            <w:noProof/>
          </w:rPr>
          <w:t>9.3</w:t>
        </w:r>
        <w:r w:rsidR="00697564">
          <w:rPr>
            <w:rFonts w:asciiTheme="minorHAnsi" w:eastAsiaTheme="minorEastAsia" w:hAnsiTheme="minorHAnsi" w:cstheme="minorBidi"/>
            <w:noProof/>
            <w:sz w:val="22"/>
            <w:szCs w:val="22"/>
            <w:lang w:eastAsia="en-GB"/>
          </w:rPr>
          <w:tab/>
        </w:r>
        <w:r w:rsidR="00697564" w:rsidRPr="003674F8">
          <w:rPr>
            <w:rStyle w:val="Hyperlink"/>
            <w:noProof/>
          </w:rPr>
          <w:t>Pricing</w:t>
        </w:r>
        <w:r w:rsidR="00697564">
          <w:rPr>
            <w:noProof/>
            <w:webHidden/>
          </w:rPr>
          <w:tab/>
        </w:r>
        <w:r>
          <w:rPr>
            <w:noProof/>
            <w:webHidden/>
          </w:rPr>
          <w:fldChar w:fldCharType="begin"/>
        </w:r>
        <w:r w:rsidR="00697564">
          <w:rPr>
            <w:noProof/>
            <w:webHidden/>
          </w:rPr>
          <w:instrText xml:space="preserve"> PAGEREF _Toc397077540 \h </w:instrText>
        </w:r>
        <w:r>
          <w:rPr>
            <w:noProof/>
            <w:webHidden/>
          </w:rPr>
        </w:r>
        <w:r>
          <w:rPr>
            <w:noProof/>
            <w:webHidden/>
          </w:rPr>
          <w:fldChar w:fldCharType="separate"/>
        </w:r>
        <w:r w:rsidR="00084127">
          <w:rPr>
            <w:noProof/>
            <w:webHidden/>
          </w:rPr>
          <w:t>39</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41" w:history="1">
        <w:r w:rsidR="00697564" w:rsidRPr="003674F8">
          <w:rPr>
            <w:rStyle w:val="Hyperlink"/>
            <w:noProof/>
          </w:rPr>
          <w:t>9.4</w:t>
        </w:r>
        <w:r w:rsidR="00697564">
          <w:rPr>
            <w:rFonts w:asciiTheme="minorHAnsi" w:eastAsiaTheme="minorEastAsia" w:hAnsiTheme="minorHAnsi" w:cstheme="minorBidi"/>
            <w:noProof/>
            <w:sz w:val="22"/>
            <w:szCs w:val="22"/>
            <w:lang w:eastAsia="en-GB"/>
          </w:rPr>
          <w:tab/>
        </w:r>
        <w:r w:rsidR="00697564" w:rsidRPr="003674F8">
          <w:rPr>
            <w:rStyle w:val="Hyperlink"/>
            <w:noProof/>
          </w:rPr>
          <w:t>Market Risk</w:t>
        </w:r>
        <w:r w:rsidR="00697564">
          <w:rPr>
            <w:noProof/>
            <w:webHidden/>
          </w:rPr>
          <w:tab/>
        </w:r>
        <w:r>
          <w:rPr>
            <w:noProof/>
            <w:webHidden/>
          </w:rPr>
          <w:fldChar w:fldCharType="begin"/>
        </w:r>
        <w:r w:rsidR="00697564">
          <w:rPr>
            <w:noProof/>
            <w:webHidden/>
          </w:rPr>
          <w:instrText xml:space="preserve"> PAGEREF _Toc397077541 \h </w:instrText>
        </w:r>
        <w:r>
          <w:rPr>
            <w:noProof/>
            <w:webHidden/>
          </w:rPr>
        </w:r>
        <w:r>
          <w:rPr>
            <w:noProof/>
            <w:webHidden/>
          </w:rPr>
          <w:fldChar w:fldCharType="separate"/>
        </w:r>
        <w:r w:rsidR="00084127">
          <w:rPr>
            <w:noProof/>
            <w:webHidden/>
          </w:rPr>
          <w:t>39</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42" w:history="1">
        <w:r w:rsidR="00697564" w:rsidRPr="003674F8">
          <w:rPr>
            <w:rStyle w:val="Hyperlink"/>
            <w:noProof/>
          </w:rPr>
          <w:t>9.5</w:t>
        </w:r>
        <w:r w:rsidR="00697564">
          <w:rPr>
            <w:rFonts w:asciiTheme="minorHAnsi" w:eastAsiaTheme="minorEastAsia" w:hAnsiTheme="minorHAnsi" w:cstheme="minorBidi"/>
            <w:noProof/>
            <w:sz w:val="22"/>
            <w:szCs w:val="22"/>
            <w:lang w:eastAsia="en-GB"/>
          </w:rPr>
          <w:tab/>
        </w:r>
        <w:r w:rsidR="00697564" w:rsidRPr="003674F8">
          <w:rPr>
            <w:rStyle w:val="Hyperlink"/>
            <w:noProof/>
          </w:rPr>
          <w:t>Operational Risk</w:t>
        </w:r>
        <w:r w:rsidR="00697564">
          <w:rPr>
            <w:noProof/>
            <w:webHidden/>
          </w:rPr>
          <w:tab/>
        </w:r>
        <w:r>
          <w:rPr>
            <w:noProof/>
            <w:webHidden/>
          </w:rPr>
          <w:fldChar w:fldCharType="begin"/>
        </w:r>
        <w:r w:rsidR="00697564">
          <w:rPr>
            <w:noProof/>
            <w:webHidden/>
          </w:rPr>
          <w:instrText xml:space="preserve"> PAGEREF _Toc397077542 \h </w:instrText>
        </w:r>
        <w:r>
          <w:rPr>
            <w:noProof/>
            <w:webHidden/>
          </w:rPr>
        </w:r>
        <w:r>
          <w:rPr>
            <w:noProof/>
            <w:webHidden/>
          </w:rPr>
          <w:fldChar w:fldCharType="separate"/>
        </w:r>
        <w:r w:rsidR="00084127">
          <w:rPr>
            <w:noProof/>
            <w:webHidden/>
          </w:rPr>
          <w:t>40</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43" w:history="1">
        <w:r w:rsidR="00697564" w:rsidRPr="003674F8">
          <w:rPr>
            <w:rStyle w:val="Hyperlink"/>
            <w:noProof/>
          </w:rPr>
          <w:t>9.6</w:t>
        </w:r>
        <w:r w:rsidR="00697564">
          <w:rPr>
            <w:rFonts w:asciiTheme="minorHAnsi" w:eastAsiaTheme="minorEastAsia" w:hAnsiTheme="minorHAnsi" w:cstheme="minorBidi"/>
            <w:noProof/>
            <w:sz w:val="22"/>
            <w:szCs w:val="22"/>
            <w:lang w:eastAsia="en-GB"/>
          </w:rPr>
          <w:tab/>
        </w:r>
        <w:r w:rsidR="00697564" w:rsidRPr="003674F8">
          <w:rPr>
            <w:rStyle w:val="Hyperlink"/>
            <w:noProof/>
          </w:rPr>
          <w:t>Legal Risk</w:t>
        </w:r>
        <w:r w:rsidR="00697564">
          <w:rPr>
            <w:noProof/>
            <w:webHidden/>
          </w:rPr>
          <w:tab/>
        </w:r>
        <w:r>
          <w:rPr>
            <w:noProof/>
            <w:webHidden/>
          </w:rPr>
          <w:fldChar w:fldCharType="begin"/>
        </w:r>
        <w:r w:rsidR="00697564">
          <w:rPr>
            <w:noProof/>
            <w:webHidden/>
          </w:rPr>
          <w:instrText xml:space="preserve"> PAGEREF _Toc397077543 \h </w:instrText>
        </w:r>
        <w:r>
          <w:rPr>
            <w:noProof/>
            <w:webHidden/>
          </w:rPr>
        </w:r>
        <w:r>
          <w:rPr>
            <w:noProof/>
            <w:webHidden/>
          </w:rPr>
          <w:fldChar w:fldCharType="separate"/>
        </w:r>
        <w:r w:rsidR="00084127">
          <w:rPr>
            <w:noProof/>
            <w:webHidden/>
          </w:rPr>
          <w:t>40</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44" w:history="1">
        <w:r w:rsidR="00697564" w:rsidRPr="003674F8">
          <w:rPr>
            <w:rStyle w:val="Hyperlink"/>
            <w:noProof/>
          </w:rPr>
          <w:t>9.7</w:t>
        </w:r>
        <w:r w:rsidR="00697564">
          <w:rPr>
            <w:rFonts w:asciiTheme="minorHAnsi" w:eastAsiaTheme="minorEastAsia" w:hAnsiTheme="minorHAnsi" w:cstheme="minorBidi"/>
            <w:noProof/>
            <w:sz w:val="22"/>
            <w:szCs w:val="22"/>
            <w:lang w:eastAsia="en-GB"/>
          </w:rPr>
          <w:tab/>
        </w:r>
        <w:r w:rsidR="00697564" w:rsidRPr="003674F8">
          <w:rPr>
            <w:rStyle w:val="Hyperlink"/>
            <w:noProof/>
          </w:rPr>
          <w:t>Settlement Risk</w:t>
        </w:r>
        <w:r w:rsidR="00697564">
          <w:rPr>
            <w:noProof/>
            <w:webHidden/>
          </w:rPr>
          <w:tab/>
        </w:r>
        <w:r>
          <w:rPr>
            <w:noProof/>
            <w:webHidden/>
          </w:rPr>
          <w:fldChar w:fldCharType="begin"/>
        </w:r>
        <w:r w:rsidR="00697564">
          <w:rPr>
            <w:noProof/>
            <w:webHidden/>
          </w:rPr>
          <w:instrText xml:space="preserve"> PAGEREF _Toc397077544 \h </w:instrText>
        </w:r>
        <w:r>
          <w:rPr>
            <w:noProof/>
            <w:webHidden/>
          </w:rPr>
        </w:r>
        <w:r>
          <w:rPr>
            <w:noProof/>
            <w:webHidden/>
          </w:rPr>
          <w:fldChar w:fldCharType="separate"/>
        </w:r>
        <w:r w:rsidR="00084127">
          <w:rPr>
            <w:noProof/>
            <w:webHidden/>
          </w:rPr>
          <w:t>40</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45" w:history="1">
        <w:r w:rsidR="00697564" w:rsidRPr="003674F8">
          <w:rPr>
            <w:rStyle w:val="Hyperlink"/>
            <w:noProof/>
          </w:rPr>
          <w:t>9.8</w:t>
        </w:r>
        <w:r w:rsidR="00697564">
          <w:rPr>
            <w:rFonts w:asciiTheme="minorHAnsi" w:eastAsiaTheme="minorEastAsia" w:hAnsiTheme="minorHAnsi" w:cstheme="minorBidi"/>
            <w:noProof/>
            <w:sz w:val="22"/>
            <w:szCs w:val="22"/>
            <w:lang w:eastAsia="en-GB"/>
          </w:rPr>
          <w:tab/>
        </w:r>
        <w:r w:rsidR="00697564" w:rsidRPr="003674F8">
          <w:rPr>
            <w:rStyle w:val="Hyperlink"/>
            <w:noProof/>
          </w:rPr>
          <w:t>Liquidity Risk</w:t>
        </w:r>
        <w:r w:rsidR="00697564">
          <w:rPr>
            <w:noProof/>
            <w:webHidden/>
          </w:rPr>
          <w:tab/>
        </w:r>
        <w:r>
          <w:rPr>
            <w:noProof/>
            <w:webHidden/>
          </w:rPr>
          <w:fldChar w:fldCharType="begin"/>
        </w:r>
        <w:r w:rsidR="00697564">
          <w:rPr>
            <w:noProof/>
            <w:webHidden/>
          </w:rPr>
          <w:instrText xml:space="preserve"> PAGEREF _Toc397077545 \h </w:instrText>
        </w:r>
        <w:r>
          <w:rPr>
            <w:noProof/>
            <w:webHidden/>
          </w:rPr>
        </w:r>
        <w:r>
          <w:rPr>
            <w:noProof/>
            <w:webHidden/>
          </w:rPr>
          <w:fldChar w:fldCharType="separate"/>
        </w:r>
        <w:r w:rsidR="00084127">
          <w:rPr>
            <w:noProof/>
            <w:webHidden/>
          </w:rPr>
          <w:t>40</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46" w:history="1">
        <w:r w:rsidR="00697564" w:rsidRPr="003674F8">
          <w:rPr>
            <w:rStyle w:val="Hyperlink"/>
            <w:noProof/>
          </w:rPr>
          <w:t>9.9</w:t>
        </w:r>
        <w:r w:rsidR="00697564">
          <w:rPr>
            <w:rFonts w:asciiTheme="minorHAnsi" w:eastAsiaTheme="minorEastAsia" w:hAnsiTheme="minorHAnsi" w:cstheme="minorBidi"/>
            <w:noProof/>
            <w:sz w:val="22"/>
            <w:szCs w:val="22"/>
            <w:lang w:eastAsia="en-GB"/>
          </w:rPr>
          <w:tab/>
        </w:r>
        <w:r w:rsidR="00697564" w:rsidRPr="003674F8">
          <w:rPr>
            <w:rStyle w:val="Hyperlink"/>
            <w:noProof/>
          </w:rPr>
          <w:t>Issuer Risk</w:t>
        </w:r>
        <w:r w:rsidR="00697564">
          <w:rPr>
            <w:noProof/>
            <w:webHidden/>
          </w:rPr>
          <w:tab/>
        </w:r>
        <w:r>
          <w:rPr>
            <w:noProof/>
            <w:webHidden/>
          </w:rPr>
          <w:fldChar w:fldCharType="begin"/>
        </w:r>
        <w:r w:rsidR="00697564">
          <w:rPr>
            <w:noProof/>
            <w:webHidden/>
          </w:rPr>
          <w:instrText xml:space="preserve"> PAGEREF _Toc397077546 \h </w:instrText>
        </w:r>
        <w:r>
          <w:rPr>
            <w:noProof/>
            <w:webHidden/>
          </w:rPr>
        </w:r>
        <w:r>
          <w:rPr>
            <w:noProof/>
            <w:webHidden/>
          </w:rPr>
          <w:fldChar w:fldCharType="separate"/>
        </w:r>
        <w:r w:rsidR="00084127">
          <w:rPr>
            <w:noProof/>
            <w:webHidden/>
          </w:rPr>
          <w:t>40</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47" w:history="1">
        <w:r w:rsidR="00697564" w:rsidRPr="003674F8">
          <w:rPr>
            <w:rStyle w:val="Hyperlink"/>
            <w:noProof/>
          </w:rPr>
          <w:t>9.10</w:t>
        </w:r>
        <w:r w:rsidR="00697564">
          <w:rPr>
            <w:rFonts w:asciiTheme="minorHAnsi" w:eastAsiaTheme="minorEastAsia" w:hAnsiTheme="minorHAnsi" w:cstheme="minorBidi"/>
            <w:noProof/>
            <w:sz w:val="22"/>
            <w:szCs w:val="22"/>
            <w:lang w:eastAsia="en-GB"/>
          </w:rPr>
          <w:tab/>
        </w:r>
        <w:r w:rsidR="00697564" w:rsidRPr="003674F8">
          <w:rPr>
            <w:rStyle w:val="Hyperlink"/>
            <w:noProof/>
          </w:rPr>
          <w:t>Foreign Exchange Risk</w:t>
        </w:r>
        <w:r w:rsidR="00697564">
          <w:rPr>
            <w:noProof/>
            <w:webHidden/>
          </w:rPr>
          <w:tab/>
        </w:r>
        <w:r>
          <w:rPr>
            <w:noProof/>
            <w:webHidden/>
          </w:rPr>
          <w:fldChar w:fldCharType="begin"/>
        </w:r>
        <w:r w:rsidR="00697564">
          <w:rPr>
            <w:noProof/>
            <w:webHidden/>
          </w:rPr>
          <w:instrText xml:space="preserve"> PAGEREF _Toc397077547 \h </w:instrText>
        </w:r>
        <w:r>
          <w:rPr>
            <w:noProof/>
            <w:webHidden/>
          </w:rPr>
        </w:r>
        <w:r>
          <w:rPr>
            <w:noProof/>
            <w:webHidden/>
          </w:rPr>
          <w:fldChar w:fldCharType="separate"/>
        </w:r>
        <w:r w:rsidR="00084127">
          <w:rPr>
            <w:noProof/>
            <w:webHidden/>
          </w:rPr>
          <w:t>40</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548" w:history="1">
        <w:r w:rsidR="00697564" w:rsidRPr="003674F8">
          <w:rPr>
            <w:rStyle w:val="Hyperlink"/>
            <w:noProof/>
          </w:rPr>
          <w:t>10</w:t>
        </w:r>
        <w:r w:rsidR="00697564">
          <w:rPr>
            <w:rFonts w:asciiTheme="minorHAnsi" w:eastAsiaTheme="minorEastAsia" w:hAnsiTheme="minorHAnsi" w:cstheme="minorBidi"/>
            <w:noProof/>
            <w:sz w:val="22"/>
            <w:szCs w:val="22"/>
            <w:lang w:eastAsia="en-GB"/>
          </w:rPr>
          <w:tab/>
        </w:r>
        <w:r w:rsidR="00697564" w:rsidRPr="003674F8">
          <w:rPr>
            <w:rStyle w:val="Hyperlink"/>
            <w:noProof/>
          </w:rPr>
          <w:t>Other Methodological / Implementation Points</w:t>
        </w:r>
        <w:r w:rsidR="00697564">
          <w:rPr>
            <w:noProof/>
            <w:webHidden/>
          </w:rPr>
          <w:tab/>
        </w:r>
        <w:r>
          <w:rPr>
            <w:noProof/>
            <w:webHidden/>
          </w:rPr>
          <w:fldChar w:fldCharType="begin"/>
        </w:r>
        <w:r w:rsidR="00697564">
          <w:rPr>
            <w:noProof/>
            <w:webHidden/>
          </w:rPr>
          <w:instrText xml:space="preserve"> PAGEREF _Toc397077548 \h </w:instrText>
        </w:r>
        <w:r>
          <w:rPr>
            <w:noProof/>
            <w:webHidden/>
          </w:rPr>
        </w:r>
        <w:r>
          <w:rPr>
            <w:noProof/>
            <w:webHidden/>
          </w:rPr>
          <w:fldChar w:fldCharType="separate"/>
        </w:r>
        <w:r w:rsidR="00084127">
          <w:rPr>
            <w:noProof/>
            <w:webHidden/>
          </w:rPr>
          <w:t>41</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49" w:history="1">
        <w:r w:rsidR="00697564" w:rsidRPr="003674F8">
          <w:rPr>
            <w:rStyle w:val="Hyperlink"/>
            <w:noProof/>
          </w:rPr>
          <w:t>10.1</w:t>
        </w:r>
        <w:r w:rsidR="00697564">
          <w:rPr>
            <w:rFonts w:asciiTheme="minorHAnsi" w:eastAsiaTheme="minorEastAsia" w:hAnsiTheme="minorHAnsi" w:cstheme="minorBidi"/>
            <w:noProof/>
            <w:sz w:val="22"/>
            <w:szCs w:val="22"/>
            <w:lang w:eastAsia="en-GB"/>
          </w:rPr>
          <w:tab/>
        </w:r>
        <w:r w:rsidR="00697564" w:rsidRPr="003674F8">
          <w:rPr>
            <w:rStyle w:val="Hyperlink"/>
            <w:noProof/>
          </w:rPr>
          <w:t>Curve Interpolation / Extrapolation</w:t>
        </w:r>
        <w:r w:rsidR="00697564">
          <w:rPr>
            <w:noProof/>
            <w:webHidden/>
          </w:rPr>
          <w:tab/>
        </w:r>
        <w:r>
          <w:rPr>
            <w:noProof/>
            <w:webHidden/>
          </w:rPr>
          <w:fldChar w:fldCharType="begin"/>
        </w:r>
        <w:r w:rsidR="00697564">
          <w:rPr>
            <w:noProof/>
            <w:webHidden/>
          </w:rPr>
          <w:instrText xml:space="preserve"> PAGEREF _Toc397077549 \h </w:instrText>
        </w:r>
        <w:r>
          <w:rPr>
            <w:noProof/>
            <w:webHidden/>
          </w:rPr>
        </w:r>
        <w:r>
          <w:rPr>
            <w:noProof/>
            <w:webHidden/>
          </w:rPr>
          <w:fldChar w:fldCharType="separate"/>
        </w:r>
        <w:r w:rsidR="00084127">
          <w:rPr>
            <w:noProof/>
            <w:webHidden/>
          </w:rPr>
          <w:t>41</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50" w:history="1">
        <w:r w:rsidR="00697564" w:rsidRPr="003674F8">
          <w:rPr>
            <w:rStyle w:val="Hyperlink"/>
            <w:noProof/>
          </w:rPr>
          <w:t>10.2</w:t>
        </w:r>
        <w:r w:rsidR="00697564">
          <w:rPr>
            <w:rFonts w:asciiTheme="minorHAnsi" w:eastAsiaTheme="minorEastAsia" w:hAnsiTheme="minorHAnsi" w:cstheme="minorBidi"/>
            <w:noProof/>
            <w:sz w:val="22"/>
            <w:szCs w:val="22"/>
            <w:lang w:eastAsia="en-GB"/>
          </w:rPr>
          <w:tab/>
        </w:r>
        <w:r w:rsidR="00697564" w:rsidRPr="003674F8">
          <w:rPr>
            <w:rStyle w:val="Hyperlink"/>
            <w:noProof/>
          </w:rPr>
          <w:t>Curve Tenor Points / Time Factors</w:t>
        </w:r>
        <w:r w:rsidR="00697564">
          <w:rPr>
            <w:noProof/>
            <w:webHidden/>
          </w:rPr>
          <w:tab/>
        </w:r>
        <w:r>
          <w:rPr>
            <w:noProof/>
            <w:webHidden/>
          </w:rPr>
          <w:fldChar w:fldCharType="begin"/>
        </w:r>
        <w:r w:rsidR="00697564">
          <w:rPr>
            <w:noProof/>
            <w:webHidden/>
          </w:rPr>
          <w:instrText xml:space="preserve"> PAGEREF _Toc397077550 \h </w:instrText>
        </w:r>
        <w:r>
          <w:rPr>
            <w:noProof/>
            <w:webHidden/>
          </w:rPr>
        </w:r>
        <w:r>
          <w:rPr>
            <w:noProof/>
            <w:webHidden/>
          </w:rPr>
          <w:fldChar w:fldCharType="separate"/>
        </w:r>
        <w:r w:rsidR="00084127">
          <w:rPr>
            <w:noProof/>
            <w:webHidden/>
          </w:rPr>
          <w:t>41</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51" w:history="1">
        <w:r w:rsidR="00697564" w:rsidRPr="003674F8">
          <w:rPr>
            <w:rStyle w:val="Hyperlink"/>
            <w:noProof/>
          </w:rPr>
          <w:t>10.3</w:t>
        </w:r>
        <w:r w:rsidR="00697564">
          <w:rPr>
            <w:rFonts w:asciiTheme="minorHAnsi" w:eastAsiaTheme="minorEastAsia" w:hAnsiTheme="minorHAnsi" w:cstheme="minorBidi"/>
            <w:noProof/>
            <w:sz w:val="22"/>
            <w:szCs w:val="22"/>
            <w:lang w:eastAsia="en-GB"/>
          </w:rPr>
          <w:tab/>
        </w:r>
        <w:r w:rsidR="00697564" w:rsidRPr="003674F8">
          <w:rPr>
            <w:rStyle w:val="Hyperlink"/>
            <w:noProof/>
          </w:rPr>
          <w:t>Historic Risk Factor Returns &amp; Scenario Dates</w:t>
        </w:r>
        <w:r w:rsidR="00697564">
          <w:rPr>
            <w:noProof/>
            <w:webHidden/>
          </w:rPr>
          <w:tab/>
        </w:r>
        <w:r>
          <w:rPr>
            <w:noProof/>
            <w:webHidden/>
          </w:rPr>
          <w:fldChar w:fldCharType="begin"/>
        </w:r>
        <w:r w:rsidR="00697564">
          <w:rPr>
            <w:noProof/>
            <w:webHidden/>
          </w:rPr>
          <w:instrText xml:space="preserve"> PAGEREF _Toc397077551 \h </w:instrText>
        </w:r>
        <w:r>
          <w:rPr>
            <w:noProof/>
            <w:webHidden/>
          </w:rPr>
        </w:r>
        <w:r>
          <w:rPr>
            <w:noProof/>
            <w:webHidden/>
          </w:rPr>
          <w:fldChar w:fldCharType="separate"/>
        </w:r>
        <w:r w:rsidR="00084127">
          <w:rPr>
            <w:noProof/>
            <w:webHidden/>
          </w:rPr>
          <w:t>42</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52" w:history="1">
        <w:r w:rsidR="00697564" w:rsidRPr="003674F8">
          <w:rPr>
            <w:rStyle w:val="Hyperlink"/>
            <w:noProof/>
          </w:rPr>
          <w:t>10.4</w:t>
        </w:r>
        <w:r w:rsidR="00697564">
          <w:rPr>
            <w:rFonts w:asciiTheme="minorHAnsi" w:eastAsiaTheme="minorEastAsia" w:hAnsiTheme="minorHAnsi" w:cstheme="minorBidi"/>
            <w:noProof/>
            <w:sz w:val="22"/>
            <w:szCs w:val="22"/>
            <w:lang w:eastAsia="en-GB"/>
          </w:rPr>
          <w:tab/>
        </w:r>
        <w:r w:rsidR="00697564" w:rsidRPr="003674F8">
          <w:rPr>
            <w:rStyle w:val="Hyperlink"/>
            <w:noProof/>
          </w:rPr>
          <w:t>Initial Margin Buffer / Scaling Factor</w:t>
        </w:r>
        <w:r w:rsidR="00697564">
          <w:rPr>
            <w:noProof/>
            <w:webHidden/>
          </w:rPr>
          <w:tab/>
        </w:r>
        <w:r>
          <w:rPr>
            <w:noProof/>
            <w:webHidden/>
          </w:rPr>
          <w:fldChar w:fldCharType="begin"/>
        </w:r>
        <w:r w:rsidR="00697564">
          <w:rPr>
            <w:noProof/>
            <w:webHidden/>
          </w:rPr>
          <w:instrText xml:space="preserve"> PAGEREF _Toc397077552 \h </w:instrText>
        </w:r>
        <w:r>
          <w:rPr>
            <w:noProof/>
            <w:webHidden/>
          </w:rPr>
        </w:r>
        <w:r>
          <w:rPr>
            <w:noProof/>
            <w:webHidden/>
          </w:rPr>
          <w:fldChar w:fldCharType="separate"/>
        </w:r>
        <w:r w:rsidR="00084127">
          <w:rPr>
            <w:noProof/>
            <w:webHidden/>
          </w:rPr>
          <w:t>42</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53" w:history="1">
        <w:r w:rsidR="00697564" w:rsidRPr="003674F8">
          <w:rPr>
            <w:rStyle w:val="Hyperlink"/>
            <w:noProof/>
          </w:rPr>
          <w:t>10.5</w:t>
        </w:r>
        <w:r w:rsidR="00697564">
          <w:rPr>
            <w:rFonts w:asciiTheme="minorHAnsi" w:eastAsiaTheme="minorEastAsia" w:hAnsiTheme="minorHAnsi" w:cstheme="minorBidi"/>
            <w:noProof/>
            <w:sz w:val="22"/>
            <w:szCs w:val="22"/>
            <w:lang w:eastAsia="en-GB"/>
          </w:rPr>
          <w:tab/>
        </w:r>
        <w:r w:rsidR="00697564" w:rsidRPr="003674F8">
          <w:rPr>
            <w:rStyle w:val="Hyperlink"/>
            <w:noProof/>
          </w:rPr>
          <w:t>STIR Futures – Pricing Data / Assumptions</w:t>
        </w:r>
        <w:r w:rsidR="00697564">
          <w:rPr>
            <w:noProof/>
            <w:webHidden/>
          </w:rPr>
          <w:tab/>
        </w:r>
        <w:r>
          <w:rPr>
            <w:noProof/>
            <w:webHidden/>
          </w:rPr>
          <w:fldChar w:fldCharType="begin"/>
        </w:r>
        <w:r w:rsidR="00697564">
          <w:rPr>
            <w:noProof/>
            <w:webHidden/>
          </w:rPr>
          <w:instrText xml:space="preserve"> PAGEREF _Toc397077553 \h </w:instrText>
        </w:r>
        <w:r>
          <w:rPr>
            <w:noProof/>
            <w:webHidden/>
          </w:rPr>
        </w:r>
        <w:r>
          <w:rPr>
            <w:noProof/>
            <w:webHidden/>
          </w:rPr>
          <w:fldChar w:fldCharType="separate"/>
        </w:r>
        <w:r w:rsidR="00084127">
          <w:rPr>
            <w:noProof/>
            <w:webHidden/>
          </w:rPr>
          <w:t>43</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54" w:history="1">
        <w:r w:rsidR="00697564" w:rsidRPr="003674F8">
          <w:rPr>
            <w:rStyle w:val="Hyperlink"/>
            <w:noProof/>
          </w:rPr>
          <w:t>10.6</w:t>
        </w:r>
        <w:r w:rsidR="00697564">
          <w:rPr>
            <w:rFonts w:asciiTheme="minorHAnsi" w:eastAsiaTheme="minorEastAsia" w:hAnsiTheme="minorHAnsi" w:cstheme="minorBidi"/>
            <w:noProof/>
            <w:sz w:val="22"/>
            <w:szCs w:val="22"/>
            <w:lang w:eastAsia="en-GB"/>
          </w:rPr>
          <w:tab/>
        </w:r>
        <w:r w:rsidR="00697564" w:rsidRPr="003674F8">
          <w:rPr>
            <w:rStyle w:val="Hyperlink"/>
            <w:noProof/>
          </w:rPr>
          <w:t>Government Bond Futures – Pricing Data / Assumptions</w:t>
        </w:r>
        <w:r w:rsidR="00697564">
          <w:rPr>
            <w:noProof/>
            <w:webHidden/>
          </w:rPr>
          <w:tab/>
        </w:r>
        <w:r>
          <w:rPr>
            <w:noProof/>
            <w:webHidden/>
          </w:rPr>
          <w:fldChar w:fldCharType="begin"/>
        </w:r>
        <w:r w:rsidR="00697564">
          <w:rPr>
            <w:noProof/>
            <w:webHidden/>
          </w:rPr>
          <w:instrText xml:space="preserve"> PAGEREF _Toc397077554 \h </w:instrText>
        </w:r>
        <w:r>
          <w:rPr>
            <w:noProof/>
            <w:webHidden/>
          </w:rPr>
        </w:r>
        <w:r>
          <w:rPr>
            <w:noProof/>
            <w:webHidden/>
          </w:rPr>
          <w:fldChar w:fldCharType="separate"/>
        </w:r>
        <w:r w:rsidR="00084127">
          <w:rPr>
            <w:noProof/>
            <w:webHidden/>
          </w:rPr>
          <w:t>43</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555" w:history="1">
        <w:r w:rsidR="00697564" w:rsidRPr="003674F8">
          <w:rPr>
            <w:rStyle w:val="Hyperlink"/>
            <w:noProof/>
          </w:rPr>
          <w:t>11</w:t>
        </w:r>
        <w:r w:rsidR="00697564">
          <w:rPr>
            <w:rFonts w:asciiTheme="minorHAnsi" w:eastAsiaTheme="minorEastAsia" w:hAnsiTheme="minorHAnsi" w:cstheme="minorBidi"/>
            <w:noProof/>
            <w:sz w:val="22"/>
            <w:szCs w:val="22"/>
            <w:lang w:eastAsia="en-GB"/>
          </w:rPr>
          <w:tab/>
        </w:r>
        <w:r w:rsidR="00697564" w:rsidRPr="003674F8">
          <w:rPr>
            <w:rStyle w:val="Hyperlink"/>
            <w:noProof/>
          </w:rPr>
          <w:t>Reporting &amp; Other Analytical Requirements</w:t>
        </w:r>
        <w:r w:rsidR="00697564">
          <w:rPr>
            <w:noProof/>
            <w:webHidden/>
          </w:rPr>
          <w:tab/>
        </w:r>
        <w:r>
          <w:rPr>
            <w:noProof/>
            <w:webHidden/>
          </w:rPr>
          <w:fldChar w:fldCharType="begin"/>
        </w:r>
        <w:r w:rsidR="00697564">
          <w:rPr>
            <w:noProof/>
            <w:webHidden/>
          </w:rPr>
          <w:instrText xml:space="preserve"> PAGEREF _Toc397077555 \h </w:instrText>
        </w:r>
        <w:r>
          <w:rPr>
            <w:noProof/>
            <w:webHidden/>
          </w:rPr>
        </w:r>
        <w:r>
          <w:rPr>
            <w:noProof/>
            <w:webHidden/>
          </w:rPr>
          <w:fldChar w:fldCharType="separate"/>
        </w:r>
        <w:r w:rsidR="00084127">
          <w:rPr>
            <w:noProof/>
            <w:webHidden/>
          </w:rPr>
          <w:t>45</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56" w:history="1">
        <w:r w:rsidR="00697564" w:rsidRPr="003674F8">
          <w:rPr>
            <w:rStyle w:val="Hyperlink"/>
            <w:noProof/>
          </w:rPr>
          <w:t>11.1</w:t>
        </w:r>
        <w:r w:rsidR="00697564">
          <w:rPr>
            <w:rFonts w:asciiTheme="minorHAnsi" w:eastAsiaTheme="minorEastAsia" w:hAnsiTheme="minorHAnsi" w:cstheme="minorBidi"/>
            <w:noProof/>
            <w:sz w:val="22"/>
            <w:szCs w:val="22"/>
            <w:lang w:eastAsia="en-GB"/>
          </w:rPr>
          <w:tab/>
        </w:r>
        <w:r w:rsidR="00697564" w:rsidRPr="003674F8">
          <w:rPr>
            <w:rStyle w:val="Hyperlink"/>
            <w:noProof/>
          </w:rPr>
          <w:t>Theoretical Prices vs. Actual Prices</w:t>
        </w:r>
        <w:r w:rsidR="00697564">
          <w:rPr>
            <w:noProof/>
            <w:webHidden/>
          </w:rPr>
          <w:tab/>
        </w:r>
        <w:r>
          <w:rPr>
            <w:noProof/>
            <w:webHidden/>
          </w:rPr>
          <w:fldChar w:fldCharType="begin"/>
        </w:r>
        <w:r w:rsidR="00697564">
          <w:rPr>
            <w:noProof/>
            <w:webHidden/>
          </w:rPr>
          <w:instrText xml:space="preserve"> PAGEREF _Toc397077556 \h </w:instrText>
        </w:r>
        <w:r>
          <w:rPr>
            <w:noProof/>
            <w:webHidden/>
          </w:rPr>
        </w:r>
        <w:r>
          <w:rPr>
            <w:noProof/>
            <w:webHidden/>
          </w:rPr>
          <w:fldChar w:fldCharType="separate"/>
        </w:r>
        <w:r w:rsidR="00084127">
          <w:rPr>
            <w:noProof/>
            <w:webHidden/>
          </w:rPr>
          <w:t>45</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57" w:history="1">
        <w:r w:rsidR="00697564" w:rsidRPr="003674F8">
          <w:rPr>
            <w:rStyle w:val="Hyperlink"/>
            <w:noProof/>
          </w:rPr>
          <w:t>11.2</w:t>
        </w:r>
        <w:r w:rsidR="00697564">
          <w:rPr>
            <w:rFonts w:asciiTheme="minorHAnsi" w:eastAsiaTheme="minorEastAsia" w:hAnsiTheme="minorHAnsi" w:cstheme="minorBidi"/>
            <w:noProof/>
            <w:sz w:val="22"/>
            <w:szCs w:val="22"/>
            <w:lang w:eastAsia="en-GB"/>
          </w:rPr>
          <w:tab/>
        </w:r>
        <w:r w:rsidR="00697564" w:rsidRPr="003674F8">
          <w:rPr>
            <w:rStyle w:val="Hyperlink"/>
            <w:noProof/>
          </w:rPr>
          <w:t>Cheapest-to-Deliver Bond Spreads</w:t>
        </w:r>
        <w:r w:rsidR="00697564">
          <w:rPr>
            <w:noProof/>
            <w:webHidden/>
          </w:rPr>
          <w:tab/>
        </w:r>
        <w:r>
          <w:rPr>
            <w:noProof/>
            <w:webHidden/>
          </w:rPr>
          <w:fldChar w:fldCharType="begin"/>
        </w:r>
        <w:r w:rsidR="00697564">
          <w:rPr>
            <w:noProof/>
            <w:webHidden/>
          </w:rPr>
          <w:instrText xml:space="preserve"> PAGEREF _Toc397077557 \h </w:instrText>
        </w:r>
        <w:r>
          <w:rPr>
            <w:noProof/>
            <w:webHidden/>
          </w:rPr>
        </w:r>
        <w:r>
          <w:rPr>
            <w:noProof/>
            <w:webHidden/>
          </w:rPr>
          <w:fldChar w:fldCharType="separate"/>
        </w:r>
        <w:r w:rsidR="00084127">
          <w:rPr>
            <w:noProof/>
            <w:webHidden/>
          </w:rPr>
          <w:t>45</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58" w:history="1">
        <w:r w:rsidR="00697564" w:rsidRPr="003674F8">
          <w:rPr>
            <w:rStyle w:val="Hyperlink"/>
            <w:noProof/>
          </w:rPr>
          <w:t>11.3</w:t>
        </w:r>
        <w:r w:rsidR="00697564">
          <w:rPr>
            <w:rFonts w:asciiTheme="minorHAnsi" w:eastAsiaTheme="minorEastAsia" w:hAnsiTheme="minorHAnsi" w:cstheme="minorBidi"/>
            <w:noProof/>
            <w:sz w:val="22"/>
            <w:szCs w:val="22"/>
            <w:lang w:eastAsia="en-GB"/>
          </w:rPr>
          <w:tab/>
        </w:r>
        <w:r w:rsidR="00697564" w:rsidRPr="003674F8">
          <w:rPr>
            <w:rStyle w:val="Hyperlink"/>
            <w:noProof/>
          </w:rPr>
          <w:t>Sensitivity Analysis</w:t>
        </w:r>
        <w:r w:rsidR="00697564">
          <w:rPr>
            <w:noProof/>
            <w:webHidden/>
          </w:rPr>
          <w:tab/>
        </w:r>
        <w:r>
          <w:rPr>
            <w:noProof/>
            <w:webHidden/>
          </w:rPr>
          <w:fldChar w:fldCharType="begin"/>
        </w:r>
        <w:r w:rsidR="00697564">
          <w:rPr>
            <w:noProof/>
            <w:webHidden/>
          </w:rPr>
          <w:instrText xml:space="preserve"> PAGEREF _Toc397077558 \h </w:instrText>
        </w:r>
        <w:r>
          <w:rPr>
            <w:noProof/>
            <w:webHidden/>
          </w:rPr>
        </w:r>
        <w:r>
          <w:rPr>
            <w:noProof/>
            <w:webHidden/>
          </w:rPr>
          <w:fldChar w:fldCharType="separate"/>
        </w:r>
        <w:r w:rsidR="00084127">
          <w:rPr>
            <w:noProof/>
            <w:webHidden/>
          </w:rPr>
          <w:t>46</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59" w:history="1">
        <w:r w:rsidR="00697564" w:rsidRPr="003674F8">
          <w:rPr>
            <w:rStyle w:val="Hyperlink"/>
            <w:noProof/>
          </w:rPr>
          <w:t>11.4</w:t>
        </w:r>
        <w:r w:rsidR="00697564">
          <w:rPr>
            <w:rFonts w:asciiTheme="minorHAnsi" w:eastAsiaTheme="minorEastAsia" w:hAnsiTheme="minorHAnsi" w:cstheme="minorBidi"/>
            <w:noProof/>
            <w:sz w:val="22"/>
            <w:szCs w:val="22"/>
            <w:lang w:eastAsia="en-GB"/>
          </w:rPr>
          <w:tab/>
        </w:r>
        <w:r w:rsidR="00697564" w:rsidRPr="003674F8">
          <w:rPr>
            <w:rStyle w:val="Hyperlink"/>
            <w:noProof/>
          </w:rPr>
          <w:t>Stress Testing</w:t>
        </w:r>
        <w:r w:rsidR="00697564">
          <w:rPr>
            <w:noProof/>
            <w:webHidden/>
          </w:rPr>
          <w:tab/>
        </w:r>
        <w:r>
          <w:rPr>
            <w:noProof/>
            <w:webHidden/>
          </w:rPr>
          <w:fldChar w:fldCharType="begin"/>
        </w:r>
        <w:r w:rsidR="00697564">
          <w:rPr>
            <w:noProof/>
            <w:webHidden/>
          </w:rPr>
          <w:instrText xml:space="preserve"> PAGEREF _Toc397077559 \h </w:instrText>
        </w:r>
        <w:r>
          <w:rPr>
            <w:noProof/>
            <w:webHidden/>
          </w:rPr>
        </w:r>
        <w:r>
          <w:rPr>
            <w:noProof/>
            <w:webHidden/>
          </w:rPr>
          <w:fldChar w:fldCharType="separate"/>
        </w:r>
        <w:r w:rsidR="00084127">
          <w:rPr>
            <w:noProof/>
            <w:webHidden/>
          </w:rPr>
          <w:t>46</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560" w:history="1">
        <w:r w:rsidR="00697564" w:rsidRPr="003674F8">
          <w:rPr>
            <w:rStyle w:val="Hyperlink"/>
            <w:noProof/>
          </w:rPr>
          <w:t>Appendix 1 – Examples of New Risk Factors</w:t>
        </w:r>
        <w:r w:rsidR="00697564">
          <w:rPr>
            <w:noProof/>
            <w:webHidden/>
          </w:rPr>
          <w:tab/>
        </w:r>
        <w:r>
          <w:rPr>
            <w:noProof/>
            <w:webHidden/>
          </w:rPr>
          <w:fldChar w:fldCharType="begin"/>
        </w:r>
        <w:r w:rsidR="00697564">
          <w:rPr>
            <w:noProof/>
            <w:webHidden/>
          </w:rPr>
          <w:instrText xml:space="preserve"> PAGEREF _Toc397077560 \h </w:instrText>
        </w:r>
        <w:r>
          <w:rPr>
            <w:noProof/>
            <w:webHidden/>
          </w:rPr>
        </w:r>
        <w:r>
          <w:rPr>
            <w:noProof/>
            <w:webHidden/>
          </w:rPr>
          <w:fldChar w:fldCharType="separate"/>
        </w:r>
        <w:r w:rsidR="00084127">
          <w:rPr>
            <w:noProof/>
            <w:webHidden/>
          </w:rPr>
          <w:t>48</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61"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Index Curves</w:t>
        </w:r>
        <w:r w:rsidR="00697564">
          <w:rPr>
            <w:noProof/>
            <w:webHidden/>
          </w:rPr>
          <w:tab/>
        </w:r>
        <w:r>
          <w:rPr>
            <w:noProof/>
            <w:webHidden/>
          </w:rPr>
          <w:fldChar w:fldCharType="begin"/>
        </w:r>
        <w:r w:rsidR="00697564">
          <w:rPr>
            <w:noProof/>
            <w:webHidden/>
          </w:rPr>
          <w:instrText xml:space="preserve"> PAGEREF _Toc397077561 \h </w:instrText>
        </w:r>
        <w:r>
          <w:rPr>
            <w:noProof/>
            <w:webHidden/>
          </w:rPr>
        </w:r>
        <w:r>
          <w:rPr>
            <w:noProof/>
            <w:webHidden/>
          </w:rPr>
          <w:fldChar w:fldCharType="separate"/>
        </w:r>
        <w:r w:rsidR="00084127">
          <w:rPr>
            <w:noProof/>
            <w:webHidden/>
          </w:rPr>
          <w:t>48</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62"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OIS Discount Curves</w:t>
        </w:r>
        <w:r w:rsidR="00697564">
          <w:rPr>
            <w:noProof/>
            <w:webHidden/>
          </w:rPr>
          <w:tab/>
        </w:r>
        <w:r>
          <w:rPr>
            <w:noProof/>
            <w:webHidden/>
          </w:rPr>
          <w:fldChar w:fldCharType="begin"/>
        </w:r>
        <w:r w:rsidR="00697564">
          <w:rPr>
            <w:noProof/>
            <w:webHidden/>
          </w:rPr>
          <w:instrText xml:space="preserve"> PAGEREF _Toc397077562 \h </w:instrText>
        </w:r>
        <w:r>
          <w:rPr>
            <w:noProof/>
            <w:webHidden/>
          </w:rPr>
        </w:r>
        <w:r>
          <w:rPr>
            <w:noProof/>
            <w:webHidden/>
          </w:rPr>
          <w:fldChar w:fldCharType="separate"/>
        </w:r>
        <w:r w:rsidR="00084127">
          <w:rPr>
            <w:noProof/>
            <w:webHidden/>
          </w:rPr>
          <w:t>51</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563" w:history="1">
        <w:r w:rsidR="00697564" w:rsidRPr="003674F8">
          <w:rPr>
            <w:rStyle w:val="Hyperlink"/>
            <w:noProof/>
          </w:rPr>
          <w:t>Appendix 2 – Product Spec. for Yield-Based DSF</w:t>
        </w:r>
        <w:r w:rsidR="00697564">
          <w:rPr>
            <w:noProof/>
            <w:webHidden/>
          </w:rPr>
          <w:tab/>
        </w:r>
        <w:r>
          <w:rPr>
            <w:noProof/>
            <w:webHidden/>
          </w:rPr>
          <w:fldChar w:fldCharType="begin"/>
        </w:r>
        <w:r w:rsidR="00697564">
          <w:rPr>
            <w:noProof/>
            <w:webHidden/>
          </w:rPr>
          <w:instrText xml:space="preserve"> PAGEREF _Toc397077563 \h </w:instrText>
        </w:r>
        <w:r>
          <w:rPr>
            <w:noProof/>
            <w:webHidden/>
          </w:rPr>
        </w:r>
        <w:r>
          <w:rPr>
            <w:noProof/>
            <w:webHidden/>
          </w:rPr>
          <w:fldChar w:fldCharType="separate"/>
        </w:r>
        <w:r w:rsidR="00084127">
          <w:rPr>
            <w:noProof/>
            <w:webHidden/>
          </w:rPr>
          <w:t>54</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64"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USD</w:t>
        </w:r>
        <w:r w:rsidR="00697564">
          <w:rPr>
            <w:noProof/>
            <w:webHidden/>
          </w:rPr>
          <w:tab/>
        </w:r>
        <w:r>
          <w:rPr>
            <w:noProof/>
            <w:webHidden/>
          </w:rPr>
          <w:fldChar w:fldCharType="begin"/>
        </w:r>
        <w:r w:rsidR="00697564">
          <w:rPr>
            <w:noProof/>
            <w:webHidden/>
          </w:rPr>
          <w:instrText xml:space="preserve"> PAGEREF _Toc397077564 \h </w:instrText>
        </w:r>
        <w:r>
          <w:rPr>
            <w:noProof/>
            <w:webHidden/>
          </w:rPr>
        </w:r>
        <w:r>
          <w:rPr>
            <w:noProof/>
            <w:webHidden/>
          </w:rPr>
          <w:fldChar w:fldCharType="separate"/>
        </w:r>
        <w:r w:rsidR="00084127">
          <w:rPr>
            <w:noProof/>
            <w:webHidden/>
          </w:rPr>
          <w:t>54</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65"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EUR</w:t>
        </w:r>
        <w:r w:rsidR="00697564">
          <w:rPr>
            <w:noProof/>
            <w:webHidden/>
          </w:rPr>
          <w:tab/>
        </w:r>
        <w:r>
          <w:rPr>
            <w:noProof/>
            <w:webHidden/>
          </w:rPr>
          <w:fldChar w:fldCharType="begin"/>
        </w:r>
        <w:r w:rsidR="00697564">
          <w:rPr>
            <w:noProof/>
            <w:webHidden/>
          </w:rPr>
          <w:instrText xml:space="preserve"> PAGEREF _Toc397077565 \h </w:instrText>
        </w:r>
        <w:r>
          <w:rPr>
            <w:noProof/>
            <w:webHidden/>
          </w:rPr>
        </w:r>
        <w:r>
          <w:rPr>
            <w:noProof/>
            <w:webHidden/>
          </w:rPr>
          <w:fldChar w:fldCharType="separate"/>
        </w:r>
        <w:r w:rsidR="00084127">
          <w:rPr>
            <w:noProof/>
            <w:webHidden/>
          </w:rPr>
          <w:t>54</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66"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GBP</w:t>
        </w:r>
        <w:r w:rsidR="00697564">
          <w:rPr>
            <w:noProof/>
            <w:webHidden/>
          </w:rPr>
          <w:tab/>
        </w:r>
        <w:r>
          <w:rPr>
            <w:noProof/>
            <w:webHidden/>
          </w:rPr>
          <w:fldChar w:fldCharType="begin"/>
        </w:r>
        <w:r w:rsidR="00697564">
          <w:rPr>
            <w:noProof/>
            <w:webHidden/>
          </w:rPr>
          <w:instrText xml:space="preserve"> PAGEREF _Toc397077566 \h </w:instrText>
        </w:r>
        <w:r>
          <w:rPr>
            <w:noProof/>
            <w:webHidden/>
          </w:rPr>
        </w:r>
        <w:r>
          <w:rPr>
            <w:noProof/>
            <w:webHidden/>
          </w:rPr>
          <w:fldChar w:fldCharType="separate"/>
        </w:r>
        <w:r w:rsidR="00084127">
          <w:rPr>
            <w:noProof/>
            <w:webHidden/>
          </w:rPr>
          <w:t>54</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567" w:history="1">
        <w:r w:rsidR="00697564" w:rsidRPr="003674F8">
          <w:rPr>
            <w:rStyle w:val="Hyperlink"/>
            <w:noProof/>
          </w:rPr>
          <w:t>Appendix 3 – Risk Factor Back-Testing Results</w:t>
        </w:r>
        <w:r w:rsidR="00697564">
          <w:rPr>
            <w:noProof/>
            <w:webHidden/>
          </w:rPr>
          <w:tab/>
        </w:r>
        <w:r>
          <w:rPr>
            <w:noProof/>
            <w:webHidden/>
          </w:rPr>
          <w:fldChar w:fldCharType="begin"/>
        </w:r>
        <w:r w:rsidR="00697564">
          <w:rPr>
            <w:noProof/>
            <w:webHidden/>
          </w:rPr>
          <w:instrText xml:space="preserve"> PAGEREF _Toc397077567 \h </w:instrText>
        </w:r>
        <w:r>
          <w:rPr>
            <w:noProof/>
            <w:webHidden/>
          </w:rPr>
        </w:r>
        <w:r>
          <w:rPr>
            <w:noProof/>
            <w:webHidden/>
          </w:rPr>
          <w:fldChar w:fldCharType="separate"/>
        </w:r>
        <w:r w:rsidR="00084127">
          <w:rPr>
            <w:noProof/>
            <w:webHidden/>
          </w:rPr>
          <w:t>55</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68"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EUR – 1 Day / Up Breaches</w:t>
        </w:r>
        <w:r w:rsidR="00697564">
          <w:rPr>
            <w:noProof/>
            <w:webHidden/>
          </w:rPr>
          <w:tab/>
        </w:r>
        <w:r>
          <w:rPr>
            <w:noProof/>
            <w:webHidden/>
          </w:rPr>
          <w:fldChar w:fldCharType="begin"/>
        </w:r>
        <w:r w:rsidR="00697564">
          <w:rPr>
            <w:noProof/>
            <w:webHidden/>
          </w:rPr>
          <w:instrText xml:space="preserve"> PAGEREF _Toc397077568 \h </w:instrText>
        </w:r>
        <w:r>
          <w:rPr>
            <w:noProof/>
            <w:webHidden/>
          </w:rPr>
        </w:r>
        <w:r>
          <w:rPr>
            <w:noProof/>
            <w:webHidden/>
          </w:rPr>
          <w:fldChar w:fldCharType="separate"/>
        </w:r>
        <w:r w:rsidR="00084127">
          <w:rPr>
            <w:noProof/>
            <w:webHidden/>
          </w:rPr>
          <w:t>55</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69"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EUR – 1 Day / Down Breaches</w:t>
        </w:r>
        <w:r w:rsidR="00697564">
          <w:rPr>
            <w:noProof/>
            <w:webHidden/>
          </w:rPr>
          <w:tab/>
        </w:r>
        <w:r>
          <w:rPr>
            <w:noProof/>
            <w:webHidden/>
          </w:rPr>
          <w:fldChar w:fldCharType="begin"/>
        </w:r>
        <w:r w:rsidR="00697564">
          <w:rPr>
            <w:noProof/>
            <w:webHidden/>
          </w:rPr>
          <w:instrText xml:space="preserve"> PAGEREF _Toc397077569 \h </w:instrText>
        </w:r>
        <w:r>
          <w:rPr>
            <w:noProof/>
            <w:webHidden/>
          </w:rPr>
        </w:r>
        <w:r>
          <w:rPr>
            <w:noProof/>
            <w:webHidden/>
          </w:rPr>
          <w:fldChar w:fldCharType="separate"/>
        </w:r>
        <w:r w:rsidR="00084127">
          <w:rPr>
            <w:noProof/>
            <w:webHidden/>
          </w:rPr>
          <w:t>55</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70"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EUR – 2 Day / Up Breaches</w:t>
        </w:r>
        <w:r w:rsidR="00697564">
          <w:rPr>
            <w:noProof/>
            <w:webHidden/>
          </w:rPr>
          <w:tab/>
        </w:r>
        <w:r>
          <w:rPr>
            <w:noProof/>
            <w:webHidden/>
          </w:rPr>
          <w:fldChar w:fldCharType="begin"/>
        </w:r>
        <w:r w:rsidR="00697564">
          <w:rPr>
            <w:noProof/>
            <w:webHidden/>
          </w:rPr>
          <w:instrText xml:space="preserve"> PAGEREF _Toc397077570 \h </w:instrText>
        </w:r>
        <w:r>
          <w:rPr>
            <w:noProof/>
            <w:webHidden/>
          </w:rPr>
        </w:r>
        <w:r>
          <w:rPr>
            <w:noProof/>
            <w:webHidden/>
          </w:rPr>
          <w:fldChar w:fldCharType="separate"/>
        </w:r>
        <w:r w:rsidR="00084127">
          <w:rPr>
            <w:noProof/>
            <w:webHidden/>
          </w:rPr>
          <w:t>55</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71"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EUR – 2 Day / Down Breaches</w:t>
        </w:r>
        <w:r w:rsidR="00697564">
          <w:rPr>
            <w:noProof/>
            <w:webHidden/>
          </w:rPr>
          <w:tab/>
        </w:r>
        <w:r>
          <w:rPr>
            <w:noProof/>
            <w:webHidden/>
          </w:rPr>
          <w:fldChar w:fldCharType="begin"/>
        </w:r>
        <w:r w:rsidR="00697564">
          <w:rPr>
            <w:noProof/>
            <w:webHidden/>
          </w:rPr>
          <w:instrText xml:space="preserve"> PAGEREF _Toc397077571 \h </w:instrText>
        </w:r>
        <w:r>
          <w:rPr>
            <w:noProof/>
            <w:webHidden/>
          </w:rPr>
        </w:r>
        <w:r>
          <w:rPr>
            <w:noProof/>
            <w:webHidden/>
          </w:rPr>
          <w:fldChar w:fldCharType="separate"/>
        </w:r>
        <w:r w:rsidR="00084127">
          <w:rPr>
            <w:noProof/>
            <w:webHidden/>
          </w:rPr>
          <w:t>56</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72"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USD – 1 Day / Up Breaches</w:t>
        </w:r>
        <w:r w:rsidR="00697564">
          <w:rPr>
            <w:noProof/>
            <w:webHidden/>
          </w:rPr>
          <w:tab/>
        </w:r>
        <w:r>
          <w:rPr>
            <w:noProof/>
            <w:webHidden/>
          </w:rPr>
          <w:fldChar w:fldCharType="begin"/>
        </w:r>
        <w:r w:rsidR="00697564">
          <w:rPr>
            <w:noProof/>
            <w:webHidden/>
          </w:rPr>
          <w:instrText xml:space="preserve"> PAGEREF _Toc397077572 \h </w:instrText>
        </w:r>
        <w:r>
          <w:rPr>
            <w:noProof/>
            <w:webHidden/>
          </w:rPr>
        </w:r>
        <w:r>
          <w:rPr>
            <w:noProof/>
            <w:webHidden/>
          </w:rPr>
          <w:fldChar w:fldCharType="separate"/>
        </w:r>
        <w:r w:rsidR="00084127">
          <w:rPr>
            <w:noProof/>
            <w:webHidden/>
          </w:rPr>
          <w:t>56</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73"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USD – 1 Day / Down Breaches</w:t>
        </w:r>
        <w:r w:rsidR="00697564">
          <w:rPr>
            <w:noProof/>
            <w:webHidden/>
          </w:rPr>
          <w:tab/>
        </w:r>
        <w:r>
          <w:rPr>
            <w:noProof/>
            <w:webHidden/>
          </w:rPr>
          <w:fldChar w:fldCharType="begin"/>
        </w:r>
        <w:r w:rsidR="00697564">
          <w:rPr>
            <w:noProof/>
            <w:webHidden/>
          </w:rPr>
          <w:instrText xml:space="preserve"> PAGEREF _Toc397077573 \h </w:instrText>
        </w:r>
        <w:r>
          <w:rPr>
            <w:noProof/>
            <w:webHidden/>
          </w:rPr>
        </w:r>
        <w:r>
          <w:rPr>
            <w:noProof/>
            <w:webHidden/>
          </w:rPr>
          <w:fldChar w:fldCharType="separate"/>
        </w:r>
        <w:r w:rsidR="00084127">
          <w:rPr>
            <w:noProof/>
            <w:webHidden/>
          </w:rPr>
          <w:t>56</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74"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USD – 2 Day / Up Breaches</w:t>
        </w:r>
        <w:r w:rsidR="00697564">
          <w:rPr>
            <w:noProof/>
            <w:webHidden/>
          </w:rPr>
          <w:tab/>
        </w:r>
        <w:r>
          <w:rPr>
            <w:noProof/>
            <w:webHidden/>
          </w:rPr>
          <w:fldChar w:fldCharType="begin"/>
        </w:r>
        <w:r w:rsidR="00697564">
          <w:rPr>
            <w:noProof/>
            <w:webHidden/>
          </w:rPr>
          <w:instrText xml:space="preserve"> PAGEREF _Toc397077574 \h </w:instrText>
        </w:r>
        <w:r>
          <w:rPr>
            <w:noProof/>
            <w:webHidden/>
          </w:rPr>
        </w:r>
        <w:r>
          <w:rPr>
            <w:noProof/>
            <w:webHidden/>
          </w:rPr>
          <w:fldChar w:fldCharType="separate"/>
        </w:r>
        <w:r w:rsidR="00084127">
          <w:rPr>
            <w:noProof/>
            <w:webHidden/>
          </w:rPr>
          <w:t>56</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75"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USD – 2 Day / Down Breaches</w:t>
        </w:r>
        <w:r w:rsidR="00697564">
          <w:rPr>
            <w:noProof/>
            <w:webHidden/>
          </w:rPr>
          <w:tab/>
        </w:r>
        <w:r>
          <w:rPr>
            <w:noProof/>
            <w:webHidden/>
          </w:rPr>
          <w:fldChar w:fldCharType="begin"/>
        </w:r>
        <w:r w:rsidR="00697564">
          <w:rPr>
            <w:noProof/>
            <w:webHidden/>
          </w:rPr>
          <w:instrText xml:space="preserve"> PAGEREF _Toc397077575 \h </w:instrText>
        </w:r>
        <w:r>
          <w:rPr>
            <w:noProof/>
            <w:webHidden/>
          </w:rPr>
        </w:r>
        <w:r>
          <w:rPr>
            <w:noProof/>
            <w:webHidden/>
          </w:rPr>
          <w:fldChar w:fldCharType="separate"/>
        </w:r>
        <w:r w:rsidR="00084127">
          <w:rPr>
            <w:noProof/>
            <w:webHidden/>
          </w:rPr>
          <w:t>56</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76"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GBP – 1 Day / Up Breaches</w:t>
        </w:r>
        <w:r w:rsidR="00697564">
          <w:rPr>
            <w:noProof/>
            <w:webHidden/>
          </w:rPr>
          <w:tab/>
        </w:r>
        <w:r>
          <w:rPr>
            <w:noProof/>
            <w:webHidden/>
          </w:rPr>
          <w:fldChar w:fldCharType="begin"/>
        </w:r>
        <w:r w:rsidR="00697564">
          <w:rPr>
            <w:noProof/>
            <w:webHidden/>
          </w:rPr>
          <w:instrText xml:space="preserve"> PAGEREF _Toc397077576 \h </w:instrText>
        </w:r>
        <w:r>
          <w:rPr>
            <w:noProof/>
            <w:webHidden/>
          </w:rPr>
        </w:r>
        <w:r>
          <w:rPr>
            <w:noProof/>
            <w:webHidden/>
          </w:rPr>
          <w:fldChar w:fldCharType="separate"/>
        </w:r>
        <w:r w:rsidR="00084127">
          <w:rPr>
            <w:noProof/>
            <w:webHidden/>
          </w:rPr>
          <w:t>56</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77"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GBP – 1 Day / Down Breaches</w:t>
        </w:r>
        <w:r w:rsidR="00697564">
          <w:rPr>
            <w:noProof/>
            <w:webHidden/>
          </w:rPr>
          <w:tab/>
        </w:r>
        <w:r>
          <w:rPr>
            <w:noProof/>
            <w:webHidden/>
          </w:rPr>
          <w:fldChar w:fldCharType="begin"/>
        </w:r>
        <w:r w:rsidR="00697564">
          <w:rPr>
            <w:noProof/>
            <w:webHidden/>
          </w:rPr>
          <w:instrText xml:space="preserve"> PAGEREF _Toc397077577 \h </w:instrText>
        </w:r>
        <w:r>
          <w:rPr>
            <w:noProof/>
            <w:webHidden/>
          </w:rPr>
        </w:r>
        <w:r>
          <w:rPr>
            <w:noProof/>
            <w:webHidden/>
          </w:rPr>
          <w:fldChar w:fldCharType="separate"/>
        </w:r>
        <w:r w:rsidR="00084127">
          <w:rPr>
            <w:noProof/>
            <w:webHidden/>
          </w:rPr>
          <w:t>57</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78"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GBP – 2 Day / Up Breaches</w:t>
        </w:r>
        <w:r w:rsidR="00697564">
          <w:rPr>
            <w:noProof/>
            <w:webHidden/>
          </w:rPr>
          <w:tab/>
        </w:r>
        <w:r>
          <w:rPr>
            <w:noProof/>
            <w:webHidden/>
          </w:rPr>
          <w:fldChar w:fldCharType="begin"/>
        </w:r>
        <w:r w:rsidR="00697564">
          <w:rPr>
            <w:noProof/>
            <w:webHidden/>
          </w:rPr>
          <w:instrText xml:space="preserve"> PAGEREF _Toc397077578 \h </w:instrText>
        </w:r>
        <w:r>
          <w:rPr>
            <w:noProof/>
            <w:webHidden/>
          </w:rPr>
        </w:r>
        <w:r>
          <w:rPr>
            <w:noProof/>
            <w:webHidden/>
          </w:rPr>
          <w:fldChar w:fldCharType="separate"/>
        </w:r>
        <w:r w:rsidR="00084127">
          <w:rPr>
            <w:noProof/>
            <w:webHidden/>
          </w:rPr>
          <w:t>57</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79" w:history="1">
        <w:r w:rsidR="00697564" w:rsidRPr="003674F8">
          <w:rPr>
            <w:rStyle w:val="Hyperlink"/>
            <w:rFonts w:ascii="Symbol" w:hAnsi="Symbol"/>
            <w:noProof/>
          </w:rPr>
          <w:t></w:t>
        </w:r>
        <w:r w:rsidR="00697564">
          <w:rPr>
            <w:rFonts w:asciiTheme="minorHAnsi" w:eastAsiaTheme="minorEastAsia" w:hAnsiTheme="minorHAnsi" w:cstheme="minorBidi"/>
            <w:noProof/>
            <w:sz w:val="22"/>
            <w:szCs w:val="22"/>
            <w:lang w:eastAsia="en-GB"/>
          </w:rPr>
          <w:tab/>
        </w:r>
        <w:r w:rsidR="00697564" w:rsidRPr="003674F8">
          <w:rPr>
            <w:rStyle w:val="Hyperlink"/>
            <w:noProof/>
          </w:rPr>
          <w:t>GBP – 2 Day / Down Breaches</w:t>
        </w:r>
        <w:r w:rsidR="00697564">
          <w:rPr>
            <w:noProof/>
            <w:webHidden/>
          </w:rPr>
          <w:tab/>
        </w:r>
        <w:r>
          <w:rPr>
            <w:noProof/>
            <w:webHidden/>
          </w:rPr>
          <w:fldChar w:fldCharType="begin"/>
        </w:r>
        <w:r w:rsidR="00697564">
          <w:rPr>
            <w:noProof/>
            <w:webHidden/>
          </w:rPr>
          <w:instrText xml:space="preserve"> PAGEREF _Toc397077579 \h </w:instrText>
        </w:r>
        <w:r>
          <w:rPr>
            <w:noProof/>
            <w:webHidden/>
          </w:rPr>
        </w:r>
        <w:r>
          <w:rPr>
            <w:noProof/>
            <w:webHidden/>
          </w:rPr>
          <w:fldChar w:fldCharType="separate"/>
        </w:r>
        <w:r w:rsidR="00084127">
          <w:rPr>
            <w:noProof/>
            <w:webHidden/>
          </w:rPr>
          <w:t>57</w:t>
        </w:r>
        <w:r>
          <w:rPr>
            <w:noProof/>
            <w:webHidden/>
          </w:rPr>
          <w:fldChar w:fldCharType="end"/>
        </w:r>
      </w:hyperlink>
    </w:p>
    <w:p w:rsidR="00697564" w:rsidRDefault="00AA5AB9">
      <w:pPr>
        <w:pStyle w:val="TOC1"/>
        <w:rPr>
          <w:rFonts w:asciiTheme="minorHAnsi" w:eastAsiaTheme="minorEastAsia" w:hAnsiTheme="minorHAnsi" w:cstheme="minorBidi"/>
          <w:noProof/>
          <w:sz w:val="22"/>
          <w:szCs w:val="22"/>
          <w:lang w:eastAsia="en-GB"/>
        </w:rPr>
      </w:pPr>
      <w:hyperlink w:anchor="_Toc397077580" w:history="1">
        <w:r w:rsidR="00697564" w:rsidRPr="003674F8">
          <w:rPr>
            <w:rStyle w:val="Hyperlink"/>
            <w:noProof/>
          </w:rPr>
          <w:t>Appendix 4 - Price Alignment Interest &amp; Potential Implications of Convexity Bias</w:t>
        </w:r>
        <w:r w:rsidR="00697564">
          <w:rPr>
            <w:noProof/>
            <w:webHidden/>
          </w:rPr>
          <w:tab/>
        </w:r>
        <w:r>
          <w:rPr>
            <w:noProof/>
            <w:webHidden/>
          </w:rPr>
          <w:fldChar w:fldCharType="begin"/>
        </w:r>
        <w:r w:rsidR="00697564">
          <w:rPr>
            <w:noProof/>
            <w:webHidden/>
          </w:rPr>
          <w:instrText xml:space="preserve"> PAGEREF _Toc397077580 \h </w:instrText>
        </w:r>
        <w:r>
          <w:rPr>
            <w:noProof/>
            <w:webHidden/>
          </w:rPr>
        </w:r>
        <w:r>
          <w:rPr>
            <w:noProof/>
            <w:webHidden/>
          </w:rPr>
          <w:fldChar w:fldCharType="separate"/>
        </w:r>
        <w:r w:rsidR="00084127">
          <w:rPr>
            <w:noProof/>
            <w:webHidden/>
          </w:rPr>
          <w:t>58</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81" w:history="1">
        <w:r w:rsidR="00697564" w:rsidRPr="003674F8">
          <w:rPr>
            <w:rStyle w:val="Hyperlink"/>
            <w:noProof/>
          </w:rPr>
          <w:t>Introduction</w:t>
        </w:r>
        <w:r w:rsidR="00697564">
          <w:rPr>
            <w:noProof/>
            <w:webHidden/>
          </w:rPr>
          <w:tab/>
        </w:r>
        <w:r>
          <w:rPr>
            <w:noProof/>
            <w:webHidden/>
          </w:rPr>
          <w:fldChar w:fldCharType="begin"/>
        </w:r>
        <w:r w:rsidR="00697564">
          <w:rPr>
            <w:noProof/>
            <w:webHidden/>
          </w:rPr>
          <w:instrText xml:space="preserve"> PAGEREF _Toc397077581 \h </w:instrText>
        </w:r>
        <w:r>
          <w:rPr>
            <w:noProof/>
            <w:webHidden/>
          </w:rPr>
        </w:r>
        <w:r>
          <w:rPr>
            <w:noProof/>
            <w:webHidden/>
          </w:rPr>
          <w:fldChar w:fldCharType="separate"/>
        </w:r>
        <w:r w:rsidR="00084127">
          <w:rPr>
            <w:noProof/>
            <w:webHidden/>
          </w:rPr>
          <w:t>58</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82" w:history="1">
        <w:r w:rsidR="00697564" w:rsidRPr="003674F8">
          <w:rPr>
            <w:rStyle w:val="Hyperlink"/>
            <w:noProof/>
          </w:rPr>
          <w:t>Work Undertaken</w:t>
        </w:r>
        <w:r w:rsidR="00697564">
          <w:rPr>
            <w:noProof/>
            <w:webHidden/>
          </w:rPr>
          <w:tab/>
        </w:r>
        <w:r>
          <w:rPr>
            <w:noProof/>
            <w:webHidden/>
          </w:rPr>
          <w:fldChar w:fldCharType="begin"/>
        </w:r>
        <w:r w:rsidR="00697564">
          <w:rPr>
            <w:noProof/>
            <w:webHidden/>
          </w:rPr>
          <w:instrText xml:space="preserve"> PAGEREF _Toc397077582 \h </w:instrText>
        </w:r>
        <w:r>
          <w:rPr>
            <w:noProof/>
            <w:webHidden/>
          </w:rPr>
        </w:r>
        <w:r>
          <w:rPr>
            <w:noProof/>
            <w:webHidden/>
          </w:rPr>
          <w:fldChar w:fldCharType="separate"/>
        </w:r>
        <w:r w:rsidR="00084127">
          <w:rPr>
            <w:noProof/>
            <w:webHidden/>
          </w:rPr>
          <w:t>58</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83" w:history="1">
        <w:r w:rsidR="00697564" w:rsidRPr="003674F8">
          <w:rPr>
            <w:rStyle w:val="Hyperlink"/>
            <w:noProof/>
          </w:rPr>
          <w:t>Results</w:t>
        </w:r>
        <w:r w:rsidR="00697564">
          <w:rPr>
            <w:noProof/>
            <w:webHidden/>
          </w:rPr>
          <w:tab/>
        </w:r>
        <w:r>
          <w:rPr>
            <w:noProof/>
            <w:webHidden/>
          </w:rPr>
          <w:fldChar w:fldCharType="begin"/>
        </w:r>
        <w:r w:rsidR="00697564">
          <w:rPr>
            <w:noProof/>
            <w:webHidden/>
          </w:rPr>
          <w:instrText xml:space="preserve"> PAGEREF _Toc397077583 \h </w:instrText>
        </w:r>
        <w:r>
          <w:rPr>
            <w:noProof/>
            <w:webHidden/>
          </w:rPr>
        </w:r>
        <w:r>
          <w:rPr>
            <w:noProof/>
            <w:webHidden/>
          </w:rPr>
          <w:fldChar w:fldCharType="separate"/>
        </w:r>
        <w:r w:rsidR="00084127">
          <w:rPr>
            <w:noProof/>
            <w:webHidden/>
          </w:rPr>
          <w:t>59</w:t>
        </w:r>
        <w:r>
          <w:rPr>
            <w:noProof/>
            <w:webHidden/>
          </w:rPr>
          <w:fldChar w:fldCharType="end"/>
        </w:r>
      </w:hyperlink>
    </w:p>
    <w:p w:rsidR="00697564" w:rsidRDefault="00AA5AB9">
      <w:pPr>
        <w:pStyle w:val="TOC2"/>
        <w:rPr>
          <w:rFonts w:asciiTheme="minorHAnsi" w:eastAsiaTheme="minorEastAsia" w:hAnsiTheme="minorHAnsi" w:cstheme="minorBidi"/>
          <w:noProof/>
          <w:sz w:val="22"/>
          <w:szCs w:val="22"/>
          <w:lang w:eastAsia="en-GB"/>
        </w:rPr>
      </w:pPr>
      <w:hyperlink w:anchor="_Toc397077584" w:history="1">
        <w:r w:rsidR="00697564" w:rsidRPr="003674F8">
          <w:rPr>
            <w:rStyle w:val="Hyperlink"/>
            <w:noProof/>
          </w:rPr>
          <w:t>Conclusion</w:t>
        </w:r>
        <w:r w:rsidR="00697564">
          <w:rPr>
            <w:noProof/>
            <w:webHidden/>
          </w:rPr>
          <w:tab/>
        </w:r>
        <w:r>
          <w:rPr>
            <w:noProof/>
            <w:webHidden/>
          </w:rPr>
          <w:fldChar w:fldCharType="begin"/>
        </w:r>
        <w:r w:rsidR="00697564">
          <w:rPr>
            <w:noProof/>
            <w:webHidden/>
          </w:rPr>
          <w:instrText xml:space="preserve"> PAGEREF _Toc397077584 \h </w:instrText>
        </w:r>
        <w:r>
          <w:rPr>
            <w:noProof/>
            <w:webHidden/>
          </w:rPr>
        </w:r>
        <w:r>
          <w:rPr>
            <w:noProof/>
            <w:webHidden/>
          </w:rPr>
          <w:fldChar w:fldCharType="separate"/>
        </w:r>
        <w:r w:rsidR="00084127">
          <w:rPr>
            <w:noProof/>
            <w:webHidden/>
          </w:rPr>
          <w:t>61</w:t>
        </w:r>
        <w:r>
          <w:rPr>
            <w:noProof/>
            <w:webHidden/>
          </w:rPr>
          <w:fldChar w:fldCharType="end"/>
        </w:r>
      </w:hyperlink>
    </w:p>
    <w:p w:rsidR="00BA60EE" w:rsidRPr="006D385C" w:rsidRDefault="00AA5AB9" w:rsidP="0089164F">
      <w:pPr>
        <w:spacing w:after="120"/>
        <w:jc w:val="both"/>
      </w:pPr>
      <w:r w:rsidRPr="006D385C">
        <w:fldChar w:fldCharType="end"/>
      </w:r>
    </w:p>
    <w:p w:rsidR="00EB74C2" w:rsidRPr="006D385C" w:rsidRDefault="00EB74C2" w:rsidP="0089164F">
      <w:pPr>
        <w:pStyle w:val="Heading1NoNumb"/>
        <w:spacing w:after="120"/>
        <w:jc w:val="both"/>
      </w:pPr>
      <w:bookmarkStart w:id="15" w:name="_Toc223190624"/>
      <w:bookmarkStart w:id="16" w:name="_Toc397077495"/>
      <w:bookmarkStart w:id="17" w:name="AbbreviationsPage"/>
      <w:bookmarkEnd w:id="6"/>
      <w:r w:rsidRPr="006D385C">
        <w:lastRenderedPageBreak/>
        <w:t>Abbreviations</w:t>
      </w:r>
      <w:bookmarkEnd w:id="15"/>
      <w:bookmarkEnd w:id="16"/>
    </w:p>
    <w:p w:rsidR="008506D7" w:rsidRDefault="008506D7" w:rsidP="008506D7">
      <w:pPr>
        <w:tabs>
          <w:tab w:val="left" w:pos="1134"/>
        </w:tabs>
        <w:spacing w:after="120"/>
        <w:jc w:val="both"/>
      </w:pPr>
      <w:r>
        <w:rPr>
          <w:b/>
        </w:rPr>
        <w:t>ADV</w:t>
      </w:r>
      <w:r w:rsidRPr="006D385C">
        <w:tab/>
        <w:t>-</w:t>
      </w:r>
      <w:r w:rsidRPr="006D385C">
        <w:tab/>
      </w:r>
      <w:r>
        <w:t>Average Daily Volume</w:t>
      </w:r>
    </w:p>
    <w:p w:rsidR="00946087" w:rsidRDefault="00946087" w:rsidP="0089164F">
      <w:pPr>
        <w:tabs>
          <w:tab w:val="left" w:pos="1134"/>
        </w:tabs>
        <w:spacing w:after="120"/>
        <w:jc w:val="both"/>
      </w:pPr>
      <w:r w:rsidRPr="006D385C">
        <w:rPr>
          <w:b/>
        </w:rPr>
        <w:t>BOE</w:t>
      </w:r>
      <w:r w:rsidRPr="006D385C">
        <w:tab/>
        <w:t>-</w:t>
      </w:r>
      <w:r w:rsidRPr="006D385C">
        <w:tab/>
        <w:t>Bank of England</w:t>
      </w:r>
    </w:p>
    <w:p w:rsidR="00F23471" w:rsidRPr="006D385C" w:rsidRDefault="00F23471" w:rsidP="00F23471">
      <w:pPr>
        <w:tabs>
          <w:tab w:val="left" w:pos="1134"/>
        </w:tabs>
        <w:spacing w:after="120"/>
        <w:jc w:val="both"/>
      </w:pPr>
      <w:r>
        <w:rPr>
          <w:b/>
        </w:rPr>
        <w:t>CALM</w:t>
      </w:r>
      <w:r w:rsidRPr="006D385C">
        <w:tab/>
        <w:t>-</w:t>
      </w:r>
      <w:r w:rsidRPr="006D385C">
        <w:tab/>
      </w:r>
      <w:r>
        <w:t>Collateral &amp; Liquidity Management</w:t>
      </w:r>
    </w:p>
    <w:p w:rsidR="00AC0778" w:rsidRPr="006D385C" w:rsidRDefault="00AC0778" w:rsidP="0089164F">
      <w:pPr>
        <w:tabs>
          <w:tab w:val="left" w:pos="1134"/>
        </w:tabs>
        <w:spacing w:after="120"/>
        <w:jc w:val="both"/>
      </w:pPr>
      <w:r>
        <w:rPr>
          <w:b/>
        </w:rPr>
        <w:t>CCP</w:t>
      </w:r>
      <w:r w:rsidRPr="006D385C">
        <w:tab/>
        <w:t>-</w:t>
      </w:r>
      <w:r w:rsidRPr="006D385C">
        <w:tab/>
      </w:r>
      <w:r>
        <w:t>Central Counterparty</w:t>
      </w:r>
    </w:p>
    <w:p w:rsidR="00A5039B" w:rsidRPr="006D385C" w:rsidRDefault="00A5039B" w:rsidP="00A5039B">
      <w:pPr>
        <w:tabs>
          <w:tab w:val="left" w:pos="1134"/>
        </w:tabs>
        <w:spacing w:after="120"/>
        <w:jc w:val="both"/>
      </w:pPr>
      <w:r>
        <w:rPr>
          <w:b/>
        </w:rPr>
        <w:t>CME</w:t>
      </w:r>
      <w:r w:rsidRPr="006D385C">
        <w:tab/>
        <w:t>-</w:t>
      </w:r>
      <w:r w:rsidRPr="006D385C">
        <w:tab/>
      </w:r>
      <w:r>
        <w:t>Chicago Mercantile Exchange</w:t>
      </w:r>
    </w:p>
    <w:p w:rsidR="008506D7" w:rsidRPr="006D385C" w:rsidRDefault="008506D7" w:rsidP="008506D7">
      <w:pPr>
        <w:tabs>
          <w:tab w:val="left" w:pos="1134"/>
        </w:tabs>
        <w:spacing w:after="120"/>
        <w:jc w:val="both"/>
      </w:pPr>
      <w:r>
        <w:rPr>
          <w:b/>
        </w:rPr>
        <w:t>CRIM</w:t>
      </w:r>
      <w:r w:rsidRPr="006D385C">
        <w:tab/>
        <w:t>-</w:t>
      </w:r>
      <w:r w:rsidRPr="006D385C">
        <w:tab/>
      </w:r>
      <w:r>
        <w:t>Credit Risk Margin</w:t>
      </w:r>
    </w:p>
    <w:p w:rsidR="008416FC" w:rsidRPr="006D385C" w:rsidRDefault="008416FC" w:rsidP="008416FC">
      <w:pPr>
        <w:tabs>
          <w:tab w:val="left" w:pos="1134"/>
        </w:tabs>
        <w:spacing w:after="120"/>
        <w:jc w:val="both"/>
      </w:pPr>
      <w:r>
        <w:rPr>
          <w:b/>
        </w:rPr>
        <w:t>CSD</w:t>
      </w:r>
      <w:r w:rsidRPr="006D385C">
        <w:tab/>
        <w:t>-</w:t>
      </w:r>
      <w:r w:rsidRPr="006D385C">
        <w:tab/>
      </w:r>
      <w:r>
        <w:t>Central Securities Depository</w:t>
      </w:r>
    </w:p>
    <w:p w:rsidR="000F473D" w:rsidRPr="006D385C" w:rsidRDefault="000F473D" w:rsidP="0089164F">
      <w:pPr>
        <w:tabs>
          <w:tab w:val="left" w:pos="1134"/>
        </w:tabs>
        <w:spacing w:after="120"/>
        <w:jc w:val="both"/>
      </w:pPr>
      <w:r w:rsidRPr="006D385C">
        <w:rPr>
          <w:b/>
        </w:rPr>
        <w:t>CTD</w:t>
      </w:r>
      <w:r w:rsidRPr="006D385C">
        <w:tab/>
        <w:t>-</w:t>
      </w:r>
      <w:r w:rsidRPr="006D385C">
        <w:tab/>
        <w:t>Cheapest-to-Deliver</w:t>
      </w:r>
    </w:p>
    <w:p w:rsidR="00467B88" w:rsidRPr="0084158A" w:rsidRDefault="00467B88" w:rsidP="00467B88">
      <w:pPr>
        <w:tabs>
          <w:tab w:val="left" w:pos="1134"/>
        </w:tabs>
        <w:spacing w:after="120"/>
        <w:jc w:val="both"/>
      </w:pPr>
      <w:r w:rsidRPr="004E11BB">
        <w:rPr>
          <w:b/>
        </w:rPr>
        <w:t>DM</w:t>
      </w:r>
      <w:r>
        <w:rPr>
          <w:b/>
        </w:rPr>
        <w:t>G</w:t>
      </w:r>
      <w:r w:rsidRPr="004E11BB">
        <w:tab/>
        <w:t>-</w:t>
      </w:r>
      <w:r w:rsidRPr="004E11BB">
        <w:tab/>
        <w:t xml:space="preserve">Default Management </w:t>
      </w:r>
      <w:r>
        <w:t>Group</w:t>
      </w:r>
    </w:p>
    <w:p w:rsidR="0084158A" w:rsidRPr="0084158A" w:rsidRDefault="0084158A" w:rsidP="0084158A">
      <w:pPr>
        <w:tabs>
          <w:tab w:val="left" w:pos="1134"/>
        </w:tabs>
        <w:spacing w:after="120"/>
        <w:jc w:val="both"/>
      </w:pPr>
      <w:r w:rsidRPr="004E11BB">
        <w:rPr>
          <w:b/>
        </w:rPr>
        <w:t>DMP</w:t>
      </w:r>
      <w:r w:rsidRPr="004E11BB">
        <w:tab/>
        <w:t>-</w:t>
      </w:r>
      <w:r w:rsidRPr="004E11BB">
        <w:tab/>
        <w:t>Default Management Process</w:t>
      </w:r>
    </w:p>
    <w:p w:rsidR="00911198" w:rsidRPr="006D385C" w:rsidRDefault="00141694" w:rsidP="0089164F">
      <w:pPr>
        <w:tabs>
          <w:tab w:val="left" w:pos="1134"/>
        </w:tabs>
        <w:spacing w:after="120"/>
        <w:jc w:val="both"/>
      </w:pPr>
      <w:r w:rsidRPr="006D385C">
        <w:rPr>
          <w:b/>
        </w:rPr>
        <w:t>DSF</w:t>
      </w:r>
      <w:r w:rsidRPr="006D385C">
        <w:tab/>
        <w:t>-</w:t>
      </w:r>
      <w:r w:rsidRPr="006D385C">
        <w:tab/>
        <w:t>Deliverable Swap Future</w:t>
      </w:r>
    </w:p>
    <w:p w:rsidR="00AC47BB" w:rsidRPr="006D385C" w:rsidRDefault="00AC47BB" w:rsidP="0089164F">
      <w:pPr>
        <w:tabs>
          <w:tab w:val="left" w:pos="1134"/>
        </w:tabs>
        <w:spacing w:after="120"/>
        <w:jc w:val="both"/>
      </w:pPr>
      <w:bookmarkStart w:id="18" w:name="_Toc223190625"/>
      <w:bookmarkStart w:id="19" w:name="IntroductionPage"/>
      <w:bookmarkEnd w:id="17"/>
      <w:r w:rsidRPr="006D385C">
        <w:rPr>
          <w:b/>
        </w:rPr>
        <w:t>EMIR</w:t>
      </w:r>
      <w:r w:rsidRPr="006D385C">
        <w:tab/>
        <w:t>-</w:t>
      </w:r>
      <w:r w:rsidRPr="006D385C">
        <w:tab/>
        <w:t>European Market Infrastructure Regulation</w:t>
      </w:r>
    </w:p>
    <w:p w:rsidR="007E47FE" w:rsidRDefault="007E47FE" w:rsidP="007E47FE">
      <w:pPr>
        <w:tabs>
          <w:tab w:val="left" w:pos="1134"/>
        </w:tabs>
        <w:spacing w:after="120"/>
        <w:jc w:val="both"/>
      </w:pPr>
      <w:r w:rsidRPr="00276793">
        <w:rPr>
          <w:b/>
        </w:rPr>
        <w:t>ERCO</w:t>
      </w:r>
      <w:r w:rsidRPr="00276793">
        <w:tab/>
        <w:t>-</w:t>
      </w:r>
      <w:r w:rsidRPr="00276793">
        <w:tab/>
        <w:t>Executive Risk Committee</w:t>
      </w:r>
    </w:p>
    <w:p w:rsidR="00C97E25" w:rsidRDefault="00C97E25" w:rsidP="00C97E25">
      <w:pPr>
        <w:tabs>
          <w:tab w:val="left" w:pos="1134"/>
        </w:tabs>
        <w:spacing w:after="120"/>
        <w:jc w:val="both"/>
      </w:pPr>
      <w:r>
        <w:rPr>
          <w:b/>
        </w:rPr>
        <w:t>ESMA</w:t>
      </w:r>
      <w:r w:rsidRPr="00276793">
        <w:tab/>
        <w:t>-</w:t>
      </w:r>
      <w:r w:rsidRPr="00276793">
        <w:tab/>
      </w:r>
      <w:r w:rsidRPr="00C97E25">
        <w:t>European Securities and Markets Authority</w:t>
      </w:r>
    </w:p>
    <w:p w:rsidR="00F16A24" w:rsidRPr="006D385C" w:rsidRDefault="00F16A24" w:rsidP="0089164F">
      <w:pPr>
        <w:tabs>
          <w:tab w:val="left" w:pos="1134"/>
        </w:tabs>
        <w:spacing w:after="120"/>
        <w:jc w:val="both"/>
        <w:rPr>
          <w:bCs/>
        </w:rPr>
      </w:pPr>
      <w:r w:rsidRPr="006D385C">
        <w:rPr>
          <w:b/>
        </w:rPr>
        <w:t>EWMA</w:t>
      </w:r>
      <w:r w:rsidRPr="006D385C">
        <w:tab/>
        <w:t>-</w:t>
      </w:r>
      <w:r w:rsidRPr="006D385C">
        <w:tab/>
        <w:t>Exponentially Weighted Moving Average</w:t>
      </w:r>
    </w:p>
    <w:p w:rsidR="005F2D75" w:rsidRDefault="005F2D75" w:rsidP="0089164F">
      <w:pPr>
        <w:tabs>
          <w:tab w:val="left" w:pos="1134"/>
        </w:tabs>
        <w:spacing w:after="120"/>
        <w:jc w:val="both"/>
      </w:pPr>
      <w:r w:rsidRPr="006D385C">
        <w:rPr>
          <w:b/>
        </w:rPr>
        <w:t>FRA</w:t>
      </w:r>
      <w:r w:rsidRPr="006D385C">
        <w:tab/>
        <w:t>-</w:t>
      </w:r>
      <w:r w:rsidRPr="006D385C">
        <w:tab/>
        <w:t>Forward Rate Agreement</w:t>
      </w:r>
    </w:p>
    <w:p w:rsidR="00E879F4" w:rsidRPr="006D385C" w:rsidRDefault="00E879F4" w:rsidP="0089164F">
      <w:pPr>
        <w:tabs>
          <w:tab w:val="left" w:pos="1134"/>
        </w:tabs>
        <w:spacing w:after="120"/>
        <w:jc w:val="both"/>
      </w:pPr>
      <w:r w:rsidRPr="006D385C">
        <w:rPr>
          <w:b/>
        </w:rPr>
        <w:t>GC</w:t>
      </w:r>
      <w:r w:rsidRPr="006D385C">
        <w:tab/>
        <w:t>-</w:t>
      </w:r>
      <w:r w:rsidRPr="006D385C">
        <w:tab/>
        <w:t>General Collateral</w:t>
      </w:r>
    </w:p>
    <w:p w:rsidR="00490F68" w:rsidRPr="006D385C" w:rsidRDefault="00490F68" w:rsidP="0089164F">
      <w:pPr>
        <w:tabs>
          <w:tab w:val="left" w:pos="1134"/>
        </w:tabs>
        <w:spacing w:after="120"/>
        <w:jc w:val="both"/>
      </w:pPr>
      <w:r w:rsidRPr="006D385C">
        <w:rPr>
          <w:b/>
        </w:rPr>
        <w:t>HVAR</w:t>
      </w:r>
      <w:r w:rsidRPr="006D385C">
        <w:tab/>
        <w:t>-</w:t>
      </w:r>
      <w:r w:rsidRPr="006D385C">
        <w:tab/>
        <w:t>Historic Value-at-Risk</w:t>
      </w:r>
    </w:p>
    <w:p w:rsidR="00141694" w:rsidRPr="006D385C" w:rsidRDefault="00141694" w:rsidP="0089164F">
      <w:pPr>
        <w:tabs>
          <w:tab w:val="left" w:pos="1134"/>
        </w:tabs>
        <w:spacing w:after="120"/>
        <w:jc w:val="both"/>
      </w:pPr>
      <w:r w:rsidRPr="006D385C">
        <w:rPr>
          <w:b/>
        </w:rPr>
        <w:t>IM</w:t>
      </w:r>
      <w:r w:rsidRPr="006D385C">
        <w:tab/>
        <w:t>-</w:t>
      </w:r>
      <w:r w:rsidRPr="006D385C">
        <w:tab/>
        <w:t>Initial Margin</w:t>
      </w:r>
    </w:p>
    <w:p w:rsidR="00A431D2" w:rsidRPr="006D385C" w:rsidRDefault="00A431D2" w:rsidP="0089164F">
      <w:pPr>
        <w:tabs>
          <w:tab w:val="left" w:pos="1134"/>
        </w:tabs>
        <w:spacing w:after="120"/>
        <w:jc w:val="both"/>
      </w:pPr>
      <w:r w:rsidRPr="006D385C">
        <w:rPr>
          <w:b/>
        </w:rPr>
        <w:t>IMM</w:t>
      </w:r>
      <w:r w:rsidRPr="006D385C">
        <w:tab/>
        <w:t>-</w:t>
      </w:r>
      <w:r w:rsidRPr="006D385C">
        <w:tab/>
      </w:r>
      <w:r w:rsidRPr="006D385C">
        <w:rPr>
          <w:rFonts w:asciiTheme="minorHAnsi" w:hAnsiTheme="minorHAnsi" w:cstheme="minorHAnsi"/>
        </w:rPr>
        <w:t>International Monetary Market</w:t>
      </w:r>
    </w:p>
    <w:p w:rsidR="00A02F46" w:rsidRPr="006D385C" w:rsidRDefault="00A02F46" w:rsidP="0089164F">
      <w:pPr>
        <w:tabs>
          <w:tab w:val="left" w:pos="1134"/>
        </w:tabs>
        <w:spacing w:after="120"/>
        <w:jc w:val="both"/>
      </w:pPr>
      <w:r w:rsidRPr="006D385C">
        <w:rPr>
          <w:b/>
        </w:rPr>
        <w:t>IRS</w:t>
      </w:r>
      <w:r w:rsidRPr="006D385C">
        <w:tab/>
        <w:t>-</w:t>
      </w:r>
      <w:r w:rsidRPr="006D385C">
        <w:tab/>
        <w:t>Interest Rate Swap</w:t>
      </w:r>
    </w:p>
    <w:p w:rsidR="00AC47BB" w:rsidRPr="006D385C" w:rsidRDefault="00AC47BB" w:rsidP="0089164F">
      <w:pPr>
        <w:tabs>
          <w:tab w:val="left" w:pos="1134"/>
        </w:tabs>
        <w:spacing w:after="120"/>
        <w:jc w:val="both"/>
      </w:pPr>
      <w:r w:rsidRPr="006D385C">
        <w:rPr>
          <w:b/>
        </w:rPr>
        <w:t>LCHC</w:t>
      </w:r>
      <w:r w:rsidRPr="006D385C">
        <w:tab/>
        <w:t>-</w:t>
      </w:r>
      <w:r w:rsidRPr="006D385C">
        <w:tab/>
        <w:t>LCH.Clearnet Group Limited</w:t>
      </w:r>
    </w:p>
    <w:p w:rsidR="0084158A" w:rsidRDefault="0084158A" w:rsidP="0084158A">
      <w:pPr>
        <w:tabs>
          <w:tab w:val="left" w:pos="1134"/>
        </w:tabs>
        <w:spacing w:after="120"/>
        <w:jc w:val="both"/>
      </w:pPr>
      <w:r w:rsidRPr="008506D7">
        <w:rPr>
          <w:b/>
        </w:rPr>
        <w:t>LCRM</w:t>
      </w:r>
      <w:r w:rsidRPr="008506D7">
        <w:tab/>
        <w:t>-</w:t>
      </w:r>
      <w:r w:rsidRPr="008506D7">
        <w:tab/>
        <w:t>Liquidity &amp; Concentration Risk Margin</w:t>
      </w:r>
    </w:p>
    <w:p w:rsidR="002F7305" w:rsidRPr="006D385C" w:rsidRDefault="002F7305" w:rsidP="002F7305">
      <w:pPr>
        <w:tabs>
          <w:tab w:val="left" w:pos="1134"/>
        </w:tabs>
        <w:spacing w:after="120"/>
        <w:jc w:val="both"/>
      </w:pPr>
      <w:r w:rsidRPr="006D385C">
        <w:rPr>
          <w:b/>
        </w:rPr>
        <w:t>LSE</w:t>
      </w:r>
      <w:r>
        <w:rPr>
          <w:b/>
        </w:rPr>
        <w:t>DM</w:t>
      </w:r>
      <w:r w:rsidRPr="006D385C">
        <w:tab/>
        <w:t xml:space="preserve">- </w:t>
      </w:r>
      <w:r w:rsidRPr="006D385C">
        <w:tab/>
        <w:t xml:space="preserve">London Stock Exchange </w:t>
      </w:r>
      <w:r>
        <w:t>Derivatives Market</w:t>
      </w:r>
    </w:p>
    <w:p w:rsidR="007B3F4B" w:rsidRPr="006D385C" w:rsidRDefault="007B3F4B" w:rsidP="0089164F">
      <w:pPr>
        <w:tabs>
          <w:tab w:val="left" w:pos="1134"/>
        </w:tabs>
        <w:spacing w:after="120"/>
        <w:jc w:val="both"/>
      </w:pPr>
      <w:r w:rsidRPr="006D385C">
        <w:rPr>
          <w:b/>
        </w:rPr>
        <w:t>LSEG</w:t>
      </w:r>
      <w:r w:rsidRPr="006D385C">
        <w:tab/>
        <w:t xml:space="preserve">- </w:t>
      </w:r>
      <w:r w:rsidRPr="006D385C">
        <w:tab/>
        <w:t>London Stock Exchange Group</w:t>
      </w:r>
    </w:p>
    <w:p w:rsidR="007E47FE" w:rsidRDefault="007E47FE" w:rsidP="007E47FE">
      <w:pPr>
        <w:tabs>
          <w:tab w:val="left" w:pos="1134"/>
        </w:tabs>
        <w:spacing w:after="120"/>
        <w:jc w:val="both"/>
      </w:pPr>
      <w:r w:rsidRPr="00276793">
        <w:rPr>
          <w:b/>
        </w:rPr>
        <w:t>MRMC</w:t>
      </w:r>
      <w:r w:rsidRPr="00276793">
        <w:tab/>
        <w:t>-</w:t>
      </w:r>
      <w:r w:rsidRPr="00276793">
        <w:tab/>
        <w:t>Market Risk Management Committee</w:t>
      </w:r>
    </w:p>
    <w:p w:rsidR="00511E76" w:rsidRDefault="00511E76" w:rsidP="00511E76">
      <w:pPr>
        <w:tabs>
          <w:tab w:val="left" w:pos="1134"/>
        </w:tabs>
        <w:spacing w:after="120"/>
        <w:jc w:val="both"/>
      </w:pPr>
      <w:r>
        <w:rPr>
          <w:b/>
        </w:rPr>
        <w:t>MTF</w:t>
      </w:r>
      <w:r w:rsidRPr="00276793">
        <w:tab/>
        <w:t>-</w:t>
      </w:r>
      <w:r w:rsidRPr="00276793">
        <w:tab/>
      </w:r>
      <w:r>
        <w:t>Multilateral Trading Facility</w:t>
      </w:r>
    </w:p>
    <w:p w:rsidR="009A25D2" w:rsidRPr="006D385C" w:rsidRDefault="009A25D2" w:rsidP="0089164F">
      <w:pPr>
        <w:tabs>
          <w:tab w:val="left" w:pos="1134"/>
        </w:tabs>
        <w:spacing w:after="120"/>
        <w:jc w:val="both"/>
      </w:pPr>
      <w:r w:rsidRPr="006D385C">
        <w:rPr>
          <w:b/>
        </w:rPr>
        <w:t>NPV</w:t>
      </w:r>
      <w:r w:rsidRPr="006D385C">
        <w:tab/>
        <w:t>-</w:t>
      </w:r>
      <w:r w:rsidRPr="006D385C">
        <w:tab/>
        <w:t>Non-Par Value</w:t>
      </w:r>
    </w:p>
    <w:p w:rsidR="00BC14BB" w:rsidRPr="006D385C" w:rsidRDefault="00BC14BB" w:rsidP="0089164F">
      <w:pPr>
        <w:tabs>
          <w:tab w:val="left" w:pos="1134"/>
        </w:tabs>
        <w:spacing w:after="120"/>
        <w:jc w:val="both"/>
      </w:pPr>
      <w:r w:rsidRPr="006D385C">
        <w:rPr>
          <w:b/>
        </w:rPr>
        <w:t>OIS</w:t>
      </w:r>
      <w:r w:rsidRPr="006D385C">
        <w:tab/>
        <w:t>-</w:t>
      </w:r>
      <w:r w:rsidRPr="006D385C">
        <w:tab/>
        <w:t>Overnight Indexed Swap</w:t>
      </w:r>
    </w:p>
    <w:p w:rsidR="00AC47BB" w:rsidRPr="006D385C" w:rsidRDefault="00AC47BB" w:rsidP="0089164F">
      <w:pPr>
        <w:tabs>
          <w:tab w:val="left" w:pos="1134"/>
        </w:tabs>
        <w:spacing w:after="120"/>
        <w:jc w:val="both"/>
      </w:pPr>
      <w:r w:rsidRPr="006D385C">
        <w:rPr>
          <w:b/>
        </w:rPr>
        <w:t>OTC</w:t>
      </w:r>
      <w:r w:rsidRPr="006D385C">
        <w:tab/>
        <w:t>-</w:t>
      </w:r>
      <w:r w:rsidRPr="006D385C">
        <w:tab/>
        <w:t>Over-the-Counter</w:t>
      </w:r>
    </w:p>
    <w:p w:rsidR="00AC47BB" w:rsidRPr="006D385C" w:rsidRDefault="00AC47BB" w:rsidP="0089164F">
      <w:pPr>
        <w:tabs>
          <w:tab w:val="left" w:pos="1134"/>
        </w:tabs>
        <w:spacing w:after="120"/>
        <w:jc w:val="both"/>
      </w:pPr>
      <w:r w:rsidRPr="006D385C">
        <w:rPr>
          <w:b/>
        </w:rPr>
        <w:t>OTCDN</w:t>
      </w:r>
      <w:r w:rsidRPr="006D385C">
        <w:tab/>
        <w:t>-</w:t>
      </w:r>
      <w:r w:rsidRPr="006D385C">
        <w:tab/>
        <w:t>OTC DerivNet</w:t>
      </w:r>
    </w:p>
    <w:p w:rsidR="0084158A" w:rsidRPr="0084158A" w:rsidRDefault="0084158A" w:rsidP="0084158A">
      <w:pPr>
        <w:tabs>
          <w:tab w:val="left" w:pos="1134"/>
        </w:tabs>
        <w:spacing w:after="120"/>
        <w:jc w:val="both"/>
      </w:pPr>
      <w:r w:rsidRPr="00276793">
        <w:rPr>
          <w:b/>
        </w:rPr>
        <w:t>PAI</w:t>
      </w:r>
      <w:r w:rsidRPr="00276793">
        <w:tab/>
        <w:t>-</w:t>
      </w:r>
      <w:r w:rsidRPr="00276793">
        <w:tab/>
        <w:t>Price Alignment Interest</w:t>
      </w:r>
    </w:p>
    <w:p w:rsidR="00B42974" w:rsidRPr="006D385C" w:rsidRDefault="00B42974" w:rsidP="0089164F">
      <w:pPr>
        <w:tabs>
          <w:tab w:val="left" w:pos="1134"/>
        </w:tabs>
        <w:spacing w:after="120"/>
        <w:jc w:val="both"/>
      </w:pPr>
      <w:r w:rsidRPr="006D385C">
        <w:rPr>
          <w:b/>
        </w:rPr>
        <w:t>PAIRS</w:t>
      </w:r>
      <w:r w:rsidRPr="006D385C">
        <w:tab/>
        <w:t>-</w:t>
      </w:r>
      <w:r w:rsidRPr="006D385C">
        <w:tab/>
        <w:t>Portfolio Approach to Interest Rate Scenarios</w:t>
      </w:r>
    </w:p>
    <w:p w:rsidR="00511E76" w:rsidRPr="006D385C" w:rsidRDefault="00511E76" w:rsidP="00511E76">
      <w:pPr>
        <w:tabs>
          <w:tab w:val="left" w:pos="1134"/>
        </w:tabs>
        <w:spacing w:after="120"/>
        <w:jc w:val="both"/>
      </w:pPr>
      <w:r>
        <w:rPr>
          <w:b/>
        </w:rPr>
        <w:t>RIE</w:t>
      </w:r>
      <w:r w:rsidRPr="006D385C">
        <w:tab/>
        <w:t>-</w:t>
      </w:r>
      <w:r w:rsidRPr="006D385C">
        <w:tab/>
      </w:r>
      <w:r>
        <w:t>Recognised Investment Exchange</w:t>
      </w:r>
    </w:p>
    <w:p w:rsidR="00AE76F6" w:rsidRDefault="00367D9E" w:rsidP="0089164F">
      <w:pPr>
        <w:tabs>
          <w:tab w:val="left" w:pos="1134"/>
        </w:tabs>
        <w:spacing w:after="120"/>
        <w:jc w:val="both"/>
      </w:pPr>
      <w:r w:rsidRPr="006D385C">
        <w:rPr>
          <w:b/>
        </w:rPr>
        <w:t>STIR</w:t>
      </w:r>
      <w:r w:rsidRPr="006D385C">
        <w:tab/>
        <w:t>-</w:t>
      </w:r>
      <w:r w:rsidRPr="006D385C">
        <w:tab/>
        <w:t>Short Term Interest Rate</w:t>
      </w:r>
    </w:p>
    <w:p w:rsidR="00AE76F6" w:rsidRPr="006D385C" w:rsidRDefault="00DC3B86" w:rsidP="0089164F">
      <w:pPr>
        <w:tabs>
          <w:tab w:val="left" w:pos="1134"/>
        </w:tabs>
        <w:spacing w:after="120"/>
        <w:jc w:val="both"/>
      </w:pPr>
      <w:r>
        <w:rPr>
          <w:b/>
        </w:rPr>
        <w:t>VWAP</w:t>
      </w:r>
      <w:r w:rsidRPr="006D385C">
        <w:tab/>
        <w:t>-</w:t>
      </w:r>
      <w:r w:rsidRPr="006D385C">
        <w:tab/>
      </w:r>
      <w:r>
        <w:t>Volume-Weighted Average Price</w:t>
      </w:r>
    </w:p>
    <w:p w:rsidR="00EB74C2" w:rsidRPr="006D385C" w:rsidRDefault="00EB74C2" w:rsidP="0089164F">
      <w:pPr>
        <w:pStyle w:val="Heading1NoNumb"/>
        <w:spacing w:after="120"/>
        <w:jc w:val="both"/>
      </w:pPr>
      <w:bookmarkStart w:id="20" w:name="_Toc397077496"/>
      <w:r w:rsidRPr="006D385C">
        <w:lastRenderedPageBreak/>
        <w:t>Introduction</w:t>
      </w:r>
      <w:bookmarkEnd w:id="18"/>
      <w:bookmarkEnd w:id="20"/>
    </w:p>
    <w:p w:rsidR="009A25D2" w:rsidRPr="006D385C" w:rsidRDefault="009A25D2" w:rsidP="0089164F">
      <w:pPr>
        <w:pStyle w:val="Heading2NoNumb"/>
        <w:spacing w:before="0"/>
        <w:jc w:val="both"/>
      </w:pPr>
      <w:bookmarkStart w:id="21" w:name="_Toc397077497"/>
      <w:r w:rsidRPr="006D385C">
        <w:t>Background</w:t>
      </w:r>
      <w:bookmarkEnd w:id="21"/>
    </w:p>
    <w:p w:rsidR="008943FF" w:rsidRPr="006D385C" w:rsidRDefault="008943FF" w:rsidP="0089164F">
      <w:pPr>
        <w:spacing w:after="120"/>
        <w:jc w:val="both"/>
      </w:pPr>
      <w:r w:rsidRPr="006D385C">
        <w:t xml:space="preserve">As part of a wider initiative </w:t>
      </w:r>
      <w:r w:rsidR="007B3F4B" w:rsidRPr="006D385C">
        <w:t xml:space="preserve">to grow its </w:t>
      </w:r>
      <w:r w:rsidRPr="006D385C">
        <w:t xml:space="preserve">(derivatives) </w:t>
      </w:r>
      <w:r w:rsidR="007B3F4B" w:rsidRPr="006D385C">
        <w:t>business</w:t>
      </w:r>
      <w:r w:rsidRPr="006D385C">
        <w:t xml:space="preserve"> across multiple asset classes, the London Stock Exchange Group (LSEG) has been in discussion with a number of sell side and other institutions to launch a shared ownership entity to license intellectual property relating to fixed income derivatives. The c</w:t>
      </w:r>
      <w:r w:rsidR="0002769B" w:rsidRPr="006D385C">
        <w:t>onsortium is known as “Rita”</w:t>
      </w:r>
      <w:r w:rsidRPr="006D385C">
        <w:t xml:space="preserve"> and includes certain banks that are </w:t>
      </w:r>
      <w:r w:rsidR="00A02F46" w:rsidRPr="006D385C">
        <w:t xml:space="preserve">both </w:t>
      </w:r>
      <w:r w:rsidR="00AC47BB" w:rsidRPr="006D385C">
        <w:t xml:space="preserve">members of OTC DerivNet (OTCDN) and </w:t>
      </w:r>
      <w:r w:rsidRPr="006D385C">
        <w:t xml:space="preserve">shareholders in LCH.Clearnet Group </w:t>
      </w:r>
      <w:r w:rsidR="00AC47BB" w:rsidRPr="006D385C">
        <w:t>Limited (LCHC).</w:t>
      </w:r>
    </w:p>
    <w:p w:rsidR="007B3F4B" w:rsidRPr="006D385C" w:rsidRDefault="007B3F4B" w:rsidP="0089164F">
      <w:pPr>
        <w:spacing w:after="120"/>
        <w:jc w:val="both"/>
      </w:pPr>
      <w:r w:rsidRPr="006D385C">
        <w:t>LSEG</w:t>
      </w:r>
      <w:r w:rsidR="00053C05" w:rsidRPr="006D385C">
        <w:t>’s</w:t>
      </w:r>
      <w:r w:rsidRPr="006D385C">
        <w:t xml:space="preserve"> aspirations in fixed income derivatives are driven by a number of strategic and commercial factors</w:t>
      </w:r>
      <w:r w:rsidR="00053C05" w:rsidRPr="006D385C">
        <w:t>, as follows</w:t>
      </w:r>
      <w:r w:rsidRPr="006D385C">
        <w:t>:</w:t>
      </w:r>
    </w:p>
    <w:p w:rsidR="009A25D2" w:rsidRPr="006D385C" w:rsidRDefault="009A25D2" w:rsidP="0089164F">
      <w:pPr>
        <w:pStyle w:val="Bullet1"/>
        <w:spacing w:after="120"/>
        <w:jc w:val="both"/>
      </w:pPr>
      <w:r w:rsidRPr="006D385C">
        <w:t>The dislocation created by the regul</w:t>
      </w:r>
      <w:r w:rsidR="0002769B" w:rsidRPr="006D385C">
        <w:t>atory reforms arising from the “commitments”</w:t>
      </w:r>
      <w:r w:rsidRPr="006D385C">
        <w:t xml:space="preserve"> made by the G20 leaders at Pittsburgh in September 2009;</w:t>
      </w:r>
    </w:p>
    <w:p w:rsidR="009A25D2" w:rsidRPr="006D385C" w:rsidRDefault="009A25D2" w:rsidP="0089164F">
      <w:pPr>
        <w:pStyle w:val="Bullet1"/>
        <w:spacing w:after="120"/>
        <w:jc w:val="both"/>
      </w:pPr>
      <w:r w:rsidRPr="006D385C">
        <w:t>To deliver a market leading cross-margining solution to existing LCHC members and clients;</w:t>
      </w:r>
    </w:p>
    <w:p w:rsidR="009A25D2" w:rsidRPr="006D385C" w:rsidRDefault="009A25D2" w:rsidP="0089164F">
      <w:pPr>
        <w:pStyle w:val="Bullet1"/>
        <w:spacing w:after="120"/>
        <w:jc w:val="both"/>
      </w:pPr>
      <w:r w:rsidRPr="006D385C">
        <w:t>Create more competition in the listed derivatives market; and</w:t>
      </w:r>
    </w:p>
    <w:p w:rsidR="009A25D2" w:rsidRPr="006D385C" w:rsidRDefault="009A25D2" w:rsidP="0089164F">
      <w:pPr>
        <w:pStyle w:val="Bullet1"/>
        <w:spacing w:after="120"/>
        <w:jc w:val="both"/>
      </w:pPr>
      <w:r w:rsidRPr="006D385C">
        <w:t>To develop the listed derivatives clearing business within LCHC.</w:t>
      </w:r>
    </w:p>
    <w:p w:rsidR="00053C05" w:rsidRPr="006D385C" w:rsidRDefault="00053C05" w:rsidP="0089164F">
      <w:pPr>
        <w:spacing w:after="120"/>
        <w:jc w:val="both"/>
      </w:pPr>
      <w:r w:rsidRPr="006D385C">
        <w:t>In light of the changes introduced under European Market Infrastructure Regulation (EMIR), Dodd-Frank and Basle III, certain market participants anticipate a pot</w:t>
      </w:r>
      <w:r w:rsidR="0002769B" w:rsidRPr="006D385C">
        <w:t>ential trend towards so-called “</w:t>
      </w:r>
      <w:r w:rsidRPr="006D385C">
        <w:t>f</w:t>
      </w:r>
      <w:r w:rsidR="0002769B" w:rsidRPr="006D385C">
        <w:t>uturisation”</w:t>
      </w:r>
      <w:r w:rsidRPr="006D385C">
        <w:t>: an increasing standardisation of derivatives products and their migration from an over-the-counter (OTC), bilateral, voice-broked market to a model in which exchange traded futures contracts are electronically traded and centrally cleared.</w:t>
      </w:r>
    </w:p>
    <w:p w:rsidR="00053C05" w:rsidRPr="006D385C" w:rsidRDefault="007B3F4B" w:rsidP="0089164F">
      <w:pPr>
        <w:pStyle w:val="Bullet1"/>
        <w:numPr>
          <w:ilvl w:val="0"/>
          <w:numId w:val="0"/>
        </w:numPr>
        <w:spacing w:after="120"/>
        <w:ind w:left="360" w:hanging="360"/>
        <w:jc w:val="both"/>
      </w:pPr>
      <w:r w:rsidRPr="006D385C">
        <w:t>LSEG has therefore identified an opportunity to launch a suite of fixed income derivatives products that will:</w:t>
      </w:r>
    </w:p>
    <w:p w:rsidR="00053C05" w:rsidRPr="006D385C" w:rsidRDefault="00053C05" w:rsidP="0089164F">
      <w:pPr>
        <w:pStyle w:val="Bullet1"/>
        <w:spacing w:after="120"/>
        <w:ind w:left="357" w:hanging="357"/>
        <w:jc w:val="both"/>
      </w:pPr>
      <w:r w:rsidRPr="006D385C">
        <w:t>Take advantage of the opportunity created by regulatory reform;</w:t>
      </w:r>
    </w:p>
    <w:p w:rsidR="00053C05" w:rsidRPr="006D385C" w:rsidRDefault="00053C05" w:rsidP="0089164F">
      <w:pPr>
        <w:pStyle w:val="Bullet1"/>
        <w:spacing w:after="120"/>
        <w:ind w:left="357" w:hanging="357"/>
        <w:jc w:val="both"/>
      </w:pPr>
      <w:r w:rsidRPr="006D385C">
        <w:t>Provide new and innovative risk management and risk transfer solutions for end-users, clearing members and their customers reflecting the requirements of the EMIR and Dodd-Frank regulations;</w:t>
      </w:r>
    </w:p>
    <w:p w:rsidR="00053C05" w:rsidRPr="006D385C" w:rsidRDefault="00053C05" w:rsidP="0089164F">
      <w:pPr>
        <w:pStyle w:val="Bullet1"/>
        <w:spacing w:after="120"/>
        <w:ind w:left="357" w:hanging="357"/>
        <w:jc w:val="both"/>
      </w:pPr>
      <w:r w:rsidRPr="006D385C">
        <w:t>Leverage LSEG and LCHC assets;</w:t>
      </w:r>
    </w:p>
    <w:p w:rsidR="00053C05" w:rsidRPr="006D385C" w:rsidRDefault="00053C05" w:rsidP="0089164F">
      <w:pPr>
        <w:pStyle w:val="Bullet1"/>
        <w:spacing w:after="120"/>
        <w:ind w:left="357" w:hanging="357"/>
        <w:jc w:val="both"/>
      </w:pPr>
      <w:r w:rsidRPr="006D385C">
        <w:t>Develop and deepen the partnership model in place at LSEG and LCHC; and</w:t>
      </w:r>
    </w:p>
    <w:p w:rsidR="00053C05" w:rsidRPr="006D385C" w:rsidRDefault="00053C05" w:rsidP="0089164F">
      <w:pPr>
        <w:pStyle w:val="Bullet1"/>
        <w:spacing w:after="120"/>
        <w:ind w:left="357" w:hanging="357"/>
        <w:jc w:val="both"/>
      </w:pPr>
      <w:r w:rsidRPr="006D385C">
        <w:t>Establish a competitive advantage.</w:t>
      </w:r>
    </w:p>
    <w:p w:rsidR="00053C05" w:rsidRDefault="00053C05" w:rsidP="0089164F">
      <w:pPr>
        <w:spacing w:after="120"/>
        <w:jc w:val="both"/>
      </w:pPr>
      <w:r w:rsidRPr="006D385C">
        <w:t xml:space="preserve">A </w:t>
      </w:r>
      <w:r w:rsidR="00F331E2">
        <w:t>d</w:t>
      </w:r>
      <w:r w:rsidRPr="006D385C">
        <w:t xml:space="preserve">eliverable </w:t>
      </w:r>
      <w:r w:rsidR="00F331E2">
        <w:t>s</w:t>
      </w:r>
      <w:r w:rsidRPr="006D385C">
        <w:t xml:space="preserve">wap </w:t>
      </w:r>
      <w:r w:rsidR="00F331E2">
        <w:t>f</w:t>
      </w:r>
      <w:r w:rsidRPr="006D385C">
        <w:t xml:space="preserve">uture (DSF) </w:t>
      </w:r>
      <w:r w:rsidR="00A90117" w:rsidRPr="006D385C">
        <w:t xml:space="preserve">– </w:t>
      </w:r>
      <w:r w:rsidR="00862B94">
        <w:t xml:space="preserve">launched on the </w:t>
      </w:r>
      <w:r w:rsidR="00862B94">
        <w:rPr>
          <w:rFonts w:cs="Arial"/>
        </w:rPr>
        <w:t xml:space="preserve">London Stock Exchange Derivatives Market (LSEDM) and </w:t>
      </w:r>
      <w:r w:rsidR="000B23F2">
        <w:t>portfolio</w:t>
      </w:r>
      <w:r w:rsidR="00A90117" w:rsidRPr="006D385C">
        <w:t>-margined against the existing risk exposures in the Listed Rates default fund – i</w:t>
      </w:r>
      <w:r w:rsidRPr="006D385C">
        <w:t>s the entry point into fixed income derivatives for the Rita consortium.</w:t>
      </w:r>
    </w:p>
    <w:p w:rsidR="00205DE8" w:rsidRPr="006D385C" w:rsidRDefault="0061690C" w:rsidP="0089164F">
      <w:pPr>
        <w:spacing w:after="120"/>
        <w:jc w:val="both"/>
      </w:pPr>
      <w:r>
        <w:t xml:space="preserve">In addition, a </w:t>
      </w:r>
      <w:r w:rsidR="00205DE8">
        <w:t>very similar product has been developed by NLX</w:t>
      </w:r>
      <w:r>
        <w:t xml:space="preserve"> in order to complement its </w:t>
      </w:r>
      <w:r w:rsidR="00F44745">
        <w:t>own (</w:t>
      </w:r>
      <w:r>
        <w:t>existing</w:t>
      </w:r>
      <w:r w:rsidR="00F44745">
        <w:t>)</w:t>
      </w:r>
      <w:r>
        <w:t xml:space="preserve"> </w:t>
      </w:r>
      <w:r w:rsidRPr="006D385C">
        <w:t>fixed income derivatives</w:t>
      </w:r>
      <w:r>
        <w:t xml:space="preserve"> offering of </w:t>
      </w:r>
      <w:r w:rsidRPr="006D385C">
        <w:t>short-term interest rate (STIR) futures</w:t>
      </w:r>
      <w:r>
        <w:t xml:space="preserve"> and </w:t>
      </w:r>
      <w:r w:rsidRPr="006D385C">
        <w:t>government bond futures</w:t>
      </w:r>
      <w:r>
        <w:t>.</w:t>
      </w:r>
    </w:p>
    <w:p w:rsidR="00617231" w:rsidRPr="006D385C" w:rsidRDefault="00617231" w:rsidP="0089164F">
      <w:pPr>
        <w:pStyle w:val="Heading2NoNumb"/>
        <w:spacing w:before="0"/>
        <w:jc w:val="both"/>
      </w:pPr>
      <w:bookmarkStart w:id="22" w:name="_Toc397077498"/>
      <w:r w:rsidRPr="006D385C">
        <w:t>Purpose of the Document</w:t>
      </w:r>
      <w:bookmarkEnd w:id="22"/>
    </w:p>
    <w:p w:rsidR="00617231" w:rsidRPr="006D385C" w:rsidRDefault="00617231" w:rsidP="0089164F">
      <w:pPr>
        <w:spacing w:after="120"/>
        <w:jc w:val="both"/>
      </w:pPr>
      <w:r w:rsidRPr="006D385C">
        <w:t xml:space="preserve">The </w:t>
      </w:r>
      <w:r w:rsidR="00407DC3">
        <w:t xml:space="preserve">primary </w:t>
      </w:r>
      <w:r w:rsidRPr="006D385C">
        <w:t xml:space="preserve">purpose of this document is to articulate both the </w:t>
      </w:r>
      <w:r w:rsidRPr="006D385C">
        <w:rPr>
          <w:b/>
          <w:i/>
        </w:rPr>
        <w:t>pricing</w:t>
      </w:r>
      <w:r w:rsidRPr="006D385C">
        <w:t xml:space="preserve"> and </w:t>
      </w:r>
      <w:r w:rsidRPr="006D385C">
        <w:rPr>
          <w:b/>
          <w:i/>
        </w:rPr>
        <w:t>initial margin</w:t>
      </w:r>
      <w:r w:rsidR="00946087" w:rsidRPr="006D385C">
        <w:t xml:space="preserve"> (IM) methodologies for the DSF</w:t>
      </w:r>
      <w:r w:rsidR="0063205F">
        <w:t>.</w:t>
      </w:r>
    </w:p>
    <w:p w:rsidR="00407DC3" w:rsidRDefault="00407DC3" w:rsidP="0089164F">
      <w:pPr>
        <w:spacing w:after="120"/>
        <w:jc w:val="both"/>
      </w:pPr>
      <w:r>
        <w:t xml:space="preserve">At the same time, the document </w:t>
      </w:r>
      <w:r w:rsidR="00CE5F4D">
        <w:t>includes</w:t>
      </w:r>
      <w:r>
        <w:t xml:space="preserve"> a detailed description of the corresponding methodologies for products already covered by LCHC’s existing clearing service for NLX</w:t>
      </w:r>
      <w:r w:rsidR="0063205F">
        <w:t>, thereby</w:t>
      </w:r>
      <w:r>
        <w:t xml:space="preserve"> providing relevant context / background for the integration of the DSF into the same (Listed Rates) default fund</w:t>
      </w:r>
      <w:r w:rsidR="0063205F">
        <w:t xml:space="preserve"> as the NLX products.</w:t>
      </w:r>
    </w:p>
    <w:p w:rsidR="007E47FE" w:rsidRDefault="004E11BB" w:rsidP="0089164F">
      <w:pPr>
        <w:spacing w:after="120"/>
        <w:jc w:val="both"/>
      </w:pPr>
      <w:r>
        <w:t xml:space="preserve">The </w:t>
      </w:r>
      <w:r w:rsidRPr="004E11BB">
        <w:rPr>
          <w:b/>
          <w:i/>
        </w:rPr>
        <w:t>wider</w:t>
      </w:r>
      <w:r>
        <w:t xml:space="preserve"> risk management </w:t>
      </w:r>
      <w:r w:rsidR="007E47FE">
        <w:t xml:space="preserve">implications </w:t>
      </w:r>
      <w:r>
        <w:t xml:space="preserve">of clearing the DSF – principally those relating to delivery, </w:t>
      </w:r>
      <w:r w:rsidR="00927D90">
        <w:t xml:space="preserve">default management and </w:t>
      </w:r>
      <w:r w:rsidR="00D251BD">
        <w:t xml:space="preserve">the various </w:t>
      </w:r>
      <w:r>
        <w:t xml:space="preserve">additional margin </w:t>
      </w:r>
      <w:r w:rsidR="00D251BD">
        <w:t>requirements</w:t>
      </w:r>
      <w:r w:rsidR="00927D90">
        <w:t xml:space="preserve"> </w:t>
      </w:r>
      <w:r>
        <w:t>– are also discussed in some detail.</w:t>
      </w:r>
    </w:p>
    <w:p w:rsidR="00B32C20" w:rsidRPr="006D385C" w:rsidRDefault="004A2A36" w:rsidP="0089164F">
      <w:pPr>
        <w:spacing w:after="120"/>
        <w:jc w:val="both"/>
      </w:pPr>
      <w:r>
        <w:t>For completeness, the document also in</w:t>
      </w:r>
      <w:r w:rsidR="00557EAF">
        <w:t xml:space="preserve">corporates a piece of </w:t>
      </w:r>
      <w:r w:rsidR="00276793">
        <w:t xml:space="preserve">quantitative </w:t>
      </w:r>
      <w:r w:rsidR="00557EAF">
        <w:t xml:space="preserve">analysis (originally undertaken in </w:t>
      </w:r>
      <w:r w:rsidR="00276793">
        <w:t xml:space="preserve">December </w:t>
      </w:r>
      <w:r w:rsidR="00557EAF">
        <w:t xml:space="preserve">2013) on the potential implications </w:t>
      </w:r>
      <w:r w:rsidR="00276793">
        <w:t xml:space="preserve">of </w:t>
      </w:r>
      <w:r w:rsidR="00557EAF">
        <w:t xml:space="preserve">convexity bias in relation to the </w:t>
      </w:r>
      <w:r w:rsidR="00263C34">
        <w:t xml:space="preserve">(LSEDM) </w:t>
      </w:r>
      <w:r w:rsidR="00557EAF">
        <w:t>DSF. This is reproduced in Appendix 4.</w:t>
      </w:r>
    </w:p>
    <w:p w:rsidR="00617231" w:rsidRPr="006D385C" w:rsidRDefault="00617231" w:rsidP="0089164F">
      <w:pPr>
        <w:pStyle w:val="Heading1"/>
        <w:spacing w:after="120"/>
        <w:jc w:val="both"/>
      </w:pPr>
      <w:bookmarkStart w:id="23" w:name="_Toc397077499"/>
      <w:bookmarkEnd w:id="19"/>
      <w:r w:rsidRPr="006D385C">
        <w:lastRenderedPageBreak/>
        <w:t>Product Specification</w:t>
      </w:r>
      <w:r w:rsidR="0061690C">
        <w:t xml:space="preserve"> - </w:t>
      </w:r>
      <w:r w:rsidR="00AB708A">
        <w:t>LSEG</w:t>
      </w:r>
      <w:bookmarkEnd w:id="23"/>
    </w:p>
    <w:p w:rsidR="00617231" w:rsidRPr="006D385C" w:rsidRDefault="00617231" w:rsidP="0089164F">
      <w:pPr>
        <w:jc w:val="both"/>
        <w:rPr>
          <w:rFonts w:asciiTheme="minorHAnsi" w:hAnsiTheme="minorHAnsi" w:cstheme="minorHAnsi"/>
        </w:rPr>
      </w:pPr>
      <w:r w:rsidRPr="006D385C">
        <w:rPr>
          <w:rFonts w:asciiTheme="minorHAnsi" w:hAnsiTheme="minorHAnsi" w:cstheme="minorHAnsi"/>
        </w:rPr>
        <w:t xml:space="preserve">The product specification </w:t>
      </w:r>
      <w:r w:rsidR="00F44745">
        <w:rPr>
          <w:rFonts w:asciiTheme="minorHAnsi" w:hAnsiTheme="minorHAnsi" w:cstheme="minorHAnsi"/>
        </w:rPr>
        <w:t xml:space="preserve">for the DSF </w:t>
      </w:r>
      <w:r w:rsidRPr="006D385C">
        <w:rPr>
          <w:rFonts w:asciiTheme="minorHAnsi" w:hAnsiTheme="minorHAnsi" w:cstheme="minorHAnsi"/>
        </w:rPr>
        <w:t>developed by LSEG and the Rita consortium can be summarised as follows:</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6663"/>
      </w:tblGrid>
      <w:tr w:rsidR="00617231" w:rsidRPr="006D385C" w:rsidTr="00A431D2">
        <w:tc>
          <w:tcPr>
            <w:tcW w:w="2835" w:type="dxa"/>
          </w:tcPr>
          <w:p w:rsidR="00617231" w:rsidRPr="006D385C" w:rsidRDefault="00617231" w:rsidP="0089164F">
            <w:pPr>
              <w:spacing w:after="0"/>
              <w:jc w:val="both"/>
              <w:rPr>
                <w:rFonts w:asciiTheme="minorHAnsi" w:hAnsiTheme="minorHAnsi" w:cstheme="minorHAnsi"/>
              </w:rPr>
            </w:pPr>
            <w:r w:rsidRPr="006D385C">
              <w:rPr>
                <w:rFonts w:asciiTheme="minorHAnsi" w:hAnsiTheme="minorHAnsi" w:cstheme="minorHAnsi"/>
              </w:rPr>
              <w:t>Currencies</w:t>
            </w:r>
          </w:p>
        </w:tc>
        <w:tc>
          <w:tcPr>
            <w:tcW w:w="6663" w:type="dxa"/>
          </w:tcPr>
          <w:p w:rsidR="00617231" w:rsidRPr="006D385C" w:rsidDel="00214CEA" w:rsidRDefault="00617231" w:rsidP="0089164F">
            <w:pPr>
              <w:spacing w:after="0"/>
              <w:jc w:val="both"/>
              <w:rPr>
                <w:rFonts w:asciiTheme="minorHAnsi" w:hAnsiTheme="minorHAnsi" w:cstheme="minorHAnsi"/>
              </w:rPr>
            </w:pPr>
            <w:r w:rsidRPr="006D385C">
              <w:rPr>
                <w:rFonts w:asciiTheme="minorHAnsi" w:hAnsiTheme="minorHAnsi" w:cstheme="minorHAnsi"/>
              </w:rPr>
              <w:t>US</w:t>
            </w:r>
            <w:r w:rsidR="0094077C">
              <w:rPr>
                <w:rFonts w:asciiTheme="minorHAnsi" w:hAnsiTheme="minorHAnsi" w:cstheme="minorHAnsi"/>
              </w:rPr>
              <w:t xml:space="preserve">D, EUR and </w:t>
            </w:r>
            <w:r w:rsidRPr="006D385C">
              <w:rPr>
                <w:rFonts w:asciiTheme="minorHAnsi" w:hAnsiTheme="minorHAnsi" w:cstheme="minorHAnsi"/>
              </w:rPr>
              <w:t>GBP</w:t>
            </w:r>
          </w:p>
        </w:tc>
      </w:tr>
      <w:tr w:rsidR="00617231" w:rsidRPr="006D385C" w:rsidTr="00A431D2">
        <w:tc>
          <w:tcPr>
            <w:tcW w:w="2835" w:type="dxa"/>
          </w:tcPr>
          <w:p w:rsidR="00617231" w:rsidRPr="006D385C" w:rsidRDefault="00617231" w:rsidP="0089164F">
            <w:pPr>
              <w:spacing w:after="0"/>
              <w:jc w:val="both"/>
              <w:rPr>
                <w:rFonts w:asciiTheme="minorHAnsi" w:hAnsiTheme="minorHAnsi" w:cstheme="minorHAnsi"/>
              </w:rPr>
            </w:pPr>
            <w:r w:rsidRPr="006D385C">
              <w:rPr>
                <w:rFonts w:asciiTheme="minorHAnsi" w:hAnsiTheme="minorHAnsi" w:cstheme="minorHAnsi"/>
              </w:rPr>
              <w:t>Tenors</w:t>
            </w:r>
          </w:p>
        </w:tc>
        <w:tc>
          <w:tcPr>
            <w:tcW w:w="6663" w:type="dxa"/>
          </w:tcPr>
          <w:p w:rsidR="00617231" w:rsidRPr="006D385C" w:rsidDel="00214CEA" w:rsidRDefault="00617231" w:rsidP="0089164F">
            <w:pPr>
              <w:spacing w:after="0"/>
              <w:jc w:val="both"/>
              <w:rPr>
                <w:rFonts w:asciiTheme="minorHAnsi" w:hAnsiTheme="minorHAnsi" w:cstheme="minorHAnsi"/>
              </w:rPr>
            </w:pPr>
            <w:r w:rsidRPr="006D385C">
              <w:rPr>
                <w:rFonts w:asciiTheme="minorHAnsi" w:hAnsiTheme="minorHAnsi" w:cstheme="minorHAnsi"/>
              </w:rPr>
              <w:t>USD &amp; EUR: 2, 5, 10 and 30 years</w:t>
            </w:r>
            <w:r w:rsidR="00F44745">
              <w:rPr>
                <w:rFonts w:asciiTheme="minorHAnsi" w:hAnsiTheme="minorHAnsi" w:cstheme="minorHAnsi"/>
              </w:rPr>
              <w:t xml:space="preserve"> / </w:t>
            </w:r>
            <w:r w:rsidRPr="006D385C">
              <w:rPr>
                <w:rFonts w:asciiTheme="minorHAnsi" w:hAnsiTheme="minorHAnsi" w:cstheme="minorHAnsi"/>
              </w:rPr>
              <w:t>GBP: 10 years</w:t>
            </w:r>
          </w:p>
        </w:tc>
      </w:tr>
      <w:tr w:rsidR="00617231" w:rsidRPr="006D385C" w:rsidTr="00A431D2">
        <w:tc>
          <w:tcPr>
            <w:tcW w:w="2835" w:type="dxa"/>
          </w:tcPr>
          <w:p w:rsidR="00617231" w:rsidRPr="006D385C" w:rsidRDefault="00617231" w:rsidP="0089164F">
            <w:pPr>
              <w:spacing w:after="0"/>
              <w:jc w:val="both"/>
              <w:rPr>
                <w:rFonts w:asciiTheme="minorHAnsi" w:hAnsiTheme="minorHAnsi" w:cstheme="minorHAnsi"/>
              </w:rPr>
            </w:pPr>
            <w:r w:rsidRPr="006D385C">
              <w:rPr>
                <w:rFonts w:asciiTheme="minorHAnsi" w:hAnsiTheme="minorHAnsi" w:cstheme="minorHAnsi"/>
              </w:rPr>
              <w:t>Delivery Type</w:t>
            </w:r>
          </w:p>
        </w:tc>
        <w:tc>
          <w:tcPr>
            <w:tcW w:w="6663" w:type="dxa"/>
          </w:tcPr>
          <w:p w:rsidR="00617231" w:rsidRPr="006D385C" w:rsidRDefault="00617231" w:rsidP="0089164F">
            <w:pPr>
              <w:spacing w:after="0"/>
              <w:jc w:val="both"/>
              <w:rPr>
                <w:rFonts w:asciiTheme="minorHAnsi" w:hAnsiTheme="minorHAnsi" w:cstheme="minorHAnsi"/>
              </w:rPr>
            </w:pPr>
            <w:r w:rsidRPr="006D385C">
              <w:rPr>
                <w:rFonts w:asciiTheme="minorHAnsi" w:hAnsiTheme="minorHAnsi" w:cstheme="minorHAnsi"/>
              </w:rPr>
              <w:t>Physical delivery into LCHC SwapClear OTC interest rate swap (IRS) on last trading day</w:t>
            </w:r>
          </w:p>
        </w:tc>
      </w:tr>
      <w:tr w:rsidR="00617231" w:rsidRPr="006D385C" w:rsidTr="00A431D2">
        <w:tc>
          <w:tcPr>
            <w:tcW w:w="2835" w:type="dxa"/>
          </w:tcPr>
          <w:p w:rsidR="00617231" w:rsidRPr="006D385C" w:rsidRDefault="00617231" w:rsidP="0089164F">
            <w:pPr>
              <w:spacing w:after="0"/>
              <w:jc w:val="both"/>
              <w:rPr>
                <w:rFonts w:asciiTheme="minorHAnsi" w:hAnsiTheme="minorHAnsi" w:cstheme="minorHAnsi"/>
              </w:rPr>
            </w:pPr>
            <w:r w:rsidRPr="006D385C">
              <w:rPr>
                <w:rFonts w:asciiTheme="minorHAnsi" w:hAnsiTheme="minorHAnsi" w:cstheme="minorHAnsi"/>
              </w:rPr>
              <w:t>Quoting / Pricing Convention</w:t>
            </w:r>
          </w:p>
        </w:tc>
        <w:tc>
          <w:tcPr>
            <w:tcW w:w="6663" w:type="dxa"/>
          </w:tcPr>
          <w:p w:rsidR="00617231" w:rsidRPr="006D385C" w:rsidRDefault="00617231" w:rsidP="0089164F">
            <w:pPr>
              <w:spacing w:after="0"/>
              <w:jc w:val="both"/>
              <w:rPr>
                <w:rFonts w:asciiTheme="minorHAnsi" w:hAnsiTheme="minorHAnsi" w:cstheme="minorHAnsi"/>
              </w:rPr>
            </w:pPr>
            <w:r w:rsidRPr="006D385C">
              <w:rPr>
                <w:rFonts w:asciiTheme="minorHAnsi" w:hAnsiTheme="minorHAnsi" w:cstheme="minorHAnsi"/>
              </w:rPr>
              <w:t>100</w:t>
            </w:r>
            <w:r w:rsidR="00A5169F" w:rsidRPr="006D385C">
              <w:rPr>
                <w:rFonts w:asciiTheme="minorHAnsi" w:hAnsiTheme="minorHAnsi" w:cstheme="minorHAnsi"/>
              </w:rPr>
              <w:t xml:space="preserve"> </w:t>
            </w:r>
            <w:r w:rsidRPr="006D385C">
              <w:rPr>
                <w:rFonts w:asciiTheme="minorHAnsi" w:hAnsiTheme="minorHAnsi" w:cstheme="minorHAnsi"/>
              </w:rPr>
              <w:t>+</w:t>
            </w:r>
            <w:r w:rsidR="00A5169F" w:rsidRPr="006D385C">
              <w:rPr>
                <w:rFonts w:asciiTheme="minorHAnsi" w:hAnsiTheme="minorHAnsi" w:cstheme="minorHAnsi"/>
              </w:rPr>
              <w:t xml:space="preserve"> </w:t>
            </w:r>
            <w:r w:rsidRPr="006D385C">
              <w:rPr>
                <w:rFonts w:asciiTheme="minorHAnsi" w:hAnsiTheme="minorHAnsi" w:cstheme="minorHAnsi"/>
              </w:rPr>
              <w:t>Non-Par Value (NPV)</w:t>
            </w:r>
          </w:p>
        </w:tc>
      </w:tr>
      <w:tr w:rsidR="00617231" w:rsidRPr="006D385C" w:rsidTr="00A431D2">
        <w:tc>
          <w:tcPr>
            <w:tcW w:w="2835" w:type="dxa"/>
          </w:tcPr>
          <w:p w:rsidR="00617231" w:rsidRPr="006D385C" w:rsidRDefault="00617231" w:rsidP="0089164F">
            <w:pPr>
              <w:spacing w:after="0"/>
              <w:jc w:val="both"/>
              <w:rPr>
                <w:rFonts w:asciiTheme="minorHAnsi" w:hAnsiTheme="minorHAnsi" w:cstheme="minorHAnsi"/>
              </w:rPr>
            </w:pPr>
            <w:r w:rsidRPr="006D385C">
              <w:rPr>
                <w:rFonts w:asciiTheme="minorHAnsi" w:hAnsiTheme="minorHAnsi" w:cstheme="minorHAnsi"/>
              </w:rPr>
              <w:t>Price Alignment Interest</w:t>
            </w:r>
          </w:p>
        </w:tc>
        <w:tc>
          <w:tcPr>
            <w:tcW w:w="6663" w:type="dxa"/>
          </w:tcPr>
          <w:p w:rsidR="00617231" w:rsidRPr="006D385C" w:rsidRDefault="00617231" w:rsidP="0089164F">
            <w:pPr>
              <w:spacing w:after="0"/>
              <w:jc w:val="both"/>
              <w:rPr>
                <w:rFonts w:asciiTheme="minorHAnsi" w:hAnsiTheme="minorHAnsi" w:cstheme="minorHAnsi"/>
              </w:rPr>
            </w:pPr>
            <w:r w:rsidRPr="006D385C">
              <w:rPr>
                <w:rFonts w:asciiTheme="minorHAnsi" w:hAnsiTheme="minorHAnsi" w:cstheme="minorHAnsi"/>
              </w:rPr>
              <w:t>Excluded</w:t>
            </w:r>
          </w:p>
        </w:tc>
      </w:tr>
      <w:tr w:rsidR="00617231" w:rsidRPr="006D385C" w:rsidTr="00A431D2">
        <w:tc>
          <w:tcPr>
            <w:tcW w:w="2835" w:type="dxa"/>
          </w:tcPr>
          <w:p w:rsidR="00617231" w:rsidRPr="006D385C" w:rsidRDefault="00617231" w:rsidP="0089164F">
            <w:pPr>
              <w:spacing w:after="0"/>
              <w:jc w:val="both"/>
              <w:rPr>
                <w:rFonts w:asciiTheme="minorHAnsi" w:hAnsiTheme="minorHAnsi" w:cstheme="minorHAnsi"/>
              </w:rPr>
            </w:pPr>
            <w:r w:rsidRPr="006D385C">
              <w:rPr>
                <w:rFonts w:asciiTheme="minorHAnsi" w:hAnsiTheme="minorHAnsi" w:cstheme="minorHAnsi"/>
              </w:rPr>
              <w:t>Expiry Date / Cycle</w:t>
            </w:r>
          </w:p>
        </w:tc>
        <w:tc>
          <w:tcPr>
            <w:tcW w:w="6663" w:type="dxa"/>
          </w:tcPr>
          <w:p w:rsidR="00617231" w:rsidRPr="006D385C" w:rsidRDefault="0061690C" w:rsidP="0061690C">
            <w:pPr>
              <w:spacing w:after="0"/>
              <w:jc w:val="both"/>
              <w:rPr>
                <w:rFonts w:asciiTheme="minorHAnsi" w:hAnsiTheme="minorHAnsi" w:cstheme="minorHAnsi"/>
              </w:rPr>
            </w:pPr>
            <w:r>
              <w:rPr>
                <w:rFonts w:asciiTheme="minorHAnsi" w:hAnsiTheme="minorHAnsi" w:cstheme="minorHAnsi"/>
              </w:rPr>
              <w:t xml:space="preserve">One quarterly expiry / </w:t>
            </w:r>
            <w:r w:rsidR="00617231" w:rsidRPr="006D385C">
              <w:rPr>
                <w:rFonts w:asciiTheme="minorHAnsi" w:hAnsiTheme="minorHAnsi" w:cstheme="minorHAnsi"/>
              </w:rPr>
              <w:t xml:space="preserve">Standard </w:t>
            </w:r>
            <w:r w:rsidR="00A431D2" w:rsidRPr="006D385C">
              <w:rPr>
                <w:rFonts w:asciiTheme="minorHAnsi" w:hAnsiTheme="minorHAnsi" w:cstheme="minorHAnsi"/>
              </w:rPr>
              <w:t>International Monetary Market (</w:t>
            </w:r>
            <w:r w:rsidR="00617231" w:rsidRPr="006D385C">
              <w:rPr>
                <w:rFonts w:asciiTheme="minorHAnsi" w:hAnsiTheme="minorHAnsi" w:cstheme="minorHAnsi"/>
              </w:rPr>
              <w:t>IMM</w:t>
            </w:r>
            <w:r w:rsidR="00A431D2" w:rsidRPr="006D385C">
              <w:rPr>
                <w:rFonts w:asciiTheme="minorHAnsi" w:hAnsiTheme="minorHAnsi" w:cstheme="minorHAnsi"/>
              </w:rPr>
              <w:t>)</w:t>
            </w:r>
            <w:r w:rsidR="00617231" w:rsidRPr="006D385C">
              <w:rPr>
                <w:rFonts w:asciiTheme="minorHAnsi" w:hAnsiTheme="minorHAnsi" w:cstheme="minorHAnsi"/>
              </w:rPr>
              <w:t xml:space="preserve"> d</w:t>
            </w:r>
            <w:r w:rsidR="004B51E0">
              <w:rPr>
                <w:rFonts w:asciiTheme="minorHAnsi" w:hAnsiTheme="minorHAnsi" w:cstheme="minorHAnsi"/>
              </w:rPr>
              <w:t xml:space="preserve">ates in March, June, September and </w:t>
            </w:r>
            <w:r w:rsidR="00617231" w:rsidRPr="006D385C">
              <w:rPr>
                <w:rFonts w:asciiTheme="minorHAnsi" w:hAnsiTheme="minorHAnsi" w:cstheme="minorHAnsi"/>
              </w:rPr>
              <w:t>December</w:t>
            </w:r>
          </w:p>
        </w:tc>
      </w:tr>
      <w:tr w:rsidR="00617231" w:rsidRPr="006D385C" w:rsidTr="00A431D2">
        <w:tc>
          <w:tcPr>
            <w:tcW w:w="2835" w:type="dxa"/>
          </w:tcPr>
          <w:p w:rsidR="00617231" w:rsidRPr="006D385C" w:rsidRDefault="00617231" w:rsidP="0089164F">
            <w:pPr>
              <w:spacing w:after="0"/>
              <w:jc w:val="both"/>
              <w:rPr>
                <w:rFonts w:asciiTheme="minorHAnsi" w:hAnsiTheme="minorHAnsi" w:cstheme="minorHAnsi"/>
              </w:rPr>
            </w:pPr>
            <w:r w:rsidRPr="006D385C">
              <w:rPr>
                <w:rFonts w:asciiTheme="minorHAnsi" w:hAnsiTheme="minorHAnsi" w:cstheme="minorHAnsi"/>
              </w:rPr>
              <w:t>Fixed Rate</w:t>
            </w:r>
          </w:p>
        </w:tc>
        <w:tc>
          <w:tcPr>
            <w:tcW w:w="6663" w:type="dxa"/>
          </w:tcPr>
          <w:p w:rsidR="00617231" w:rsidRPr="006D385C" w:rsidRDefault="00617231" w:rsidP="0089164F">
            <w:pPr>
              <w:spacing w:after="0"/>
              <w:jc w:val="both"/>
              <w:rPr>
                <w:rFonts w:asciiTheme="minorHAnsi" w:hAnsiTheme="minorHAnsi" w:cstheme="minorHAnsi"/>
              </w:rPr>
            </w:pPr>
            <w:r w:rsidRPr="006D385C">
              <w:rPr>
                <w:rFonts w:asciiTheme="minorHAnsi" w:hAnsiTheme="minorHAnsi" w:cstheme="minorHAnsi"/>
              </w:rPr>
              <w:t>Set by exchange at the time when a contract is first listed</w:t>
            </w:r>
          </w:p>
        </w:tc>
      </w:tr>
      <w:tr w:rsidR="00617231" w:rsidRPr="006D385C" w:rsidTr="00A431D2">
        <w:tc>
          <w:tcPr>
            <w:tcW w:w="2835" w:type="dxa"/>
          </w:tcPr>
          <w:p w:rsidR="00617231" w:rsidRPr="006D385C" w:rsidRDefault="00617231" w:rsidP="0089164F">
            <w:pPr>
              <w:spacing w:after="0"/>
              <w:jc w:val="both"/>
              <w:rPr>
                <w:rFonts w:asciiTheme="minorHAnsi" w:hAnsiTheme="minorHAnsi" w:cstheme="minorHAnsi"/>
              </w:rPr>
            </w:pPr>
            <w:r w:rsidRPr="006D385C">
              <w:rPr>
                <w:rFonts w:asciiTheme="minorHAnsi" w:hAnsiTheme="minorHAnsi" w:cstheme="minorHAnsi"/>
              </w:rPr>
              <w:t>Settlement Prices</w:t>
            </w:r>
          </w:p>
        </w:tc>
        <w:tc>
          <w:tcPr>
            <w:tcW w:w="6663" w:type="dxa"/>
          </w:tcPr>
          <w:p w:rsidR="00617231" w:rsidRPr="006D385C" w:rsidRDefault="00617231" w:rsidP="0089164F">
            <w:pPr>
              <w:spacing w:after="0"/>
              <w:jc w:val="both"/>
              <w:rPr>
                <w:rFonts w:asciiTheme="minorHAnsi" w:hAnsiTheme="minorHAnsi" w:cstheme="minorHAnsi"/>
              </w:rPr>
            </w:pPr>
            <w:r w:rsidRPr="006D385C">
              <w:rPr>
                <w:rFonts w:asciiTheme="minorHAnsi" w:hAnsiTheme="minorHAnsi" w:cstheme="minorHAnsi"/>
              </w:rPr>
              <w:t>Daily: Based on exchange activity</w:t>
            </w:r>
          </w:p>
          <w:p w:rsidR="00617231" w:rsidRPr="006D385C" w:rsidRDefault="00617231" w:rsidP="0089164F">
            <w:pPr>
              <w:spacing w:after="0"/>
              <w:jc w:val="both"/>
              <w:rPr>
                <w:rFonts w:asciiTheme="minorHAnsi" w:hAnsiTheme="minorHAnsi" w:cstheme="minorHAnsi"/>
              </w:rPr>
            </w:pPr>
            <w:r w:rsidRPr="006D385C">
              <w:rPr>
                <w:rFonts w:asciiTheme="minorHAnsi" w:hAnsiTheme="minorHAnsi" w:cstheme="minorHAnsi"/>
              </w:rPr>
              <w:t>Final / Expiry: Based on SwapClear OTC curves</w:t>
            </w:r>
          </w:p>
        </w:tc>
      </w:tr>
      <w:tr w:rsidR="00617231" w:rsidRPr="006D385C" w:rsidDel="00CC428E" w:rsidTr="00A431D2">
        <w:tc>
          <w:tcPr>
            <w:tcW w:w="2835" w:type="dxa"/>
          </w:tcPr>
          <w:p w:rsidR="00617231" w:rsidRPr="006D385C" w:rsidDel="00CC428E" w:rsidRDefault="00617231" w:rsidP="0089164F">
            <w:pPr>
              <w:spacing w:after="0"/>
              <w:jc w:val="both"/>
              <w:rPr>
                <w:rFonts w:asciiTheme="minorHAnsi" w:hAnsiTheme="minorHAnsi" w:cstheme="minorHAnsi"/>
              </w:rPr>
            </w:pPr>
            <w:r w:rsidRPr="006D385C">
              <w:rPr>
                <w:rFonts w:asciiTheme="minorHAnsi" w:hAnsiTheme="minorHAnsi" w:cstheme="minorHAnsi"/>
              </w:rPr>
              <w:t>Buy / Sell Convention</w:t>
            </w:r>
          </w:p>
        </w:tc>
        <w:tc>
          <w:tcPr>
            <w:tcW w:w="6663" w:type="dxa"/>
          </w:tcPr>
          <w:p w:rsidR="00617231" w:rsidRPr="006D385C" w:rsidDel="00CC428E" w:rsidRDefault="00617231" w:rsidP="0089164F">
            <w:pPr>
              <w:spacing w:after="0"/>
              <w:jc w:val="both"/>
              <w:rPr>
                <w:rFonts w:asciiTheme="minorHAnsi" w:hAnsiTheme="minorHAnsi" w:cstheme="minorHAnsi"/>
              </w:rPr>
            </w:pPr>
            <w:r w:rsidRPr="006D385C">
              <w:rPr>
                <w:rFonts w:asciiTheme="minorHAnsi" w:hAnsiTheme="minorHAnsi" w:cstheme="minorHAnsi"/>
              </w:rPr>
              <w:t>Buy = Receive Fixed / Sell = Pay Fixed</w:t>
            </w:r>
          </w:p>
        </w:tc>
      </w:tr>
    </w:tbl>
    <w:p w:rsidR="00617231" w:rsidRPr="006D385C" w:rsidRDefault="00617231" w:rsidP="0089164F">
      <w:pPr>
        <w:spacing w:after="120"/>
        <w:jc w:val="both"/>
      </w:pPr>
    </w:p>
    <w:p w:rsidR="0083012D" w:rsidRPr="006D385C" w:rsidRDefault="00617231" w:rsidP="0089164F">
      <w:pPr>
        <w:spacing w:after="120"/>
        <w:jc w:val="both"/>
        <w:rPr>
          <w:rFonts w:asciiTheme="minorHAnsi" w:hAnsiTheme="minorHAnsi" w:cstheme="minorHAnsi"/>
        </w:rPr>
      </w:pPr>
      <w:r w:rsidRPr="006D385C">
        <w:rPr>
          <w:rFonts w:asciiTheme="minorHAnsi" w:hAnsiTheme="minorHAnsi" w:cstheme="minorHAnsi"/>
        </w:rPr>
        <w:t xml:space="preserve">The contract specifics for each currency listed in </w:t>
      </w:r>
      <w:r w:rsidR="006D2695" w:rsidRPr="006D385C">
        <w:rPr>
          <w:rFonts w:asciiTheme="minorHAnsi" w:hAnsiTheme="minorHAnsi" w:cstheme="minorHAnsi"/>
        </w:rPr>
        <w:t xml:space="preserve">the table above are </w:t>
      </w:r>
      <w:r w:rsidR="00A5169F" w:rsidRPr="006D385C">
        <w:rPr>
          <w:rFonts w:asciiTheme="minorHAnsi" w:hAnsiTheme="minorHAnsi" w:cstheme="minorHAnsi"/>
        </w:rPr>
        <w:t>shown</w:t>
      </w:r>
      <w:r w:rsidR="0083012D" w:rsidRPr="006D385C">
        <w:rPr>
          <w:rFonts w:asciiTheme="minorHAnsi" w:hAnsiTheme="minorHAnsi" w:cstheme="minorHAnsi"/>
        </w:rPr>
        <w:t xml:space="preserve"> </w:t>
      </w:r>
      <w:r w:rsidR="006D2695" w:rsidRPr="006D385C">
        <w:rPr>
          <w:rFonts w:asciiTheme="minorHAnsi" w:hAnsiTheme="minorHAnsi" w:cstheme="minorHAnsi"/>
        </w:rPr>
        <w:t>below.</w:t>
      </w:r>
    </w:p>
    <w:p w:rsidR="006D2695" w:rsidRPr="006D385C" w:rsidRDefault="006D2695" w:rsidP="0089164F">
      <w:pPr>
        <w:pStyle w:val="Heading2"/>
        <w:spacing w:before="0"/>
        <w:jc w:val="both"/>
      </w:pPr>
      <w:bookmarkStart w:id="24" w:name="_Toc397077500"/>
      <w:r w:rsidRPr="006D385C">
        <w:t>USD</w:t>
      </w:r>
      <w:bookmarkEnd w:id="24"/>
    </w:p>
    <w:p w:rsidR="0083012D" w:rsidRPr="006D385C" w:rsidRDefault="0083012D" w:rsidP="0089164F">
      <w:pPr>
        <w:spacing w:after="120"/>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6663"/>
      </w:tblGrid>
      <w:tr w:rsidR="006D2695" w:rsidRPr="006D385C" w:rsidTr="00A431D2">
        <w:tc>
          <w:tcPr>
            <w:tcW w:w="2835" w:type="dxa"/>
          </w:tcPr>
          <w:p w:rsidR="006D2695" w:rsidRPr="006D385C" w:rsidRDefault="006D2695" w:rsidP="0089164F">
            <w:pPr>
              <w:spacing w:after="0"/>
              <w:jc w:val="both"/>
              <w:rPr>
                <w:rFonts w:asciiTheme="minorHAnsi" w:hAnsiTheme="minorHAnsi" w:cstheme="minorHAnsi"/>
              </w:rPr>
            </w:pPr>
            <w:r w:rsidRPr="006D385C">
              <w:rPr>
                <w:rFonts w:asciiTheme="minorHAnsi" w:hAnsiTheme="minorHAnsi" w:cstheme="minorHAnsi"/>
              </w:rPr>
              <w:t>Notional Contract Size</w:t>
            </w:r>
          </w:p>
        </w:tc>
        <w:tc>
          <w:tcPr>
            <w:tcW w:w="6663" w:type="dxa"/>
          </w:tcPr>
          <w:p w:rsidR="006D2695" w:rsidRPr="006D385C" w:rsidRDefault="006D2695" w:rsidP="0089164F">
            <w:pPr>
              <w:spacing w:after="0"/>
              <w:jc w:val="both"/>
              <w:rPr>
                <w:rFonts w:asciiTheme="minorHAnsi" w:hAnsiTheme="minorHAnsi" w:cstheme="minorHAnsi"/>
              </w:rPr>
            </w:pPr>
            <w:r w:rsidRPr="006D385C">
              <w:rPr>
                <w:rFonts w:asciiTheme="minorHAnsi" w:hAnsiTheme="minorHAnsi" w:cstheme="minorHAnsi"/>
              </w:rPr>
              <w:t>USD 100,000</w:t>
            </w:r>
          </w:p>
        </w:tc>
      </w:tr>
      <w:tr w:rsidR="006D2695" w:rsidRPr="006D385C" w:rsidTr="00A431D2">
        <w:tc>
          <w:tcPr>
            <w:tcW w:w="2835" w:type="dxa"/>
          </w:tcPr>
          <w:p w:rsidR="006D2695" w:rsidRPr="006D385C" w:rsidRDefault="00FD6DEB" w:rsidP="00FD6DEB">
            <w:pPr>
              <w:spacing w:after="0"/>
              <w:jc w:val="both"/>
              <w:rPr>
                <w:rFonts w:asciiTheme="minorHAnsi" w:hAnsiTheme="minorHAnsi" w:cstheme="minorHAnsi"/>
              </w:rPr>
            </w:pPr>
            <w:r w:rsidRPr="006D385C">
              <w:rPr>
                <w:rFonts w:asciiTheme="minorHAnsi" w:hAnsiTheme="minorHAnsi" w:cstheme="minorHAnsi"/>
              </w:rPr>
              <w:t xml:space="preserve">Fixed Rate </w:t>
            </w:r>
            <w:r w:rsidR="006D2695" w:rsidRPr="006D385C">
              <w:rPr>
                <w:rFonts w:asciiTheme="minorHAnsi" w:hAnsiTheme="minorHAnsi" w:cstheme="minorHAnsi"/>
              </w:rPr>
              <w:t>Basis</w:t>
            </w:r>
          </w:p>
        </w:tc>
        <w:tc>
          <w:tcPr>
            <w:tcW w:w="6663" w:type="dxa"/>
          </w:tcPr>
          <w:p w:rsidR="006D2695" w:rsidRPr="006D385C" w:rsidRDefault="006D2695" w:rsidP="00FD6DEB">
            <w:pPr>
              <w:spacing w:after="0"/>
              <w:jc w:val="both"/>
              <w:rPr>
                <w:rFonts w:asciiTheme="minorHAnsi" w:hAnsiTheme="minorHAnsi" w:cstheme="minorHAnsi"/>
              </w:rPr>
            </w:pPr>
            <w:r w:rsidRPr="006D385C">
              <w:rPr>
                <w:rFonts w:asciiTheme="minorHAnsi" w:hAnsiTheme="minorHAnsi" w:cstheme="minorHAnsi"/>
              </w:rPr>
              <w:t>S</w:t>
            </w:r>
            <w:r w:rsidR="001E09FB" w:rsidRPr="006D385C">
              <w:rPr>
                <w:rFonts w:asciiTheme="minorHAnsi" w:hAnsiTheme="minorHAnsi" w:cstheme="minorHAnsi"/>
              </w:rPr>
              <w:t>emi</w:t>
            </w:r>
            <w:r w:rsidRPr="006D385C">
              <w:rPr>
                <w:rFonts w:asciiTheme="minorHAnsi" w:hAnsiTheme="minorHAnsi" w:cstheme="minorHAnsi"/>
              </w:rPr>
              <w:t>-A</w:t>
            </w:r>
            <w:r w:rsidR="001E09FB" w:rsidRPr="006D385C">
              <w:rPr>
                <w:rFonts w:asciiTheme="minorHAnsi" w:hAnsiTheme="minorHAnsi" w:cstheme="minorHAnsi"/>
              </w:rPr>
              <w:t>nnual</w:t>
            </w:r>
            <w:r w:rsidRPr="006D385C">
              <w:rPr>
                <w:rFonts w:asciiTheme="minorHAnsi" w:hAnsiTheme="minorHAnsi" w:cstheme="minorHAnsi"/>
              </w:rPr>
              <w:t xml:space="preserve"> 30/360</w:t>
            </w:r>
          </w:p>
        </w:tc>
      </w:tr>
      <w:tr w:rsidR="00FD6DEB" w:rsidRPr="006D385C" w:rsidTr="00A431D2">
        <w:tc>
          <w:tcPr>
            <w:tcW w:w="2835" w:type="dxa"/>
          </w:tcPr>
          <w:p w:rsidR="00FD6DEB" w:rsidRPr="006D385C" w:rsidRDefault="00FD6DEB" w:rsidP="00FB261C">
            <w:pPr>
              <w:spacing w:after="0"/>
              <w:jc w:val="both"/>
              <w:rPr>
                <w:rFonts w:asciiTheme="minorHAnsi" w:hAnsiTheme="minorHAnsi" w:cstheme="minorHAnsi"/>
              </w:rPr>
            </w:pPr>
            <w:r w:rsidRPr="006D385C">
              <w:rPr>
                <w:rFonts w:asciiTheme="minorHAnsi" w:hAnsiTheme="minorHAnsi" w:cstheme="minorHAnsi"/>
              </w:rPr>
              <w:t>Floating Rate Basis</w:t>
            </w:r>
          </w:p>
        </w:tc>
        <w:tc>
          <w:tcPr>
            <w:tcW w:w="6663" w:type="dxa"/>
          </w:tcPr>
          <w:p w:rsidR="00FD6DEB" w:rsidRPr="006D385C" w:rsidRDefault="00FD6DEB" w:rsidP="008A3E07">
            <w:pPr>
              <w:spacing w:after="0"/>
              <w:jc w:val="both"/>
              <w:rPr>
                <w:rFonts w:asciiTheme="minorHAnsi" w:hAnsiTheme="minorHAnsi" w:cstheme="minorHAnsi"/>
              </w:rPr>
            </w:pPr>
            <w:r w:rsidRPr="006D385C">
              <w:rPr>
                <w:rFonts w:asciiTheme="minorHAnsi" w:hAnsiTheme="minorHAnsi" w:cstheme="minorHAnsi"/>
              </w:rPr>
              <w:t>3M LIBOR Actual/360</w:t>
            </w:r>
          </w:p>
        </w:tc>
      </w:tr>
      <w:tr w:rsidR="00614975" w:rsidRPr="006D385C" w:rsidTr="00A431D2">
        <w:tc>
          <w:tcPr>
            <w:tcW w:w="2835" w:type="dxa"/>
          </w:tcPr>
          <w:p w:rsidR="00614975" w:rsidRPr="006D385C" w:rsidRDefault="00614975" w:rsidP="00FB261C">
            <w:pPr>
              <w:spacing w:after="0"/>
              <w:jc w:val="both"/>
              <w:rPr>
                <w:rFonts w:asciiTheme="minorHAnsi" w:hAnsiTheme="minorHAnsi" w:cstheme="minorHAnsi"/>
              </w:rPr>
            </w:pPr>
            <w:r w:rsidRPr="006D385C">
              <w:rPr>
                <w:rFonts w:asciiTheme="minorHAnsi" w:hAnsiTheme="minorHAnsi" w:cstheme="minorHAnsi"/>
              </w:rPr>
              <w:t>Floating Rate Reference</w:t>
            </w:r>
          </w:p>
        </w:tc>
        <w:tc>
          <w:tcPr>
            <w:tcW w:w="6663" w:type="dxa"/>
          </w:tcPr>
          <w:p w:rsidR="00614975" w:rsidRPr="006D385C" w:rsidRDefault="00614975" w:rsidP="008A3E07">
            <w:pPr>
              <w:spacing w:after="0"/>
              <w:jc w:val="both"/>
              <w:rPr>
                <w:rFonts w:asciiTheme="minorHAnsi" w:hAnsiTheme="minorHAnsi" w:cstheme="minorHAnsi"/>
              </w:rPr>
            </w:pPr>
            <w:r w:rsidRPr="006D385C">
              <w:rPr>
                <w:rFonts w:asciiTheme="minorHAnsi" w:hAnsiTheme="minorHAnsi" w:cstheme="minorHAnsi"/>
              </w:rPr>
              <w:t>USD-LIBOR</w:t>
            </w:r>
            <w:r w:rsidR="004424CE" w:rsidRPr="006D385C">
              <w:rPr>
                <w:rFonts w:asciiTheme="minorHAnsi" w:hAnsiTheme="minorHAnsi" w:cstheme="minorHAnsi"/>
              </w:rPr>
              <w:t xml:space="preserve"> / Security ID = US0003M</w:t>
            </w:r>
          </w:p>
        </w:tc>
      </w:tr>
      <w:tr w:rsidR="00614975" w:rsidRPr="006D385C" w:rsidTr="00A431D2">
        <w:tc>
          <w:tcPr>
            <w:tcW w:w="2835" w:type="dxa"/>
          </w:tcPr>
          <w:p w:rsidR="00614975" w:rsidRPr="006D385C" w:rsidRDefault="00614975" w:rsidP="0089164F">
            <w:pPr>
              <w:spacing w:after="0"/>
              <w:jc w:val="both"/>
              <w:rPr>
                <w:rFonts w:asciiTheme="minorHAnsi" w:hAnsiTheme="minorHAnsi" w:cstheme="minorHAnsi"/>
              </w:rPr>
            </w:pPr>
            <w:r w:rsidRPr="006D385C">
              <w:rPr>
                <w:rFonts w:asciiTheme="minorHAnsi" w:hAnsiTheme="minorHAnsi" w:cstheme="minorHAnsi"/>
              </w:rPr>
              <w:t>Business Day(s)</w:t>
            </w:r>
          </w:p>
        </w:tc>
        <w:tc>
          <w:tcPr>
            <w:tcW w:w="6663" w:type="dxa"/>
          </w:tcPr>
          <w:p w:rsidR="00614975" w:rsidRPr="006D385C" w:rsidRDefault="00614975" w:rsidP="00762519">
            <w:pPr>
              <w:spacing w:after="0"/>
              <w:jc w:val="both"/>
              <w:rPr>
                <w:rFonts w:asciiTheme="minorHAnsi" w:hAnsiTheme="minorHAnsi" w:cstheme="minorHAnsi"/>
              </w:rPr>
            </w:pPr>
            <w:r w:rsidRPr="006D385C">
              <w:rPr>
                <w:rFonts w:asciiTheme="minorHAnsi" w:hAnsiTheme="minorHAnsi" w:cstheme="minorHAnsi"/>
              </w:rPr>
              <w:t>London, New York</w:t>
            </w:r>
          </w:p>
        </w:tc>
      </w:tr>
      <w:tr w:rsidR="00614975" w:rsidRPr="006D385C" w:rsidTr="00A431D2">
        <w:tc>
          <w:tcPr>
            <w:tcW w:w="2835" w:type="dxa"/>
          </w:tcPr>
          <w:p w:rsidR="00614975" w:rsidRPr="006D385C" w:rsidRDefault="00614975" w:rsidP="00762519">
            <w:pPr>
              <w:spacing w:after="0"/>
              <w:jc w:val="both"/>
              <w:rPr>
                <w:rFonts w:asciiTheme="minorHAnsi" w:hAnsiTheme="minorHAnsi" w:cstheme="minorHAnsi"/>
              </w:rPr>
            </w:pPr>
            <w:r w:rsidRPr="006D385C">
              <w:rPr>
                <w:rFonts w:asciiTheme="minorHAnsi" w:hAnsiTheme="minorHAnsi" w:cstheme="minorHAnsi"/>
              </w:rPr>
              <w:t>Business Day Convention</w:t>
            </w:r>
          </w:p>
        </w:tc>
        <w:tc>
          <w:tcPr>
            <w:tcW w:w="6663" w:type="dxa"/>
          </w:tcPr>
          <w:p w:rsidR="00614975" w:rsidRPr="006D385C" w:rsidRDefault="00614975" w:rsidP="00762519">
            <w:pPr>
              <w:spacing w:after="0"/>
              <w:jc w:val="both"/>
              <w:rPr>
                <w:rFonts w:asciiTheme="minorHAnsi" w:hAnsiTheme="minorHAnsi" w:cstheme="minorHAnsi"/>
              </w:rPr>
            </w:pPr>
            <w:r w:rsidRPr="006D385C">
              <w:rPr>
                <w:rFonts w:asciiTheme="minorHAnsi" w:hAnsiTheme="minorHAnsi" w:cstheme="minorHAnsi"/>
              </w:rPr>
              <w:t>Modified Following</w:t>
            </w:r>
          </w:p>
        </w:tc>
      </w:tr>
      <w:tr w:rsidR="00614975" w:rsidRPr="006D385C" w:rsidTr="00A431D2">
        <w:tc>
          <w:tcPr>
            <w:tcW w:w="2835" w:type="dxa"/>
          </w:tcPr>
          <w:p w:rsidR="00614975" w:rsidRPr="006D385C" w:rsidRDefault="00614975" w:rsidP="00762519">
            <w:pPr>
              <w:spacing w:after="0"/>
              <w:jc w:val="both"/>
              <w:rPr>
                <w:rFonts w:asciiTheme="minorHAnsi" w:hAnsiTheme="minorHAnsi" w:cstheme="minorHAnsi"/>
              </w:rPr>
            </w:pPr>
            <w:r w:rsidRPr="006D385C">
              <w:rPr>
                <w:rFonts w:asciiTheme="minorHAnsi" w:hAnsiTheme="minorHAnsi" w:cstheme="minorHAnsi"/>
              </w:rPr>
              <w:t>Hours</w:t>
            </w:r>
          </w:p>
        </w:tc>
        <w:tc>
          <w:tcPr>
            <w:tcW w:w="6663" w:type="dxa"/>
          </w:tcPr>
          <w:p w:rsidR="00614975" w:rsidRPr="006D385C" w:rsidRDefault="00614975" w:rsidP="00762519">
            <w:pPr>
              <w:spacing w:after="0"/>
              <w:jc w:val="both"/>
              <w:rPr>
                <w:rFonts w:asciiTheme="minorHAnsi" w:hAnsiTheme="minorHAnsi" w:cstheme="minorHAnsi"/>
              </w:rPr>
            </w:pPr>
            <w:r w:rsidRPr="006D385C">
              <w:rPr>
                <w:rFonts w:asciiTheme="minorHAnsi" w:hAnsiTheme="minorHAnsi" w:cstheme="minorHAnsi"/>
              </w:rPr>
              <w:t>07:00 – 21:00 London Time</w:t>
            </w:r>
          </w:p>
        </w:tc>
      </w:tr>
      <w:tr w:rsidR="00614975" w:rsidRPr="006D385C" w:rsidTr="00A431D2">
        <w:tc>
          <w:tcPr>
            <w:tcW w:w="2835" w:type="dxa"/>
          </w:tcPr>
          <w:p w:rsidR="00614975" w:rsidRPr="006D385C" w:rsidRDefault="00614975" w:rsidP="0089164F">
            <w:pPr>
              <w:spacing w:after="0"/>
              <w:jc w:val="both"/>
              <w:rPr>
                <w:rFonts w:asciiTheme="minorHAnsi" w:hAnsiTheme="minorHAnsi" w:cstheme="minorHAnsi"/>
              </w:rPr>
            </w:pPr>
            <w:r w:rsidRPr="006D385C">
              <w:rPr>
                <w:rFonts w:asciiTheme="minorHAnsi" w:hAnsiTheme="minorHAnsi" w:cstheme="minorHAnsi"/>
              </w:rPr>
              <w:t>Last Trading Time / Day</w:t>
            </w:r>
          </w:p>
        </w:tc>
        <w:tc>
          <w:tcPr>
            <w:tcW w:w="6663" w:type="dxa"/>
          </w:tcPr>
          <w:p w:rsidR="00614975" w:rsidRPr="006D385C" w:rsidRDefault="004424CE" w:rsidP="0089164F">
            <w:pPr>
              <w:spacing w:after="0"/>
              <w:jc w:val="both"/>
              <w:rPr>
                <w:rFonts w:asciiTheme="minorHAnsi" w:hAnsiTheme="minorHAnsi" w:cstheme="minorHAnsi"/>
              </w:rPr>
            </w:pPr>
            <w:r w:rsidRPr="006D385C">
              <w:rPr>
                <w:rFonts w:asciiTheme="minorHAnsi" w:hAnsiTheme="minorHAnsi" w:cstheme="minorHAnsi"/>
              </w:rPr>
              <w:t>2pm</w:t>
            </w:r>
            <w:r w:rsidR="00614975" w:rsidRPr="006D385C">
              <w:rPr>
                <w:rFonts w:asciiTheme="minorHAnsi" w:hAnsiTheme="minorHAnsi" w:cstheme="minorHAnsi"/>
              </w:rPr>
              <w:t xml:space="preserve"> London Time / 2 business days prior to </w:t>
            </w:r>
            <w:r w:rsidR="00725D95">
              <w:rPr>
                <w:rFonts w:asciiTheme="minorHAnsi" w:hAnsiTheme="minorHAnsi" w:cstheme="minorHAnsi"/>
              </w:rPr>
              <w:t xml:space="preserve">the </w:t>
            </w:r>
            <w:r w:rsidR="00614975" w:rsidRPr="006D385C">
              <w:rPr>
                <w:rFonts w:asciiTheme="minorHAnsi" w:hAnsiTheme="minorHAnsi" w:cstheme="minorHAnsi"/>
              </w:rPr>
              <w:t>3rd Wednesday of delivery month</w:t>
            </w:r>
          </w:p>
        </w:tc>
      </w:tr>
    </w:tbl>
    <w:p w:rsidR="006D2695" w:rsidRPr="006D385C" w:rsidRDefault="006D2695" w:rsidP="0089164F">
      <w:pPr>
        <w:spacing w:after="120"/>
        <w:jc w:val="both"/>
        <w:rPr>
          <w:rFonts w:asciiTheme="minorHAnsi"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2693"/>
        <w:gridCol w:w="2693"/>
        <w:gridCol w:w="2694"/>
      </w:tblGrid>
      <w:tr w:rsidR="006D2695" w:rsidRPr="006D385C" w:rsidTr="00C44657">
        <w:tc>
          <w:tcPr>
            <w:tcW w:w="1418" w:type="dxa"/>
            <w:shd w:val="clear" w:color="auto" w:fill="D9D9D9" w:themeFill="background1" w:themeFillShade="D9"/>
          </w:tcPr>
          <w:p w:rsidR="006D2695" w:rsidRPr="006D385C" w:rsidRDefault="006D2695" w:rsidP="0089164F">
            <w:pPr>
              <w:spacing w:after="0"/>
              <w:jc w:val="both"/>
              <w:rPr>
                <w:rFonts w:asciiTheme="minorHAnsi" w:hAnsiTheme="minorHAnsi" w:cstheme="minorHAnsi"/>
                <w:b/>
              </w:rPr>
            </w:pPr>
            <w:r w:rsidRPr="006D385C">
              <w:rPr>
                <w:rFonts w:asciiTheme="minorHAnsi" w:hAnsiTheme="minorHAnsi" w:cstheme="minorHAnsi"/>
                <w:b/>
              </w:rPr>
              <w:t>Tenor</w:t>
            </w:r>
          </w:p>
        </w:tc>
        <w:tc>
          <w:tcPr>
            <w:tcW w:w="2693" w:type="dxa"/>
            <w:shd w:val="clear" w:color="auto" w:fill="D9D9D9" w:themeFill="background1" w:themeFillShade="D9"/>
          </w:tcPr>
          <w:p w:rsidR="006D2695" w:rsidRPr="006D385C" w:rsidRDefault="006D2695" w:rsidP="0089164F">
            <w:pPr>
              <w:spacing w:after="0"/>
              <w:jc w:val="both"/>
              <w:rPr>
                <w:rFonts w:asciiTheme="minorHAnsi" w:hAnsiTheme="minorHAnsi" w:cstheme="minorHAnsi"/>
                <w:b/>
              </w:rPr>
            </w:pPr>
            <w:r w:rsidRPr="006D385C">
              <w:rPr>
                <w:rFonts w:asciiTheme="minorHAnsi" w:hAnsiTheme="minorHAnsi" w:cstheme="minorHAnsi"/>
                <w:b/>
              </w:rPr>
              <w:t>Min. Price Increment</w:t>
            </w:r>
          </w:p>
        </w:tc>
        <w:tc>
          <w:tcPr>
            <w:tcW w:w="2693" w:type="dxa"/>
            <w:shd w:val="clear" w:color="auto" w:fill="D9D9D9" w:themeFill="background1" w:themeFillShade="D9"/>
          </w:tcPr>
          <w:p w:rsidR="006D2695" w:rsidRPr="006D385C" w:rsidRDefault="006D2695" w:rsidP="0089164F">
            <w:pPr>
              <w:spacing w:after="0"/>
              <w:jc w:val="both"/>
              <w:rPr>
                <w:rFonts w:asciiTheme="minorHAnsi" w:hAnsiTheme="minorHAnsi" w:cstheme="minorHAnsi"/>
                <w:b/>
              </w:rPr>
            </w:pPr>
            <w:r w:rsidRPr="006D385C">
              <w:rPr>
                <w:rFonts w:asciiTheme="minorHAnsi" w:hAnsiTheme="minorHAnsi" w:cstheme="minorHAnsi"/>
                <w:b/>
              </w:rPr>
              <w:t>Approx. Yield Equivalent</w:t>
            </w:r>
          </w:p>
        </w:tc>
        <w:tc>
          <w:tcPr>
            <w:tcW w:w="2694" w:type="dxa"/>
            <w:shd w:val="clear" w:color="auto" w:fill="D9D9D9" w:themeFill="background1" w:themeFillShade="D9"/>
          </w:tcPr>
          <w:p w:rsidR="006D2695" w:rsidRPr="006D385C" w:rsidRDefault="006D2695" w:rsidP="0089164F">
            <w:pPr>
              <w:spacing w:after="0"/>
              <w:jc w:val="both"/>
              <w:rPr>
                <w:rFonts w:asciiTheme="minorHAnsi" w:hAnsiTheme="minorHAnsi" w:cstheme="minorHAnsi"/>
                <w:b/>
              </w:rPr>
            </w:pPr>
            <w:r w:rsidRPr="006D385C">
              <w:rPr>
                <w:rFonts w:asciiTheme="minorHAnsi" w:hAnsiTheme="minorHAnsi" w:cstheme="minorHAnsi"/>
                <w:b/>
              </w:rPr>
              <w:t>Block Size</w:t>
            </w:r>
          </w:p>
        </w:tc>
      </w:tr>
      <w:tr w:rsidR="00F6650C" w:rsidRPr="006D385C" w:rsidTr="00F44745">
        <w:tc>
          <w:tcPr>
            <w:tcW w:w="1418" w:type="dxa"/>
          </w:tcPr>
          <w:p w:rsidR="00F6650C" w:rsidRPr="006D385C" w:rsidRDefault="00F6650C" w:rsidP="0089164F">
            <w:pPr>
              <w:spacing w:after="0"/>
              <w:jc w:val="both"/>
              <w:rPr>
                <w:rFonts w:asciiTheme="minorHAnsi" w:hAnsiTheme="minorHAnsi" w:cstheme="minorHAnsi"/>
              </w:rPr>
            </w:pPr>
            <w:r w:rsidRPr="006D385C">
              <w:rPr>
                <w:rFonts w:asciiTheme="minorHAnsi" w:hAnsiTheme="minorHAnsi" w:cstheme="minorHAnsi"/>
              </w:rPr>
              <w:t>2Y</w:t>
            </w:r>
          </w:p>
        </w:tc>
        <w:tc>
          <w:tcPr>
            <w:tcW w:w="2693" w:type="dxa"/>
          </w:tcPr>
          <w:p w:rsidR="00F6650C" w:rsidRPr="006D385C" w:rsidRDefault="00F6650C" w:rsidP="0089164F">
            <w:pPr>
              <w:spacing w:after="0"/>
              <w:jc w:val="both"/>
              <w:rPr>
                <w:rFonts w:asciiTheme="minorHAnsi" w:hAnsiTheme="minorHAnsi" w:cstheme="minorHAnsi"/>
              </w:rPr>
            </w:pPr>
            <w:r w:rsidRPr="006D385C">
              <w:rPr>
                <w:rFonts w:asciiTheme="minorHAnsi" w:hAnsiTheme="minorHAnsi" w:cstheme="minorHAnsi"/>
              </w:rPr>
              <w:t>0.0</w:t>
            </w:r>
            <w:r w:rsidR="004424CE" w:rsidRPr="006D385C">
              <w:rPr>
                <w:rFonts w:asciiTheme="minorHAnsi" w:hAnsiTheme="minorHAnsi" w:cstheme="minorHAnsi"/>
              </w:rPr>
              <w:t>1</w:t>
            </w:r>
          </w:p>
        </w:tc>
        <w:tc>
          <w:tcPr>
            <w:tcW w:w="2693" w:type="dxa"/>
          </w:tcPr>
          <w:p w:rsidR="00F6650C" w:rsidRPr="006D385C" w:rsidRDefault="004424CE" w:rsidP="00FB261C">
            <w:pPr>
              <w:spacing w:after="0"/>
              <w:jc w:val="both"/>
              <w:rPr>
                <w:rFonts w:asciiTheme="minorHAnsi" w:hAnsiTheme="minorHAnsi" w:cstheme="minorHAnsi"/>
              </w:rPr>
            </w:pPr>
            <w:r w:rsidRPr="006D385C">
              <w:rPr>
                <w:rFonts w:asciiTheme="minorHAnsi" w:hAnsiTheme="minorHAnsi" w:cstheme="minorHAnsi"/>
              </w:rPr>
              <w:t>1/2</w:t>
            </w:r>
            <w:r w:rsidR="00F6650C" w:rsidRPr="006D385C">
              <w:rPr>
                <w:rFonts w:asciiTheme="minorHAnsi" w:hAnsiTheme="minorHAnsi" w:cstheme="minorHAnsi"/>
              </w:rPr>
              <w:t>bp</w:t>
            </w:r>
          </w:p>
        </w:tc>
        <w:tc>
          <w:tcPr>
            <w:tcW w:w="2694" w:type="dxa"/>
          </w:tcPr>
          <w:p w:rsidR="00F6650C" w:rsidRPr="006D385C" w:rsidRDefault="00F6650C" w:rsidP="0089164F">
            <w:pPr>
              <w:spacing w:after="0"/>
              <w:jc w:val="both"/>
              <w:rPr>
                <w:rFonts w:asciiTheme="minorHAnsi" w:hAnsiTheme="minorHAnsi" w:cstheme="minorHAnsi"/>
              </w:rPr>
            </w:pPr>
            <w:r w:rsidRPr="006D385C">
              <w:rPr>
                <w:rFonts w:asciiTheme="minorHAnsi" w:hAnsiTheme="minorHAnsi" w:cstheme="minorHAnsi"/>
              </w:rPr>
              <w:t>2,000</w:t>
            </w:r>
          </w:p>
        </w:tc>
      </w:tr>
      <w:tr w:rsidR="00F6650C" w:rsidRPr="006D385C" w:rsidTr="00F44745">
        <w:tc>
          <w:tcPr>
            <w:tcW w:w="1418" w:type="dxa"/>
          </w:tcPr>
          <w:p w:rsidR="00F6650C" w:rsidRPr="006D385C" w:rsidRDefault="00F6650C" w:rsidP="0089164F">
            <w:pPr>
              <w:spacing w:after="0"/>
              <w:jc w:val="both"/>
              <w:rPr>
                <w:rFonts w:asciiTheme="minorHAnsi" w:hAnsiTheme="minorHAnsi" w:cstheme="minorHAnsi"/>
              </w:rPr>
            </w:pPr>
            <w:r w:rsidRPr="006D385C">
              <w:rPr>
                <w:rFonts w:asciiTheme="minorHAnsi" w:hAnsiTheme="minorHAnsi" w:cstheme="minorHAnsi"/>
              </w:rPr>
              <w:t>5Y</w:t>
            </w:r>
          </w:p>
        </w:tc>
        <w:tc>
          <w:tcPr>
            <w:tcW w:w="2693" w:type="dxa"/>
          </w:tcPr>
          <w:p w:rsidR="00F6650C" w:rsidRPr="006D385C" w:rsidRDefault="00F6650C" w:rsidP="0089164F">
            <w:pPr>
              <w:spacing w:after="0"/>
              <w:jc w:val="both"/>
              <w:rPr>
                <w:rFonts w:asciiTheme="minorHAnsi" w:hAnsiTheme="minorHAnsi" w:cstheme="minorHAnsi"/>
              </w:rPr>
            </w:pPr>
            <w:r w:rsidRPr="006D385C">
              <w:rPr>
                <w:rFonts w:asciiTheme="minorHAnsi" w:hAnsiTheme="minorHAnsi" w:cstheme="minorHAnsi"/>
              </w:rPr>
              <w:t>0.01</w:t>
            </w:r>
          </w:p>
        </w:tc>
        <w:tc>
          <w:tcPr>
            <w:tcW w:w="2693" w:type="dxa"/>
          </w:tcPr>
          <w:p w:rsidR="00F6650C" w:rsidRPr="006D385C" w:rsidRDefault="00F6650C" w:rsidP="00FB261C">
            <w:pPr>
              <w:spacing w:after="0"/>
              <w:jc w:val="both"/>
              <w:rPr>
                <w:rFonts w:asciiTheme="minorHAnsi" w:hAnsiTheme="minorHAnsi" w:cstheme="minorHAnsi"/>
              </w:rPr>
            </w:pPr>
            <w:r w:rsidRPr="006D385C">
              <w:rPr>
                <w:rFonts w:asciiTheme="minorHAnsi" w:hAnsiTheme="minorHAnsi" w:cstheme="minorHAnsi"/>
              </w:rPr>
              <w:t>1/5bp</w:t>
            </w:r>
          </w:p>
        </w:tc>
        <w:tc>
          <w:tcPr>
            <w:tcW w:w="2694" w:type="dxa"/>
          </w:tcPr>
          <w:p w:rsidR="00F6650C" w:rsidRPr="006D385C" w:rsidRDefault="00F6650C" w:rsidP="0089164F">
            <w:pPr>
              <w:spacing w:after="0"/>
              <w:jc w:val="both"/>
              <w:rPr>
                <w:rFonts w:asciiTheme="minorHAnsi" w:hAnsiTheme="minorHAnsi" w:cstheme="minorHAnsi"/>
              </w:rPr>
            </w:pPr>
            <w:r w:rsidRPr="006D385C">
              <w:rPr>
                <w:rFonts w:asciiTheme="minorHAnsi" w:hAnsiTheme="minorHAnsi" w:cstheme="minorHAnsi"/>
              </w:rPr>
              <w:t>1,500</w:t>
            </w:r>
          </w:p>
        </w:tc>
      </w:tr>
      <w:tr w:rsidR="00F6650C" w:rsidRPr="006D385C" w:rsidTr="00F44745">
        <w:tc>
          <w:tcPr>
            <w:tcW w:w="1418" w:type="dxa"/>
          </w:tcPr>
          <w:p w:rsidR="00F6650C" w:rsidRPr="006D385C" w:rsidRDefault="00F6650C" w:rsidP="0089164F">
            <w:pPr>
              <w:spacing w:after="0"/>
              <w:jc w:val="both"/>
              <w:rPr>
                <w:rFonts w:asciiTheme="minorHAnsi" w:hAnsiTheme="minorHAnsi" w:cstheme="minorHAnsi"/>
              </w:rPr>
            </w:pPr>
            <w:r w:rsidRPr="006D385C">
              <w:rPr>
                <w:rFonts w:asciiTheme="minorHAnsi" w:hAnsiTheme="minorHAnsi" w:cstheme="minorHAnsi"/>
              </w:rPr>
              <w:t>10Y</w:t>
            </w:r>
          </w:p>
        </w:tc>
        <w:tc>
          <w:tcPr>
            <w:tcW w:w="2693" w:type="dxa"/>
          </w:tcPr>
          <w:p w:rsidR="00F6650C" w:rsidRPr="006D385C" w:rsidRDefault="00F6650C" w:rsidP="0089164F">
            <w:pPr>
              <w:spacing w:after="0"/>
              <w:jc w:val="both"/>
              <w:rPr>
                <w:rFonts w:asciiTheme="minorHAnsi" w:hAnsiTheme="minorHAnsi" w:cstheme="minorHAnsi"/>
              </w:rPr>
            </w:pPr>
            <w:r w:rsidRPr="006D385C">
              <w:rPr>
                <w:rFonts w:asciiTheme="minorHAnsi" w:hAnsiTheme="minorHAnsi" w:cstheme="minorHAnsi"/>
              </w:rPr>
              <w:t>0.02</w:t>
            </w:r>
          </w:p>
        </w:tc>
        <w:tc>
          <w:tcPr>
            <w:tcW w:w="2693" w:type="dxa"/>
          </w:tcPr>
          <w:p w:rsidR="00F6650C" w:rsidRPr="006D385C" w:rsidRDefault="00F6650C" w:rsidP="00FB261C">
            <w:pPr>
              <w:spacing w:after="0"/>
              <w:jc w:val="both"/>
              <w:rPr>
                <w:rFonts w:asciiTheme="minorHAnsi" w:hAnsiTheme="minorHAnsi" w:cstheme="minorHAnsi"/>
              </w:rPr>
            </w:pPr>
            <w:r w:rsidRPr="006D385C">
              <w:rPr>
                <w:rFonts w:asciiTheme="minorHAnsi" w:hAnsiTheme="minorHAnsi" w:cstheme="minorHAnsi"/>
              </w:rPr>
              <w:t>1/4bp</w:t>
            </w:r>
          </w:p>
        </w:tc>
        <w:tc>
          <w:tcPr>
            <w:tcW w:w="2694" w:type="dxa"/>
          </w:tcPr>
          <w:p w:rsidR="00F6650C" w:rsidRPr="006D385C" w:rsidRDefault="00F6650C" w:rsidP="0089164F">
            <w:pPr>
              <w:spacing w:after="0"/>
              <w:jc w:val="both"/>
              <w:rPr>
                <w:rFonts w:asciiTheme="minorHAnsi" w:hAnsiTheme="minorHAnsi" w:cstheme="minorHAnsi"/>
              </w:rPr>
            </w:pPr>
            <w:r w:rsidRPr="006D385C">
              <w:rPr>
                <w:rFonts w:asciiTheme="minorHAnsi" w:hAnsiTheme="minorHAnsi" w:cstheme="minorHAnsi"/>
              </w:rPr>
              <w:t>1,000</w:t>
            </w:r>
          </w:p>
        </w:tc>
      </w:tr>
      <w:tr w:rsidR="00F6650C" w:rsidRPr="006D385C" w:rsidTr="00F44745">
        <w:tc>
          <w:tcPr>
            <w:tcW w:w="1418" w:type="dxa"/>
          </w:tcPr>
          <w:p w:rsidR="00F6650C" w:rsidRPr="006D385C" w:rsidRDefault="00F6650C" w:rsidP="0089164F">
            <w:pPr>
              <w:spacing w:after="0"/>
              <w:jc w:val="both"/>
              <w:rPr>
                <w:rFonts w:asciiTheme="minorHAnsi" w:hAnsiTheme="minorHAnsi" w:cstheme="minorHAnsi"/>
              </w:rPr>
            </w:pPr>
            <w:r w:rsidRPr="006D385C">
              <w:rPr>
                <w:rFonts w:asciiTheme="minorHAnsi" w:hAnsiTheme="minorHAnsi" w:cstheme="minorHAnsi"/>
              </w:rPr>
              <w:t>30Y</w:t>
            </w:r>
          </w:p>
        </w:tc>
        <w:tc>
          <w:tcPr>
            <w:tcW w:w="2693" w:type="dxa"/>
          </w:tcPr>
          <w:p w:rsidR="00F6650C" w:rsidRPr="006D385C" w:rsidRDefault="00F6650C" w:rsidP="0089164F">
            <w:pPr>
              <w:spacing w:after="0"/>
              <w:jc w:val="both"/>
              <w:rPr>
                <w:rFonts w:asciiTheme="minorHAnsi" w:hAnsiTheme="minorHAnsi" w:cstheme="minorHAnsi"/>
              </w:rPr>
            </w:pPr>
            <w:r w:rsidRPr="006D385C">
              <w:rPr>
                <w:rFonts w:asciiTheme="minorHAnsi" w:hAnsiTheme="minorHAnsi" w:cstheme="minorHAnsi"/>
              </w:rPr>
              <w:t>0.0</w:t>
            </w:r>
            <w:r w:rsidR="004424CE" w:rsidRPr="006D385C">
              <w:rPr>
                <w:rFonts w:asciiTheme="minorHAnsi" w:hAnsiTheme="minorHAnsi" w:cstheme="minorHAnsi"/>
              </w:rPr>
              <w:t>2</w:t>
            </w:r>
          </w:p>
        </w:tc>
        <w:tc>
          <w:tcPr>
            <w:tcW w:w="2693" w:type="dxa"/>
          </w:tcPr>
          <w:p w:rsidR="00F6650C" w:rsidRPr="006D385C" w:rsidRDefault="004424CE" w:rsidP="00FB261C">
            <w:pPr>
              <w:spacing w:after="0"/>
              <w:jc w:val="both"/>
              <w:rPr>
                <w:rFonts w:asciiTheme="minorHAnsi" w:hAnsiTheme="minorHAnsi" w:cstheme="minorHAnsi"/>
              </w:rPr>
            </w:pPr>
            <w:r w:rsidRPr="006D385C">
              <w:rPr>
                <w:rFonts w:asciiTheme="minorHAnsi" w:hAnsiTheme="minorHAnsi" w:cstheme="minorHAnsi"/>
              </w:rPr>
              <w:t>1/10</w:t>
            </w:r>
            <w:r w:rsidR="00F6650C" w:rsidRPr="006D385C">
              <w:rPr>
                <w:rFonts w:asciiTheme="minorHAnsi" w:hAnsiTheme="minorHAnsi" w:cstheme="minorHAnsi"/>
              </w:rPr>
              <w:t>bp</w:t>
            </w:r>
          </w:p>
        </w:tc>
        <w:tc>
          <w:tcPr>
            <w:tcW w:w="2694" w:type="dxa"/>
          </w:tcPr>
          <w:p w:rsidR="00F6650C" w:rsidRPr="006D385C" w:rsidRDefault="00F6650C" w:rsidP="0089164F">
            <w:pPr>
              <w:spacing w:after="0"/>
              <w:jc w:val="both"/>
              <w:rPr>
                <w:rFonts w:asciiTheme="minorHAnsi" w:hAnsiTheme="minorHAnsi" w:cstheme="minorHAnsi"/>
              </w:rPr>
            </w:pPr>
            <w:r w:rsidRPr="006D385C">
              <w:rPr>
                <w:rFonts w:asciiTheme="minorHAnsi" w:hAnsiTheme="minorHAnsi" w:cstheme="minorHAnsi"/>
              </w:rPr>
              <w:t>500</w:t>
            </w:r>
          </w:p>
        </w:tc>
      </w:tr>
    </w:tbl>
    <w:p w:rsidR="00617231" w:rsidRPr="006D385C" w:rsidRDefault="00617231" w:rsidP="0089164F">
      <w:pPr>
        <w:spacing w:after="120"/>
        <w:jc w:val="both"/>
        <w:rPr>
          <w:rFonts w:asciiTheme="minorHAnsi" w:hAnsiTheme="minorHAnsi" w:cstheme="minorHAnsi"/>
        </w:rPr>
      </w:pPr>
    </w:p>
    <w:p w:rsidR="006D2695" w:rsidRPr="006D385C" w:rsidRDefault="006D2695" w:rsidP="0089164F">
      <w:pPr>
        <w:pStyle w:val="Heading2"/>
        <w:spacing w:before="0"/>
        <w:jc w:val="both"/>
      </w:pPr>
      <w:bookmarkStart w:id="25" w:name="_Toc397077501"/>
      <w:r w:rsidRPr="006D385C">
        <w:t>EUR</w:t>
      </w:r>
      <w:bookmarkEnd w:id="25"/>
    </w:p>
    <w:p w:rsidR="0083012D" w:rsidRPr="006D385C" w:rsidRDefault="0083012D" w:rsidP="0089164F">
      <w:pPr>
        <w:spacing w:after="120"/>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6663"/>
      </w:tblGrid>
      <w:tr w:rsidR="006D2695" w:rsidRPr="006D385C" w:rsidTr="00A431D2">
        <w:tc>
          <w:tcPr>
            <w:tcW w:w="2835" w:type="dxa"/>
          </w:tcPr>
          <w:p w:rsidR="006D2695" w:rsidRPr="006D385C" w:rsidRDefault="006D2695" w:rsidP="0089164F">
            <w:pPr>
              <w:spacing w:after="0"/>
              <w:jc w:val="both"/>
              <w:rPr>
                <w:rFonts w:asciiTheme="minorHAnsi" w:hAnsiTheme="minorHAnsi" w:cstheme="minorHAnsi"/>
                <w:szCs w:val="20"/>
              </w:rPr>
            </w:pPr>
            <w:r w:rsidRPr="006D385C">
              <w:rPr>
                <w:rFonts w:asciiTheme="minorHAnsi" w:hAnsiTheme="minorHAnsi" w:cstheme="minorHAnsi"/>
                <w:szCs w:val="20"/>
              </w:rPr>
              <w:t>Notional Contract Size</w:t>
            </w:r>
          </w:p>
        </w:tc>
        <w:tc>
          <w:tcPr>
            <w:tcW w:w="6663" w:type="dxa"/>
          </w:tcPr>
          <w:p w:rsidR="006D2695" w:rsidRPr="006D385C" w:rsidRDefault="006D2695" w:rsidP="0089164F">
            <w:pPr>
              <w:spacing w:after="0"/>
              <w:jc w:val="both"/>
              <w:rPr>
                <w:rFonts w:asciiTheme="minorHAnsi" w:hAnsiTheme="minorHAnsi" w:cstheme="minorHAnsi"/>
                <w:szCs w:val="20"/>
              </w:rPr>
            </w:pPr>
            <w:r w:rsidRPr="006D385C">
              <w:rPr>
                <w:rFonts w:asciiTheme="minorHAnsi" w:hAnsiTheme="minorHAnsi" w:cstheme="minorHAnsi"/>
                <w:szCs w:val="20"/>
              </w:rPr>
              <w:t>EUR 100,000</w:t>
            </w:r>
          </w:p>
        </w:tc>
      </w:tr>
      <w:tr w:rsidR="00FD6DEB" w:rsidRPr="006D385C" w:rsidTr="00A431D2">
        <w:tc>
          <w:tcPr>
            <w:tcW w:w="2835" w:type="dxa"/>
          </w:tcPr>
          <w:p w:rsidR="00FD6DEB" w:rsidRPr="006D385C" w:rsidRDefault="00FD6DEB" w:rsidP="00FB261C">
            <w:pPr>
              <w:spacing w:after="0"/>
              <w:jc w:val="both"/>
              <w:rPr>
                <w:rFonts w:asciiTheme="minorHAnsi" w:hAnsiTheme="minorHAnsi" w:cstheme="minorHAnsi"/>
              </w:rPr>
            </w:pPr>
            <w:r w:rsidRPr="006D385C">
              <w:rPr>
                <w:rFonts w:asciiTheme="minorHAnsi" w:hAnsiTheme="minorHAnsi" w:cstheme="minorHAnsi"/>
              </w:rPr>
              <w:t>Fixed Rate Basis</w:t>
            </w:r>
          </w:p>
        </w:tc>
        <w:tc>
          <w:tcPr>
            <w:tcW w:w="6663" w:type="dxa"/>
          </w:tcPr>
          <w:p w:rsidR="00FD6DEB" w:rsidRPr="006D385C" w:rsidRDefault="00FD6DEB" w:rsidP="00FD6DEB">
            <w:pPr>
              <w:spacing w:after="0"/>
              <w:jc w:val="both"/>
              <w:rPr>
                <w:rFonts w:asciiTheme="minorHAnsi" w:hAnsiTheme="minorHAnsi" w:cstheme="minorHAnsi"/>
                <w:szCs w:val="20"/>
              </w:rPr>
            </w:pPr>
            <w:r w:rsidRPr="006D385C">
              <w:rPr>
                <w:rFonts w:asciiTheme="minorHAnsi" w:hAnsiTheme="minorHAnsi" w:cstheme="minorHAnsi"/>
                <w:szCs w:val="20"/>
              </w:rPr>
              <w:t>Annual 30/360</w:t>
            </w:r>
          </w:p>
        </w:tc>
      </w:tr>
      <w:tr w:rsidR="00FD6DEB" w:rsidRPr="006D385C" w:rsidTr="00A431D2">
        <w:tc>
          <w:tcPr>
            <w:tcW w:w="2835" w:type="dxa"/>
          </w:tcPr>
          <w:p w:rsidR="00FD6DEB" w:rsidRPr="006D385C" w:rsidRDefault="00FD6DEB" w:rsidP="00FB261C">
            <w:pPr>
              <w:spacing w:after="0"/>
              <w:jc w:val="both"/>
              <w:rPr>
                <w:rFonts w:asciiTheme="minorHAnsi" w:hAnsiTheme="minorHAnsi" w:cstheme="minorHAnsi"/>
              </w:rPr>
            </w:pPr>
            <w:r w:rsidRPr="006D385C">
              <w:rPr>
                <w:rFonts w:asciiTheme="minorHAnsi" w:hAnsiTheme="minorHAnsi" w:cstheme="minorHAnsi"/>
              </w:rPr>
              <w:t>Floating Rate Basis</w:t>
            </w:r>
          </w:p>
        </w:tc>
        <w:tc>
          <w:tcPr>
            <w:tcW w:w="6663" w:type="dxa"/>
          </w:tcPr>
          <w:p w:rsidR="00FD6DEB" w:rsidRPr="006D385C" w:rsidRDefault="00FD6DEB" w:rsidP="008A3E07">
            <w:pPr>
              <w:spacing w:after="0"/>
              <w:jc w:val="both"/>
              <w:rPr>
                <w:rFonts w:asciiTheme="minorHAnsi" w:hAnsiTheme="minorHAnsi" w:cstheme="minorHAnsi"/>
              </w:rPr>
            </w:pPr>
            <w:r w:rsidRPr="006D385C">
              <w:rPr>
                <w:rFonts w:asciiTheme="minorHAnsi" w:hAnsiTheme="minorHAnsi" w:cstheme="minorHAnsi"/>
                <w:szCs w:val="20"/>
              </w:rPr>
              <w:t xml:space="preserve">6M EURIBOR </w:t>
            </w:r>
            <w:r w:rsidRPr="006D385C">
              <w:rPr>
                <w:rFonts w:asciiTheme="minorHAnsi" w:hAnsiTheme="minorHAnsi" w:cstheme="minorHAnsi"/>
              </w:rPr>
              <w:t>Actual/360</w:t>
            </w:r>
          </w:p>
        </w:tc>
      </w:tr>
      <w:tr w:rsidR="00614975" w:rsidRPr="006D385C" w:rsidTr="00A431D2">
        <w:tc>
          <w:tcPr>
            <w:tcW w:w="2835" w:type="dxa"/>
          </w:tcPr>
          <w:p w:rsidR="00614975" w:rsidRPr="006D385C" w:rsidRDefault="00614975" w:rsidP="00FB261C">
            <w:pPr>
              <w:spacing w:after="0"/>
              <w:jc w:val="both"/>
              <w:rPr>
                <w:rFonts w:asciiTheme="minorHAnsi" w:hAnsiTheme="minorHAnsi" w:cstheme="minorHAnsi"/>
              </w:rPr>
            </w:pPr>
            <w:r w:rsidRPr="006D385C">
              <w:rPr>
                <w:rFonts w:asciiTheme="minorHAnsi" w:hAnsiTheme="minorHAnsi" w:cstheme="minorHAnsi"/>
              </w:rPr>
              <w:t>Floating Rate Reference</w:t>
            </w:r>
          </w:p>
        </w:tc>
        <w:tc>
          <w:tcPr>
            <w:tcW w:w="6663" w:type="dxa"/>
          </w:tcPr>
          <w:p w:rsidR="00614975" w:rsidRPr="006D385C" w:rsidRDefault="00614975" w:rsidP="004424CE">
            <w:pPr>
              <w:spacing w:after="0"/>
              <w:jc w:val="both"/>
              <w:rPr>
                <w:rFonts w:asciiTheme="minorHAnsi" w:hAnsiTheme="minorHAnsi" w:cstheme="minorHAnsi"/>
              </w:rPr>
            </w:pPr>
            <w:r w:rsidRPr="006D385C">
              <w:rPr>
                <w:rFonts w:asciiTheme="minorHAnsi" w:hAnsiTheme="minorHAnsi" w:cstheme="minorHAnsi"/>
              </w:rPr>
              <w:t>EUR-EURIBOR</w:t>
            </w:r>
            <w:r w:rsidR="004424CE" w:rsidRPr="006D385C">
              <w:rPr>
                <w:rFonts w:asciiTheme="minorHAnsi" w:hAnsiTheme="minorHAnsi" w:cstheme="minorHAnsi"/>
              </w:rPr>
              <w:t xml:space="preserve"> / Security ID = EUR006M</w:t>
            </w:r>
          </w:p>
        </w:tc>
      </w:tr>
      <w:tr w:rsidR="00614975" w:rsidRPr="006D385C" w:rsidTr="00A431D2">
        <w:tc>
          <w:tcPr>
            <w:tcW w:w="2835" w:type="dxa"/>
          </w:tcPr>
          <w:p w:rsidR="00614975" w:rsidRPr="006D385C" w:rsidRDefault="00614975" w:rsidP="00FB261C">
            <w:pPr>
              <w:spacing w:after="0"/>
              <w:jc w:val="both"/>
              <w:rPr>
                <w:rFonts w:asciiTheme="minorHAnsi" w:hAnsiTheme="minorHAnsi" w:cstheme="minorHAnsi"/>
              </w:rPr>
            </w:pPr>
            <w:r w:rsidRPr="006D385C">
              <w:rPr>
                <w:rFonts w:asciiTheme="minorHAnsi" w:hAnsiTheme="minorHAnsi" w:cstheme="minorHAnsi"/>
              </w:rPr>
              <w:t>Business Day(s)</w:t>
            </w:r>
          </w:p>
        </w:tc>
        <w:tc>
          <w:tcPr>
            <w:tcW w:w="6663" w:type="dxa"/>
          </w:tcPr>
          <w:p w:rsidR="00614975" w:rsidRPr="006D385C" w:rsidRDefault="00614975" w:rsidP="00614975">
            <w:pPr>
              <w:spacing w:after="0"/>
              <w:jc w:val="both"/>
              <w:rPr>
                <w:rFonts w:asciiTheme="minorHAnsi" w:hAnsiTheme="minorHAnsi" w:cstheme="minorHAnsi"/>
              </w:rPr>
            </w:pPr>
            <w:r w:rsidRPr="006D385C">
              <w:rPr>
                <w:rFonts w:asciiTheme="minorHAnsi" w:hAnsiTheme="minorHAnsi" w:cstheme="minorHAnsi"/>
              </w:rPr>
              <w:t>TARGET</w:t>
            </w:r>
          </w:p>
        </w:tc>
      </w:tr>
      <w:tr w:rsidR="00614975" w:rsidRPr="006D385C" w:rsidTr="00A431D2">
        <w:tc>
          <w:tcPr>
            <w:tcW w:w="2835" w:type="dxa"/>
          </w:tcPr>
          <w:p w:rsidR="00614975" w:rsidRPr="006D385C" w:rsidRDefault="00614975" w:rsidP="00FB261C">
            <w:pPr>
              <w:spacing w:after="0"/>
              <w:jc w:val="both"/>
              <w:rPr>
                <w:rFonts w:asciiTheme="minorHAnsi" w:hAnsiTheme="minorHAnsi" w:cstheme="minorHAnsi"/>
              </w:rPr>
            </w:pPr>
            <w:r w:rsidRPr="006D385C">
              <w:rPr>
                <w:rFonts w:asciiTheme="minorHAnsi" w:hAnsiTheme="minorHAnsi" w:cstheme="minorHAnsi"/>
              </w:rPr>
              <w:t>Business Day Convention</w:t>
            </w:r>
          </w:p>
        </w:tc>
        <w:tc>
          <w:tcPr>
            <w:tcW w:w="6663" w:type="dxa"/>
          </w:tcPr>
          <w:p w:rsidR="00614975" w:rsidRPr="006D385C" w:rsidRDefault="00614975" w:rsidP="00FB261C">
            <w:pPr>
              <w:spacing w:after="0"/>
              <w:jc w:val="both"/>
              <w:rPr>
                <w:rFonts w:asciiTheme="minorHAnsi" w:hAnsiTheme="minorHAnsi" w:cstheme="minorHAnsi"/>
              </w:rPr>
            </w:pPr>
            <w:r w:rsidRPr="006D385C">
              <w:rPr>
                <w:rFonts w:asciiTheme="minorHAnsi" w:hAnsiTheme="minorHAnsi" w:cstheme="minorHAnsi"/>
              </w:rPr>
              <w:t>Modified Following</w:t>
            </w:r>
          </w:p>
        </w:tc>
      </w:tr>
      <w:tr w:rsidR="00614975" w:rsidRPr="006D385C" w:rsidTr="00A431D2">
        <w:tc>
          <w:tcPr>
            <w:tcW w:w="2835" w:type="dxa"/>
          </w:tcPr>
          <w:p w:rsidR="00614975" w:rsidRPr="006D385C" w:rsidRDefault="00614975" w:rsidP="0089164F">
            <w:pPr>
              <w:spacing w:after="0"/>
              <w:jc w:val="both"/>
              <w:rPr>
                <w:rFonts w:asciiTheme="minorHAnsi" w:hAnsiTheme="minorHAnsi" w:cstheme="minorHAnsi"/>
                <w:szCs w:val="20"/>
              </w:rPr>
            </w:pPr>
            <w:r w:rsidRPr="006D385C">
              <w:rPr>
                <w:rFonts w:asciiTheme="minorHAnsi" w:hAnsiTheme="minorHAnsi" w:cstheme="minorHAnsi"/>
                <w:szCs w:val="20"/>
              </w:rPr>
              <w:t>Hours</w:t>
            </w:r>
          </w:p>
        </w:tc>
        <w:tc>
          <w:tcPr>
            <w:tcW w:w="6663" w:type="dxa"/>
          </w:tcPr>
          <w:p w:rsidR="00614975" w:rsidRPr="006D385C" w:rsidRDefault="00614975" w:rsidP="0089164F">
            <w:pPr>
              <w:spacing w:after="0"/>
              <w:jc w:val="both"/>
              <w:rPr>
                <w:rFonts w:asciiTheme="minorHAnsi" w:hAnsiTheme="minorHAnsi" w:cstheme="minorHAnsi"/>
                <w:szCs w:val="20"/>
              </w:rPr>
            </w:pPr>
            <w:r w:rsidRPr="006D385C">
              <w:rPr>
                <w:rFonts w:asciiTheme="minorHAnsi" w:hAnsiTheme="minorHAnsi" w:cstheme="minorHAnsi"/>
                <w:szCs w:val="20"/>
              </w:rPr>
              <w:t>07:00 – 18:00 London Time</w:t>
            </w:r>
          </w:p>
        </w:tc>
      </w:tr>
      <w:tr w:rsidR="00614975" w:rsidRPr="006D385C" w:rsidTr="00A431D2">
        <w:tc>
          <w:tcPr>
            <w:tcW w:w="2835" w:type="dxa"/>
          </w:tcPr>
          <w:p w:rsidR="00614975" w:rsidRPr="006D385C" w:rsidRDefault="00614975" w:rsidP="0089164F">
            <w:pPr>
              <w:spacing w:after="0"/>
              <w:jc w:val="both"/>
              <w:rPr>
                <w:rFonts w:asciiTheme="minorHAnsi" w:hAnsiTheme="minorHAnsi" w:cstheme="minorHAnsi"/>
                <w:szCs w:val="20"/>
              </w:rPr>
            </w:pPr>
            <w:r w:rsidRPr="006D385C">
              <w:rPr>
                <w:rFonts w:asciiTheme="minorHAnsi" w:hAnsiTheme="minorHAnsi" w:cstheme="minorHAnsi"/>
                <w:szCs w:val="20"/>
              </w:rPr>
              <w:t>Last Trading Time / Day</w:t>
            </w:r>
          </w:p>
        </w:tc>
        <w:tc>
          <w:tcPr>
            <w:tcW w:w="6663" w:type="dxa"/>
          </w:tcPr>
          <w:p w:rsidR="00614975" w:rsidRPr="006D385C" w:rsidRDefault="004424CE" w:rsidP="00762519">
            <w:pPr>
              <w:spacing w:after="0"/>
              <w:jc w:val="both"/>
              <w:rPr>
                <w:rFonts w:asciiTheme="minorHAnsi" w:hAnsiTheme="minorHAnsi" w:cstheme="minorHAnsi"/>
                <w:szCs w:val="20"/>
              </w:rPr>
            </w:pPr>
            <w:r w:rsidRPr="006D385C">
              <w:rPr>
                <w:rFonts w:asciiTheme="minorHAnsi" w:hAnsiTheme="minorHAnsi" w:cstheme="minorHAnsi"/>
                <w:szCs w:val="20"/>
              </w:rPr>
              <w:t>9am</w:t>
            </w:r>
            <w:r w:rsidR="00614975" w:rsidRPr="006D385C">
              <w:rPr>
                <w:rFonts w:asciiTheme="minorHAnsi" w:hAnsiTheme="minorHAnsi" w:cstheme="minorHAnsi"/>
                <w:szCs w:val="20"/>
              </w:rPr>
              <w:t xml:space="preserve"> London Time / 2 business days prior to </w:t>
            </w:r>
            <w:r w:rsidR="00725D95">
              <w:rPr>
                <w:rFonts w:asciiTheme="minorHAnsi" w:hAnsiTheme="minorHAnsi" w:cstheme="minorHAnsi"/>
                <w:szCs w:val="20"/>
              </w:rPr>
              <w:t xml:space="preserve">the </w:t>
            </w:r>
            <w:r w:rsidR="00614975" w:rsidRPr="006D385C">
              <w:rPr>
                <w:rFonts w:asciiTheme="minorHAnsi" w:hAnsiTheme="minorHAnsi" w:cstheme="minorHAnsi"/>
                <w:szCs w:val="20"/>
              </w:rPr>
              <w:t>3rd Wednesday of delivery month</w:t>
            </w:r>
          </w:p>
        </w:tc>
      </w:tr>
    </w:tbl>
    <w:p w:rsidR="006D2695" w:rsidRPr="006D385C" w:rsidRDefault="006D2695" w:rsidP="0089164F">
      <w:pPr>
        <w:spacing w:after="120"/>
        <w:jc w:val="both"/>
        <w:rPr>
          <w:rFonts w:asciiTheme="minorHAnsi" w:hAnsiTheme="minorHAnsi" w:cstheme="minorHAnsi"/>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2693"/>
        <w:gridCol w:w="2693"/>
        <w:gridCol w:w="2694"/>
      </w:tblGrid>
      <w:tr w:rsidR="006D2695" w:rsidRPr="006D385C" w:rsidTr="00C44657">
        <w:tc>
          <w:tcPr>
            <w:tcW w:w="1418" w:type="dxa"/>
            <w:shd w:val="clear" w:color="auto" w:fill="D9D9D9" w:themeFill="background1" w:themeFillShade="D9"/>
          </w:tcPr>
          <w:p w:rsidR="006D2695" w:rsidRPr="006D385C" w:rsidRDefault="006D2695" w:rsidP="0089164F">
            <w:pPr>
              <w:spacing w:after="0"/>
              <w:jc w:val="both"/>
              <w:rPr>
                <w:rFonts w:asciiTheme="minorHAnsi" w:hAnsiTheme="minorHAnsi" w:cstheme="minorHAnsi"/>
                <w:b/>
                <w:szCs w:val="20"/>
              </w:rPr>
            </w:pPr>
            <w:r w:rsidRPr="006D385C">
              <w:rPr>
                <w:rFonts w:asciiTheme="minorHAnsi" w:hAnsiTheme="minorHAnsi" w:cstheme="minorHAnsi"/>
                <w:b/>
                <w:szCs w:val="20"/>
              </w:rPr>
              <w:lastRenderedPageBreak/>
              <w:t>Tenor</w:t>
            </w:r>
          </w:p>
        </w:tc>
        <w:tc>
          <w:tcPr>
            <w:tcW w:w="2693" w:type="dxa"/>
            <w:shd w:val="clear" w:color="auto" w:fill="D9D9D9" w:themeFill="background1" w:themeFillShade="D9"/>
          </w:tcPr>
          <w:p w:rsidR="006D2695" w:rsidRPr="006D385C" w:rsidRDefault="006D2695" w:rsidP="0089164F">
            <w:pPr>
              <w:spacing w:after="0"/>
              <w:jc w:val="both"/>
              <w:rPr>
                <w:rFonts w:asciiTheme="minorHAnsi" w:hAnsiTheme="minorHAnsi" w:cstheme="minorHAnsi"/>
                <w:b/>
                <w:szCs w:val="20"/>
              </w:rPr>
            </w:pPr>
            <w:r w:rsidRPr="006D385C">
              <w:rPr>
                <w:rFonts w:asciiTheme="minorHAnsi" w:hAnsiTheme="minorHAnsi" w:cstheme="minorHAnsi"/>
                <w:b/>
                <w:szCs w:val="20"/>
              </w:rPr>
              <w:t>Min. Price Increment</w:t>
            </w:r>
          </w:p>
        </w:tc>
        <w:tc>
          <w:tcPr>
            <w:tcW w:w="2693" w:type="dxa"/>
            <w:shd w:val="clear" w:color="auto" w:fill="D9D9D9" w:themeFill="background1" w:themeFillShade="D9"/>
          </w:tcPr>
          <w:p w:rsidR="006D2695" w:rsidRPr="006D385C" w:rsidRDefault="006D2695" w:rsidP="0089164F">
            <w:pPr>
              <w:spacing w:after="0"/>
              <w:jc w:val="both"/>
              <w:rPr>
                <w:rFonts w:asciiTheme="minorHAnsi" w:hAnsiTheme="minorHAnsi" w:cstheme="minorHAnsi"/>
                <w:b/>
                <w:szCs w:val="20"/>
              </w:rPr>
            </w:pPr>
            <w:r w:rsidRPr="006D385C">
              <w:rPr>
                <w:rFonts w:asciiTheme="minorHAnsi" w:hAnsiTheme="minorHAnsi" w:cstheme="minorHAnsi"/>
                <w:b/>
                <w:szCs w:val="20"/>
              </w:rPr>
              <w:t>Approx. Yield Equivalent</w:t>
            </w:r>
          </w:p>
        </w:tc>
        <w:tc>
          <w:tcPr>
            <w:tcW w:w="2694" w:type="dxa"/>
            <w:shd w:val="clear" w:color="auto" w:fill="D9D9D9" w:themeFill="background1" w:themeFillShade="D9"/>
          </w:tcPr>
          <w:p w:rsidR="006D2695" w:rsidRPr="006D385C" w:rsidRDefault="006D2695" w:rsidP="0089164F">
            <w:pPr>
              <w:spacing w:after="0"/>
              <w:jc w:val="both"/>
              <w:rPr>
                <w:rFonts w:asciiTheme="minorHAnsi" w:hAnsiTheme="minorHAnsi" w:cstheme="minorHAnsi"/>
                <w:b/>
                <w:szCs w:val="20"/>
              </w:rPr>
            </w:pPr>
            <w:r w:rsidRPr="006D385C">
              <w:rPr>
                <w:rFonts w:asciiTheme="minorHAnsi" w:hAnsiTheme="minorHAnsi" w:cstheme="minorHAnsi"/>
                <w:b/>
                <w:szCs w:val="20"/>
              </w:rPr>
              <w:t>Block Size</w:t>
            </w:r>
          </w:p>
        </w:tc>
      </w:tr>
      <w:tr w:rsidR="004424CE" w:rsidRPr="006D385C" w:rsidTr="00A431D2">
        <w:tc>
          <w:tcPr>
            <w:tcW w:w="1418" w:type="dxa"/>
          </w:tcPr>
          <w:p w:rsidR="004424CE" w:rsidRPr="006D385C" w:rsidRDefault="004424CE" w:rsidP="0089164F">
            <w:pPr>
              <w:spacing w:after="0"/>
              <w:jc w:val="both"/>
              <w:rPr>
                <w:rFonts w:asciiTheme="minorHAnsi" w:hAnsiTheme="minorHAnsi" w:cstheme="minorHAnsi"/>
                <w:szCs w:val="20"/>
              </w:rPr>
            </w:pPr>
            <w:r w:rsidRPr="006D385C">
              <w:rPr>
                <w:rFonts w:asciiTheme="minorHAnsi" w:hAnsiTheme="minorHAnsi" w:cstheme="minorHAnsi"/>
                <w:szCs w:val="20"/>
              </w:rPr>
              <w:t>2Y</w:t>
            </w:r>
          </w:p>
        </w:tc>
        <w:tc>
          <w:tcPr>
            <w:tcW w:w="2693" w:type="dxa"/>
          </w:tcPr>
          <w:p w:rsidR="004424CE" w:rsidRPr="006D385C" w:rsidRDefault="004424CE" w:rsidP="006E6F2D">
            <w:pPr>
              <w:spacing w:after="0"/>
              <w:jc w:val="both"/>
              <w:rPr>
                <w:rFonts w:asciiTheme="minorHAnsi" w:hAnsiTheme="minorHAnsi" w:cstheme="minorHAnsi"/>
              </w:rPr>
            </w:pPr>
            <w:r w:rsidRPr="006D385C">
              <w:rPr>
                <w:rFonts w:asciiTheme="minorHAnsi" w:hAnsiTheme="minorHAnsi" w:cstheme="minorHAnsi"/>
              </w:rPr>
              <w:t>0.01</w:t>
            </w:r>
          </w:p>
        </w:tc>
        <w:tc>
          <w:tcPr>
            <w:tcW w:w="2693" w:type="dxa"/>
          </w:tcPr>
          <w:p w:rsidR="004424CE" w:rsidRPr="006D385C" w:rsidRDefault="004424CE" w:rsidP="006E6F2D">
            <w:pPr>
              <w:spacing w:after="0"/>
              <w:jc w:val="both"/>
              <w:rPr>
                <w:rFonts w:asciiTheme="minorHAnsi" w:hAnsiTheme="minorHAnsi" w:cstheme="minorHAnsi"/>
              </w:rPr>
            </w:pPr>
            <w:r w:rsidRPr="006D385C">
              <w:rPr>
                <w:rFonts w:asciiTheme="minorHAnsi" w:hAnsiTheme="minorHAnsi" w:cstheme="minorHAnsi"/>
              </w:rPr>
              <w:t>1/2bp</w:t>
            </w:r>
          </w:p>
        </w:tc>
        <w:tc>
          <w:tcPr>
            <w:tcW w:w="2694" w:type="dxa"/>
          </w:tcPr>
          <w:p w:rsidR="004424CE" w:rsidRPr="006D385C" w:rsidRDefault="004424CE" w:rsidP="00762519">
            <w:pPr>
              <w:spacing w:after="0"/>
              <w:jc w:val="both"/>
              <w:rPr>
                <w:rFonts w:asciiTheme="minorHAnsi" w:hAnsiTheme="minorHAnsi" w:cstheme="minorHAnsi"/>
              </w:rPr>
            </w:pPr>
            <w:r w:rsidRPr="006D385C">
              <w:rPr>
                <w:rFonts w:asciiTheme="minorHAnsi" w:hAnsiTheme="minorHAnsi" w:cstheme="minorHAnsi"/>
              </w:rPr>
              <w:t>2,000</w:t>
            </w:r>
          </w:p>
        </w:tc>
      </w:tr>
      <w:tr w:rsidR="004424CE" w:rsidRPr="006D385C" w:rsidTr="00A431D2">
        <w:tc>
          <w:tcPr>
            <w:tcW w:w="1418" w:type="dxa"/>
          </w:tcPr>
          <w:p w:rsidR="004424CE" w:rsidRPr="006D385C" w:rsidRDefault="004424CE" w:rsidP="0089164F">
            <w:pPr>
              <w:spacing w:after="0"/>
              <w:jc w:val="both"/>
              <w:rPr>
                <w:rFonts w:asciiTheme="minorHAnsi" w:hAnsiTheme="minorHAnsi" w:cstheme="minorHAnsi"/>
                <w:szCs w:val="20"/>
              </w:rPr>
            </w:pPr>
            <w:r w:rsidRPr="006D385C">
              <w:rPr>
                <w:rFonts w:asciiTheme="minorHAnsi" w:hAnsiTheme="minorHAnsi" w:cstheme="minorHAnsi"/>
                <w:szCs w:val="20"/>
              </w:rPr>
              <w:t>5Y</w:t>
            </w:r>
          </w:p>
        </w:tc>
        <w:tc>
          <w:tcPr>
            <w:tcW w:w="2693" w:type="dxa"/>
          </w:tcPr>
          <w:p w:rsidR="004424CE" w:rsidRPr="006D385C" w:rsidRDefault="004424CE" w:rsidP="006E6F2D">
            <w:pPr>
              <w:spacing w:after="0"/>
              <w:jc w:val="both"/>
              <w:rPr>
                <w:rFonts w:asciiTheme="minorHAnsi" w:hAnsiTheme="minorHAnsi" w:cstheme="minorHAnsi"/>
              </w:rPr>
            </w:pPr>
            <w:r w:rsidRPr="006D385C">
              <w:rPr>
                <w:rFonts w:asciiTheme="minorHAnsi" w:hAnsiTheme="minorHAnsi" w:cstheme="minorHAnsi"/>
              </w:rPr>
              <w:t>0.01</w:t>
            </w:r>
          </w:p>
        </w:tc>
        <w:tc>
          <w:tcPr>
            <w:tcW w:w="2693" w:type="dxa"/>
          </w:tcPr>
          <w:p w:rsidR="004424CE" w:rsidRPr="006D385C" w:rsidRDefault="004424CE" w:rsidP="006E6F2D">
            <w:pPr>
              <w:spacing w:after="0"/>
              <w:jc w:val="both"/>
              <w:rPr>
                <w:rFonts w:asciiTheme="minorHAnsi" w:hAnsiTheme="minorHAnsi" w:cstheme="minorHAnsi"/>
              </w:rPr>
            </w:pPr>
            <w:r w:rsidRPr="006D385C">
              <w:rPr>
                <w:rFonts w:asciiTheme="minorHAnsi" w:hAnsiTheme="minorHAnsi" w:cstheme="minorHAnsi"/>
              </w:rPr>
              <w:t>1/5bp</w:t>
            </w:r>
          </w:p>
        </w:tc>
        <w:tc>
          <w:tcPr>
            <w:tcW w:w="2694" w:type="dxa"/>
          </w:tcPr>
          <w:p w:rsidR="004424CE" w:rsidRPr="006D385C" w:rsidRDefault="004424CE" w:rsidP="00762519">
            <w:pPr>
              <w:spacing w:after="0"/>
              <w:jc w:val="both"/>
              <w:rPr>
                <w:rFonts w:asciiTheme="minorHAnsi" w:hAnsiTheme="minorHAnsi" w:cstheme="minorHAnsi"/>
              </w:rPr>
            </w:pPr>
            <w:r w:rsidRPr="006D385C">
              <w:rPr>
                <w:rFonts w:asciiTheme="minorHAnsi" w:hAnsiTheme="minorHAnsi" w:cstheme="minorHAnsi"/>
              </w:rPr>
              <w:t>1,500</w:t>
            </w:r>
          </w:p>
        </w:tc>
      </w:tr>
      <w:tr w:rsidR="004424CE" w:rsidRPr="006D385C" w:rsidTr="00A431D2">
        <w:tc>
          <w:tcPr>
            <w:tcW w:w="1418" w:type="dxa"/>
          </w:tcPr>
          <w:p w:rsidR="004424CE" w:rsidRPr="006D385C" w:rsidRDefault="004424CE" w:rsidP="0089164F">
            <w:pPr>
              <w:spacing w:after="0"/>
              <w:jc w:val="both"/>
              <w:rPr>
                <w:rFonts w:asciiTheme="minorHAnsi" w:hAnsiTheme="minorHAnsi" w:cstheme="minorHAnsi"/>
                <w:szCs w:val="20"/>
              </w:rPr>
            </w:pPr>
            <w:r w:rsidRPr="006D385C">
              <w:rPr>
                <w:rFonts w:asciiTheme="minorHAnsi" w:hAnsiTheme="minorHAnsi" w:cstheme="minorHAnsi"/>
                <w:szCs w:val="20"/>
              </w:rPr>
              <w:t>10Y</w:t>
            </w:r>
          </w:p>
        </w:tc>
        <w:tc>
          <w:tcPr>
            <w:tcW w:w="2693" w:type="dxa"/>
          </w:tcPr>
          <w:p w:rsidR="004424CE" w:rsidRPr="006D385C" w:rsidRDefault="004424CE" w:rsidP="006E6F2D">
            <w:pPr>
              <w:spacing w:after="0"/>
              <w:jc w:val="both"/>
              <w:rPr>
                <w:rFonts w:asciiTheme="minorHAnsi" w:hAnsiTheme="minorHAnsi" w:cstheme="minorHAnsi"/>
              </w:rPr>
            </w:pPr>
            <w:r w:rsidRPr="006D385C">
              <w:rPr>
                <w:rFonts w:asciiTheme="minorHAnsi" w:hAnsiTheme="minorHAnsi" w:cstheme="minorHAnsi"/>
              </w:rPr>
              <w:t>0.02</w:t>
            </w:r>
          </w:p>
        </w:tc>
        <w:tc>
          <w:tcPr>
            <w:tcW w:w="2693" w:type="dxa"/>
          </w:tcPr>
          <w:p w:rsidR="004424CE" w:rsidRPr="006D385C" w:rsidRDefault="004424CE" w:rsidP="006E6F2D">
            <w:pPr>
              <w:spacing w:after="0"/>
              <w:jc w:val="both"/>
              <w:rPr>
                <w:rFonts w:asciiTheme="minorHAnsi" w:hAnsiTheme="minorHAnsi" w:cstheme="minorHAnsi"/>
              </w:rPr>
            </w:pPr>
            <w:r w:rsidRPr="006D385C">
              <w:rPr>
                <w:rFonts w:asciiTheme="minorHAnsi" w:hAnsiTheme="minorHAnsi" w:cstheme="minorHAnsi"/>
              </w:rPr>
              <w:t>1/4bp</w:t>
            </w:r>
          </w:p>
        </w:tc>
        <w:tc>
          <w:tcPr>
            <w:tcW w:w="2694" w:type="dxa"/>
          </w:tcPr>
          <w:p w:rsidR="004424CE" w:rsidRPr="006D385C" w:rsidRDefault="004424CE" w:rsidP="00762519">
            <w:pPr>
              <w:spacing w:after="0"/>
              <w:jc w:val="both"/>
              <w:rPr>
                <w:rFonts w:asciiTheme="minorHAnsi" w:hAnsiTheme="minorHAnsi" w:cstheme="minorHAnsi"/>
              </w:rPr>
            </w:pPr>
            <w:r w:rsidRPr="006D385C">
              <w:rPr>
                <w:rFonts w:asciiTheme="minorHAnsi" w:hAnsiTheme="minorHAnsi" w:cstheme="minorHAnsi"/>
              </w:rPr>
              <w:t>1,000</w:t>
            </w:r>
          </w:p>
        </w:tc>
      </w:tr>
      <w:tr w:rsidR="004424CE" w:rsidRPr="006D385C" w:rsidTr="00A431D2">
        <w:tc>
          <w:tcPr>
            <w:tcW w:w="1418" w:type="dxa"/>
          </w:tcPr>
          <w:p w:rsidR="004424CE" w:rsidRPr="006D385C" w:rsidRDefault="004424CE" w:rsidP="0089164F">
            <w:pPr>
              <w:spacing w:after="0"/>
              <w:jc w:val="both"/>
              <w:rPr>
                <w:rFonts w:asciiTheme="minorHAnsi" w:hAnsiTheme="minorHAnsi" w:cstheme="minorHAnsi"/>
                <w:szCs w:val="20"/>
              </w:rPr>
            </w:pPr>
            <w:r w:rsidRPr="006D385C">
              <w:rPr>
                <w:rFonts w:asciiTheme="minorHAnsi" w:hAnsiTheme="minorHAnsi" w:cstheme="minorHAnsi"/>
                <w:szCs w:val="20"/>
              </w:rPr>
              <w:t>30Y</w:t>
            </w:r>
          </w:p>
        </w:tc>
        <w:tc>
          <w:tcPr>
            <w:tcW w:w="2693" w:type="dxa"/>
          </w:tcPr>
          <w:p w:rsidR="004424CE" w:rsidRPr="006D385C" w:rsidRDefault="004424CE" w:rsidP="006E6F2D">
            <w:pPr>
              <w:spacing w:after="0"/>
              <w:jc w:val="both"/>
              <w:rPr>
                <w:rFonts w:asciiTheme="minorHAnsi" w:hAnsiTheme="minorHAnsi" w:cstheme="minorHAnsi"/>
              </w:rPr>
            </w:pPr>
            <w:r w:rsidRPr="006D385C">
              <w:rPr>
                <w:rFonts w:asciiTheme="minorHAnsi" w:hAnsiTheme="minorHAnsi" w:cstheme="minorHAnsi"/>
              </w:rPr>
              <w:t>0.02</w:t>
            </w:r>
          </w:p>
        </w:tc>
        <w:tc>
          <w:tcPr>
            <w:tcW w:w="2693" w:type="dxa"/>
          </w:tcPr>
          <w:p w:rsidR="004424CE" w:rsidRPr="006D385C" w:rsidRDefault="004424CE" w:rsidP="006E6F2D">
            <w:pPr>
              <w:spacing w:after="0"/>
              <w:jc w:val="both"/>
              <w:rPr>
                <w:rFonts w:asciiTheme="minorHAnsi" w:hAnsiTheme="minorHAnsi" w:cstheme="minorHAnsi"/>
              </w:rPr>
            </w:pPr>
            <w:r w:rsidRPr="006D385C">
              <w:rPr>
                <w:rFonts w:asciiTheme="minorHAnsi" w:hAnsiTheme="minorHAnsi" w:cstheme="minorHAnsi"/>
              </w:rPr>
              <w:t>1/10bp</w:t>
            </w:r>
          </w:p>
        </w:tc>
        <w:tc>
          <w:tcPr>
            <w:tcW w:w="2694" w:type="dxa"/>
          </w:tcPr>
          <w:p w:rsidR="004424CE" w:rsidRPr="006D385C" w:rsidRDefault="004424CE" w:rsidP="00762519">
            <w:pPr>
              <w:spacing w:after="0"/>
              <w:jc w:val="both"/>
              <w:rPr>
                <w:rFonts w:asciiTheme="minorHAnsi" w:hAnsiTheme="minorHAnsi" w:cstheme="minorHAnsi"/>
              </w:rPr>
            </w:pPr>
            <w:r w:rsidRPr="006D385C">
              <w:rPr>
                <w:rFonts w:asciiTheme="minorHAnsi" w:hAnsiTheme="minorHAnsi" w:cstheme="minorHAnsi"/>
              </w:rPr>
              <w:t>500</w:t>
            </w:r>
          </w:p>
        </w:tc>
      </w:tr>
    </w:tbl>
    <w:p w:rsidR="006D2695" w:rsidRPr="006D385C" w:rsidRDefault="006D2695" w:rsidP="0089164F">
      <w:pPr>
        <w:spacing w:after="120"/>
        <w:jc w:val="both"/>
        <w:rPr>
          <w:rFonts w:asciiTheme="minorHAnsi" w:hAnsiTheme="minorHAnsi" w:cstheme="minorHAnsi"/>
        </w:rPr>
      </w:pPr>
    </w:p>
    <w:p w:rsidR="006D2695" w:rsidRPr="006D385C" w:rsidRDefault="006D2695" w:rsidP="0089164F">
      <w:pPr>
        <w:pStyle w:val="Heading2"/>
        <w:spacing w:before="0"/>
        <w:jc w:val="both"/>
      </w:pPr>
      <w:bookmarkStart w:id="26" w:name="_Toc397077502"/>
      <w:r w:rsidRPr="006D385C">
        <w:t>GBP</w:t>
      </w:r>
      <w:bookmarkEnd w:id="26"/>
    </w:p>
    <w:p w:rsidR="0083012D" w:rsidRPr="006D385C" w:rsidRDefault="0083012D" w:rsidP="0089164F">
      <w:pPr>
        <w:spacing w:after="120"/>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6663"/>
      </w:tblGrid>
      <w:tr w:rsidR="006D2695" w:rsidRPr="006D385C" w:rsidTr="00A431D2">
        <w:tc>
          <w:tcPr>
            <w:tcW w:w="2835" w:type="dxa"/>
          </w:tcPr>
          <w:p w:rsidR="006D2695" w:rsidRPr="006D385C" w:rsidRDefault="006D2695" w:rsidP="0089164F">
            <w:pPr>
              <w:spacing w:after="0"/>
              <w:jc w:val="both"/>
              <w:rPr>
                <w:rFonts w:asciiTheme="minorHAnsi" w:hAnsiTheme="minorHAnsi" w:cstheme="minorHAnsi"/>
                <w:szCs w:val="20"/>
              </w:rPr>
            </w:pPr>
            <w:r w:rsidRPr="006D385C">
              <w:rPr>
                <w:rFonts w:asciiTheme="minorHAnsi" w:hAnsiTheme="minorHAnsi" w:cstheme="minorHAnsi"/>
                <w:szCs w:val="20"/>
              </w:rPr>
              <w:t>Notional Contract Size</w:t>
            </w:r>
          </w:p>
        </w:tc>
        <w:tc>
          <w:tcPr>
            <w:tcW w:w="6663" w:type="dxa"/>
          </w:tcPr>
          <w:p w:rsidR="006D2695" w:rsidRPr="006D385C" w:rsidRDefault="00762519" w:rsidP="0089164F">
            <w:pPr>
              <w:spacing w:after="0"/>
              <w:jc w:val="both"/>
              <w:rPr>
                <w:rFonts w:asciiTheme="minorHAnsi" w:hAnsiTheme="minorHAnsi" w:cstheme="minorHAnsi"/>
                <w:szCs w:val="20"/>
              </w:rPr>
            </w:pPr>
            <w:r w:rsidRPr="006D385C">
              <w:rPr>
                <w:rFonts w:asciiTheme="minorHAnsi" w:hAnsiTheme="minorHAnsi" w:cstheme="minorHAnsi"/>
                <w:szCs w:val="20"/>
              </w:rPr>
              <w:t>GBP 100</w:t>
            </w:r>
            <w:r w:rsidR="006D2695" w:rsidRPr="006D385C">
              <w:rPr>
                <w:rFonts w:asciiTheme="minorHAnsi" w:hAnsiTheme="minorHAnsi" w:cstheme="minorHAnsi"/>
                <w:szCs w:val="20"/>
              </w:rPr>
              <w:t>,000</w:t>
            </w:r>
          </w:p>
        </w:tc>
      </w:tr>
      <w:tr w:rsidR="00FD6DEB" w:rsidRPr="006D385C" w:rsidTr="00A431D2">
        <w:tc>
          <w:tcPr>
            <w:tcW w:w="2835" w:type="dxa"/>
          </w:tcPr>
          <w:p w:rsidR="00FD6DEB" w:rsidRPr="006D385C" w:rsidRDefault="00FD6DEB" w:rsidP="00FB261C">
            <w:pPr>
              <w:spacing w:after="0"/>
              <w:jc w:val="both"/>
              <w:rPr>
                <w:rFonts w:asciiTheme="minorHAnsi" w:hAnsiTheme="minorHAnsi" w:cstheme="minorHAnsi"/>
              </w:rPr>
            </w:pPr>
            <w:r w:rsidRPr="006D385C">
              <w:rPr>
                <w:rFonts w:asciiTheme="minorHAnsi" w:hAnsiTheme="minorHAnsi" w:cstheme="minorHAnsi"/>
              </w:rPr>
              <w:t>Fixed Rate Basis</w:t>
            </w:r>
          </w:p>
        </w:tc>
        <w:tc>
          <w:tcPr>
            <w:tcW w:w="6663" w:type="dxa"/>
          </w:tcPr>
          <w:p w:rsidR="00FD6DEB" w:rsidRPr="006D385C" w:rsidRDefault="00FD6DEB" w:rsidP="00FD6DEB">
            <w:pPr>
              <w:spacing w:after="0"/>
              <w:jc w:val="both"/>
              <w:rPr>
                <w:rFonts w:asciiTheme="minorHAnsi" w:hAnsiTheme="minorHAnsi" w:cstheme="minorHAnsi"/>
                <w:szCs w:val="20"/>
              </w:rPr>
            </w:pPr>
            <w:r w:rsidRPr="006D385C">
              <w:rPr>
                <w:rFonts w:asciiTheme="minorHAnsi" w:hAnsiTheme="minorHAnsi" w:cstheme="minorHAnsi"/>
                <w:szCs w:val="20"/>
              </w:rPr>
              <w:t>Semi-Annual Actual/365F</w:t>
            </w:r>
          </w:p>
        </w:tc>
      </w:tr>
      <w:tr w:rsidR="00FD6DEB" w:rsidRPr="006D385C" w:rsidTr="00A431D2">
        <w:tc>
          <w:tcPr>
            <w:tcW w:w="2835" w:type="dxa"/>
          </w:tcPr>
          <w:p w:rsidR="00FD6DEB" w:rsidRPr="006D385C" w:rsidRDefault="00FD6DEB" w:rsidP="00FB261C">
            <w:pPr>
              <w:spacing w:after="0"/>
              <w:jc w:val="both"/>
              <w:rPr>
                <w:rFonts w:asciiTheme="minorHAnsi" w:hAnsiTheme="minorHAnsi" w:cstheme="minorHAnsi"/>
              </w:rPr>
            </w:pPr>
            <w:r w:rsidRPr="006D385C">
              <w:rPr>
                <w:rFonts w:asciiTheme="minorHAnsi" w:hAnsiTheme="minorHAnsi" w:cstheme="minorHAnsi"/>
              </w:rPr>
              <w:t>Floating Rate Basis</w:t>
            </w:r>
          </w:p>
        </w:tc>
        <w:tc>
          <w:tcPr>
            <w:tcW w:w="6663" w:type="dxa"/>
          </w:tcPr>
          <w:p w:rsidR="00FD6DEB" w:rsidRPr="006D385C" w:rsidRDefault="00FD6DEB" w:rsidP="0089164F">
            <w:pPr>
              <w:spacing w:after="0"/>
              <w:jc w:val="both"/>
              <w:rPr>
                <w:rFonts w:asciiTheme="minorHAnsi" w:hAnsiTheme="minorHAnsi" w:cstheme="minorHAnsi"/>
                <w:szCs w:val="20"/>
              </w:rPr>
            </w:pPr>
            <w:r w:rsidRPr="006D385C">
              <w:rPr>
                <w:rFonts w:asciiTheme="minorHAnsi" w:hAnsiTheme="minorHAnsi" w:cstheme="minorHAnsi"/>
                <w:szCs w:val="20"/>
              </w:rPr>
              <w:t>6M LIBOR Actual/365F</w:t>
            </w:r>
          </w:p>
        </w:tc>
      </w:tr>
      <w:tr w:rsidR="00614975" w:rsidRPr="006D385C" w:rsidTr="00A431D2">
        <w:tc>
          <w:tcPr>
            <w:tcW w:w="2835" w:type="dxa"/>
          </w:tcPr>
          <w:p w:rsidR="00614975" w:rsidRPr="006D385C" w:rsidRDefault="00614975" w:rsidP="00FB261C">
            <w:pPr>
              <w:spacing w:after="0"/>
              <w:jc w:val="both"/>
              <w:rPr>
                <w:rFonts w:asciiTheme="minorHAnsi" w:hAnsiTheme="minorHAnsi" w:cstheme="minorHAnsi"/>
              </w:rPr>
            </w:pPr>
            <w:r w:rsidRPr="006D385C">
              <w:rPr>
                <w:rFonts w:asciiTheme="minorHAnsi" w:hAnsiTheme="minorHAnsi" w:cstheme="minorHAnsi"/>
              </w:rPr>
              <w:t>Floating Rate Reference</w:t>
            </w:r>
          </w:p>
        </w:tc>
        <w:tc>
          <w:tcPr>
            <w:tcW w:w="6663" w:type="dxa"/>
          </w:tcPr>
          <w:p w:rsidR="00614975" w:rsidRPr="006D385C" w:rsidRDefault="00614975" w:rsidP="004424CE">
            <w:pPr>
              <w:spacing w:after="0"/>
              <w:jc w:val="both"/>
              <w:rPr>
                <w:rFonts w:asciiTheme="minorHAnsi" w:hAnsiTheme="minorHAnsi" w:cstheme="minorHAnsi"/>
              </w:rPr>
            </w:pPr>
            <w:r w:rsidRPr="006D385C">
              <w:rPr>
                <w:rFonts w:asciiTheme="minorHAnsi" w:hAnsiTheme="minorHAnsi" w:cstheme="minorHAnsi"/>
              </w:rPr>
              <w:t>GBP-LIBOR</w:t>
            </w:r>
            <w:r w:rsidR="004424CE" w:rsidRPr="006D385C">
              <w:rPr>
                <w:rFonts w:asciiTheme="minorHAnsi" w:hAnsiTheme="minorHAnsi" w:cstheme="minorHAnsi"/>
              </w:rPr>
              <w:t xml:space="preserve"> / Security ID = BP0006M</w:t>
            </w:r>
          </w:p>
        </w:tc>
      </w:tr>
      <w:tr w:rsidR="00614975" w:rsidRPr="006D385C" w:rsidTr="00A431D2">
        <w:tc>
          <w:tcPr>
            <w:tcW w:w="2835" w:type="dxa"/>
          </w:tcPr>
          <w:p w:rsidR="00614975" w:rsidRPr="006D385C" w:rsidRDefault="00614975" w:rsidP="00FB261C">
            <w:pPr>
              <w:spacing w:after="0"/>
              <w:jc w:val="both"/>
              <w:rPr>
                <w:rFonts w:asciiTheme="minorHAnsi" w:hAnsiTheme="minorHAnsi" w:cstheme="minorHAnsi"/>
              </w:rPr>
            </w:pPr>
            <w:r w:rsidRPr="006D385C">
              <w:rPr>
                <w:rFonts w:asciiTheme="minorHAnsi" w:hAnsiTheme="minorHAnsi" w:cstheme="minorHAnsi"/>
              </w:rPr>
              <w:t>Business Day(s)</w:t>
            </w:r>
          </w:p>
        </w:tc>
        <w:tc>
          <w:tcPr>
            <w:tcW w:w="6663" w:type="dxa"/>
          </w:tcPr>
          <w:p w:rsidR="00614975" w:rsidRPr="006D385C" w:rsidRDefault="00614975" w:rsidP="00FB261C">
            <w:pPr>
              <w:spacing w:after="0"/>
              <w:jc w:val="both"/>
              <w:rPr>
                <w:rFonts w:asciiTheme="minorHAnsi" w:hAnsiTheme="minorHAnsi" w:cstheme="minorHAnsi"/>
              </w:rPr>
            </w:pPr>
            <w:r w:rsidRPr="006D385C">
              <w:rPr>
                <w:rFonts w:asciiTheme="minorHAnsi" w:hAnsiTheme="minorHAnsi" w:cstheme="minorHAnsi"/>
              </w:rPr>
              <w:t>London</w:t>
            </w:r>
          </w:p>
        </w:tc>
      </w:tr>
      <w:tr w:rsidR="00614975" w:rsidRPr="006D385C" w:rsidTr="00A431D2">
        <w:tc>
          <w:tcPr>
            <w:tcW w:w="2835" w:type="dxa"/>
          </w:tcPr>
          <w:p w:rsidR="00614975" w:rsidRPr="006D385C" w:rsidRDefault="00614975" w:rsidP="00FB261C">
            <w:pPr>
              <w:spacing w:after="0"/>
              <w:jc w:val="both"/>
              <w:rPr>
                <w:rFonts w:asciiTheme="minorHAnsi" w:hAnsiTheme="minorHAnsi" w:cstheme="minorHAnsi"/>
              </w:rPr>
            </w:pPr>
            <w:r w:rsidRPr="006D385C">
              <w:rPr>
                <w:rFonts w:asciiTheme="minorHAnsi" w:hAnsiTheme="minorHAnsi" w:cstheme="minorHAnsi"/>
              </w:rPr>
              <w:t>Business Day Convention</w:t>
            </w:r>
          </w:p>
        </w:tc>
        <w:tc>
          <w:tcPr>
            <w:tcW w:w="6663" w:type="dxa"/>
          </w:tcPr>
          <w:p w:rsidR="00614975" w:rsidRPr="006D385C" w:rsidRDefault="00614975" w:rsidP="00FB261C">
            <w:pPr>
              <w:spacing w:after="0"/>
              <w:jc w:val="both"/>
              <w:rPr>
                <w:rFonts w:asciiTheme="minorHAnsi" w:hAnsiTheme="minorHAnsi" w:cstheme="minorHAnsi"/>
              </w:rPr>
            </w:pPr>
            <w:r w:rsidRPr="006D385C">
              <w:rPr>
                <w:rFonts w:asciiTheme="minorHAnsi" w:hAnsiTheme="minorHAnsi" w:cstheme="minorHAnsi"/>
              </w:rPr>
              <w:t>Modified Following</w:t>
            </w:r>
          </w:p>
        </w:tc>
      </w:tr>
      <w:tr w:rsidR="006D2695" w:rsidRPr="006D385C" w:rsidTr="00A431D2">
        <w:tc>
          <w:tcPr>
            <w:tcW w:w="2835" w:type="dxa"/>
          </w:tcPr>
          <w:p w:rsidR="006D2695" w:rsidRPr="006D385C" w:rsidRDefault="006D2695" w:rsidP="0089164F">
            <w:pPr>
              <w:spacing w:after="0"/>
              <w:jc w:val="both"/>
              <w:rPr>
                <w:rFonts w:asciiTheme="minorHAnsi" w:hAnsiTheme="minorHAnsi" w:cstheme="minorHAnsi"/>
                <w:szCs w:val="20"/>
              </w:rPr>
            </w:pPr>
            <w:r w:rsidRPr="006D385C">
              <w:rPr>
                <w:rFonts w:asciiTheme="minorHAnsi" w:hAnsiTheme="minorHAnsi" w:cstheme="minorHAnsi"/>
                <w:szCs w:val="20"/>
              </w:rPr>
              <w:t>Hours</w:t>
            </w:r>
          </w:p>
        </w:tc>
        <w:tc>
          <w:tcPr>
            <w:tcW w:w="6663" w:type="dxa"/>
          </w:tcPr>
          <w:p w:rsidR="006D2695" w:rsidRPr="006D385C" w:rsidRDefault="006D2695" w:rsidP="0089164F">
            <w:pPr>
              <w:spacing w:after="0"/>
              <w:jc w:val="both"/>
              <w:rPr>
                <w:rFonts w:asciiTheme="minorHAnsi" w:hAnsiTheme="minorHAnsi" w:cstheme="minorHAnsi"/>
                <w:szCs w:val="20"/>
              </w:rPr>
            </w:pPr>
            <w:r w:rsidRPr="006D385C">
              <w:rPr>
                <w:rFonts w:asciiTheme="minorHAnsi" w:hAnsiTheme="minorHAnsi" w:cstheme="minorHAnsi"/>
                <w:szCs w:val="20"/>
              </w:rPr>
              <w:t>07:00 – 18:00 London Time</w:t>
            </w:r>
          </w:p>
        </w:tc>
      </w:tr>
      <w:tr w:rsidR="006D2695" w:rsidRPr="006D385C" w:rsidTr="00A431D2">
        <w:tc>
          <w:tcPr>
            <w:tcW w:w="2835" w:type="dxa"/>
          </w:tcPr>
          <w:p w:rsidR="006D2695" w:rsidRPr="006D385C" w:rsidRDefault="006D2695" w:rsidP="0089164F">
            <w:pPr>
              <w:spacing w:after="0"/>
              <w:jc w:val="both"/>
              <w:rPr>
                <w:rFonts w:asciiTheme="minorHAnsi" w:hAnsiTheme="minorHAnsi" w:cstheme="minorHAnsi"/>
                <w:szCs w:val="20"/>
              </w:rPr>
            </w:pPr>
            <w:r w:rsidRPr="006D385C">
              <w:rPr>
                <w:rFonts w:asciiTheme="minorHAnsi" w:hAnsiTheme="minorHAnsi" w:cstheme="minorHAnsi"/>
                <w:szCs w:val="20"/>
              </w:rPr>
              <w:t>Last Trading Time</w:t>
            </w:r>
            <w:r w:rsidR="00614975" w:rsidRPr="006D385C">
              <w:rPr>
                <w:rFonts w:asciiTheme="minorHAnsi" w:hAnsiTheme="minorHAnsi" w:cstheme="minorHAnsi"/>
                <w:szCs w:val="20"/>
              </w:rPr>
              <w:t xml:space="preserve"> / Day</w:t>
            </w:r>
          </w:p>
        </w:tc>
        <w:tc>
          <w:tcPr>
            <w:tcW w:w="6663" w:type="dxa"/>
          </w:tcPr>
          <w:p w:rsidR="006D2695" w:rsidRPr="006D385C" w:rsidRDefault="004424CE" w:rsidP="0089164F">
            <w:pPr>
              <w:spacing w:after="0"/>
              <w:jc w:val="both"/>
              <w:rPr>
                <w:rFonts w:asciiTheme="minorHAnsi" w:hAnsiTheme="minorHAnsi" w:cstheme="minorHAnsi"/>
                <w:szCs w:val="20"/>
              </w:rPr>
            </w:pPr>
            <w:r w:rsidRPr="006D385C">
              <w:rPr>
                <w:rFonts w:asciiTheme="minorHAnsi" w:hAnsiTheme="minorHAnsi" w:cstheme="minorHAnsi"/>
                <w:szCs w:val="20"/>
              </w:rPr>
              <w:t>9am</w:t>
            </w:r>
            <w:r w:rsidR="006D2695" w:rsidRPr="006D385C">
              <w:rPr>
                <w:rFonts w:asciiTheme="minorHAnsi" w:hAnsiTheme="minorHAnsi" w:cstheme="minorHAnsi"/>
                <w:szCs w:val="20"/>
              </w:rPr>
              <w:t xml:space="preserve"> London Time / On the 3rd Wednesday of delivery month</w:t>
            </w:r>
          </w:p>
        </w:tc>
      </w:tr>
    </w:tbl>
    <w:p w:rsidR="006D2695" w:rsidRPr="006D385C" w:rsidRDefault="006D2695" w:rsidP="0089164F">
      <w:pPr>
        <w:spacing w:after="120"/>
        <w:jc w:val="both"/>
        <w:rPr>
          <w:rFonts w:asciiTheme="minorHAnsi" w:hAnsiTheme="minorHAnsi" w:cstheme="minorHAnsi"/>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2693"/>
        <w:gridCol w:w="2693"/>
        <w:gridCol w:w="2694"/>
      </w:tblGrid>
      <w:tr w:rsidR="006D2695" w:rsidRPr="006D385C" w:rsidTr="00C44657">
        <w:tc>
          <w:tcPr>
            <w:tcW w:w="1418" w:type="dxa"/>
            <w:shd w:val="clear" w:color="auto" w:fill="D9D9D9" w:themeFill="background1" w:themeFillShade="D9"/>
          </w:tcPr>
          <w:p w:rsidR="006D2695" w:rsidRPr="006D385C" w:rsidRDefault="006D2695" w:rsidP="0089164F">
            <w:pPr>
              <w:spacing w:after="0"/>
              <w:jc w:val="both"/>
              <w:rPr>
                <w:rFonts w:asciiTheme="minorHAnsi" w:hAnsiTheme="minorHAnsi" w:cstheme="minorHAnsi"/>
                <w:b/>
                <w:szCs w:val="20"/>
              </w:rPr>
            </w:pPr>
            <w:r w:rsidRPr="006D385C">
              <w:rPr>
                <w:rFonts w:asciiTheme="minorHAnsi" w:hAnsiTheme="minorHAnsi" w:cstheme="minorHAnsi"/>
                <w:b/>
                <w:szCs w:val="20"/>
              </w:rPr>
              <w:t>Tenor</w:t>
            </w:r>
          </w:p>
        </w:tc>
        <w:tc>
          <w:tcPr>
            <w:tcW w:w="2693" w:type="dxa"/>
            <w:shd w:val="clear" w:color="auto" w:fill="D9D9D9" w:themeFill="background1" w:themeFillShade="D9"/>
          </w:tcPr>
          <w:p w:rsidR="006D2695" w:rsidRPr="006D385C" w:rsidRDefault="006D2695" w:rsidP="0089164F">
            <w:pPr>
              <w:spacing w:after="0"/>
              <w:jc w:val="both"/>
              <w:rPr>
                <w:rFonts w:asciiTheme="minorHAnsi" w:hAnsiTheme="minorHAnsi" w:cstheme="minorHAnsi"/>
                <w:b/>
                <w:szCs w:val="20"/>
              </w:rPr>
            </w:pPr>
            <w:r w:rsidRPr="006D385C">
              <w:rPr>
                <w:rFonts w:asciiTheme="minorHAnsi" w:hAnsiTheme="minorHAnsi" w:cstheme="minorHAnsi"/>
                <w:b/>
                <w:szCs w:val="20"/>
              </w:rPr>
              <w:t>Min. Price Increment</w:t>
            </w:r>
          </w:p>
        </w:tc>
        <w:tc>
          <w:tcPr>
            <w:tcW w:w="2693" w:type="dxa"/>
            <w:shd w:val="clear" w:color="auto" w:fill="D9D9D9" w:themeFill="background1" w:themeFillShade="D9"/>
          </w:tcPr>
          <w:p w:rsidR="006D2695" w:rsidRPr="006D385C" w:rsidRDefault="006D2695" w:rsidP="0089164F">
            <w:pPr>
              <w:spacing w:after="0"/>
              <w:jc w:val="both"/>
              <w:rPr>
                <w:rFonts w:asciiTheme="minorHAnsi" w:hAnsiTheme="minorHAnsi" w:cstheme="minorHAnsi"/>
                <w:b/>
                <w:szCs w:val="20"/>
              </w:rPr>
            </w:pPr>
            <w:r w:rsidRPr="006D385C">
              <w:rPr>
                <w:rFonts w:asciiTheme="minorHAnsi" w:hAnsiTheme="minorHAnsi" w:cstheme="minorHAnsi"/>
                <w:b/>
                <w:szCs w:val="20"/>
              </w:rPr>
              <w:t>Approx. Yield Equivalent</w:t>
            </w:r>
          </w:p>
        </w:tc>
        <w:tc>
          <w:tcPr>
            <w:tcW w:w="2694" w:type="dxa"/>
            <w:shd w:val="clear" w:color="auto" w:fill="D9D9D9" w:themeFill="background1" w:themeFillShade="D9"/>
          </w:tcPr>
          <w:p w:rsidR="006D2695" w:rsidRPr="006D385C" w:rsidRDefault="006D2695" w:rsidP="0089164F">
            <w:pPr>
              <w:spacing w:after="0"/>
              <w:jc w:val="both"/>
              <w:rPr>
                <w:rFonts w:asciiTheme="minorHAnsi" w:hAnsiTheme="minorHAnsi" w:cstheme="minorHAnsi"/>
                <w:b/>
                <w:szCs w:val="20"/>
              </w:rPr>
            </w:pPr>
            <w:r w:rsidRPr="006D385C">
              <w:rPr>
                <w:rFonts w:asciiTheme="minorHAnsi" w:hAnsiTheme="minorHAnsi" w:cstheme="minorHAnsi"/>
                <w:b/>
                <w:szCs w:val="20"/>
              </w:rPr>
              <w:t>Block Size</w:t>
            </w:r>
          </w:p>
        </w:tc>
      </w:tr>
      <w:tr w:rsidR="00F96520" w:rsidRPr="006D385C" w:rsidTr="00A431D2">
        <w:tc>
          <w:tcPr>
            <w:tcW w:w="1418" w:type="dxa"/>
          </w:tcPr>
          <w:p w:rsidR="00F96520" w:rsidRPr="006D385C" w:rsidRDefault="00F96520" w:rsidP="0089164F">
            <w:pPr>
              <w:spacing w:after="0"/>
              <w:jc w:val="both"/>
              <w:rPr>
                <w:rFonts w:asciiTheme="minorHAnsi" w:hAnsiTheme="minorHAnsi" w:cstheme="minorHAnsi"/>
                <w:szCs w:val="20"/>
              </w:rPr>
            </w:pPr>
            <w:r w:rsidRPr="006D385C">
              <w:rPr>
                <w:rFonts w:asciiTheme="minorHAnsi" w:hAnsiTheme="minorHAnsi" w:cstheme="minorHAnsi"/>
                <w:szCs w:val="20"/>
              </w:rPr>
              <w:t>10Y</w:t>
            </w:r>
          </w:p>
        </w:tc>
        <w:tc>
          <w:tcPr>
            <w:tcW w:w="2693" w:type="dxa"/>
          </w:tcPr>
          <w:p w:rsidR="00F96520" w:rsidRPr="006D385C" w:rsidRDefault="00F96520" w:rsidP="0089164F">
            <w:pPr>
              <w:spacing w:after="0"/>
              <w:jc w:val="both"/>
              <w:rPr>
                <w:rFonts w:asciiTheme="minorHAnsi" w:hAnsiTheme="minorHAnsi" w:cstheme="minorHAnsi"/>
                <w:szCs w:val="20"/>
              </w:rPr>
            </w:pPr>
            <w:r w:rsidRPr="006D385C">
              <w:rPr>
                <w:rFonts w:asciiTheme="minorHAnsi" w:hAnsiTheme="minorHAnsi" w:cstheme="minorHAnsi"/>
                <w:szCs w:val="20"/>
              </w:rPr>
              <w:t>0.02</w:t>
            </w:r>
          </w:p>
        </w:tc>
        <w:tc>
          <w:tcPr>
            <w:tcW w:w="2693" w:type="dxa"/>
          </w:tcPr>
          <w:p w:rsidR="00F96520" w:rsidRPr="006D385C" w:rsidRDefault="00F96520" w:rsidP="00FB261C">
            <w:pPr>
              <w:spacing w:after="0"/>
              <w:jc w:val="both"/>
              <w:rPr>
                <w:rFonts w:asciiTheme="minorHAnsi" w:hAnsiTheme="minorHAnsi" w:cstheme="minorHAnsi"/>
              </w:rPr>
            </w:pPr>
            <w:r w:rsidRPr="006D385C">
              <w:rPr>
                <w:rFonts w:asciiTheme="minorHAnsi" w:hAnsiTheme="minorHAnsi" w:cstheme="minorHAnsi"/>
              </w:rPr>
              <w:t>1/4bp</w:t>
            </w:r>
          </w:p>
        </w:tc>
        <w:tc>
          <w:tcPr>
            <w:tcW w:w="2694" w:type="dxa"/>
          </w:tcPr>
          <w:p w:rsidR="00F96520" w:rsidRPr="006D385C" w:rsidRDefault="00F96520" w:rsidP="0089164F">
            <w:pPr>
              <w:spacing w:after="0"/>
              <w:jc w:val="both"/>
              <w:rPr>
                <w:rFonts w:asciiTheme="minorHAnsi" w:hAnsiTheme="minorHAnsi" w:cstheme="minorHAnsi"/>
                <w:szCs w:val="20"/>
              </w:rPr>
            </w:pPr>
            <w:r w:rsidRPr="006D385C">
              <w:rPr>
                <w:rFonts w:asciiTheme="minorHAnsi" w:hAnsiTheme="minorHAnsi" w:cstheme="minorHAnsi"/>
                <w:szCs w:val="20"/>
              </w:rPr>
              <w:t>500</w:t>
            </w:r>
          </w:p>
        </w:tc>
      </w:tr>
    </w:tbl>
    <w:p w:rsidR="00617231" w:rsidRPr="006D385C" w:rsidRDefault="00617231" w:rsidP="0089164F">
      <w:pPr>
        <w:spacing w:after="120"/>
        <w:jc w:val="both"/>
        <w:rPr>
          <w:rFonts w:asciiTheme="minorHAnsi" w:hAnsiTheme="minorHAnsi" w:cstheme="minorHAnsi"/>
          <w:szCs w:val="20"/>
        </w:rPr>
      </w:pPr>
    </w:p>
    <w:p w:rsidR="00617231" w:rsidRPr="006D385C" w:rsidRDefault="00617231" w:rsidP="0089164F">
      <w:pPr>
        <w:spacing w:after="120"/>
        <w:jc w:val="both"/>
        <w:rPr>
          <w:rFonts w:asciiTheme="minorHAnsi" w:hAnsiTheme="minorHAnsi" w:cstheme="minorHAnsi"/>
          <w:szCs w:val="20"/>
        </w:rPr>
      </w:pPr>
    </w:p>
    <w:p w:rsidR="00617231" w:rsidRPr="006D385C" w:rsidRDefault="00617231" w:rsidP="0089164F">
      <w:pPr>
        <w:spacing w:after="120"/>
        <w:jc w:val="both"/>
        <w:rPr>
          <w:rFonts w:asciiTheme="minorHAnsi" w:hAnsiTheme="minorHAnsi" w:cstheme="minorHAnsi"/>
          <w:szCs w:val="20"/>
        </w:rPr>
      </w:pPr>
    </w:p>
    <w:p w:rsidR="0061690C" w:rsidRPr="006D385C" w:rsidRDefault="0061690C" w:rsidP="0061690C">
      <w:pPr>
        <w:pStyle w:val="Heading1"/>
        <w:spacing w:after="120"/>
        <w:jc w:val="both"/>
      </w:pPr>
      <w:bookmarkStart w:id="27" w:name="_Toc397077503"/>
      <w:r w:rsidRPr="006D385C">
        <w:lastRenderedPageBreak/>
        <w:t>Product Specification</w:t>
      </w:r>
      <w:r>
        <w:t xml:space="preserve"> - NLX</w:t>
      </w:r>
      <w:bookmarkEnd w:id="27"/>
    </w:p>
    <w:p w:rsidR="0061690C" w:rsidRPr="006D385C" w:rsidRDefault="0061690C" w:rsidP="0061690C">
      <w:pPr>
        <w:jc w:val="both"/>
        <w:rPr>
          <w:rFonts w:asciiTheme="minorHAnsi" w:hAnsiTheme="minorHAnsi" w:cstheme="minorHAnsi"/>
        </w:rPr>
      </w:pPr>
      <w:r w:rsidRPr="006D385C">
        <w:rPr>
          <w:rFonts w:asciiTheme="minorHAnsi" w:hAnsiTheme="minorHAnsi" w:cstheme="minorHAnsi"/>
        </w:rPr>
        <w:t xml:space="preserve">The </w:t>
      </w:r>
      <w:r w:rsidR="00F44745">
        <w:rPr>
          <w:rFonts w:asciiTheme="minorHAnsi" w:hAnsiTheme="minorHAnsi" w:cstheme="minorHAnsi"/>
        </w:rPr>
        <w:t xml:space="preserve">product specification for the </w:t>
      </w:r>
      <w:r w:rsidRPr="006D385C">
        <w:rPr>
          <w:rFonts w:asciiTheme="minorHAnsi" w:hAnsiTheme="minorHAnsi" w:cstheme="minorHAnsi"/>
        </w:rPr>
        <w:t xml:space="preserve">DSF developed by </w:t>
      </w:r>
      <w:r>
        <w:rPr>
          <w:rFonts w:asciiTheme="minorHAnsi" w:hAnsiTheme="minorHAnsi" w:cstheme="minorHAnsi"/>
        </w:rPr>
        <w:t>NLX</w:t>
      </w:r>
      <w:r w:rsidRPr="006D385C">
        <w:rPr>
          <w:rFonts w:asciiTheme="minorHAnsi" w:hAnsiTheme="minorHAnsi" w:cstheme="minorHAnsi"/>
        </w:rPr>
        <w:t xml:space="preserve"> can be summarised as follows:</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6663"/>
      </w:tblGrid>
      <w:tr w:rsidR="0061690C" w:rsidRPr="006D385C" w:rsidTr="0061690C">
        <w:tc>
          <w:tcPr>
            <w:tcW w:w="2835" w:type="dxa"/>
          </w:tcPr>
          <w:p w:rsidR="0061690C" w:rsidRPr="006D385C" w:rsidRDefault="0061690C" w:rsidP="0061690C">
            <w:pPr>
              <w:spacing w:after="0"/>
              <w:jc w:val="both"/>
              <w:rPr>
                <w:rFonts w:asciiTheme="minorHAnsi" w:hAnsiTheme="minorHAnsi" w:cstheme="minorHAnsi"/>
              </w:rPr>
            </w:pPr>
            <w:r w:rsidRPr="006D385C">
              <w:rPr>
                <w:rFonts w:asciiTheme="minorHAnsi" w:hAnsiTheme="minorHAnsi" w:cstheme="minorHAnsi"/>
              </w:rPr>
              <w:t>Currencies</w:t>
            </w:r>
          </w:p>
        </w:tc>
        <w:tc>
          <w:tcPr>
            <w:tcW w:w="6663" w:type="dxa"/>
          </w:tcPr>
          <w:p w:rsidR="0061690C" w:rsidRPr="006D385C" w:rsidDel="00214CEA" w:rsidRDefault="0061690C" w:rsidP="0061690C">
            <w:pPr>
              <w:spacing w:after="0"/>
              <w:jc w:val="both"/>
              <w:rPr>
                <w:rFonts w:asciiTheme="minorHAnsi" w:hAnsiTheme="minorHAnsi" w:cstheme="minorHAnsi"/>
              </w:rPr>
            </w:pPr>
            <w:r w:rsidRPr="006D385C">
              <w:rPr>
                <w:rFonts w:asciiTheme="minorHAnsi" w:hAnsiTheme="minorHAnsi" w:cstheme="minorHAnsi"/>
              </w:rPr>
              <w:t>US</w:t>
            </w:r>
            <w:r>
              <w:rPr>
                <w:rFonts w:asciiTheme="minorHAnsi" w:hAnsiTheme="minorHAnsi" w:cstheme="minorHAnsi"/>
              </w:rPr>
              <w:t xml:space="preserve">D, EUR and </w:t>
            </w:r>
            <w:r w:rsidRPr="006D385C">
              <w:rPr>
                <w:rFonts w:asciiTheme="minorHAnsi" w:hAnsiTheme="minorHAnsi" w:cstheme="minorHAnsi"/>
              </w:rPr>
              <w:t>GBP</w:t>
            </w:r>
          </w:p>
        </w:tc>
      </w:tr>
      <w:tr w:rsidR="0061690C" w:rsidRPr="006D385C" w:rsidTr="0061690C">
        <w:tc>
          <w:tcPr>
            <w:tcW w:w="2835" w:type="dxa"/>
          </w:tcPr>
          <w:p w:rsidR="0061690C" w:rsidRPr="006D385C" w:rsidRDefault="0061690C" w:rsidP="0061690C">
            <w:pPr>
              <w:spacing w:after="0"/>
              <w:jc w:val="both"/>
              <w:rPr>
                <w:rFonts w:asciiTheme="minorHAnsi" w:hAnsiTheme="minorHAnsi" w:cstheme="minorHAnsi"/>
              </w:rPr>
            </w:pPr>
            <w:r w:rsidRPr="006D385C">
              <w:rPr>
                <w:rFonts w:asciiTheme="minorHAnsi" w:hAnsiTheme="minorHAnsi" w:cstheme="minorHAnsi"/>
              </w:rPr>
              <w:t>Tenors</w:t>
            </w:r>
          </w:p>
        </w:tc>
        <w:tc>
          <w:tcPr>
            <w:tcW w:w="6663" w:type="dxa"/>
          </w:tcPr>
          <w:p w:rsidR="0061690C" w:rsidRPr="006D385C" w:rsidDel="00214CEA" w:rsidRDefault="00E7601B" w:rsidP="0061690C">
            <w:pPr>
              <w:spacing w:after="0"/>
              <w:jc w:val="both"/>
              <w:rPr>
                <w:rFonts w:asciiTheme="minorHAnsi" w:hAnsiTheme="minorHAnsi" w:cstheme="minorHAnsi"/>
              </w:rPr>
            </w:pPr>
            <w:r>
              <w:rPr>
                <w:rFonts w:asciiTheme="minorHAnsi" w:hAnsiTheme="minorHAnsi" w:cstheme="minorHAnsi"/>
              </w:rPr>
              <w:t xml:space="preserve">2, 5 </w:t>
            </w:r>
            <w:r w:rsidRPr="006D385C">
              <w:rPr>
                <w:rFonts w:asciiTheme="minorHAnsi" w:hAnsiTheme="minorHAnsi" w:cstheme="minorHAnsi"/>
              </w:rPr>
              <w:t xml:space="preserve">and </w:t>
            </w:r>
            <w:r>
              <w:rPr>
                <w:rFonts w:asciiTheme="minorHAnsi" w:hAnsiTheme="minorHAnsi" w:cstheme="minorHAnsi"/>
              </w:rPr>
              <w:t>10</w:t>
            </w:r>
            <w:r w:rsidRPr="006D385C">
              <w:rPr>
                <w:rFonts w:asciiTheme="minorHAnsi" w:hAnsiTheme="minorHAnsi" w:cstheme="minorHAnsi"/>
              </w:rPr>
              <w:t xml:space="preserve"> years</w:t>
            </w:r>
            <w:r>
              <w:rPr>
                <w:rFonts w:asciiTheme="minorHAnsi" w:hAnsiTheme="minorHAnsi" w:cstheme="minorHAnsi"/>
              </w:rPr>
              <w:t xml:space="preserve"> (for all currencies)</w:t>
            </w:r>
          </w:p>
        </w:tc>
      </w:tr>
      <w:tr w:rsidR="0061690C" w:rsidRPr="006D385C" w:rsidTr="0061690C">
        <w:tc>
          <w:tcPr>
            <w:tcW w:w="2835" w:type="dxa"/>
          </w:tcPr>
          <w:p w:rsidR="0061690C" w:rsidRPr="006D385C" w:rsidRDefault="0061690C" w:rsidP="0061690C">
            <w:pPr>
              <w:spacing w:after="0"/>
              <w:jc w:val="both"/>
              <w:rPr>
                <w:rFonts w:asciiTheme="minorHAnsi" w:hAnsiTheme="minorHAnsi" w:cstheme="minorHAnsi"/>
              </w:rPr>
            </w:pPr>
            <w:r w:rsidRPr="006D385C">
              <w:rPr>
                <w:rFonts w:asciiTheme="minorHAnsi" w:hAnsiTheme="minorHAnsi" w:cstheme="minorHAnsi"/>
              </w:rPr>
              <w:t>Delivery Type</w:t>
            </w:r>
          </w:p>
        </w:tc>
        <w:tc>
          <w:tcPr>
            <w:tcW w:w="6663" w:type="dxa"/>
          </w:tcPr>
          <w:p w:rsidR="0061690C" w:rsidRPr="006D385C" w:rsidRDefault="0061690C" w:rsidP="004B51E0">
            <w:pPr>
              <w:spacing w:after="0"/>
              <w:jc w:val="both"/>
              <w:rPr>
                <w:rFonts w:asciiTheme="minorHAnsi" w:hAnsiTheme="minorHAnsi" w:cstheme="minorHAnsi"/>
              </w:rPr>
            </w:pPr>
            <w:r w:rsidRPr="006D385C">
              <w:rPr>
                <w:rFonts w:asciiTheme="minorHAnsi" w:hAnsiTheme="minorHAnsi" w:cstheme="minorHAnsi"/>
              </w:rPr>
              <w:t xml:space="preserve">Physical delivery into LCHC SwapClear OTC </w:t>
            </w:r>
            <w:r w:rsidR="004B51E0">
              <w:rPr>
                <w:rFonts w:asciiTheme="minorHAnsi" w:hAnsiTheme="minorHAnsi" w:cstheme="minorHAnsi"/>
              </w:rPr>
              <w:t>IRS</w:t>
            </w:r>
            <w:r w:rsidRPr="006D385C">
              <w:rPr>
                <w:rFonts w:asciiTheme="minorHAnsi" w:hAnsiTheme="minorHAnsi" w:cstheme="minorHAnsi"/>
              </w:rPr>
              <w:t xml:space="preserve"> on last trading day</w:t>
            </w:r>
          </w:p>
        </w:tc>
      </w:tr>
      <w:tr w:rsidR="0061690C" w:rsidRPr="006D385C" w:rsidTr="0061690C">
        <w:tc>
          <w:tcPr>
            <w:tcW w:w="2835" w:type="dxa"/>
          </w:tcPr>
          <w:p w:rsidR="0061690C" w:rsidRPr="006D385C" w:rsidRDefault="0061690C" w:rsidP="0061690C">
            <w:pPr>
              <w:spacing w:after="0"/>
              <w:jc w:val="both"/>
              <w:rPr>
                <w:rFonts w:asciiTheme="minorHAnsi" w:hAnsiTheme="minorHAnsi" w:cstheme="minorHAnsi"/>
              </w:rPr>
            </w:pPr>
            <w:r w:rsidRPr="006D385C">
              <w:rPr>
                <w:rFonts w:asciiTheme="minorHAnsi" w:hAnsiTheme="minorHAnsi" w:cstheme="minorHAnsi"/>
              </w:rPr>
              <w:t>Quoting / Pricing Convention</w:t>
            </w:r>
          </w:p>
        </w:tc>
        <w:tc>
          <w:tcPr>
            <w:tcW w:w="6663" w:type="dxa"/>
          </w:tcPr>
          <w:p w:rsidR="0061690C" w:rsidRPr="006D385C" w:rsidRDefault="0061690C" w:rsidP="004B51E0">
            <w:pPr>
              <w:spacing w:after="0"/>
              <w:jc w:val="both"/>
              <w:rPr>
                <w:rFonts w:asciiTheme="minorHAnsi" w:hAnsiTheme="minorHAnsi" w:cstheme="minorHAnsi"/>
              </w:rPr>
            </w:pPr>
            <w:r w:rsidRPr="006D385C">
              <w:rPr>
                <w:rFonts w:asciiTheme="minorHAnsi" w:hAnsiTheme="minorHAnsi" w:cstheme="minorHAnsi"/>
              </w:rPr>
              <w:t xml:space="preserve">100 + </w:t>
            </w:r>
            <w:r w:rsidR="004B51E0">
              <w:rPr>
                <w:rFonts w:asciiTheme="minorHAnsi" w:hAnsiTheme="minorHAnsi" w:cstheme="minorHAnsi"/>
              </w:rPr>
              <w:t>NPV</w:t>
            </w:r>
          </w:p>
        </w:tc>
      </w:tr>
      <w:tr w:rsidR="0061690C" w:rsidRPr="006D385C" w:rsidTr="0061690C">
        <w:tc>
          <w:tcPr>
            <w:tcW w:w="2835" w:type="dxa"/>
          </w:tcPr>
          <w:p w:rsidR="0061690C" w:rsidRPr="006D385C" w:rsidRDefault="0061690C" w:rsidP="0061690C">
            <w:pPr>
              <w:spacing w:after="0"/>
              <w:jc w:val="both"/>
              <w:rPr>
                <w:rFonts w:asciiTheme="minorHAnsi" w:hAnsiTheme="minorHAnsi" w:cstheme="minorHAnsi"/>
              </w:rPr>
            </w:pPr>
            <w:r w:rsidRPr="006D385C">
              <w:rPr>
                <w:rFonts w:asciiTheme="minorHAnsi" w:hAnsiTheme="minorHAnsi" w:cstheme="minorHAnsi"/>
              </w:rPr>
              <w:t>Price Alignment Interest</w:t>
            </w:r>
          </w:p>
        </w:tc>
        <w:tc>
          <w:tcPr>
            <w:tcW w:w="6663" w:type="dxa"/>
          </w:tcPr>
          <w:p w:rsidR="0061690C" w:rsidRPr="006D385C" w:rsidRDefault="0061690C" w:rsidP="0061690C">
            <w:pPr>
              <w:spacing w:after="0"/>
              <w:jc w:val="both"/>
              <w:rPr>
                <w:rFonts w:asciiTheme="minorHAnsi" w:hAnsiTheme="minorHAnsi" w:cstheme="minorHAnsi"/>
              </w:rPr>
            </w:pPr>
            <w:r w:rsidRPr="006D385C">
              <w:rPr>
                <w:rFonts w:asciiTheme="minorHAnsi" w:hAnsiTheme="minorHAnsi" w:cstheme="minorHAnsi"/>
              </w:rPr>
              <w:t>Excluded</w:t>
            </w:r>
          </w:p>
        </w:tc>
      </w:tr>
      <w:tr w:rsidR="0061690C" w:rsidRPr="006D385C" w:rsidTr="0061690C">
        <w:tc>
          <w:tcPr>
            <w:tcW w:w="2835" w:type="dxa"/>
          </w:tcPr>
          <w:p w:rsidR="0061690C" w:rsidRPr="006D385C" w:rsidRDefault="0061690C" w:rsidP="0061690C">
            <w:pPr>
              <w:spacing w:after="0"/>
              <w:jc w:val="both"/>
              <w:rPr>
                <w:rFonts w:asciiTheme="minorHAnsi" w:hAnsiTheme="minorHAnsi" w:cstheme="minorHAnsi"/>
              </w:rPr>
            </w:pPr>
            <w:r w:rsidRPr="006D385C">
              <w:rPr>
                <w:rFonts w:asciiTheme="minorHAnsi" w:hAnsiTheme="minorHAnsi" w:cstheme="minorHAnsi"/>
              </w:rPr>
              <w:t>Expiry Date / Cycle</w:t>
            </w:r>
          </w:p>
        </w:tc>
        <w:tc>
          <w:tcPr>
            <w:tcW w:w="6663" w:type="dxa"/>
          </w:tcPr>
          <w:p w:rsidR="0061690C" w:rsidRPr="006D385C" w:rsidRDefault="0061690C" w:rsidP="004B51E0">
            <w:pPr>
              <w:spacing w:after="0"/>
              <w:jc w:val="both"/>
              <w:rPr>
                <w:rFonts w:asciiTheme="minorHAnsi" w:hAnsiTheme="minorHAnsi" w:cstheme="minorHAnsi"/>
              </w:rPr>
            </w:pPr>
            <w:r>
              <w:rPr>
                <w:rFonts w:asciiTheme="minorHAnsi" w:hAnsiTheme="minorHAnsi" w:cstheme="minorHAnsi"/>
              </w:rPr>
              <w:t xml:space="preserve">Three quarterly expiries / </w:t>
            </w:r>
            <w:r w:rsidRPr="006D385C">
              <w:rPr>
                <w:rFonts w:asciiTheme="minorHAnsi" w:hAnsiTheme="minorHAnsi" w:cstheme="minorHAnsi"/>
              </w:rPr>
              <w:t xml:space="preserve">Standard </w:t>
            </w:r>
            <w:r w:rsidR="004B51E0">
              <w:rPr>
                <w:rFonts w:asciiTheme="minorHAnsi" w:hAnsiTheme="minorHAnsi" w:cstheme="minorHAnsi"/>
              </w:rPr>
              <w:t>IMM</w:t>
            </w:r>
            <w:r w:rsidRPr="006D385C">
              <w:rPr>
                <w:rFonts w:asciiTheme="minorHAnsi" w:hAnsiTheme="minorHAnsi" w:cstheme="minorHAnsi"/>
              </w:rPr>
              <w:t xml:space="preserve"> d</w:t>
            </w:r>
            <w:r w:rsidR="004B51E0">
              <w:rPr>
                <w:rFonts w:asciiTheme="minorHAnsi" w:hAnsiTheme="minorHAnsi" w:cstheme="minorHAnsi"/>
              </w:rPr>
              <w:t xml:space="preserve">ates in March, June, September and </w:t>
            </w:r>
            <w:r w:rsidRPr="006D385C">
              <w:rPr>
                <w:rFonts w:asciiTheme="minorHAnsi" w:hAnsiTheme="minorHAnsi" w:cstheme="minorHAnsi"/>
              </w:rPr>
              <w:t>December</w:t>
            </w:r>
          </w:p>
        </w:tc>
      </w:tr>
      <w:tr w:rsidR="0061690C" w:rsidRPr="006D385C" w:rsidTr="0061690C">
        <w:tc>
          <w:tcPr>
            <w:tcW w:w="2835" w:type="dxa"/>
          </w:tcPr>
          <w:p w:rsidR="0061690C" w:rsidRPr="006D385C" w:rsidRDefault="0061690C" w:rsidP="0061690C">
            <w:pPr>
              <w:spacing w:after="0"/>
              <w:jc w:val="both"/>
              <w:rPr>
                <w:rFonts w:asciiTheme="minorHAnsi" w:hAnsiTheme="minorHAnsi" w:cstheme="minorHAnsi"/>
              </w:rPr>
            </w:pPr>
            <w:r w:rsidRPr="006D385C">
              <w:rPr>
                <w:rFonts w:asciiTheme="minorHAnsi" w:hAnsiTheme="minorHAnsi" w:cstheme="minorHAnsi"/>
              </w:rPr>
              <w:t>Fixed Rate</w:t>
            </w:r>
          </w:p>
        </w:tc>
        <w:tc>
          <w:tcPr>
            <w:tcW w:w="6663" w:type="dxa"/>
          </w:tcPr>
          <w:p w:rsidR="0061690C" w:rsidRPr="006D385C" w:rsidRDefault="004B51E0" w:rsidP="0061690C">
            <w:pPr>
              <w:spacing w:after="0"/>
              <w:jc w:val="both"/>
              <w:rPr>
                <w:rFonts w:asciiTheme="minorHAnsi" w:hAnsiTheme="minorHAnsi" w:cstheme="minorHAnsi"/>
              </w:rPr>
            </w:pPr>
            <w:r>
              <w:rPr>
                <w:rFonts w:asciiTheme="minorHAnsi" w:hAnsiTheme="minorHAnsi" w:cstheme="minorHAnsi"/>
              </w:rPr>
              <w:t>Announced</w:t>
            </w:r>
            <w:r w:rsidR="0061690C" w:rsidRPr="006D385C">
              <w:rPr>
                <w:rFonts w:asciiTheme="minorHAnsi" w:hAnsiTheme="minorHAnsi" w:cstheme="minorHAnsi"/>
              </w:rPr>
              <w:t xml:space="preserve"> by exchange at the time when a contract is first listed</w:t>
            </w:r>
          </w:p>
        </w:tc>
      </w:tr>
      <w:tr w:rsidR="0061690C" w:rsidRPr="006D385C" w:rsidTr="0061690C">
        <w:tc>
          <w:tcPr>
            <w:tcW w:w="2835" w:type="dxa"/>
          </w:tcPr>
          <w:p w:rsidR="0061690C" w:rsidRPr="006D385C" w:rsidRDefault="0061690C" w:rsidP="0061690C">
            <w:pPr>
              <w:spacing w:after="0"/>
              <w:jc w:val="both"/>
              <w:rPr>
                <w:rFonts w:asciiTheme="minorHAnsi" w:hAnsiTheme="minorHAnsi" w:cstheme="minorHAnsi"/>
              </w:rPr>
            </w:pPr>
            <w:r w:rsidRPr="006D385C">
              <w:rPr>
                <w:rFonts w:asciiTheme="minorHAnsi" w:hAnsiTheme="minorHAnsi" w:cstheme="minorHAnsi"/>
              </w:rPr>
              <w:t>Settlement Prices</w:t>
            </w:r>
          </w:p>
        </w:tc>
        <w:tc>
          <w:tcPr>
            <w:tcW w:w="6663" w:type="dxa"/>
          </w:tcPr>
          <w:p w:rsidR="0061690C" w:rsidRPr="006D385C" w:rsidRDefault="004B51E0" w:rsidP="0061690C">
            <w:pPr>
              <w:spacing w:after="0"/>
              <w:jc w:val="both"/>
              <w:rPr>
                <w:rFonts w:asciiTheme="minorHAnsi" w:hAnsiTheme="minorHAnsi" w:cstheme="minorHAnsi"/>
              </w:rPr>
            </w:pPr>
            <w:r w:rsidRPr="006D385C">
              <w:rPr>
                <w:rFonts w:asciiTheme="minorHAnsi" w:hAnsiTheme="minorHAnsi" w:cstheme="minorHAnsi"/>
              </w:rPr>
              <w:t>Based on exchange activity</w:t>
            </w:r>
          </w:p>
        </w:tc>
      </w:tr>
      <w:tr w:rsidR="0061690C" w:rsidRPr="006D385C" w:rsidDel="00CC428E" w:rsidTr="0061690C">
        <w:tc>
          <w:tcPr>
            <w:tcW w:w="2835" w:type="dxa"/>
          </w:tcPr>
          <w:p w:rsidR="0061690C" w:rsidRPr="006D385C" w:rsidDel="00CC428E" w:rsidRDefault="0061690C" w:rsidP="0061690C">
            <w:pPr>
              <w:spacing w:after="0"/>
              <w:jc w:val="both"/>
              <w:rPr>
                <w:rFonts w:asciiTheme="minorHAnsi" w:hAnsiTheme="minorHAnsi" w:cstheme="minorHAnsi"/>
              </w:rPr>
            </w:pPr>
            <w:r w:rsidRPr="006D385C">
              <w:rPr>
                <w:rFonts w:asciiTheme="minorHAnsi" w:hAnsiTheme="minorHAnsi" w:cstheme="minorHAnsi"/>
              </w:rPr>
              <w:t>Buy / Sell Convention</w:t>
            </w:r>
          </w:p>
        </w:tc>
        <w:tc>
          <w:tcPr>
            <w:tcW w:w="6663" w:type="dxa"/>
          </w:tcPr>
          <w:p w:rsidR="0061690C" w:rsidRPr="006D385C" w:rsidDel="00CC428E" w:rsidRDefault="0061690C" w:rsidP="0061690C">
            <w:pPr>
              <w:spacing w:after="0"/>
              <w:jc w:val="both"/>
              <w:rPr>
                <w:rFonts w:asciiTheme="minorHAnsi" w:hAnsiTheme="minorHAnsi" w:cstheme="minorHAnsi"/>
              </w:rPr>
            </w:pPr>
            <w:r w:rsidRPr="006D385C">
              <w:rPr>
                <w:rFonts w:asciiTheme="minorHAnsi" w:hAnsiTheme="minorHAnsi" w:cstheme="minorHAnsi"/>
              </w:rPr>
              <w:t>Buy = Receive Fixed / Sell = Pay Fixed</w:t>
            </w:r>
          </w:p>
        </w:tc>
      </w:tr>
    </w:tbl>
    <w:p w:rsidR="0061690C" w:rsidRPr="006D385C" w:rsidRDefault="0061690C" w:rsidP="0061690C">
      <w:pPr>
        <w:spacing w:after="120"/>
        <w:jc w:val="both"/>
      </w:pPr>
    </w:p>
    <w:p w:rsidR="0061690C" w:rsidRPr="006D385C" w:rsidRDefault="0061690C" w:rsidP="0061690C">
      <w:pPr>
        <w:spacing w:after="120"/>
        <w:jc w:val="both"/>
        <w:rPr>
          <w:rFonts w:asciiTheme="minorHAnsi" w:hAnsiTheme="minorHAnsi" w:cstheme="minorHAnsi"/>
        </w:rPr>
      </w:pPr>
      <w:r w:rsidRPr="006D385C">
        <w:rPr>
          <w:rFonts w:asciiTheme="minorHAnsi" w:hAnsiTheme="minorHAnsi" w:cstheme="minorHAnsi"/>
        </w:rPr>
        <w:t>The contract specifics for each currency listed in the table above are shown below.</w:t>
      </w:r>
    </w:p>
    <w:p w:rsidR="0061690C" w:rsidRPr="006D385C" w:rsidRDefault="0061690C" w:rsidP="0061690C">
      <w:pPr>
        <w:pStyle w:val="Heading2"/>
        <w:spacing w:before="0"/>
        <w:jc w:val="both"/>
      </w:pPr>
      <w:bookmarkStart w:id="28" w:name="_Toc397077504"/>
      <w:r w:rsidRPr="006D385C">
        <w:t>USD</w:t>
      </w:r>
      <w:bookmarkEnd w:id="28"/>
    </w:p>
    <w:p w:rsidR="0061690C" w:rsidRPr="006D385C" w:rsidRDefault="0061690C" w:rsidP="0061690C">
      <w:pPr>
        <w:spacing w:after="120"/>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6663"/>
      </w:tblGrid>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Notional Contract Size</w:t>
            </w:r>
          </w:p>
        </w:tc>
        <w:tc>
          <w:tcPr>
            <w:tcW w:w="6663" w:type="dxa"/>
          </w:tcPr>
          <w:p w:rsidR="004B51E0" w:rsidRPr="006D385C" w:rsidRDefault="004B51E0" w:rsidP="004B51E0">
            <w:pPr>
              <w:spacing w:after="0"/>
              <w:jc w:val="both"/>
              <w:rPr>
                <w:rFonts w:asciiTheme="minorHAnsi" w:hAnsiTheme="minorHAnsi" w:cstheme="minorHAnsi"/>
              </w:rPr>
            </w:pPr>
            <w:r w:rsidRPr="006D385C">
              <w:rPr>
                <w:rFonts w:asciiTheme="minorHAnsi" w:hAnsiTheme="minorHAnsi" w:cstheme="minorHAnsi"/>
              </w:rPr>
              <w:t>USD 100,000</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Fixed Rate Basis</w:t>
            </w:r>
          </w:p>
        </w:tc>
        <w:tc>
          <w:tcPr>
            <w:tcW w:w="6663" w:type="dxa"/>
          </w:tcPr>
          <w:p w:rsidR="004B51E0" w:rsidRPr="006D385C" w:rsidRDefault="004B51E0" w:rsidP="004B51E0">
            <w:pPr>
              <w:spacing w:after="0"/>
              <w:jc w:val="both"/>
              <w:rPr>
                <w:rFonts w:asciiTheme="minorHAnsi" w:hAnsiTheme="minorHAnsi" w:cstheme="minorHAnsi"/>
              </w:rPr>
            </w:pPr>
            <w:r w:rsidRPr="006D385C">
              <w:rPr>
                <w:rFonts w:asciiTheme="minorHAnsi" w:hAnsiTheme="minorHAnsi" w:cstheme="minorHAnsi"/>
              </w:rPr>
              <w:t>Semi-Annual 30/360</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Floating Rate Basis</w:t>
            </w:r>
          </w:p>
        </w:tc>
        <w:tc>
          <w:tcPr>
            <w:tcW w:w="6663" w:type="dxa"/>
          </w:tcPr>
          <w:p w:rsidR="004B51E0" w:rsidRPr="006D385C" w:rsidRDefault="004B51E0" w:rsidP="004B51E0">
            <w:pPr>
              <w:spacing w:after="0"/>
              <w:jc w:val="both"/>
              <w:rPr>
                <w:rFonts w:asciiTheme="minorHAnsi" w:hAnsiTheme="minorHAnsi" w:cstheme="minorHAnsi"/>
              </w:rPr>
            </w:pPr>
            <w:r w:rsidRPr="006D385C">
              <w:rPr>
                <w:rFonts w:asciiTheme="minorHAnsi" w:hAnsiTheme="minorHAnsi" w:cstheme="minorHAnsi"/>
              </w:rPr>
              <w:t>3M LIBOR Actual/360</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Floating Rate Reference</w:t>
            </w:r>
          </w:p>
        </w:tc>
        <w:tc>
          <w:tcPr>
            <w:tcW w:w="6663" w:type="dxa"/>
          </w:tcPr>
          <w:p w:rsidR="004B51E0" w:rsidRPr="006D385C" w:rsidRDefault="004B51E0" w:rsidP="004B51E0">
            <w:pPr>
              <w:spacing w:after="0"/>
              <w:jc w:val="both"/>
              <w:rPr>
                <w:rFonts w:asciiTheme="minorHAnsi" w:hAnsiTheme="minorHAnsi" w:cstheme="minorHAnsi"/>
              </w:rPr>
            </w:pPr>
            <w:r w:rsidRPr="006D385C">
              <w:rPr>
                <w:rFonts w:asciiTheme="minorHAnsi" w:hAnsiTheme="minorHAnsi" w:cstheme="minorHAnsi"/>
              </w:rPr>
              <w:t>USD-LIBOR / Security ID = US0003M</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Business Day(s)</w:t>
            </w:r>
          </w:p>
        </w:tc>
        <w:tc>
          <w:tcPr>
            <w:tcW w:w="6663" w:type="dxa"/>
          </w:tcPr>
          <w:p w:rsidR="004B51E0" w:rsidRPr="006D385C" w:rsidRDefault="004B51E0" w:rsidP="004B51E0">
            <w:pPr>
              <w:spacing w:after="0"/>
              <w:jc w:val="both"/>
              <w:rPr>
                <w:rFonts w:asciiTheme="minorHAnsi" w:hAnsiTheme="minorHAnsi" w:cstheme="minorHAnsi"/>
              </w:rPr>
            </w:pPr>
            <w:r w:rsidRPr="006D385C">
              <w:rPr>
                <w:rFonts w:asciiTheme="minorHAnsi" w:hAnsiTheme="minorHAnsi" w:cstheme="minorHAnsi"/>
              </w:rPr>
              <w:t>London, New York</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Business Day Convention</w:t>
            </w:r>
          </w:p>
        </w:tc>
        <w:tc>
          <w:tcPr>
            <w:tcW w:w="6663" w:type="dxa"/>
          </w:tcPr>
          <w:p w:rsidR="004B51E0" w:rsidRPr="006D385C" w:rsidRDefault="004B51E0" w:rsidP="004B51E0">
            <w:pPr>
              <w:spacing w:after="0"/>
              <w:jc w:val="both"/>
              <w:rPr>
                <w:rFonts w:asciiTheme="minorHAnsi" w:hAnsiTheme="minorHAnsi" w:cstheme="minorHAnsi"/>
              </w:rPr>
            </w:pPr>
            <w:r w:rsidRPr="006D385C">
              <w:rPr>
                <w:rFonts w:asciiTheme="minorHAnsi" w:hAnsiTheme="minorHAnsi" w:cstheme="minorHAnsi"/>
              </w:rPr>
              <w:t>Modified Following</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Hours</w:t>
            </w:r>
          </w:p>
        </w:tc>
        <w:tc>
          <w:tcPr>
            <w:tcW w:w="6663" w:type="dxa"/>
          </w:tcPr>
          <w:p w:rsidR="004B51E0" w:rsidRPr="006D385C" w:rsidRDefault="004B51E0" w:rsidP="004B51E0">
            <w:pPr>
              <w:spacing w:after="0"/>
              <w:jc w:val="both"/>
              <w:rPr>
                <w:rFonts w:asciiTheme="minorHAnsi" w:hAnsiTheme="minorHAnsi" w:cstheme="minorHAnsi"/>
              </w:rPr>
            </w:pPr>
            <w:r>
              <w:rPr>
                <w:rFonts w:asciiTheme="minorHAnsi" w:hAnsiTheme="minorHAnsi" w:cstheme="minorHAnsi"/>
              </w:rPr>
              <w:t>08:00 – 20</w:t>
            </w:r>
            <w:r w:rsidRPr="006D385C">
              <w:rPr>
                <w:rFonts w:asciiTheme="minorHAnsi" w:hAnsiTheme="minorHAnsi" w:cstheme="minorHAnsi"/>
              </w:rPr>
              <w:t>:00 London Time</w:t>
            </w:r>
          </w:p>
        </w:tc>
      </w:tr>
      <w:tr w:rsidR="0061690C" w:rsidRPr="006D385C" w:rsidTr="0061690C">
        <w:tc>
          <w:tcPr>
            <w:tcW w:w="2835" w:type="dxa"/>
          </w:tcPr>
          <w:p w:rsidR="0061690C" w:rsidRPr="006D385C" w:rsidRDefault="0061690C" w:rsidP="0061690C">
            <w:pPr>
              <w:spacing w:after="0"/>
              <w:jc w:val="both"/>
              <w:rPr>
                <w:rFonts w:asciiTheme="minorHAnsi" w:hAnsiTheme="minorHAnsi" w:cstheme="minorHAnsi"/>
              </w:rPr>
            </w:pPr>
            <w:r w:rsidRPr="006D385C">
              <w:rPr>
                <w:rFonts w:asciiTheme="minorHAnsi" w:hAnsiTheme="minorHAnsi" w:cstheme="minorHAnsi"/>
              </w:rPr>
              <w:t>Last Trading Time / Day</w:t>
            </w:r>
          </w:p>
        </w:tc>
        <w:tc>
          <w:tcPr>
            <w:tcW w:w="6663" w:type="dxa"/>
          </w:tcPr>
          <w:p w:rsidR="0061690C" w:rsidRPr="006D385C" w:rsidRDefault="004B51E0" w:rsidP="0061690C">
            <w:pPr>
              <w:spacing w:after="0"/>
              <w:jc w:val="both"/>
              <w:rPr>
                <w:rFonts w:asciiTheme="minorHAnsi" w:hAnsiTheme="minorHAnsi" w:cstheme="minorHAnsi"/>
              </w:rPr>
            </w:pPr>
            <w:r>
              <w:rPr>
                <w:rFonts w:asciiTheme="minorHAnsi" w:hAnsiTheme="minorHAnsi" w:cstheme="minorHAnsi"/>
              </w:rPr>
              <w:t>8</w:t>
            </w:r>
            <w:r w:rsidR="0061690C" w:rsidRPr="006D385C">
              <w:rPr>
                <w:rFonts w:asciiTheme="minorHAnsi" w:hAnsiTheme="minorHAnsi" w:cstheme="minorHAnsi"/>
              </w:rPr>
              <w:t xml:space="preserve">pm London Time / 2 business days prior to </w:t>
            </w:r>
            <w:r w:rsidR="0061690C">
              <w:rPr>
                <w:rFonts w:asciiTheme="minorHAnsi" w:hAnsiTheme="minorHAnsi" w:cstheme="minorHAnsi"/>
              </w:rPr>
              <w:t xml:space="preserve">the </w:t>
            </w:r>
            <w:r w:rsidR="0061690C" w:rsidRPr="006D385C">
              <w:rPr>
                <w:rFonts w:asciiTheme="minorHAnsi" w:hAnsiTheme="minorHAnsi" w:cstheme="minorHAnsi"/>
              </w:rPr>
              <w:t>3rd Wednesday of delivery month</w:t>
            </w:r>
          </w:p>
        </w:tc>
      </w:tr>
    </w:tbl>
    <w:p w:rsidR="0061690C" w:rsidRPr="006D385C" w:rsidRDefault="0061690C" w:rsidP="0061690C">
      <w:pPr>
        <w:spacing w:after="120"/>
        <w:jc w:val="both"/>
        <w:rPr>
          <w:rFonts w:asciiTheme="minorHAnsi"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2693"/>
        <w:gridCol w:w="2693"/>
      </w:tblGrid>
      <w:tr w:rsidR="004B51E0" w:rsidRPr="006D385C" w:rsidTr="00C44657">
        <w:tc>
          <w:tcPr>
            <w:tcW w:w="1418" w:type="dxa"/>
            <w:shd w:val="clear" w:color="auto" w:fill="D9D9D9" w:themeFill="background1" w:themeFillShade="D9"/>
          </w:tcPr>
          <w:p w:rsidR="004B51E0" w:rsidRPr="006D385C" w:rsidRDefault="004B51E0" w:rsidP="0061690C">
            <w:pPr>
              <w:spacing w:after="0"/>
              <w:jc w:val="both"/>
              <w:rPr>
                <w:rFonts w:asciiTheme="minorHAnsi" w:hAnsiTheme="minorHAnsi" w:cstheme="minorHAnsi"/>
                <w:b/>
              </w:rPr>
            </w:pPr>
            <w:r w:rsidRPr="006D385C">
              <w:rPr>
                <w:rFonts w:asciiTheme="minorHAnsi" w:hAnsiTheme="minorHAnsi" w:cstheme="minorHAnsi"/>
                <w:b/>
              </w:rPr>
              <w:t>Tenor</w:t>
            </w:r>
          </w:p>
        </w:tc>
        <w:tc>
          <w:tcPr>
            <w:tcW w:w="2693" w:type="dxa"/>
            <w:shd w:val="clear" w:color="auto" w:fill="D9D9D9" w:themeFill="background1" w:themeFillShade="D9"/>
          </w:tcPr>
          <w:p w:rsidR="004B51E0" w:rsidRPr="006D385C" w:rsidRDefault="004B51E0" w:rsidP="0061690C">
            <w:pPr>
              <w:spacing w:after="0"/>
              <w:jc w:val="both"/>
              <w:rPr>
                <w:rFonts w:asciiTheme="minorHAnsi" w:hAnsiTheme="minorHAnsi" w:cstheme="minorHAnsi"/>
                <w:b/>
              </w:rPr>
            </w:pPr>
            <w:r w:rsidRPr="006D385C">
              <w:rPr>
                <w:rFonts w:asciiTheme="minorHAnsi" w:hAnsiTheme="minorHAnsi" w:cstheme="minorHAnsi"/>
                <w:b/>
              </w:rPr>
              <w:t>Min. Price Increment</w:t>
            </w:r>
          </w:p>
        </w:tc>
        <w:tc>
          <w:tcPr>
            <w:tcW w:w="2693" w:type="dxa"/>
            <w:shd w:val="clear" w:color="auto" w:fill="D9D9D9" w:themeFill="background1" w:themeFillShade="D9"/>
          </w:tcPr>
          <w:p w:rsidR="004B51E0" w:rsidRPr="006D385C" w:rsidRDefault="004B51E0" w:rsidP="0061690C">
            <w:pPr>
              <w:spacing w:after="0"/>
              <w:jc w:val="both"/>
              <w:rPr>
                <w:rFonts w:asciiTheme="minorHAnsi" w:hAnsiTheme="minorHAnsi" w:cstheme="minorHAnsi"/>
                <w:b/>
              </w:rPr>
            </w:pPr>
            <w:r w:rsidRPr="006D385C">
              <w:rPr>
                <w:rFonts w:asciiTheme="minorHAnsi" w:hAnsiTheme="minorHAnsi" w:cstheme="minorHAnsi"/>
                <w:b/>
              </w:rPr>
              <w:t>Approx. Yield Equivalent</w:t>
            </w:r>
          </w:p>
        </w:tc>
      </w:tr>
      <w:tr w:rsidR="004B51E0" w:rsidRPr="006D385C" w:rsidTr="0061690C">
        <w:tc>
          <w:tcPr>
            <w:tcW w:w="1418"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2Y</w:t>
            </w:r>
          </w:p>
        </w:tc>
        <w:tc>
          <w:tcPr>
            <w:tcW w:w="2693" w:type="dxa"/>
          </w:tcPr>
          <w:p w:rsidR="004B51E0" w:rsidRPr="006D385C" w:rsidRDefault="004B51E0" w:rsidP="004B51E0">
            <w:pPr>
              <w:spacing w:after="0"/>
              <w:jc w:val="both"/>
              <w:rPr>
                <w:rFonts w:asciiTheme="minorHAnsi" w:hAnsiTheme="minorHAnsi" w:cstheme="minorHAnsi"/>
              </w:rPr>
            </w:pPr>
            <w:r w:rsidRPr="006D385C">
              <w:rPr>
                <w:rFonts w:asciiTheme="minorHAnsi" w:hAnsiTheme="minorHAnsi" w:cstheme="minorHAnsi"/>
              </w:rPr>
              <w:t>0.0</w:t>
            </w:r>
            <w:r>
              <w:rPr>
                <w:rFonts w:asciiTheme="minorHAnsi" w:hAnsiTheme="minorHAnsi" w:cstheme="minorHAnsi"/>
              </w:rPr>
              <w:t>05</w:t>
            </w:r>
          </w:p>
        </w:tc>
        <w:tc>
          <w:tcPr>
            <w:tcW w:w="2693" w:type="dxa"/>
          </w:tcPr>
          <w:p w:rsidR="004B51E0" w:rsidRPr="006D385C" w:rsidRDefault="004B51E0" w:rsidP="0061690C">
            <w:pPr>
              <w:spacing w:after="0"/>
              <w:jc w:val="both"/>
              <w:rPr>
                <w:rFonts w:asciiTheme="minorHAnsi" w:hAnsiTheme="minorHAnsi" w:cstheme="minorHAnsi"/>
              </w:rPr>
            </w:pPr>
            <w:r>
              <w:rPr>
                <w:rFonts w:asciiTheme="minorHAnsi" w:hAnsiTheme="minorHAnsi" w:cstheme="minorHAnsi"/>
              </w:rPr>
              <w:t>1/4</w:t>
            </w:r>
            <w:r w:rsidRPr="006D385C">
              <w:rPr>
                <w:rFonts w:asciiTheme="minorHAnsi" w:hAnsiTheme="minorHAnsi" w:cstheme="minorHAnsi"/>
              </w:rPr>
              <w:t>bp</w:t>
            </w:r>
          </w:p>
        </w:tc>
      </w:tr>
      <w:tr w:rsidR="004B51E0" w:rsidRPr="006D385C" w:rsidTr="0061690C">
        <w:tc>
          <w:tcPr>
            <w:tcW w:w="1418"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5Y</w:t>
            </w:r>
            <w:r w:rsidR="00E7601B">
              <w:rPr>
                <w:rFonts w:asciiTheme="minorHAnsi" w:hAnsiTheme="minorHAnsi" w:cstheme="minorHAnsi"/>
              </w:rPr>
              <w:t xml:space="preserve"> / 10Y</w:t>
            </w:r>
          </w:p>
        </w:tc>
        <w:tc>
          <w:tcPr>
            <w:tcW w:w="2693"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0.01</w:t>
            </w:r>
          </w:p>
        </w:tc>
        <w:tc>
          <w:tcPr>
            <w:tcW w:w="2693"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1/5bp</w:t>
            </w:r>
            <w:r w:rsidR="00E7601B">
              <w:rPr>
                <w:rFonts w:asciiTheme="minorHAnsi" w:hAnsiTheme="minorHAnsi" w:cstheme="minorHAnsi"/>
              </w:rPr>
              <w:t xml:space="preserve"> / 1/8</w:t>
            </w:r>
            <w:r w:rsidR="00E7601B" w:rsidRPr="006D385C">
              <w:rPr>
                <w:rFonts w:asciiTheme="minorHAnsi" w:hAnsiTheme="minorHAnsi" w:cstheme="minorHAnsi"/>
              </w:rPr>
              <w:t>bp</w:t>
            </w:r>
          </w:p>
        </w:tc>
      </w:tr>
    </w:tbl>
    <w:p w:rsidR="0061690C" w:rsidRPr="006D385C" w:rsidRDefault="0061690C" w:rsidP="0061690C">
      <w:pPr>
        <w:spacing w:after="120"/>
        <w:jc w:val="both"/>
        <w:rPr>
          <w:rFonts w:asciiTheme="minorHAnsi" w:hAnsiTheme="minorHAnsi" w:cstheme="minorHAnsi"/>
        </w:rPr>
      </w:pPr>
    </w:p>
    <w:p w:rsidR="0061690C" w:rsidRPr="006D385C" w:rsidRDefault="0061690C" w:rsidP="0061690C">
      <w:pPr>
        <w:pStyle w:val="Heading2"/>
        <w:spacing w:before="0"/>
        <w:jc w:val="both"/>
      </w:pPr>
      <w:bookmarkStart w:id="29" w:name="_Toc397077505"/>
      <w:r w:rsidRPr="006D385C">
        <w:t>EUR</w:t>
      </w:r>
      <w:bookmarkEnd w:id="29"/>
    </w:p>
    <w:p w:rsidR="0061690C" w:rsidRPr="006D385C" w:rsidRDefault="0061690C" w:rsidP="0061690C">
      <w:pPr>
        <w:spacing w:after="120"/>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6663"/>
      </w:tblGrid>
      <w:tr w:rsidR="004B51E0" w:rsidRPr="006D385C" w:rsidTr="0061690C">
        <w:tc>
          <w:tcPr>
            <w:tcW w:w="2835" w:type="dxa"/>
          </w:tcPr>
          <w:p w:rsidR="004B51E0" w:rsidRPr="006D385C" w:rsidRDefault="004B51E0" w:rsidP="0061690C">
            <w:pPr>
              <w:spacing w:after="0"/>
              <w:jc w:val="both"/>
              <w:rPr>
                <w:rFonts w:asciiTheme="minorHAnsi" w:hAnsiTheme="minorHAnsi" w:cstheme="minorHAnsi"/>
                <w:szCs w:val="20"/>
              </w:rPr>
            </w:pPr>
            <w:r w:rsidRPr="006D385C">
              <w:rPr>
                <w:rFonts w:asciiTheme="minorHAnsi" w:hAnsiTheme="minorHAnsi" w:cstheme="minorHAnsi"/>
                <w:szCs w:val="20"/>
              </w:rPr>
              <w:t>Notional Contract Size</w:t>
            </w:r>
          </w:p>
        </w:tc>
        <w:tc>
          <w:tcPr>
            <w:tcW w:w="6663" w:type="dxa"/>
          </w:tcPr>
          <w:p w:rsidR="004B51E0" w:rsidRPr="006D385C" w:rsidRDefault="004B51E0" w:rsidP="004B51E0">
            <w:pPr>
              <w:spacing w:after="0"/>
              <w:jc w:val="both"/>
              <w:rPr>
                <w:rFonts w:asciiTheme="minorHAnsi" w:hAnsiTheme="minorHAnsi" w:cstheme="minorHAnsi"/>
                <w:szCs w:val="20"/>
              </w:rPr>
            </w:pPr>
            <w:r w:rsidRPr="006D385C">
              <w:rPr>
                <w:rFonts w:asciiTheme="minorHAnsi" w:hAnsiTheme="minorHAnsi" w:cstheme="minorHAnsi"/>
                <w:szCs w:val="20"/>
              </w:rPr>
              <w:t>EUR 100,000</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Fixed Rate Basis</w:t>
            </w:r>
          </w:p>
        </w:tc>
        <w:tc>
          <w:tcPr>
            <w:tcW w:w="6663" w:type="dxa"/>
          </w:tcPr>
          <w:p w:rsidR="004B51E0" w:rsidRPr="006D385C" w:rsidRDefault="004B51E0" w:rsidP="004B51E0">
            <w:pPr>
              <w:spacing w:after="0"/>
              <w:jc w:val="both"/>
              <w:rPr>
                <w:rFonts w:asciiTheme="minorHAnsi" w:hAnsiTheme="minorHAnsi" w:cstheme="minorHAnsi"/>
                <w:szCs w:val="20"/>
              </w:rPr>
            </w:pPr>
            <w:r w:rsidRPr="006D385C">
              <w:rPr>
                <w:rFonts w:asciiTheme="minorHAnsi" w:hAnsiTheme="minorHAnsi" w:cstheme="minorHAnsi"/>
                <w:szCs w:val="20"/>
              </w:rPr>
              <w:t>Annual 30/360</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Floating Rate Basis</w:t>
            </w:r>
          </w:p>
        </w:tc>
        <w:tc>
          <w:tcPr>
            <w:tcW w:w="6663" w:type="dxa"/>
          </w:tcPr>
          <w:p w:rsidR="004B51E0" w:rsidRPr="006D385C" w:rsidRDefault="004B51E0" w:rsidP="004B51E0">
            <w:pPr>
              <w:spacing w:after="0"/>
              <w:jc w:val="both"/>
              <w:rPr>
                <w:rFonts w:asciiTheme="minorHAnsi" w:hAnsiTheme="minorHAnsi" w:cstheme="minorHAnsi"/>
              </w:rPr>
            </w:pPr>
            <w:r w:rsidRPr="006D385C">
              <w:rPr>
                <w:rFonts w:asciiTheme="minorHAnsi" w:hAnsiTheme="minorHAnsi" w:cstheme="minorHAnsi"/>
                <w:szCs w:val="20"/>
              </w:rPr>
              <w:t xml:space="preserve">6M EURIBOR </w:t>
            </w:r>
            <w:r w:rsidRPr="006D385C">
              <w:rPr>
                <w:rFonts w:asciiTheme="minorHAnsi" w:hAnsiTheme="minorHAnsi" w:cstheme="minorHAnsi"/>
              </w:rPr>
              <w:t>Actual/360</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Floating Rate Reference</w:t>
            </w:r>
          </w:p>
        </w:tc>
        <w:tc>
          <w:tcPr>
            <w:tcW w:w="6663" w:type="dxa"/>
          </w:tcPr>
          <w:p w:rsidR="004B51E0" w:rsidRPr="006D385C" w:rsidRDefault="004B51E0" w:rsidP="004B51E0">
            <w:pPr>
              <w:spacing w:after="0"/>
              <w:jc w:val="both"/>
              <w:rPr>
                <w:rFonts w:asciiTheme="minorHAnsi" w:hAnsiTheme="minorHAnsi" w:cstheme="minorHAnsi"/>
              </w:rPr>
            </w:pPr>
            <w:r w:rsidRPr="006D385C">
              <w:rPr>
                <w:rFonts w:asciiTheme="minorHAnsi" w:hAnsiTheme="minorHAnsi" w:cstheme="minorHAnsi"/>
              </w:rPr>
              <w:t>EUR-EURIBOR / Security ID = EUR006M</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Business Day(s)</w:t>
            </w:r>
          </w:p>
        </w:tc>
        <w:tc>
          <w:tcPr>
            <w:tcW w:w="6663" w:type="dxa"/>
          </w:tcPr>
          <w:p w:rsidR="004B51E0" w:rsidRPr="006D385C" w:rsidRDefault="004B51E0" w:rsidP="004B51E0">
            <w:pPr>
              <w:spacing w:after="0"/>
              <w:jc w:val="both"/>
              <w:rPr>
                <w:rFonts w:asciiTheme="minorHAnsi" w:hAnsiTheme="minorHAnsi" w:cstheme="minorHAnsi"/>
              </w:rPr>
            </w:pPr>
            <w:r w:rsidRPr="006D385C">
              <w:rPr>
                <w:rFonts w:asciiTheme="minorHAnsi" w:hAnsiTheme="minorHAnsi" w:cstheme="minorHAnsi"/>
              </w:rPr>
              <w:t>TARGET</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Business Day Convention</w:t>
            </w:r>
          </w:p>
        </w:tc>
        <w:tc>
          <w:tcPr>
            <w:tcW w:w="6663" w:type="dxa"/>
          </w:tcPr>
          <w:p w:rsidR="004B51E0" w:rsidRPr="006D385C" w:rsidRDefault="004B51E0" w:rsidP="004B51E0">
            <w:pPr>
              <w:spacing w:after="0"/>
              <w:jc w:val="both"/>
              <w:rPr>
                <w:rFonts w:asciiTheme="minorHAnsi" w:hAnsiTheme="minorHAnsi" w:cstheme="minorHAnsi"/>
              </w:rPr>
            </w:pPr>
            <w:r w:rsidRPr="006D385C">
              <w:rPr>
                <w:rFonts w:asciiTheme="minorHAnsi" w:hAnsiTheme="minorHAnsi" w:cstheme="minorHAnsi"/>
              </w:rPr>
              <w:t>Modified Following</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szCs w:val="20"/>
              </w:rPr>
            </w:pPr>
            <w:r w:rsidRPr="006D385C">
              <w:rPr>
                <w:rFonts w:asciiTheme="minorHAnsi" w:hAnsiTheme="minorHAnsi" w:cstheme="minorHAnsi"/>
                <w:szCs w:val="20"/>
              </w:rPr>
              <w:t>Hours</w:t>
            </w:r>
          </w:p>
        </w:tc>
        <w:tc>
          <w:tcPr>
            <w:tcW w:w="6663" w:type="dxa"/>
          </w:tcPr>
          <w:p w:rsidR="004B51E0" w:rsidRPr="006D385C" w:rsidRDefault="004B51E0" w:rsidP="004B51E0">
            <w:pPr>
              <w:spacing w:after="0"/>
              <w:jc w:val="both"/>
              <w:rPr>
                <w:rFonts w:asciiTheme="minorHAnsi" w:hAnsiTheme="minorHAnsi" w:cstheme="minorHAnsi"/>
                <w:szCs w:val="20"/>
              </w:rPr>
            </w:pPr>
            <w:r>
              <w:rPr>
                <w:rFonts w:asciiTheme="minorHAnsi" w:hAnsiTheme="minorHAnsi" w:cstheme="minorHAnsi"/>
                <w:szCs w:val="20"/>
              </w:rPr>
              <w:t>08:00 – 17</w:t>
            </w:r>
            <w:r w:rsidRPr="006D385C">
              <w:rPr>
                <w:rFonts w:asciiTheme="minorHAnsi" w:hAnsiTheme="minorHAnsi" w:cstheme="minorHAnsi"/>
                <w:szCs w:val="20"/>
              </w:rPr>
              <w:t>:00 London Time</w:t>
            </w:r>
          </w:p>
        </w:tc>
      </w:tr>
      <w:tr w:rsidR="0061690C" w:rsidRPr="006D385C" w:rsidTr="0061690C">
        <w:tc>
          <w:tcPr>
            <w:tcW w:w="2835" w:type="dxa"/>
          </w:tcPr>
          <w:p w:rsidR="0061690C" w:rsidRPr="006D385C" w:rsidRDefault="0061690C" w:rsidP="0061690C">
            <w:pPr>
              <w:spacing w:after="0"/>
              <w:jc w:val="both"/>
              <w:rPr>
                <w:rFonts w:asciiTheme="minorHAnsi" w:hAnsiTheme="minorHAnsi" w:cstheme="minorHAnsi"/>
                <w:szCs w:val="20"/>
              </w:rPr>
            </w:pPr>
            <w:r w:rsidRPr="006D385C">
              <w:rPr>
                <w:rFonts w:asciiTheme="minorHAnsi" w:hAnsiTheme="minorHAnsi" w:cstheme="minorHAnsi"/>
                <w:szCs w:val="20"/>
              </w:rPr>
              <w:t>Last Trading Time / Day</w:t>
            </w:r>
          </w:p>
        </w:tc>
        <w:tc>
          <w:tcPr>
            <w:tcW w:w="6663" w:type="dxa"/>
          </w:tcPr>
          <w:p w:rsidR="0061690C" w:rsidRPr="006D385C" w:rsidRDefault="004B51E0" w:rsidP="0061690C">
            <w:pPr>
              <w:spacing w:after="0"/>
              <w:jc w:val="both"/>
              <w:rPr>
                <w:rFonts w:asciiTheme="minorHAnsi" w:hAnsiTheme="minorHAnsi" w:cstheme="minorHAnsi"/>
                <w:szCs w:val="20"/>
              </w:rPr>
            </w:pPr>
            <w:r>
              <w:rPr>
                <w:rFonts w:asciiTheme="minorHAnsi" w:hAnsiTheme="minorHAnsi" w:cstheme="minorHAnsi"/>
                <w:szCs w:val="20"/>
              </w:rPr>
              <w:t>4.15pm</w:t>
            </w:r>
            <w:r w:rsidR="0061690C" w:rsidRPr="006D385C">
              <w:rPr>
                <w:rFonts w:asciiTheme="minorHAnsi" w:hAnsiTheme="minorHAnsi" w:cstheme="minorHAnsi"/>
                <w:szCs w:val="20"/>
              </w:rPr>
              <w:t xml:space="preserve"> London Time / 2 business days prior to </w:t>
            </w:r>
            <w:r w:rsidR="0061690C">
              <w:rPr>
                <w:rFonts w:asciiTheme="minorHAnsi" w:hAnsiTheme="minorHAnsi" w:cstheme="minorHAnsi"/>
                <w:szCs w:val="20"/>
              </w:rPr>
              <w:t xml:space="preserve">the </w:t>
            </w:r>
            <w:r w:rsidR="0061690C" w:rsidRPr="006D385C">
              <w:rPr>
                <w:rFonts w:asciiTheme="minorHAnsi" w:hAnsiTheme="minorHAnsi" w:cstheme="minorHAnsi"/>
                <w:szCs w:val="20"/>
              </w:rPr>
              <w:t>3rd Wednesday of delivery month</w:t>
            </w:r>
          </w:p>
        </w:tc>
      </w:tr>
    </w:tbl>
    <w:p w:rsidR="00E7601B" w:rsidRPr="006D385C" w:rsidRDefault="00E7601B" w:rsidP="00E7601B">
      <w:pPr>
        <w:spacing w:after="120"/>
        <w:jc w:val="both"/>
        <w:rPr>
          <w:rFonts w:asciiTheme="minorHAnsi"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2693"/>
        <w:gridCol w:w="2693"/>
      </w:tblGrid>
      <w:tr w:rsidR="00E7601B" w:rsidRPr="006D385C" w:rsidTr="00C44657">
        <w:tc>
          <w:tcPr>
            <w:tcW w:w="1418" w:type="dxa"/>
            <w:shd w:val="clear" w:color="auto" w:fill="D9D9D9" w:themeFill="background1" w:themeFillShade="D9"/>
          </w:tcPr>
          <w:p w:rsidR="00E7601B" w:rsidRPr="006D385C" w:rsidRDefault="00E7601B" w:rsidP="00E7601B">
            <w:pPr>
              <w:spacing w:after="0"/>
              <w:jc w:val="both"/>
              <w:rPr>
                <w:rFonts w:asciiTheme="minorHAnsi" w:hAnsiTheme="minorHAnsi" w:cstheme="minorHAnsi"/>
                <w:b/>
              </w:rPr>
            </w:pPr>
            <w:r w:rsidRPr="006D385C">
              <w:rPr>
                <w:rFonts w:asciiTheme="minorHAnsi" w:hAnsiTheme="minorHAnsi" w:cstheme="minorHAnsi"/>
                <w:b/>
              </w:rPr>
              <w:t>Tenor</w:t>
            </w:r>
          </w:p>
        </w:tc>
        <w:tc>
          <w:tcPr>
            <w:tcW w:w="2693" w:type="dxa"/>
            <w:shd w:val="clear" w:color="auto" w:fill="D9D9D9" w:themeFill="background1" w:themeFillShade="D9"/>
          </w:tcPr>
          <w:p w:rsidR="00E7601B" w:rsidRPr="006D385C" w:rsidRDefault="00E7601B" w:rsidP="00E7601B">
            <w:pPr>
              <w:spacing w:after="0"/>
              <w:jc w:val="both"/>
              <w:rPr>
                <w:rFonts w:asciiTheme="minorHAnsi" w:hAnsiTheme="minorHAnsi" w:cstheme="minorHAnsi"/>
                <w:b/>
              </w:rPr>
            </w:pPr>
            <w:r w:rsidRPr="006D385C">
              <w:rPr>
                <w:rFonts w:asciiTheme="minorHAnsi" w:hAnsiTheme="minorHAnsi" w:cstheme="minorHAnsi"/>
                <w:b/>
              </w:rPr>
              <w:t>Min. Price Increment</w:t>
            </w:r>
          </w:p>
        </w:tc>
        <w:tc>
          <w:tcPr>
            <w:tcW w:w="2693" w:type="dxa"/>
            <w:shd w:val="clear" w:color="auto" w:fill="D9D9D9" w:themeFill="background1" w:themeFillShade="D9"/>
          </w:tcPr>
          <w:p w:rsidR="00E7601B" w:rsidRPr="006D385C" w:rsidRDefault="00E7601B" w:rsidP="00E7601B">
            <w:pPr>
              <w:spacing w:after="0"/>
              <w:jc w:val="both"/>
              <w:rPr>
                <w:rFonts w:asciiTheme="minorHAnsi" w:hAnsiTheme="minorHAnsi" w:cstheme="minorHAnsi"/>
                <w:b/>
              </w:rPr>
            </w:pPr>
            <w:r w:rsidRPr="006D385C">
              <w:rPr>
                <w:rFonts w:asciiTheme="minorHAnsi" w:hAnsiTheme="minorHAnsi" w:cstheme="minorHAnsi"/>
                <w:b/>
              </w:rPr>
              <w:t>Approx. Yield Equivalent</w:t>
            </w:r>
          </w:p>
        </w:tc>
      </w:tr>
      <w:tr w:rsidR="00E7601B" w:rsidRPr="006D385C" w:rsidTr="00E7601B">
        <w:tc>
          <w:tcPr>
            <w:tcW w:w="1418" w:type="dxa"/>
          </w:tcPr>
          <w:p w:rsidR="00E7601B" w:rsidRPr="006D385C" w:rsidRDefault="00E7601B" w:rsidP="00E7601B">
            <w:pPr>
              <w:spacing w:after="0"/>
              <w:jc w:val="both"/>
              <w:rPr>
                <w:rFonts w:asciiTheme="minorHAnsi" w:hAnsiTheme="minorHAnsi" w:cstheme="minorHAnsi"/>
              </w:rPr>
            </w:pPr>
            <w:r w:rsidRPr="006D385C">
              <w:rPr>
                <w:rFonts w:asciiTheme="minorHAnsi" w:hAnsiTheme="minorHAnsi" w:cstheme="minorHAnsi"/>
              </w:rPr>
              <w:t>2Y</w:t>
            </w:r>
          </w:p>
        </w:tc>
        <w:tc>
          <w:tcPr>
            <w:tcW w:w="2693" w:type="dxa"/>
          </w:tcPr>
          <w:p w:rsidR="00E7601B" w:rsidRPr="006D385C" w:rsidRDefault="00E7601B" w:rsidP="00E7601B">
            <w:pPr>
              <w:spacing w:after="0"/>
              <w:jc w:val="both"/>
              <w:rPr>
                <w:rFonts w:asciiTheme="minorHAnsi" w:hAnsiTheme="minorHAnsi" w:cstheme="minorHAnsi"/>
              </w:rPr>
            </w:pPr>
            <w:r w:rsidRPr="006D385C">
              <w:rPr>
                <w:rFonts w:asciiTheme="minorHAnsi" w:hAnsiTheme="minorHAnsi" w:cstheme="minorHAnsi"/>
              </w:rPr>
              <w:t>0.0</w:t>
            </w:r>
            <w:r>
              <w:rPr>
                <w:rFonts w:asciiTheme="minorHAnsi" w:hAnsiTheme="minorHAnsi" w:cstheme="minorHAnsi"/>
              </w:rPr>
              <w:t>05</w:t>
            </w:r>
          </w:p>
        </w:tc>
        <w:tc>
          <w:tcPr>
            <w:tcW w:w="2693" w:type="dxa"/>
          </w:tcPr>
          <w:p w:rsidR="00E7601B" w:rsidRPr="006D385C" w:rsidRDefault="00E7601B" w:rsidP="00E7601B">
            <w:pPr>
              <w:spacing w:after="0"/>
              <w:jc w:val="both"/>
              <w:rPr>
                <w:rFonts w:asciiTheme="minorHAnsi" w:hAnsiTheme="minorHAnsi" w:cstheme="minorHAnsi"/>
              </w:rPr>
            </w:pPr>
            <w:r>
              <w:rPr>
                <w:rFonts w:asciiTheme="minorHAnsi" w:hAnsiTheme="minorHAnsi" w:cstheme="minorHAnsi"/>
              </w:rPr>
              <w:t>1/4</w:t>
            </w:r>
            <w:r w:rsidRPr="006D385C">
              <w:rPr>
                <w:rFonts w:asciiTheme="minorHAnsi" w:hAnsiTheme="minorHAnsi" w:cstheme="minorHAnsi"/>
              </w:rPr>
              <w:t>bp</w:t>
            </w:r>
          </w:p>
        </w:tc>
      </w:tr>
      <w:tr w:rsidR="00E7601B" w:rsidRPr="006D385C" w:rsidTr="00E7601B">
        <w:tc>
          <w:tcPr>
            <w:tcW w:w="1418" w:type="dxa"/>
          </w:tcPr>
          <w:p w:rsidR="00E7601B" w:rsidRPr="006D385C" w:rsidRDefault="00E7601B" w:rsidP="00E7601B">
            <w:pPr>
              <w:spacing w:after="0"/>
              <w:jc w:val="both"/>
              <w:rPr>
                <w:rFonts w:asciiTheme="minorHAnsi" w:hAnsiTheme="minorHAnsi" w:cstheme="minorHAnsi"/>
              </w:rPr>
            </w:pPr>
            <w:r w:rsidRPr="006D385C">
              <w:rPr>
                <w:rFonts w:asciiTheme="minorHAnsi" w:hAnsiTheme="minorHAnsi" w:cstheme="minorHAnsi"/>
              </w:rPr>
              <w:t>5Y</w:t>
            </w:r>
            <w:r>
              <w:rPr>
                <w:rFonts w:asciiTheme="minorHAnsi" w:hAnsiTheme="minorHAnsi" w:cstheme="minorHAnsi"/>
              </w:rPr>
              <w:t xml:space="preserve"> / 10Y</w:t>
            </w:r>
          </w:p>
        </w:tc>
        <w:tc>
          <w:tcPr>
            <w:tcW w:w="2693" w:type="dxa"/>
          </w:tcPr>
          <w:p w:rsidR="00E7601B" w:rsidRPr="006D385C" w:rsidRDefault="00E7601B" w:rsidP="00E7601B">
            <w:pPr>
              <w:spacing w:after="0"/>
              <w:jc w:val="both"/>
              <w:rPr>
                <w:rFonts w:asciiTheme="minorHAnsi" w:hAnsiTheme="minorHAnsi" w:cstheme="minorHAnsi"/>
              </w:rPr>
            </w:pPr>
            <w:r w:rsidRPr="006D385C">
              <w:rPr>
                <w:rFonts w:asciiTheme="minorHAnsi" w:hAnsiTheme="minorHAnsi" w:cstheme="minorHAnsi"/>
              </w:rPr>
              <w:t>0.01</w:t>
            </w:r>
          </w:p>
        </w:tc>
        <w:tc>
          <w:tcPr>
            <w:tcW w:w="2693" w:type="dxa"/>
          </w:tcPr>
          <w:p w:rsidR="00E7601B" w:rsidRPr="006D385C" w:rsidRDefault="00E7601B" w:rsidP="00E7601B">
            <w:pPr>
              <w:spacing w:after="0"/>
              <w:jc w:val="both"/>
              <w:rPr>
                <w:rFonts w:asciiTheme="minorHAnsi" w:hAnsiTheme="minorHAnsi" w:cstheme="minorHAnsi"/>
              </w:rPr>
            </w:pPr>
            <w:r w:rsidRPr="006D385C">
              <w:rPr>
                <w:rFonts w:asciiTheme="minorHAnsi" w:hAnsiTheme="minorHAnsi" w:cstheme="minorHAnsi"/>
              </w:rPr>
              <w:t>1/5bp</w:t>
            </w:r>
            <w:r>
              <w:rPr>
                <w:rFonts w:asciiTheme="minorHAnsi" w:hAnsiTheme="minorHAnsi" w:cstheme="minorHAnsi"/>
              </w:rPr>
              <w:t xml:space="preserve"> / 1/8</w:t>
            </w:r>
            <w:r w:rsidRPr="006D385C">
              <w:rPr>
                <w:rFonts w:asciiTheme="minorHAnsi" w:hAnsiTheme="minorHAnsi" w:cstheme="minorHAnsi"/>
              </w:rPr>
              <w:t>bp</w:t>
            </w:r>
          </w:p>
        </w:tc>
      </w:tr>
    </w:tbl>
    <w:p w:rsidR="00E7601B" w:rsidRPr="006D385C" w:rsidRDefault="00E7601B" w:rsidP="00E7601B">
      <w:pPr>
        <w:spacing w:after="120"/>
        <w:jc w:val="both"/>
        <w:rPr>
          <w:rFonts w:asciiTheme="minorHAnsi" w:hAnsiTheme="minorHAnsi" w:cstheme="minorHAnsi"/>
        </w:rPr>
      </w:pPr>
    </w:p>
    <w:p w:rsidR="0061690C" w:rsidRPr="006D385C" w:rsidRDefault="0061690C" w:rsidP="0061690C">
      <w:pPr>
        <w:pStyle w:val="Heading2"/>
        <w:spacing w:before="0"/>
        <w:jc w:val="both"/>
      </w:pPr>
      <w:bookmarkStart w:id="30" w:name="_Toc397077506"/>
      <w:r w:rsidRPr="006D385C">
        <w:lastRenderedPageBreak/>
        <w:t>GBP</w:t>
      </w:r>
      <w:bookmarkEnd w:id="30"/>
    </w:p>
    <w:p w:rsidR="0061690C" w:rsidRPr="006D385C" w:rsidRDefault="0061690C" w:rsidP="0061690C">
      <w:pPr>
        <w:spacing w:after="120"/>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6663"/>
      </w:tblGrid>
      <w:tr w:rsidR="004B51E0" w:rsidRPr="006D385C" w:rsidTr="0061690C">
        <w:tc>
          <w:tcPr>
            <w:tcW w:w="2835" w:type="dxa"/>
          </w:tcPr>
          <w:p w:rsidR="004B51E0" w:rsidRPr="006D385C" w:rsidRDefault="004B51E0" w:rsidP="0061690C">
            <w:pPr>
              <w:spacing w:after="0"/>
              <w:jc w:val="both"/>
              <w:rPr>
                <w:rFonts w:asciiTheme="minorHAnsi" w:hAnsiTheme="minorHAnsi" w:cstheme="minorHAnsi"/>
                <w:szCs w:val="20"/>
              </w:rPr>
            </w:pPr>
            <w:r w:rsidRPr="006D385C">
              <w:rPr>
                <w:rFonts w:asciiTheme="minorHAnsi" w:hAnsiTheme="minorHAnsi" w:cstheme="minorHAnsi"/>
                <w:szCs w:val="20"/>
              </w:rPr>
              <w:t>Notional Contract Size</w:t>
            </w:r>
          </w:p>
        </w:tc>
        <w:tc>
          <w:tcPr>
            <w:tcW w:w="6663" w:type="dxa"/>
          </w:tcPr>
          <w:p w:rsidR="004B51E0" w:rsidRPr="006D385C" w:rsidRDefault="004B51E0" w:rsidP="004B51E0">
            <w:pPr>
              <w:spacing w:after="0"/>
              <w:jc w:val="both"/>
              <w:rPr>
                <w:rFonts w:asciiTheme="minorHAnsi" w:hAnsiTheme="minorHAnsi" w:cstheme="minorHAnsi"/>
                <w:szCs w:val="20"/>
              </w:rPr>
            </w:pPr>
            <w:r w:rsidRPr="006D385C">
              <w:rPr>
                <w:rFonts w:asciiTheme="minorHAnsi" w:hAnsiTheme="minorHAnsi" w:cstheme="minorHAnsi"/>
                <w:szCs w:val="20"/>
              </w:rPr>
              <w:t>GBP 100,000</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Fixed Rate Basis</w:t>
            </w:r>
          </w:p>
        </w:tc>
        <w:tc>
          <w:tcPr>
            <w:tcW w:w="6663" w:type="dxa"/>
          </w:tcPr>
          <w:p w:rsidR="004B51E0" w:rsidRPr="006D385C" w:rsidRDefault="004B51E0" w:rsidP="004B51E0">
            <w:pPr>
              <w:spacing w:after="0"/>
              <w:jc w:val="both"/>
              <w:rPr>
                <w:rFonts w:asciiTheme="minorHAnsi" w:hAnsiTheme="minorHAnsi" w:cstheme="minorHAnsi"/>
                <w:szCs w:val="20"/>
              </w:rPr>
            </w:pPr>
            <w:r w:rsidRPr="006D385C">
              <w:rPr>
                <w:rFonts w:asciiTheme="minorHAnsi" w:hAnsiTheme="minorHAnsi" w:cstheme="minorHAnsi"/>
                <w:szCs w:val="20"/>
              </w:rPr>
              <w:t>Semi-Annual Actual/365F</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Floating Rate Basis</w:t>
            </w:r>
          </w:p>
        </w:tc>
        <w:tc>
          <w:tcPr>
            <w:tcW w:w="6663" w:type="dxa"/>
          </w:tcPr>
          <w:p w:rsidR="004B51E0" w:rsidRPr="006D385C" w:rsidRDefault="004B51E0" w:rsidP="004B51E0">
            <w:pPr>
              <w:spacing w:after="0"/>
              <w:jc w:val="both"/>
              <w:rPr>
                <w:rFonts w:asciiTheme="minorHAnsi" w:hAnsiTheme="minorHAnsi" w:cstheme="minorHAnsi"/>
                <w:szCs w:val="20"/>
              </w:rPr>
            </w:pPr>
            <w:r w:rsidRPr="006D385C">
              <w:rPr>
                <w:rFonts w:asciiTheme="minorHAnsi" w:hAnsiTheme="minorHAnsi" w:cstheme="minorHAnsi"/>
                <w:szCs w:val="20"/>
              </w:rPr>
              <w:t>6M LIBOR Actual/365F</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Floating Rate Reference</w:t>
            </w:r>
          </w:p>
        </w:tc>
        <w:tc>
          <w:tcPr>
            <w:tcW w:w="6663" w:type="dxa"/>
          </w:tcPr>
          <w:p w:rsidR="004B51E0" w:rsidRPr="006D385C" w:rsidRDefault="004B51E0" w:rsidP="004B51E0">
            <w:pPr>
              <w:spacing w:after="0"/>
              <w:jc w:val="both"/>
              <w:rPr>
                <w:rFonts w:asciiTheme="minorHAnsi" w:hAnsiTheme="minorHAnsi" w:cstheme="minorHAnsi"/>
              </w:rPr>
            </w:pPr>
            <w:r w:rsidRPr="006D385C">
              <w:rPr>
                <w:rFonts w:asciiTheme="minorHAnsi" w:hAnsiTheme="minorHAnsi" w:cstheme="minorHAnsi"/>
              </w:rPr>
              <w:t>GBP-LIBOR / Security ID = BP0006M</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Business Day(s)</w:t>
            </w:r>
          </w:p>
        </w:tc>
        <w:tc>
          <w:tcPr>
            <w:tcW w:w="6663" w:type="dxa"/>
          </w:tcPr>
          <w:p w:rsidR="004B51E0" w:rsidRPr="006D385C" w:rsidRDefault="004B51E0" w:rsidP="004B51E0">
            <w:pPr>
              <w:spacing w:after="0"/>
              <w:jc w:val="both"/>
              <w:rPr>
                <w:rFonts w:asciiTheme="minorHAnsi" w:hAnsiTheme="minorHAnsi" w:cstheme="minorHAnsi"/>
              </w:rPr>
            </w:pPr>
            <w:r w:rsidRPr="006D385C">
              <w:rPr>
                <w:rFonts w:asciiTheme="minorHAnsi" w:hAnsiTheme="minorHAnsi" w:cstheme="minorHAnsi"/>
              </w:rPr>
              <w:t>London</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rPr>
            </w:pPr>
            <w:r w:rsidRPr="006D385C">
              <w:rPr>
                <w:rFonts w:asciiTheme="minorHAnsi" w:hAnsiTheme="minorHAnsi" w:cstheme="minorHAnsi"/>
              </w:rPr>
              <w:t>Business Day Convention</w:t>
            </w:r>
          </w:p>
        </w:tc>
        <w:tc>
          <w:tcPr>
            <w:tcW w:w="6663" w:type="dxa"/>
          </w:tcPr>
          <w:p w:rsidR="004B51E0" w:rsidRPr="006D385C" w:rsidRDefault="004B51E0" w:rsidP="004B51E0">
            <w:pPr>
              <w:spacing w:after="0"/>
              <w:jc w:val="both"/>
              <w:rPr>
                <w:rFonts w:asciiTheme="minorHAnsi" w:hAnsiTheme="minorHAnsi" w:cstheme="minorHAnsi"/>
              </w:rPr>
            </w:pPr>
            <w:r w:rsidRPr="006D385C">
              <w:rPr>
                <w:rFonts w:asciiTheme="minorHAnsi" w:hAnsiTheme="minorHAnsi" w:cstheme="minorHAnsi"/>
              </w:rPr>
              <w:t>Modified Following</w:t>
            </w:r>
          </w:p>
        </w:tc>
      </w:tr>
      <w:tr w:rsidR="004B51E0" w:rsidRPr="006D385C" w:rsidTr="0061690C">
        <w:tc>
          <w:tcPr>
            <w:tcW w:w="2835" w:type="dxa"/>
          </w:tcPr>
          <w:p w:rsidR="004B51E0" w:rsidRPr="006D385C" w:rsidRDefault="004B51E0" w:rsidP="0061690C">
            <w:pPr>
              <w:spacing w:after="0"/>
              <w:jc w:val="both"/>
              <w:rPr>
                <w:rFonts w:asciiTheme="minorHAnsi" w:hAnsiTheme="minorHAnsi" w:cstheme="minorHAnsi"/>
                <w:szCs w:val="20"/>
              </w:rPr>
            </w:pPr>
            <w:r w:rsidRPr="006D385C">
              <w:rPr>
                <w:rFonts w:asciiTheme="minorHAnsi" w:hAnsiTheme="minorHAnsi" w:cstheme="minorHAnsi"/>
                <w:szCs w:val="20"/>
              </w:rPr>
              <w:t>Hours</w:t>
            </w:r>
          </w:p>
        </w:tc>
        <w:tc>
          <w:tcPr>
            <w:tcW w:w="6663" w:type="dxa"/>
          </w:tcPr>
          <w:p w:rsidR="004B51E0" w:rsidRPr="006D385C" w:rsidRDefault="004B51E0" w:rsidP="004B51E0">
            <w:pPr>
              <w:spacing w:after="0"/>
              <w:jc w:val="both"/>
              <w:rPr>
                <w:rFonts w:asciiTheme="minorHAnsi" w:hAnsiTheme="minorHAnsi" w:cstheme="minorHAnsi"/>
                <w:szCs w:val="20"/>
              </w:rPr>
            </w:pPr>
            <w:r>
              <w:rPr>
                <w:rFonts w:asciiTheme="minorHAnsi" w:hAnsiTheme="minorHAnsi" w:cstheme="minorHAnsi"/>
                <w:szCs w:val="20"/>
              </w:rPr>
              <w:t>08:00 – 17</w:t>
            </w:r>
            <w:r w:rsidRPr="006D385C">
              <w:rPr>
                <w:rFonts w:asciiTheme="minorHAnsi" w:hAnsiTheme="minorHAnsi" w:cstheme="minorHAnsi"/>
                <w:szCs w:val="20"/>
              </w:rPr>
              <w:t>:00 London Time</w:t>
            </w:r>
          </w:p>
        </w:tc>
      </w:tr>
      <w:tr w:rsidR="0061690C" w:rsidRPr="006D385C" w:rsidTr="0061690C">
        <w:tc>
          <w:tcPr>
            <w:tcW w:w="2835" w:type="dxa"/>
          </w:tcPr>
          <w:p w:rsidR="0061690C" w:rsidRPr="006D385C" w:rsidRDefault="0061690C" w:rsidP="0061690C">
            <w:pPr>
              <w:spacing w:after="0"/>
              <w:jc w:val="both"/>
              <w:rPr>
                <w:rFonts w:asciiTheme="minorHAnsi" w:hAnsiTheme="minorHAnsi" w:cstheme="minorHAnsi"/>
                <w:szCs w:val="20"/>
              </w:rPr>
            </w:pPr>
            <w:r w:rsidRPr="006D385C">
              <w:rPr>
                <w:rFonts w:asciiTheme="minorHAnsi" w:hAnsiTheme="minorHAnsi" w:cstheme="minorHAnsi"/>
                <w:szCs w:val="20"/>
              </w:rPr>
              <w:t>Last Trading Time / Day</w:t>
            </w:r>
          </w:p>
        </w:tc>
        <w:tc>
          <w:tcPr>
            <w:tcW w:w="6663" w:type="dxa"/>
          </w:tcPr>
          <w:p w:rsidR="0061690C" w:rsidRPr="006D385C" w:rsidRDefault="004B51E0" w:rsidP="0061690C">
            <w:pPr>
              <w:spacing w:after="0"/>
              <w:jc w:val="both"/>
              <w:rPr>
                <w:rFonts w:asciiTheme="minorHAnsi" w:hAnsiTheme="minorHAnsi" w:cstheme="minorHAnsi"/>
                <w:szCs w:val="20"/>
              </w:rPr>
            </w:pPr>
            <w:r>
              <w:rPr>
                <w:rFonts w:asciiTheme="minorHAnsi" w:hAnsiTheme="minorHAnsi" w:cstheme="minorHAnsi"/>
                <w:szCs w:val="20"/>
              </w:rPr>
              <w:t>4.15pm</w:t>
            </w:r>
            <w:r w:rsidR="0061690C" w:rsidRPr="006D385C">
              <w:rPr>
                <w:rFonts w:asciiTheme="minorHAnsi" w:hAnsiTheme="minorHAnsi" w:cstheme="minorHAnsi"/>
                <w:szCs w:val="20"/>
              </w:rPr>
              <w:t xml:space="preserve"> London Time / On the 3rd Wednesday of delivery month</w:t>
            </w:r>
          </w:p>
        </w:tc>
      </w:tr>
    </w:tbl>
    <w:p w:rsidR="00E7601B" w:rsidRPr="006D385C" w:rsidRDefault="00E7601B" w:rsidP="00E7601B">
      <w:pPr>
        <w:spacing w:after="120"/>
        <w:jc w:val="both"/>
        <w:rPr>
          <w:rFonts w:asciiTheme="minorHAnsi"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2693"/>
        <w:gridCol w:w="2693"/>
      </w:tblGrid>
      <w:tr w:rsidR="00E7601B" w:rsidRPr="006D385C" w:rsidTr="00C44657">
        <w:tc>
          <w:tcPr>
            <w:tcW w:w="1418" w:type="dxa"/>
            <w:shd w:val="clear" w:color="auto" w:fill="D9D9D9" w:themeFill="background1" w:themeFillShade="D9"/>
          </w:tcPr>
          <w:p w:rsidR="00E7601B" w:rsidRPr="006D385C" w:rsidRDefault="00E7601B" w:rsidP="00E7601B">
            <w:pPr>
              <w:spacing w:after="0"/>
              <w:jc w:val="both"/>
              <w:rPr>
                <w:rFonts w:asciiTheme="minorHAnsi" w:hAnsiTheme="minorHAnsi" w:cstheme="minorHAnsi"/>
                <w:b/>
              </w:rPr>
            </w:pPr>
            <w:r w:rsidRPr="006D385C">
              <w:rPr>
                <w:rFonts w:asciiTheme="minorHAnsi" w:hAnsiTheme="minorHAnsi" w:cstheme="minorHAnsi"/>
                <w:b/>
              </w:rPr>
              <w:t>Tenor</w:t>
            </w:r>
          </w:p>
        </w:tc>
        <w:tc>
          <w:tcPr>
            <w:tcW w:w="2693" w:type="dxa"/>
            <w:shd w:val="clear" w:color="auto" w:fill="D9D9D9" w:themeFill="background1" w:themeFillShade="D9"/>
          </w:tcPr>
          <w:p w:rsidR="00E7601B" w:rsidRPr="006D385C" w:rsidRDefault="00E7601B" w:rsidP="00E7601B">
            <w:pPr>
              <w:spacing w:after="0"/>
              <w:jc w:val="both"/>
              <w:rPr>
                <w:rFonts w:asciiTheme="minorHAnsi" w:hAnsiTheme="minorHAnsi" w:cstheme="minorHAnsi"/>
                <w:b/>
              </w:rPr>
            </w:pPr>
            <w:r w:rsidRPr="006D385C">
              <w:rPr>
                <w:rFonts w:asciiTheme="minorHAnsi" w:hAnsiTheme="minorHAnsi" w:cstheme="minorHAnsi"/>
                <w:b/>
              </w:rPr>
              <w:t>Min. Price Increment</w:t>
            </w:r>
          </w:p>
        </w:tc>
        <w:tc>
          <w:tcPr>
            <w:tcW w:w="2693" w:type="dxa"/>
            <w:shd w:val="clear" w:color="auto" w:fill="D9D9D9" w:themeFill="background1" w:themeFillShade="D9"/>
          </w:tcPr>
          <w:p w:rsidR="00E7601B" w:rsidRPr="006D385C" w:rsidRDefault="00E7601B" w:rsidP="00E7601B">
            <w:pPr>
              <w:spacing w:after="0"/>
              <w:jc w:val="both"/>
              <w:rPr>
                <w:rFonts w:asciiTheme="minorHAnsi" w:hAnsiTheme="minorHAnsi" w:cstheme="minorHAnsi"/>
                <w:b/>
              </w:rPr>
            </w:pPr>
            <w:r w:rsidRPr="006D385C">
              <w:rPr>
                <w:rFonts w:asciiTheme="minorHAnsi" w:hAnsiTheme="minorHAnsi" w:cstheme="minorHAnsi"/>
                <w:b/>
              </w:rPr>
              <w:t>Approx. Yield Equivalent</w:t>
            </w:r>
          </w:p>
        </w:tc>
      </w:tr>
      <w:tr w:rsidR="00E7601B" w:rsidRPr="006D385C" w:rsidTr="00E7601B">
        <w:tc>
          <w:tcPr>
            <w:tcW w:w="1418" w:type="dxa"/>
          </w:tcPr>
          <w:p w:rsidR="00E7601B" w:rsidRPr="006D385C" w:rsidRDefault="00E7601B" w:rsidP="00E7601B">
            <w:pPr>
              <w:spacing w:after="0"/>
              <w:jc w:val="both"/>
              <w:rPr>
                <w:rFonts w:asciiTheme="minorHAnsi" w:hAnsiTheme="minorHAnsi" w:cstheme="minorHAnsi"/>
              </w:rPr>
            </w:pPr>
            <w:r w:rsidRPr="006D385C">
              <w:rPr>
                <w:rFonts w:asciiTheme="minorHAnsi" w:hAnsiTheme="minorHAnsi" w:cstheme="minorHAnsi"/>
              </w:rPr>
              <w:t>2Y</w:t>
            </w:r>
          </w:p>
        </w:tc>
        <w:tc>
          <w:tcPr>
            <w:tcW w:w="2693" w:type="dxa"/>
          </w:tcPr>
          <w:p w:rsidR="00E7601B" w:rsidRPr="006D385C" w:rsidRDefault="00E7601B" w:rsidP="00E7601B">
            <w:pPr>
              <w:spacing w:after="0"/>
              <w:jc w:val="both"/>
              <w:rPr>
                <w:rFonts w:asciiTheme="minorHAnsi" w:hAnsiTheme="minorHAnsi" w:cstheme="minorHAnsi"/>
              </w:rPr>
            </w:pPr>
            <w:r w:rsidRPr="006D385C">
              <w:rPr>
                <w:rFonts w:asciiTheme="minorHAnsi" w:hAnsiTheme="minorHAnsi" w:cstheme="minorHAnsi"/>
              </w:rPr>
              <w:t>0.0</w:t>
            </w:r>
            <w:r>
              <w:rPr>
                <w:rFonts w:asciiTheme="minorHAnsi" w:hAnsiTheme="minorHAnsi" w:cstheme="minorHAnsi"/>
              </w:rPr>
              <w:t>05</w:t>
            </w:r>
          </w:p>
        </w:tc>
        <w:tc>
          <w:tcPr>
            <w:tcW w:w="2693" w:type="dxa"/>
          </w:tcPr>
          <w:p w:rsidR="00E7601B" w:rsidRPr="006D385C" w:rsidRDefault="00E7601B" w:rsidP="00E7601B">
            <w:pPr>
              <w:spacing w:after="0"/>
              <w:jc w:val="both"/>
              <w:rPr>
                <w:rFonts w:asciiTheme="minorHAnsi" w:hAnsiTheme="minorHAnsi" w:cstheme="minorHAnsi"/>
              </w:rPr>
            </w:pPr>
            <w:r>
              <w:rPr>
                <w:rFonts w:asciiTheme="minorHAnsi" w:hAnsiTheme="minorHAnsi" w:cstheme="minorHAnsi"/>
              </w:rPr>
              <w:t>1/4</w:t>
            </w:r>
            <w:r w:rsidRPr="006D385C">
              <w:rPr>
                <w:rFonts w:asciiTheme="minorHAnsi" w:hAnsiTheme="minorHAnsi" w:cstheme="minorHAnsi"/>
              </w:rPr>
              <w:t>bp</w:t>
            </w:r>
          </w:p>
        </w:tc>
      </w:tr>
      <w:tr w:rsidR="00E7601B" w:rsidRPr="006D385C" w:rsidTr="00E7601B">
        <w:tc>
          <w:tcPr>
            <w:tcW w:w="1418" w:type="dxa"/>
          </w:tcPr>
          <w:p w:rsidR="00E7601B" w:rsidRPr="006D385C" w:rsidRDefault="00E7601B" w:rsidP="00E7601B">
            <w:pPr>
              <w:spacing w:after="0"/>
              <w:jc w:val="both"/>
              <w:rPr>
                <w:rFonts w:asciiTheme="minorHAnsi" w:hAnsiTheme="minorHAnsi" w:cstheme="minorHAnsi"/>
              </w:rPr>
            </w:pPr>
            <w:r w:rsidRPr="006D385C">
              <w:rPr>
                <w:rFonts w:asciiTheme="minorHAnsi" w:hAnsiTheme="minorHAnsi" w:cstheme="minorHAnsi"/>
              </w:rPr>
              <w:t>5Y</w:t>
            </w:r>
            <w:r>
              <w:rPr>
                <w:rFonts w:asciiTheme="minorHAnsi" w:hAnsiTheme="minorHAnsi" w:cstheme="minorHAnsi"/>
              </w:rPr>
              <w:t xml:space="preserve"> / 10Y</w:t>
            </w:r>
          </w:p>
        </w:tc>
        <w:tc>
          <w:tcPr>
            <w:tcW w:w="2693" w:type="dxa"/>
          </w:tcPr>
          <w:p w:rsidR="00E7601B" w:rsidRPr="006D385C" w:rsidRDefault="00E7601B" w:rsidP="00E7601B">
            <w:pPr>
              <w:spacing w:after="0"/>
              <w:jc w:val="both"/>
              <w:rPr>
                <w:rFonts w:asciiTheme="minorHAnsi" w:hAnsiTheme="minorHAnsi" w:cstheme="minorHAnsi"/>
              </w:rPr>
            </w:pPr>
            <w:r w:rsidRPr="006D385C">
              <w:rPr>
                <w:rFonts w:asciiTheme="minorHAnsi" w:hAnsiTheme="minorHAnsi" w:cstheme="minorHAnsi"/>
              </w:rPr>
              <w:t>0.01</w:t>
            </w:r>
          </w:p>
        </w:tc>
        <w:tc>
          <w:tcPr>
            <w:tcW w:w="2693" w:type="dxa"/>
          </w:tcPr>
          <w:p w:rsidR="00E7601B" w:rsidRPr="006D385C" w:rsidRDefault="00E7601B" w:rsidP="00E7601B">
            <w:pPr>
              <w:spacing w:after="0"/>
              <w:jc w:val="both"/>
              <w:rPr>
                <w:rFonts w:asciiTheme="minorHAnsi" w:hAnsiTheme="minorHAnsi" w:cstheme="minorHAnsi"/>
              </w:rPr>
            </w:pPr>
            <w:r w:rsidRPr="006D385C">
              <w:rPr>
                <w:rFonts w:asciiTheme="minorHAnsi" w:hAnsiTheme="minorHAnsi" w:cstheme="minorHAnsi"/>
              </w:rPr>
              <w:t>1/5bp</w:t>
            </w:r>
            <w:r>
              <w:rPr>
                <w:rFonts w:asciiTheme="minorHAnsi" w:hAnsiTheme="minorHAnsi" w:cstheme="minorHAnsi"/>
              </w:rPr>
              <w:t xml:space="preserve"> / 1/8</w:t>
            </w:r>
            <w:r w:rsidRPr="006D385C">
              <w:rPr>
                <w:rFonts w:asciiTheme="minorHAnsi" w:hAnsiTheme="minorHAnsi" w:cstheme="minorHAnsi"/>
              </w:rPr>
              <w:t>bp</w:t>
            </w:r>
          </w:p>
        </w:tc>
      </w:tr>
    </w:tbl>
    <w:p w:rsidR="00E7601B" w:rsidRPr="006D385C" w:rsidRDefault="00E7601B" w:rsidP="00E7601B">
      <w:pPr>
        <w:spacing w:after="120"/>
        <w:jc w:val="both"/>
        <w:rPr>
          <w:rFonts w:asciiTheme="minorHAnsi" w:hAnsiTheme="minorHAnsi" w:cstheme="minorHAnsi"/>
        </w:rPr>
      </w:pPr>
    </w:p>
    <w:p w:rsidR="0061690C" w:rsidRPr="006D385C" w:rsidRDefault="0061690C" w:rsidP="0061690C">
      <w:pPr>
        <w:spacing w:after="120"/>
        <w:jc w:val="both"/>
        <w:rPr>
          <w:rFonts w:asciiTheme="minorHAnsi" w:hAnsiTheme="minorHAnsi" w:cstheme="minorHAnsi"/>
          <w:szCs w:val="20"/>
        </w:rPr>
      </w:pPr>
    </w:p>
    <w:p w:rsidR="00617231" w:rsidRPr="006D385C" w:rsidRDefault="00617231" w:rsidP="0089164F">
      <w:pPr>
        <w:spacing w:after="120"/>
        <w:jc w:val="both"/>
      </w:pPr>
    </w:p>
    <w:p w:rsidR="00785B39" w:rsidRPr="006D385C" w:rsidRDefault="002D7621" w:rsidP="0089164F">
      <w:pPr>
        <w:pStyle w:val="Heading1"/>
        <w:spacing w:after="120"/>
        <w:jc w:val="both"/>
      </w:pPr>
      <w:bookmarkStart w:id="31" w:name="_Toc397077507"/>
      <w:r w:rsidRPr="006D385C">
        <w:lastRenderedPageBreak/>
        <w:t>Overview of Existing NLX Initial Margin Methodology</w:t>
      </w:r>
      <w:bookmarkEnd w:id="31"/>
    </w:p>
    <w:p w:rsidR="002D7621" w:rsidRPr="006D385C" w:rsidRDefault="00A02F46" w:rsidP="0089164F">
      <w:pPr>
        <w:spacing w:after="120"/>
        <w:jc w:val="both"/>
      </w:pPr>
      <w:r w:rsidRPr="006D385C">
        <w:t>The Listed Rates default fund covers a range of listed interest rate derivative products that are cleared by LCHC as part of its NLX service.</w:t>
      </w:r>
    </w:p>
    <w:p w:rsidR="00A02F46" w:rsidRPr="006D385C" w:rsidRDefault="00A02F46" w:rsidP="0089164F">
      <w:pPr>
        <w:spacing w:after="120"/>
        <w:jc w:val="both"/>
      </w:pPr>
      <w:r w:rsidRPr="006D385C">
        <w:t xml:space="preserve">It is proposed to include the DSF in the same default fund and, in so doing, adopt the same general </w:t>
      </w:r>
      <w:r w:rsidR="00946087" w:rsidRPr="006D385C">
        <w:t xml:space="preserve">approach </w:t>
      </w:r>
      <w:r w:rsidR="0045574F" w:rsidRPr="006D385C">
        <w:t xml:space="preserve">to </w:t>
      </w:r>
      <w:r w:rsidRPr="006D385C">
        <w:t xml:space="preserve">pricing </w:t>
      </w:r>
      <w:r w:rsidRPr="006D385C">
        <w:rPr>
          <w:b/>
          <w:i/>
        </w:rPr>
        <w:t>and</w:t>
      </w:r>
      <w:r w:rsidRPr="006D385C">
        <w:t xml:space="preserve"> </w:t>
      </w:r>
      <w:r w:rsidR="00946087" w:rsidRPr="006D385C">
        <w:t>the wider specifics of the IM methodology that underpin the existing NLX service.</w:t>
      </w:r>
    </w:p>
    <w:p w:rsidR="002D7621" w:rsidRPr="006D385C" w:rsidRDefault="00946087" w:rsidP="0089164F">
      <w:pPr>
        <w:spacing w:after="120"/>
        <w:jc w:val="both"/>
      </w:pPr>
      <w:r w:rsidRPr="006D385C">
        <w:t xml:space="preserve">This section summarises the existing NLX IM </w:t>
      </w:r>
      <w:r w:rsidR="0045574F" w:rsidRPr="006D385C">
        <w:t xml:space="preserve">methodology – </w:t>
      </w:r>
      <w:r w:rsidRPr="006D385C">
        <w:t xml:space="preserve">which </w:t>
      </w:r>
      <w:r w:rsidR="0063205F">
        <w:t>has</w:t>
      </w:r>
      <w:r w:rsidRPr="006D385C">
        <w:t xml:space="preserve"> been independently validated by Ernst &amp; Young </w:t>
      </w:r>
      <w:r w:rsidRPr="006D385C">
        <w:rPr>
          <w:b/>
          <w:i/>
        </w:rPr>
        <w:t>and</w:t>
      </w:r>
      <w:r w:rsidRPr="006D385C">
        <w:t xml:space="preserve"> approved for us</w:t>
      </w:r>
      <w:r w:rsidR="0045574F" w:rsidRPr="006D385C">
        <w:t xml:space="preserve">e by the Bank of England (BOE) – </w:t>
      </w:r>
      <w:r w:rsidR="00361BA2" w:rsidRPr="006D385C">
        <w:t>as well as providing</w:t>
      </w:r>
      <w:r w:rsidRPr="006D385C">
        <w:t xml:space="preserve"> a lead into a more detailed section on </w:t>
      </w:r>
      <w:r w:rsidR="00DA23E1" w:rsidRPr="006D385C">
        <w:t>Pricing</w:t>
      </w:r>
      <w:r w:rsidR="00A876D9" w:rsidRPr="006D385C">
        <w:t xml:space="preserve"> Methodologies in which the NLX pricing framework is applied specifically to the DSF.</w:t>
      </w:r>
    </w:p>
    <w:p w:rsidR="00490F68" w:rsidRPr="006D385C" w:rsidRDefault="00490F68" w:rsidP="0089164F">
      <w:pPr>
        <w:spacing w:after="120"/>
        <w:jc w:val="both"/>
      </w:pPr>
      <w:r w:rsidRPr="006D385C">
        <w:t xml:space="preserve">The </w:t>
      </w:r>
      <w:r w:rsidR="008B40F0" w:rsidRPr="006D385C">
        <w:t xml:space="preserve">IM </w:t>
      </w:r>
      <w:r w:rsidRPr="006D385C">
        <w:t xml:space="preserve">methodology is based on </w:t>
      </w:r>
      <w:r w:rsidR="00B42974" w:rsidRPr="006D385C">
        <w:t xml:space="preserve">an historic value-at-risk (HVAR) simulation and forms part of LCHC’s harmonised Portfolio Approach to Interest Rate Scenarios (PAIRS) model for estimating </w:t>
      </w:r>
      <w:r w:rsidR="008B40F0" w:rsidRPr="006D385C">
        <w:t>margin</w:t>
      </w:r>
      <w:r w:rsidR="00B42974" w:rsidRPr="006D385C">
        <w:t xml:space="preserve"> across </w:t>
      </w:r>
      <w:r w:rsidR="001E7734" w:rsidRPr="006D385C">
        <w:t>three</w:t>
      </w:r>
      <w:r w:rsidR="00B42974" w:rsidRPr="006D385C">
        <w:t xml:space="preserve"> of its clearing services i.e. NLX, RepoClear and SwapClear.</w:t>
      </w:r>
    </w:p>
    <w:p w:rsidR="00785B39" w:rsidRPr="006D385C" w:rsidRDefault="002D7621" w:rsidP="0089164F">
      <w:pPr>
        <w:pStyle w:val="Heading2"/>
        <w:spacing w:before="0"/>
        <w:jc w:val="both"/>
      </w:pPr>
      <w:bookmarkStart w:id="32" w:name="_Toc397077508"/>
      <w:r w:rsidRPr="006D385C">
        <w:t>Product Coverage</w:t>
      </w:r>
      <w:bookmarkEnd w:id="32"/>
    </w:p>
    <w:p w:rsidR="00785B39" w:rsidRPr="006D385C" w:rsidRDefault="00361BA2" w:rsidP="0089164F">
      <w:pPr>
        <w:spacing w:after="120"/>
        <w:jc w:val="both"/>
      </w:pPr>
      <w:r w:rsidRPr="006D385C">
        <w:t>The existing NLX service covers the following products:</w:t>
      </w:r>
    </w:p>
    <w:p w:rsidR="003247C6" w:rsidRPr="006D385C" w:rsidRDefault="00141694" w:rsidP="0089164F">
      <w:pPr>
        <w:pStyle w:val="Bullet1"/>
        <w:spacing w:after="120"/>
        <w:jc w:val="both"/>
      </w:pPr>
      <w:r w:rsidRPr="006D385C">
        <w:t>3-Month EURIBOR Futures</w:t>
      </w:r>
    </w:p>
    <w:p w:rsidR="00141694" w:rsidRPr="006D385C" w:rsidRDefault="00141694" w:rsidP="0089164F">
      <w:pPr>
        <w:pStyle w:val="Bullet1"/>
        <w:spacing w:after="120"/>
        <w:jc w:val="both"/>
      </w:pPr>
      <w:r w:rsidRPr="006D385C">
        <w:t>3-Month Short Sterling Futures</w:t>
      </w:r>
    </w:p>
    <w:p w:rsidR="00141694" w:rsidRPr="006D385C" w:rsidRDefault="00141694" w:rsidP="0089164F">
      <w:pPr>
        <w:pStyle w:val="Bullet1"/>
        <w:spacing w:after="120"/>
        <w:jc w:val="both"/>
      </w:pPr>
      <w:r w:rsidRPr="006D385C">
        <w:t>Long Gilt Futures</w:t>
      </w:r>
    </w:p>
    <w:p w:rsidR="00141694" w:rsidRPr="006D385C" w:rsidRDefault="00141694" w:rsidP="0089164F">
      <w:pPr>
        <w:pStyle w:val="Bullet1"/>
        <w:spacing w:after="120"/>
        <w:jc w:val="both"/>
      </w:pPr>
      <w:r w:rsidRPr="006D385C">
        <w:t>Euro-Schatz Futures</w:t>
      </w:r>
    </w:p>
    <w:p w:rsidR="00141694" w:rsidRPr="006D385C" w:rsidRDefault="00141694" w:rsidP="0089164F">
      <w:pPr>
        <w:pStyle w:val="Bullet1"/>
        <w:spacing w:after="120"/>
        <w:jc w:val="both"/>
      </w:pPr>
      <w:r w:rsidRPr="006D385C">
        <w:t>Euro-Bobl Futures</w:t>
      </w:r>
    </w:p>
    <w:p w:rsidR="00141694" w:rsidRPr="006D385C" w:rsidRDefault="00141694" w:rsidP="0089164F">
      <w:pPr>
        <w:pStyle w:val="Bullet1"/>
        <w:spacing w:after="120"/>
        <w:jc w:val="both"/>
      </w:pPr>
      <w:r w:rsidRPr="006D385C">
        <w:t>Euro-Bund Futures</w:t>
      </w:r>
    </w:p>
    <w:p w:rsidR="00361BA2" w:rsidRPr="006D385C" w:rsidRDefault="003D1BE0" w:rsidP="0089164F">
      <w:pPr>
        <w:spacing w:after="120"/>
        <w:jc w:val="both"/>
      </w:pPr>
      <w:r>
        <w:t xml:space="preserve">The products listed above clearly fall into two distinct categories, namely </w:t>
      </w:r>
      <w:r w:rsidR="0061690C">
        <w:t xml:space="preserve">STIR </w:t>
      </w:r>
      <w:r w:rsidRPr="006D385C">
        <w:t>futures</w:t>
      </w:r>
      <w:r>
        <w:t xml:space="preserve"> and </w:t>
      </w:r>
      <w:r w:rsidRPr="006D385C">
        <w:t>government bond futures</w:t>
      </w:r>
      <w:r w:rsidR="00361BA2" w:rsidRPr="006D385C">
        <w:t>.</w:t>
      </w:r>
    </w:p>
    <w:p w:rsidR="00AB575D" w:rsidRPr="006D385C" w:rsidRDefault="00DA23E1" w:rsidP="0089164F">
      <w:pPr>
        <w:pStyle w:val="Heading2"/>
        <w:spacing w:before="0"/>
        <w:jc w:val="both"/>
      </w:pPr>
      <w:bookmarkStart w:id="33" w:name="_Toc397077509"/>
      <w:r w:rsidRPr="006D385C">
        <w:t>Pricing</w:t>
      </w:r>
      <w:r w:rsidR="00AB575D" w:rsidRPr="006D385C">
        <w:t xml:space="preserve"> Methodologies</w:t>
      </w:r>
      <w:bookmarkEnd w:id="33"/>
    </w:p>
    <w:p w:rsidR="00AB575D" w:rsidRPr="006D385C" w:rsidRDefault="00DA23E1" w:rsidP="0089164F">
      <w:pPr>
        <w:spacing w:after="120"/>
        <w:jc w:val="both"/>
      </w:pPr>
      <w:r w:rsidRPr="006D385C">
        <w:t xml:space="preserve">Underlying LCHC’s approach to pricing </w:t>
      </w:r>
      <w:r w:rsidR="002D299D" w:rsidRPr="006D385C">
        <w:t xml:space="preserve">the </w:t>
      </w:r>
      <w:r w:rsidR="005F34DB" w:rsidRPr="006D385C">
        <w:t xml:space="preserve">various </w:t>
      </w:r>
      <w:r w:rsidR="00E7601B">
        <w:t>products listed in section 3</w:t>
      </w:r>
      <w:r w:rsidR="002D299D" w:rsidRPr="006D385C">
        <w:t xml:space="preserve">.1 above </w:t>
      </w:r>
      <w:r w:rsidRPr="006D385C">
        <w:t>is</w:t>
      </w:r>
      <w:r w:rsidR="00623A82" w:rsidRPr="006D385C">
        <w:t xml:space="preserve"> the principle</w:t>
      </w:r>
      <w:r w:rsidR="002D299D" w:rsidRPr="006D385C">
        <w:t xml:space="preserve"> of </w:t>
      </w:r>
      <w:r w:rsidR="002D299D" w:rsidRPr="006D385C">
        <w:rPr>
          <w:b/>
          <w:i/>
        </w:rPr>
        <w:t>forward pricing</w:t>
      </w:r>
      <w:r w:rsidR="002D299D" w:rsidRPr="006D385C">
        <w:t>.</w:t>
      </w:r>
    </w:p>
    <w:p w:rsidR="006664F9" w:rsidRPr="006D385C" w:rsidRDefault="00DA23E1" w:rsidP="0089164F">
      <w:pPr>
        <w:spacing w:after="120"/>
        <w:jc w:val="both"/>
      </w:pPr>
      <w:r w:rsidRPr="006D385C">
        <w:t xml:space="preserve">Specifically, </w:t>
      </w:r>
      <w:r w:rsidR="003D1BE0">
        <w:t>STIR</w:t>
      </w:r>
      <w:r w:rsidRPr="006D385C">
        <w:t xml:space="preserve"> futures are priced in accordance with the relevant underlying forward interest rate and </w:t>
      </w:r>
      <w:r w:rsidR="00290133" w:rsidRPr="006D385C">
        <w:t xml:space="preserve">government bond futures are priced in accordance with the relevant </w:t>
      </w:r>
      <w:r w:rsidR="005F34DB" w:rsidRPr="006D385C">
        <w:t xml:space="preserve">underlying </w:t>
      </w:r>
      <w:r w:rsidR="00290133" w:rsidRPr="006D385C">
        <w:t>cheapest-to-deliver (CTD) bond</w:t>
      </w:r>
      <w:r w:rsidR="00FC0796" w:rsidRPr="006D385C">
        <w:t xml:space="preserve"> i.e. as </w:t>
      </w:r>
      <w:r w:rsidR="00290133" w:rsidRPr="006D385C">
        <w:t>evaluated on a forward basis.</w:t>
      </w:r>
    </w:p>
    <w:p w:rsidR="00AB575D" w:rsidRPr="006D385C" w:rsidRDefault="00FC0796" w:rsidP="0089164F">
      <w:pPr>
        <w:spacing w:after="120"/>
        <w:jc w:val="both"/>
      </w:pPr>
      <w:r w:rsidRPr="006D385C">
        <w:t>Pursuant to the above, each</w:t>
      </w:r>
      <w:r w:rsidR="00AB575D" w:rsidRPr="006D385C">
        <w:t xml:space="preserve"> </w:t>
      </w:r>
      <w:r w:rsidR="007A6E83" w:rsidRPr="006D385C">
        <w:t xml:space="preserve">class of </w:t>
      </w:r>
      <w:r w:rsidR="00AB575D" w:rsidRPr="006D385C">
        <w:t xml:space="preserve">product has a specific </w:t>
      </w:r>
      <w:r w:rsidR="007A6E83" w:rsidRPr="006D385C">
        <w:t xml:space="preserve">(closed-form) </w:t>
      </w:r>
      <w:r w:rsidRPr="006D385C">
        <w:t>pricing</w:t>
      </w:r>
      <w:r w:rsidR="00AB575D" w:rsidRPr="006D385C">
        <w:t xml:space="preserve"> function</w:t>
      </w:r>
      <w:r w:rsidR="00A23995" w:rsidRPr="006D385C">
        <w:t>. T</w:t>
      </w:r>
      <w:r w:rsidR="007A6E83" w:rsidRPr="006D385C">
        <w:t xml:space="preserve">hese are covered in section </w:t>
      </w:r>
      <w:r w:rsidR="00E7601B">
        <w:t>4</w:t>
      </w:r>
      <w:r w:rsidR="007A6E83" w:rsidRPr="006D385C">
        <w:t xml:space="preserve"> below.</w:t>
      </w:r>
    </w:p>
    <w:p w:rsidR="002D7621" w:rsidRPr="006D385C" w:rsidRDefault="002D7621" w:rsidP="0089164F">
      <w:pPr>
        <w:pStyle w:val="Heading2"/>
        <w:spacing w:before="0"/>
        <w:jc w:val="both"/>
      </w:pPr>
      <w:bookmarkStart w:id="34" w:name="_Toc397077510"/>
      <w:r w:rsidRPr="006D385C">
        <w:t>Relevant Risk Factors</w:t>
      </w:r>
      <w:bookmarkEnd w:id="34"/>
    </w:p>
    <w:p w:rsidR="007A6E83" w:rsidRPr="006D385C" w:rsidRDefault="007A6E83" w:rsidP="0089164F">
      <w:pPr>
        <w:spacing w:after="120"/>
        <w:jc w:val="both"/>
      </w:pPr>
      <w:r w:rsidRPr="006D385C">
        <w:t xml:space="preserve">The risk factors underlying the NLX IM model fall into </w:t>
      </w:r>
      <w:r w:rsidR="00B10698">
        <w:t>4</w:t>
      </w:r>
      <w:r w:rsidRPr="006D385C">
        <w:t xml:space="preserve"> broad categories as follows:</w:t>
      </w:r>
    </w:p>
    <w:p w:rsidR="007A6E83" w:rsidRPr="006D385C" w:rsidRDefault="00367D9E" w:rsidP="0089164F">
      <w:pPr>
        <w:pStyle w:val="Bullet1"/>
        <w:spacing w:after="120"/>
        <w:jc w:val="both"/>
      </w:pPr>
      <w:r w:rsidRPr="006D385C">
        <w:t>Index Curves</w:t>
      </w:r>
    </w:p>
    <w:p w:rsidR="007A6E83" w:rsidRPr="006D385C" w:rsidRDefault="00367D9E" w:rsidP="0089164F">
      <w:pPr>
        <w:pStyle w:val="Bullet1"/>
        <w:spacing w:after="120"/>
        <w:jc w:val="both"/>
      </w:pPr>
      <w:r w:rsidRPr="006D385C">
        <w:t xml:space="preserve">Sovereign </w:t>
      </w:r>
      <w:r w:rsidR="007A6E83" w:rsidRPr="006D385C">
        <w:t xml:space="preserve">Discount </w:t>
      </w:r>
      <w:r w:rsidRPr="006D385C">
        <w:t>Curves</w:t>
      </w:r>
    </w:p>
    <w:p w:rsidR="009F1CEE" w:rsidRPr="006D385C" w:rsidRDefault="009F1CEE" w:rsidP="0089164F">
      <w:pPr>
        <w:pStyle w:val="Bullet1"/>
        <w:spacing w:after="120"/>
        <w:jc w:val="both"/>
      </w:pPr>
      <w:r w:rsidRPr="006D385C">
        <w:t xml:space="preserve">Repo / General Collateral </w:t>
      </w:r>
      <w:r w:rsidR="00E879F4" w:rsidRPr="006D385C">
        <w:t xml:space="preserve">(GC) </w:t>
      </w:r>
      <w:r w:rsidRPr="006D385C">
        <w:t>Curves</w:t>
      </w:r>
    </w:p>
    <w:p w:rsidR="002027D2" w:rsidRPr="006D385C" w:rsidRDefault="00963C25" w:rsidP="0089164F">
      <w:pPr>
        <w:pStyle w:val="Bullet1"/>
        <w:spacing w:after="120"/>
        <w:jc w:val="both"/>
      </w:pPr>
      <w:r w:rsidRPr="006D385C">
        <w:t>Foreign Exchange Rates</w:t>
      </w:r>
    </w:p>
    <w:p w:rsidR="00367D9E" w:rsidRPr="006D385C" w:rsidRDefault="00367D9E" w:rsidP="0089164F">
      <w:pPr>
        <w:pStyle w:val="Bullet1"/>
        <w:numPr>
          <w:ilvl w:val="0"/>
          <w:numId w:val="0"/>
        </w:numPr>
        <w:spacing w:after="120"/>
        <w:jc w:val="both"/>
      </w:pPr>
      <w:r w:rsidRPr="006D385C">
        <w:t xml:space="preserve">The index curves are used to estimate / project forward interest rates, which </w:t>
      </w:r>
      <w:r w:rsidR="00DA23E1" w:rsidRPr="006D385C">
        <w:t>are in turn used to price the range of 3-</w:t>
      </w:r>
      <w:r w:rsidRPr="006D385C">
        <w:t xml:space="preserve">month </w:t>
      </w:r>
      <w:r w:rsidR="00DA23E1" w:rsidRPr="006D385C">
        <w:t xml:space="preserve">STIR </w:t>
      </w:r>
      <w:r w:rsidRPr="006D385C">
        <w:t>futures.</w:t>
      </w:r>
    </w:p>
    <w:p w:rsidR="00367D9E" w:rsidRPr="006D385C" w:rsidRDefault="00963C25" w:rsidP="0089164F">
      <w:pPr>
        <w:pStyle w:val="Bullet1"/>
        <w:numPr>
          <w:ilvl w:val="0"/>
          <w:numId w:val="0"/>
        </w:numPr>
        <w:spacing w:after="120"/>
        <w:jc w:val="both"/>
      </w:pPr>
      <w:r w:rsidRPr="006D385C">
        <w:t>The</w:t>
      </w:r>
      <w:r w:rsidR="00367D9E" w:rsidRPr="006D385C">
        <w:t xml:space="preserve"> sovereign discount </w:t>
      </w:r>
      <w:r w:rsidR="009F1CEE" w:rsidRPr="006D385C">
        <w:t xml:space="preserve">and repo / </w:t>
      </w:r>
      <w:r w:rsidR="00E879F4" w:rsidRPr="006D385C">
        <w:t>GC</w:t>
      </w:r>
      <w:r w:rsidR="009F1CEE" w:rsidRPr="006D385C">
        <w:t xml:space="preserve"> curves are used to forward-</w:t>
      </w:r>
      <w:r w:rsidR="00290133" w:rsidRPr="006D385C">
        <w:t>price</w:t>
      </w:r>
      <w:r w:rsidR="00367D9E" w:rsidRPr="006D385C">
        <w:t xml:space="preserve"> the </w:t>
      </w:r>
      <w:r w:rsidRPr="006D385C">
        <w:t xml:space="preserve">various </w:t>
      </w:r>
      <w:r w:rsidR="00290133" w:rsidRPr="006D385C">
        <w:t xml:space="preserve">CTD </w:t>
      </w:r>
      <w:r w:rsidR="00367D9E" w:rsidRPr="006D385C">
        <w:t>bond</w:t>
      </w:r>
      <w:r w:rsidRPr="006D385C">
        <w:t>s</w:t>
      </w:r>
      <w:r w:rsidR="00367D9E" w:rsidRPr="006D385C">
        <w:t xml:space="preserve"> that </w:t>
      </w:r>
      <w:r w:rsidRPr="006D385C">
        <w:t>underlie</w:t>
      </w:r>
      <w:r w:rsidR="00367D9E" w:rsidRPr="006D385C">
        <w:t xml:space="preserve"> </w:t>
      </w:r>
      <w:r w:rsidRPr="006D385C">
        <w:t xml:space="preserve">the range of </w:t>
      </w:r>
      <w:r w:rsidR="006D25BA" w:rsidRPr="006D385C">
        <w:t xml:space="preserve">government </w:t>
      </w:r>
      <w:r w:rsidR="00367D9E" w:rsidRPr="006D385C">
        <w:t>bond future contract</w:t>
      </w:r>
      <w:r w:rsidRPr="006D385C">
        <w:t>s.</w:t>
      </w:r>
    </w:p>
    <w:p w:rsidR="00963C25" w:rsidRPr="006D385C" w:rsidRDefault="0063205F" w:rsidP="0089164F">
      <w:pPr>
        <w:pStyle w:val="Bullet1"/>
        <w:numPr>
          <w:ilvl w:val="0"/>
          <w:numId w:val="0"/>
        </w:numPr>
        <w:spacing w:after="120"/>
        <w:jc w:val="both"/>
      </w:pPr>
      <w:r>
        <w:lastRenderedPageBreak/>
        <w:t>The</w:t>
      </w:r>
      <w:r w:rsidR="00623A82" w:rsidRPr="006D385C">
        <w:t xml:space="preserve"> </w:t>
      </w:r>
      <w:r w:rsidR="00963C25" w:rsidRPr="006D385C">
        <w:t>foreign exchange rates are us</w:t>
      </w:r>
      <w:r w:rsidR="008B40F0" w:rsidRPr="006D385C">
        <w:t xml:space="preserve">ed to translate </w:t>
      </w:r>
      <w:r w:rsidR="00832064" w:rsidRPr="006D385C">
        <w:t>any non-GBP denominated</w:t>
      </w:r>
      <w:r w:rsidR="008B40F0" w:rsidRPr="006D385C">
        <w:t xml:space="preserve"> </w:t>
      </w:r>
      <w:r w:rsidR="00963C25" w:rsidRPr="006D385C">
        <w:t xml:space="preserve">P&amp;L </w:t>
      </w:r>
      <w:r w:rsidR="00832064" w:rsidRPr="006D385C">
        <w:t xml:space="preserve">vectors (generated as part of the HVAR simulation) </w:t>
      </w:r>
      <w:r w:rsidR="00963C25" w:rsidRPr="006D385C">
        <w:t>into “</w:t>
      </w:r>
      <w:r w:rsidR="00564405">
        <w:t>base</w:t>
      </w:r>
      <w:r w:rsidR="00963C25" w:rsidRPr="006D385C">
        <w:t xml:space="preserve">” currency </w:t>
      </w:r>
      <w:r w:rsidR="00832064" w:rsidRPr="006D385C">
        <w:t>equivalents</w:t>
      </w:r>
      <w:r w:rsidR="00963C25" w:rsidRPr="006D385C">
        <w:t>.</w:t>
      </w:r>
    </w:p>
    <w:p w:rsidR="00E31542" w:rsidRPr="006D385C" w:rsidRDefault="00367D9E" w:rsidP="0089164F">
      <w:pPr>
        <w:pStyle w:val="Heading3"/>
        <w:spacing w:before="0" w:after="120"/>
        <w:jc w:val="both"/>
      </w:pPr>
      <w:r w:rsidRPr="006D385C">
        <w:t>Index Curves</w:t>
      </w:r>
    </w:p>
    <w:p w:rsidR="00D571A0" w:rsidRDefault="005F2D75" w:rsidP="0089164F">
      <w:pPr>
        <w:spacing w:after="120"/>
        <w:jc w:val="both"/>
      </w:pPr>
      <w:r w:rsidRPr="006D385C">
        <w:t xml:space="preserve">In keeping with the </w:t>
      </w:r>
      <w:r w:rsidR="00E31542" w:rsidRPr="006D385C">
        <w:t>contracts</w:t>
      </w:r>
      <w:r w:rsidRPr="006D385C">
        <w:t xml:space="preserve"> that they are ultimately used to </w:t>
      </w:r>
      <w:r w:rsidR="005F34DB" w:rsidRPr="006D385C">
        <w:t>price</w:t>
      </w:r>
      <w:r w:rsidRPr="006D385C">
        <w:t>, the</w:t>
      </w:r>
      <w:r w:rsidR="002027D2" w:rsidRPr="006D385C">
        <w:t xml:space="preserve"> </w:t>
      </w:r>
      <w:r w:rsidR="00515A33" w:rsidRPr="006D385C">
        <w:t xml:space="preserve">index curves for EUR and GBP are </w:t>
      </w:r>
      <w:r w:rsidRPr="006D385C">
        <w:t xml:space="preserve">each bootstrapped using a strip of </w:t>
      </w:r>
      <w:r w:rsidR="00963C25" w:rsidRPr="006D385C">
        <w:t xml:space="preserve">STIR </w:t>
      </w:r>
      <w:r w:rsidRPr="006D385C">
        <w:t xml:space="preserve">futures </w:t>
      </w:r>
      <w:r w:rsidR="00E31542" w:rsidRPr="006D385C">
        <w:t>prices</w:t>
      </w:r>
      <w:r w:rsidRPr="006D385C">
        <w:t xml:space="preserve"> (i.e. as opposed to the LIBOR, forward-rate agreement (FRA) and IRS rates that are used to generate forward rate-setting curves as </w:t>
      </w:r>
      <w:r w:rsidR="00AE76F6" w:rsidRPr="006D385C">
        <w:t xml:space="preserve">part of the SwapClear </w:t>
      </w:r>
      <w:r w:rsidR="00367D9E" w:rsidRPr="006D385C">
        <w:t>service).</w:t>
      </w:r>
    </w:p>
    <w:p w:rsidR="00367D9E" w:rsidRPr="006D385C" w:rsidRDefault="00D571A0" w:rsidP="0089164F">
      <w:pPr>
        <w:spacing w:after="120"/>
        <w:jc w:val="both"/>
      </w:pPr>
      <w:r>
        <w:t>For the same reason</w:t>
      </w:r>
      <w:r w:rsidR="00401811" w:rsidRPr="006D385C">
        <w:t>, no convexity adjustment is made in this particular bootstrapping process.</w:t>
      </w:r>
    </w:p>
    <w:p w:rsidR="00E31542" w:rsidRPr="006D385C" w:rsidRDefault="005F2D75" w:rsidP="0089164F">
      <w:pPr>
        <w:jc w:val="both"/>
      </w:pPr>
      <w:r w:rsidRPr="006D385C">
        <w:t xml:space="preserve">The complete list of </w:t>
      </w:r>
      <w:r w:rsidR="00E31542" w:rsidRPr="006D385C">
        <w:t>index curves and underlying tenor points is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6946"/>
      </w:tblGrid>
      <w:tr w:rsidR="00515A33" w:rsidRPr="006D385C" w:rsidTr="00C44657">
        <w:tc>
          <w:tcPr>
            <w:tcW w:w="2552" w:type="dxa"/>
            <w:shd w:val="clear" w:color="auto" w:fill="D9D9D9" w:themeFill="background1" w:themeFillShade="D9"/>
          </w:tcPr>
          <w:p w:rsidR="00515A33" w:rsidRPr="006D385C" w:rsidRDefault="00515A33" w:rsidP="0089164F">
            <w:pPr>
              <w:spacing w:after="0"/>
              <w:jc w:val="both"/>
              <w:rPr>
                <w:rFonts w:asciiTheme="minorHAnsi" w:hAnsiTheme="minorHAnsi" w:cstheme="minorHAnsi"/>
                <w:b/>
              </w:rPr>
            </w:pPr>
            <w:r w:rsidRPr="006D385C">
              <w:rPr>
                <w:rFonts w:asciiTheme="minorHAnsi" w:hAnsiTheme="minorHAnsi" w:cstheme="minorHAnsi"/>
                <w:b/>
              </w:rPr>
              <w:t>Risk Factor</w:t>
            </w:r>
          </w:p>
        </w:tc>
        <w:tc>
          <w:tcPr>
            <w:tcW w:w="6946" w:type="dxa"/>
            <w:shd w:val="clear" w:color="auto" w:fill="D9D9D9" w:themeFill="background1" w:themeFillShade="D9"/>
          </w:tcPr>
          <w:p w:rsidR="00515A33" w:rsidRPr="006D385C" w:rsidRDefault="00515A33" w:rsidP="0089164F">
            <w:pPr>
              <w:spacing w:after="0"/>
              <w:jc w:val="both"/>
              <w:rPr>
                <w:rFonts w:asciiTheme="minorHAnsi" w:hAnsiTheme="minorHAnsi" w:cstheme="minorHAnsi"/>
                <w:b/>
              </w:rPr>
            </w:pPr>
            <w:r w:rsidRPr="006D385C">
              <w:rPr>
                <w:rFonts w:asciiTheme="minorHAnsi" w:hAnsiTheme="minorHAnsi" w:cstheme="minorHAnsi"/>
                <w:b/>
              </w:rPr>
              <w:t>Tenors</w:t>
            </w:r>
          </w:p>
        </w:tc>
      </w:tr>
      <w:tr w:rsidR="00515A33" w:rsidRPr="006D385C" w:rsidTr="00A431D2">
        <w:tc>
          <w:tcPr>
            <w:tcW w:w="2552" w:type="dxa"/>
          </w:tcPr>
          <w:p w:rsidR="00515A33" w:rsidRPr="006D385C" w:rsidRDefault="00515A33" w:rsidP="0089164F">
            <w:pPr>
              <w:spacing w:after="0"/>
              <w:jc w:val="both"/>
              <w:rPr>
                <w:rFonts w:asciiTheme="minorHAnsi" w:hAnsiTheme="minorHAnsi" w:cstheme="minorHAnsi"/>
              </w:rPr>
            </w:pPr>
            <w:r w:rsidRPr="006D385C">
              <w:rPr>
                <w:rFonts w:asciiTheme="minorHAnsi" w:hAnsiTheme="minorHAnsi" w:cstheme="minorHAnsi"/>
              </w:rPr>
              <w:t>EUR CASH</w:t>
            </w:r>
          </w:p>
        </w:tc>
        <w:tc>
          <w:tcPr>
            <w:tcW w:w="6946" w:type="dxa"/>
          </w:tcPr>
          <w:p w:rsidR="00A431D2" w:rsidRPr="006D385C" w:rsidRDefault="00515A33" w:rsidP="0089164F">
            <w:pPr>
              <w:spacing w:after="0"/>
              <w:jc w:val="both"/>
              <w:rPr>
                <w:rFonts w:asciiTheme="minorHAnsi" w:hAnsiTheme="minorHAnsi" w:cstheme="minorHAnsi"/>
              </w:rPr>
            </w:pPr>
            <w:r w:rsidRPr="006D385C">
              <w:rPr>
                <w:rFonts w:asciiTheme="minorHAnsi" w:hAnsiTheme="minorHAnsi" w:cstheme="minorHAnsi"/>
              </w:rPr>
              <w:t>24 quarterly time buckets spanning 6 years</w:t>
            </w:r>
          </w:p>
          <w:p w:rsidR="00515A33" w:rsidRPr="006D385C" w:rsidRDefault="00515A33" w:rsidP="0089164F">
            <w:pPr>
              <w:spacing w:after="0"/>
              <w:jc w:val="both"/>
              <w:rPr>
                <w:rFonts w:asciiTheme="minorHAnsi" w:hAnsiTheme="minorHAnsi" w:cstheme="minorHAnsi"/>
              </w:rPr>
            </w:pPr>
            <w:r w:rsidRPr="006D385C">
              <w:rPr>
                <w:rFonts w:asciiTheme="minorHAnsi" w:hAnsiTheme="minorHAnsi" w:cstheme="minorHAnsi"/>
              </w:rPr>
              <w:t xml:space="preserve">i.e. 3M, 6M, 9M, 1Y </w:t>
            </w:r>
            <w:r w:rsidR="003E2656" w:rsidRPr="006D385C">
              <w:rPr>
                <w:rFonts w:asciiTheme="minorHAnsi" w:hAnsiTheme="minorHAnsi" w:cstheme="minorHAnsi"/>
              </w:rPr>
              <w:t>...</w:t>
            </w:r>
            <w:r w:rsidRPr="006D385C">
              <w:rPr>
                <w:rFonts w:asciiTheme="minorHAnsi" w:hAnsiTheme="minorHAnsi" w:cstheme="minorHAnsi"/>
              </w:rPr>
              <w:t xml:space="preserve"> 6Y at 3M intervals</w:t>
            </w:r>
          </w:p>
        </w:tc>
      </w:tr>
      <w:tr w:rsidR="006664F9" w:rsidRPr="006D385C" w:rsidTr="00A431D2">
        <w:tc>
          <w:tcPr>
            <w:tcW w:w="2552" w:type="dxa"/>
          </w:tcPr>
          <w:p w:rsidR="006664F9" w:rsidRPr="006D385C" w:rsidRDefault="006664F9" w:rsidP="0089164F">
            <w:pPr>
              <w:spacing w:after="0"/>
              <w:jc w:val="both"/>
              <w:rPr>
                <w:rFonts w:asciiTheme="minorHAnsi" w:hAnsiTheme="minorHAnsi" w:cstheme="minorHAnsi"/>
              </w:rPr>
            </w:pPr>
            <w:r w:rsidRPr="006D385C">
              <w:rPr>
                <w:rFonts w:asciiTheme="minorHAnsi" w:hAnsiTheme="minorHAnsi" w:cstheme="minorHAnsi"/>
              </w:rPr>
              <w:t>GBP CASH</w:t>
            </w:r>
          </w:p>
        </w:tc>
        <w:tc>
          <w:tcPr>
            <w:tcW w:w="6946" w:type="dxa"/>
          </w:tcPr>
          <w:p w:rsidR="008272D8" w:rsidRPr="006D385C" w:rsidRDefault="008272D8" w:rsidP="008272D8">
            <w:pPr>
              <w:spacing w:after="0"/>
              <w:jc w:val="both"/>
              <w:rPr>
                <w:rFonts w:asciiTheme="minorHAnsi" w:hAnsiTheme="minorHAnsi" w:cstheme="minorHAnsi"/>
              </w:rPr>
            </w:pPr>
            <w:r w:rsidRPr="006D385C">
              <w:rPr>
                <w:rFonts w:asciiTheme="minorHAnsi" w:hAnsiTheme="minorHAnsi" w:cstheme="minorHAnsi"/>
              </w:rPr>
              <w:t>24 quarterly time buckets spanning 6 years</w:t>
            </w:r>
          </w:p>
          <w:p w:rsidR="006664F9" w:rsidRPr="006D385C" w:rsidRDefault="008272D8" w:rsidP="008272D8">
            <w:pPr>
              <w:spacing w:after="0"/>
              <w:jc w:val="both"/>
              <w:rPr>
                <w:rFonts w:asciiTheme="minorHAnsi" w:hAnsiTheme="minorHAnsi" w:cstheme="minorHAnsi"/>
              </w:rPr>
            </w:pPr>
            <w:r w:rsidRPr="006D385C">
              <w:rPr>
                <w:rFonts w:asciiTheme="minorHAnsi" w:hAnsiTheme="minorHAnsi" w:cstheme="minorHAnsi"/>
              </w:rPr>
              <w:t>i.e. 3M, 6M, 9M, 1Y ... 6Y at 3M intervals</w:t>
            </w:r>
          </w:p>
        </w:tc>
      </w:tr>
    </w:tbl>
    <w:p w:rsidR="006664F9" w:rsidRPr="006D385C" w:rsidRDefault="006664F9" w:rsidP="0089164F">
      <w:pPr>
        <w:spacing w:after="120"/>
        <w:jc w:val="both"/>
        <w:rPr>
          <w:rFonts w:asciiTheme="minorHAnsi" w:hAnsiTheme="minorHAnsi" w:cstheme="minorHAnsi"/>
        </w:rPr>
      </w:pPr>
    </w:p>
    <w:p w:rsidR="00BB6892" w:rsidRPr="006D385C" w:rsidRDefault="00BB6892" w:rsidP="0089164F">
      <w:pPr>
        <w:spacing w:after="120"/>
        <w:jc w:val="both"/>
        <w:rPr>
          <w:rFonts w:asciiTheme="minorHAnsi" w:hAnsiTheme="minorHAnsi" w:cstheme="minorHAnsi"/>
        </w:rPr>
      </w:pPr>
      <w:r w:rsidRPr="006D385C">
        <w:rPr>
          <w:rFonts w:asciiTheme="minorHAnsi" w:hAnsiTheme="minorHAnsi" w:cstheme="minorHAnsi"/>
        </w:rPr>
        <w:t xml:space="preserve">These curves are </w:t>
      </w:r>
      <w:r w:rsidR="00A23995" w:rsidRPr="006D385C">
        <w:rPr>
          <w:rFonts w:asciiTheme="minorHAnsi" w:hAnsiTheme="minorHAnsi" w:cstheme="minorHAnsi"/>
        </w:rPr>
        <w:t>composed of</w:t>
      </w:r>
      <w:r w:rsidRPr="006D385C">
        <w:rPr>
          <w:rFonts w:asciiTheme="minorHAnsi" w:hAnsiTheme="minorHAnsi" w:cstheme="minorHAnsi"/>
        </w:rPr>
        <w:t xml:space="preserve"> </w:t>
      </w:r>
      <w:r w:rsidR="00675288" w:rsidRPr="006D385C">
        <w:rPr>
          <w:rFonts w:asciiTheme="minorHAnsi" w:hAnsiTheme="minorHAnsi" w:cstheme="minorHAnsi"/>
          <w:b/>
          <w:i/>
        </w:rPr>
        <w:t>annually</w:t>
      </w:r>
      <w:r w:rsidR="00BA261E" w:rsidRPr="006D385C">
        <w:rPr>
          <w:rFonts w:asciiTheme="minorHAnsi" w:hAnsiTheme="minorHAnsi" w:cstheme="minorHAnsi"/>
        </w:rPr>
        <w:t xml:space="preserve"> </w:t>
      </w:r>
      <w:r w:rsidRPr="006D385C">
        <w:rPr>
          <w:rFonts w:asciiTheme="minorHAnsi" w:hAnsiTheme="minorHAnsi" w:cstheme="minorHAnsi"/>
        </w:rPr>
        <w:t xml:space="preserve">compounded zero-coupon </w:t>
      </w:r>
      <w:r w:rsidR="00D4058B" w:rsidRPr="006D385C">
        <w:rPr>
          <w:rFonts w:asciiTheme="minorHAnsi" w:hAnsiTheme="minorHAnsi" w:cstheme="minorHAnsi"/>
        </w:rPr>
        <w:t>rates</w:t>
      </w:r>
      <w:r w:rsidR="00675288" w:rsidRPr="006D385C">
        <w:rPr>
          <w:rFonts w:asciiTheme="minorHAnsi" w:hAnsiTheme="minorHAnsi" w:cstheme="minorHAnsi"/>
        </w:rPr>
        <w:t xml:space="preserve"> </w:t>
      </w:r>
      <w:r w:rsidR="00FC0796" w:rsidRPr="006D385C">
        <w:rPr>
          <w:rFonts w:asciiTheme="minorHAnsi" w:hAnsiTheme="minorHAnsi" w:cstheme="minorHAnsi"/>
        </w:rPr>
        <w:t xml:space="preserve">and </w:t>
      </w:r>
      <w:r w:rsidR="00A23995" w:rsidRPr="006D385C">
        <w:rPr>
          <w:rFonts w:asciiTheme="minorHAnsi" w:hAnsiTheme="minorHAnsi" w:cstheme="minorHAnsi"/>
        </w:rPr>
        <w:t xml:space="preserve">use </w:t>
      </w:r>
      <w:r w:rsidR="00675288" w:rsidRPr="006D385C">
        <w:rPr>
          <w:rFonts w:asciiTheme="minorHAnsi" w:hAnsiTheme="minorHAnsi" w:cstheme="minorHAnsi"/>
        </w:rPr>
        <w:t xml:space="preserve">an </w:t>
      </w:r>
      <w:r w:rsidR="00A92172">
        <w:rPr>
          <w:rFonts w:asciiTheme="minorHAnsi" w:hAnsiTheme="minorHAnsi" w:cstheme="minorHAnsi"/>
          <w:b/>
          <w:i/>
        </w:rPr>
        <w:t>A</w:t>
      </w:r>
      <w:r w:rsidR="00A23995" w:rsidRPr="006D385C">
        <w:rPr>
          <w:rFonts w:asciiTheme="minorHAnsi" w:hAnsiTheme="minorHAnsi" w:cstheme="minorHAnsi"/>
          <w:b/>
          <w:i/>
        </w:rPr>
        <w:t>ctual</w:t>
      </w:r>
      <w:r w:rsidR="00675288" w:rsidRPr="006D385C">
        <w:rPr>
          <w:rFonts w:asciiTheme="minorHAnsi" w:hAnsiTheme="minorHAnsi" w:cstheme="minorHAnsi"/>
          <w:b/>
          <w:i/>
        </w:rPr>
        <w:t>/365</w:t>
      </w:r>
      <w:r w:rsidR="00623A82" w:rsidRPr="006D385C">
        <w:rPr>
          <w:rFonts w:asciiTheme="minorHAnsi" w:hAnsiTheme="minorHAnsi" w:cstheme="minorHAnsi"/>
        </w:rPr>
        <w:t xml:space="preserve"> day basis.</w:t>
      </w:r>
    </w:p>
    <w:p w:rsidR="00963C25" w:rsidRPr="006D385C" w:rsidRDefault="00963C25" w:rsidP="0089164F">
      <w:pPr>
        <w:pStyle w:val="Heading3"/>
        <w:spacing w:before="0" w:after="120"/>
        <w:jc w:val="both"/>
      </w:pPr>
      <w:r w:rsidRPr="006D385C">
        <w:t>Sovereign Discount Curves</w:t>
      </w:r>
    </w:p>
    <w:p w:rsidR="00D571A0" w:rsidRPr="006D385C" w:rsidRDefault="003E2656" w:rsidP="0089164F">
      <w:pPr>
        <w:jc w:val="both"/>
      </w:pPr>
      <w:r w:rsidRPr="006D385C">
        <w:t>The zero-coupon sovereign di</w:t>
      </w:r>
      <w:r w:rsidR="00963C25" w:rsidRPr="006D385C">
        <w:t>sc</w:t>
      </w:r>
      <w:r w:rsidRPr="006D385C">
        <w:t>o</w:t>
      </w:r>
      <w:r w:rsidR="00963C25" w:rsidRPr="006D385C">
        <w:t xml:space="preserve">unt curves are consistent with those used </w:t>
      </w:r>
      <w:r w:rsidRPr="006D385C">
        <w:t xml:space="preserve">in the RepoClear service and are as </w:t>
      </w:r>
      <w:r w:rsidR="00963C25" w:rsidRPr="006D385C">
        <w:t>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6946"/>
      </w:tblGrid>
      <w:tr w:rsidR="00963C25" w:rsidRPr="006D385C" w:rsidTr="00C44657">
        <w:tc>
          <w:tcPr>
            <w:tcW w:w="2552" w:type="dxa"/>
            <w:shd w:val="clear" w:color="auto" w:fill="D9D9D9" w:themeFill="background1" w:themeFillShade="D9"/>
          </w:tcPr>
          <w:p w:rsidR="00963C25" w:rsidRPr="006D385C" w:rsidRDefault="00963C25" w:rsidP="0089164F">
            <w:pPr>
              <w:spacing w:after="0"/>
              <w:jc w:val="both"/>
              <w:rPr>
                <w:rFonts w:asciiTheme="minorHAnsi" w:hAnsiTheme="minorHAnsi" w:cstheme="minorHAnsi"/>
                <w:b/>
              </w:rPr>
            </w:pPr>
            <w:r w:rsidRPr="006D385C">
              <w:rPr>
                <w:rFonts w:asciiTheme="minorHAnsi" w:hAnsiTheme="minorHAnsi" w:cstheme="minorHAnsi"/>
                <w:b/>
              </w:rPr>
              <w:t>Risk Factor</w:t>
            </w:r>
          </w:p>
        </w:tc>
        <w:tc>
          <w:tcPr>
            <w:tcW w:w="6946" w:type="dxa"/>
            <w:shd w:val="clear" w:color="auto" w:fill="D9D9D9" w:themeFill="background1" w:themeFillShade="D9"/>
          </w:tcPr>
          <w:p w:rsidR="00963C25" w:rsidRPr="006D385C" w:rsidRDefault="00963C25" w:rsidP="0089164F">
            <w:pPr>
              <w:spacing w:after="0"/>
              <w:jc w:val="both"/>
              <w:rPr>
                <w:rFonts w:asciiTheme="minorHAnsi" w:hAnsiTheme="minorHAnsi" w:cstheme="minorHAnsi"/>
                <w:b/>
              </w:rPr>
            </w:pPr>
            <w:r w:rsidRPr="006D385C">
              <w:rPr>
                <w:rFonts w:asciiTheme="minorHAnsi" w:hAnsiTheme="minorHAnsi" w:cstheme="minorHAnsi"/>
                <w:b/>
              </w:rPr>
              <w:t>Tenors</w:t>
            </w:r>
          </w:p>
        </w:tc>
      </w:tr>
      <w:tr w:rsidR="00963C25" w:rsidRPr="006D385C" w:rsidTr="00A431D2">
        <w:tc>
          <w:tcPr>
            <w:tcW w:w="2552" w:type="dxa"/>
          </w:tcPr>
          <w:p w:rsidR="00963C25" w:rsidRPr="006D385C" w:rsidRDefault="003E2656" w:rsidP="0089164F">
            <w:pPr>
              <w:spacing w:after="0"/>
              <w:jc w:val="both"/>
              <w:rPr>
                <w:rFonts w:asciiTheme="minorHAnsi" w:hAnsiTheme="minorHAnsi" w:cstheme="minorHAnsi"/>
              </w:rPr>
            </w:pPr>
            <w:r w:rsidRPr="006D385C">
              <w:rPr>
                <w:rFonts w:asciiTheme="minorHAnsi" w:hAnsiTheme="minorHAnsi" w:cstheme="minorHAnsi"/>
              </w:rPr>
              <w:t>EUR BOND DE I016</w:t>
            </w:r>
          </w:p>
        </w:tc>
        <w:tc>
          <w:tcPr>
            <w:tcW w:w="6946" w:type="dxa"/>
          </w:tcPr>
          <w:p w:rsidR="00963C25" w:rsidRPr="006D385C" w:rsidRDefault="003E2656" w:rsidP="0089164F">
            <w:pPr>
              <w:spacing w:after="0"/>
              <w:jc w:val="both"/>
              <w:rPr>
                <w:rFonts w:asciiTheme="minorHAnsi" w:hAnsiTheme="minorHAnsi" w:cstheme="minorHAnsi"/>
              </w:rPr>
            </w:pPr>
            <w:r w:rsidRPr="006D385C">
              <w:rPr>
                <w:rFonts w:asciiTheme="minorHAnsi" w:hAnsiTheme="minorHAnsi" w:cstheme="minorHAnsi"/>
              </w:rPr>
              <w:t>18</w:t>
            </w:r>
            <w:r w:rsidR="00963C25" w:rsidRPr="006D385C">
              <w:rPr>
                <w:rFonts w:asciiTheme="minorHAnsi" w:hAnsiTheme="minorHAnsi" w:cstheme="minorHAnsi"/>
              </w:rPr>
              <w:t xml:space="preserve"> time buckets spanning </w:t>
            </w:r>
            <w:r w:rsidRPr="006D385C">
              <w:rPr>
                <w:rFonts w:asciiTheme="minorHAnsi" w:hAnsiTheme="minorHAnsi" w:cstheme="minorHAnsi"/>
              </w:rPr>
              <w:t>30 years</w:t>
            </w:r>
          </w:p>
          <w:p w:rsidR="00963C25" w:rsidRPr="006D385C" w:rsidRDefault="00963C25" w:rsidP="0089164F">
            <w:pPr>
              <w:spacing w:after="0"/>
              <w:jc w:val="both"/>
              <w:rPr>
                <w:rFonts w:asciiTheme="minorHAnsi" w:hAnsiTheme="minorHAnsi" w:cstheme="minorHAnsi"/>
              </w:rPr>
            </w:pPr>
            <w:r w:rsidRPr="006D385C">
              <w:rPr>
                <w:rFonts w:asciiTheme="minorHAnsi" w:hAnsiTheme="minorHAnsi" w:cstheme="minorHAnsi"/>
              </w:rPr>
              <w:t xml:space="preserve">i.e. </w:t>
            </w:r>
            <w:r w:rsidR="000800DE" w:rsidRPr="006D385C">
              <w:rPr>
                <w:rFonts w:asciiTheme="minorHAnsi" w:hAnsiTheme="minorHAnsi" w:cstheme="minorHAnsi"/>
              </w:rPr>
              <w:t>1D</w:t>
            </w:r>
            <w:r w:rsidR="003E2656" w:rsidRPr="006D385C">
              <w:rPr>
                <w:rFonts w:asciiTheme="minorHAnsi" w:hAnsiTheme="minorHAnsi" w:cstheme="minorHAnsi"/>
              </w:rPr>
              <w:t>, 1W, 1M, 3M, 6M, 1Y ... 10Y at annual intervals, 15Y, 20Y and 30Y</w:t>
            </w:r>
          </w:p>
        </w:tc>
      </w:tr>
      <w:tr w:rsidR="006664F9" w:rsidRPr="006D385C" w:rsidTr="00A431D2">
        <w:tc>
          <w:tcPr>
            <w:tcW w:w="2552" w:type="dxa"/>
          </w:tcPr>
          <w:p w:rsidR="006664F9" w:rsidRPr="006D385C" w:rsidRDefault="006664F9" w:rsidP="0089164F">
            <w:pPr>
              <w:spacing w:after="0"/>
              <w:jc w:val="both"/>
              <w:rPr>
                <w:rFonts w:asciiTheme="minorHAnsi" w:hAnsiTheme="minorHAnsi" w:cstheme="minorHAnsi"/>
              </w:rPr>
            </w:pPr>
            <w:r w:rsidRPr="006D385C">
              <w:rPr>
                <w:rFonts w:asciiTheme="minorHAnsi" w:hAnsiTheme="minorHAnsi" w:cstheme="minorHAnsi"/>
              </w:rPr>
              <w:t>GBP BOND GB I022</w:t>
            </w:r>
          </w:p>
        </w:tc>
        <w:tc>
          <w:tcPr>
            <w:tcW w:w="6946" w:type="dxa"/>
          </w:tcPr>
          <w:p w:rsidR="008272D8" w:rsidRPr="006D385C" w:rsidRDefault="008272D8" w:rsidP="008272D8">
            <w:pPr>
              <w:spacing w:after="0"/>
              <w:jc w:val="both"/>
              <w:rPr>
                <w:rFonts w:asciiTheme="minorHAnsi" w:hAnsiTheme="minorHAnsi" w:cstheme="minorHAnsi"/>
              </w:rPr>
            </w:pPr>
            <w:r w:rsidRPr="006D385C">
              <w:rPr>
                <w:rFonts w:asciiTheme="minorHAnsi" w:hAnsiTheme="minorHAnsi" w:cstheme="minorHAnsi"/>
              </w:rPr>
              <w:t>18 time buckets spanning 30 years</w:t>
            </w:r>
          </w:p>
          <w:p w:rsidR="00466DB1" w:rsidRPr="006D385C" w:rsidRDefault="008272D8" w:rsidP="008272D8">
            <w:pPr>
              <w:spacing w:after="0"/>
              <w:jc w:val="both"/>
              <w:rPr>
                <w:rFonts w:asciiTheme="minorHAnsi" w:hAnsiTheme="minorHAnsi" w:cstheme="minorHAnsi"/>
              </w:rPr>
            </w:pPr>
            <w:r w:rsidRPr="006D385C">
              <w:rPr>
                <w:rFonts w:asciiTheme="minorHAnsi" w:hAnsiTheme="minorHAnsi" w:cstheme="minorHAnsi"/>
              </w:rPr>
              <w:t>i.e. 1D, 1W, 1M, 3M, 6M, 1Y ... 10Y at annual intervals, 15Y, 20Y and 30Y</w:t>
            </w:r>
          </w:p>
        </w:tc>
      </w:tr>
    </w:tbl>
    <w:p w:rsidR="00A23995" w:rsidRPr="006D385C" w:rsidRDefault="00A23995" w:rsidP="00675288">
      <w:pPr>
        <w:spacing w:after="120"/>
        <w:jc w:val="both"/>
        <w:rPr>
          <w:rFonts w:asciiTheme="minorHAnsi" w:hAnsiTheme="minorHAnsi" w:cstheme="minorHAnsi"/>
        </w:rPr>
      </w:pPr>
    </w:p>
    <w:p w:rsidR="00675288" w:rsidRPr="006D385C" w:rsidRDefault="00675288" w:rsidP="00675288">
      <w:pPr>
        <w:spacing w:after="120"/>
        <w:jc w:val="both"/>
        <w:rPr>
          <w:rFonts w:asciiTheme="minorHAnsi" w:hAnsiTheme="minorHAnsi" w:cstheme="minorHAnsi"/>
        </w:rPr>
      </w:pPr>
      <w:r w:rsidRPr="006D385C">
        <w:rPr>
          <w:rFonts w:asciiTheme="minorHAnsi" w:hAnsiTheme="minorHAnsi" w:cstheme="minorHAnsi"/>
        </w:rPr>
        <w:t xml:space="preserve">As above, these curves are </w:t>
      </w:r>
      <w:r w:rsidR="00A23995" w:rsidRPr="006D385C">
        <w:rPr>
          <w:rFonts w:asciiTheme="minorHAnsi" w:hAnsiTheme="minorHAnsi" w:cstheme="minorHAnsi"/>
        </w:rPr>
        <w:t>composed of</w:t>
      </w:r>
      <w:r w:rsidRPr="006D385C">
        <w:rPr>
          <w:rFonts w:asciiTheme="minorHAnsi" w:hAnsiTheme="minorHAnsi" w:cstheme="minorHAnsi"/>
        </w:rPr>
        <w:t xml:space="preserve"> </w:t>
      </w:r>
      <w:r w:rsidRPr="006D385C">
        <w:rPr>
          <w:rFonts w:asciiTheme="minorHAnsi" w:hAnsiTheme="minorHAnsi" w:cstheme="minorHAnsi"/>
          <w:b/>
          <w:i/>
        </w:rPr>
        <w:t>annually</w:t>
      </w:r>
      <w:r w:rsidRPr="006D385C">
        <w:rPr>
          <w:rFonts w:asciiTheme="minorHAnsi" w:hAnsiTheme="minorHAnsi" w:cstheme="minorHAnsi"/>
        </w:rPr>
        <w:t xml:space="preserve"> compounded zero-coupon rates </w:t>
      </w:r>
      <w:r w:rsidR="00FC0796" w:rsidRPr="006D385C">
        <w:rPr>
          <w:rFonts w:asciiTheme="minorHAnsi" w:hAnsiTheme="minorHAnsi" w:cstheme="minorHAnsi"/>
        </w:rPr>
        <w:t>and use</w:t>
      </w:r>
      <w:r w:rsidRPr="006D385C">
        <w:rPr>
          <w:rFonts w:asciiTheme="minorHAnsi" w:hAnsiTheme="minorHAnsi" w:cstheme="minorHAnsi"/>
        </w:rPr>
        <w:t xml:space="preserve"> an </w:t>
      </w:r>
      <w:r w:rsidR="00A92172">
        <w:rPr>
          <w:rFonts w:asciiTheme="minorHAnsi" w:hAnsiTheme="minorHAnsi" w:cstheme="minorHAnsi"/>
          <w:b/>
          <w:i/>
        </w:rPr>
        <w:t>A</w:t>
      </w:r>
      <w:r w:rsidRPr="006D385C">
        <w:rPr>
          <w:rFonts w:asciiTheme="minorHAnsi" w:hAnsiTheme="minorHAnsi" w:cstheme="minorHAnsi"/>
          <w:b/>
          <w:i/>
        </w:rPr>
        <w:t>ctual/365</w:t>
      </w:r>
      <w:r w:rsidRPr="006D385C">
        <w:rPr>
          <w:rFonts w:asciiTheme="minorHAnsi" w:hAnsiTheme="minorHAnsi" w:cstheme="minorHAnsi"/>
        </w:rPr>
        <w:t xml:space="preserve"> day basis.</w:t>
      </w:r>
    </w:p>
    <w:p w:rsidR="00E879F4" w:rsidRPr="006D385C" w:rsidRDefault="00E879F4" w:rsidP="00E879F4">
      <w:pPr>
        <w:pStyle w:val="Heading3"/>
        <w:spacing w:before="0" w:after="120"/>
        <w:jc w:val="both"/>
      </w:pPr>
      <w:r w:rsidRPr="006D385C">
        <w:t>Repo / General Collateral Curves</w:t>
      </w:r>
    </w:p>
    <w:p w:rsidR="00D4058B" w:rsidRPr="006D385C" w:rsidRDefault="007F0949" w:rsidP="00E879F4">
      <w:pPr>
        <w:spacing w:after="120"/>
        <w:jc w:val="both"/>
      </w:pPr>
      <w:r w:rsidRPr="006D385C">
        <w:t xml:space="preserve">In the existing </w:t>
      </w:r>
      <w:r w:rsidR="00675288" w:rsidRPr="006D385C">
        <w:t xml:space="preserve">NLX </w:t>
      </w:r>
      <w:r w:rsidRPr="006D385C">
        <w:t xml:space="preserve">IM model, only the </w:t>
      </w:r>
      <w:r w:rsidRPr="006D385C">
        <w:rPr>
          <w:b/>
          <w:i/>
        </w:rPr>
        <w:t>current</w:t>
      </w:r>
      <w:r w:rsidRPr="006D385C">
        <w:t xml:space="preserve"> repo rate for each </w:t>
      </w:r>
      <w:r w:rsidR="002F7305">
        <w:t xml:space="preserve">government </w:t>
      </w:r>
      <w:r w:rsidRPr="006D385C">
        <w:t xml:space="preserve">bond future’s CTD is used i.e. in order to derive the prevailing theoretical forward </w:t>
      </w:r>
      <w:r w:rsidR="005F34DB" w:rsidRPr="006D385C">
        <w:t>price</w:t>
      </w:r>
      <w:r w:rsidRPr="006D385C">
        <w:t xml:space="preserve"> thereof </w:t>
      </w:r>
      <w:r w:rsidR="00675288" w:rsidRPr="006D385C">
        <w:t>in accordance with the methodology described</w:t>
      </w:r>
      <w:r w:rsidR="00E7601B">
        <w:t xml:space="preserve"> in section 4</w:t>
      </w:r>
      <w:r w:rsidRPr="006D385C">
        <w:t>.2 below.</w:t>
      </w:r>
    </w:p>
    <w:p w:rsidR="00675288" w:rsidRPr="006D385C" w:rsidRDefault="00675288" w:rsidP="00E879F4">
      <w:pPr>
        <w:spacing w:after="120"/>
        <w:jc w:val="both"/>
      </w:pPr>
      <w:r w:rsidRPr="006D385C">
        <w:t xml:space="preserve">These rates are </w:t>
      </w:r>
      <w:r w:rsidRPr="006D385C">
        <w:rPr>
          <w:rFonts w:asciiTheme="minorHAnsi" w:hAnsiTheme="minorHAnsi" w:cstheme="minorHAnsi"/>
        </w:rPr>
        <w:t xml:space="preserve">expressed as </w:t>
      </w:r>
      <w:r w:rsidRPr="006D385C">
        <w:rPr>
          <w:rFonts w:asciiTheme="minorHAnsi" w:hAnsiTheme="minorHAnsi" w:cstheme="minorHAnsi"/>
          <w:b/>
          <w:i/>
        </w:rPr>
        <w:t>annually</w:t>
      </w:r>
      <w:r w:rsidRPr="006D385C">
        <w:rPr>
          <w:rFonts w:asciiTheme="minorHAnsi" w:hAnsiTheme="minorHAnsi" w:cstheme="minorHAnsi"/>
        </w:rPr>
        <w:t xml:space="preserve"> compounded zero-coupon rates </w:t>
      </w:r>
      <w:r w:rsidR="00623A82" w:rsidRPr="006D385C">
        <w:rPr>
          <w:rFonts w:asciiTheme="minorHAnsi" w:hAnsiTheme="minorHAnsi" w:cstheme="minorHAnsi"/>
        </w:rPr>
        <w:t>and use</w:t>
      </w:r>
      <w:r w:rsidRPr="006D385C">
        <w:rPr>
          <w:rFonts w:asciiTheme="minorHAnsi" w:hAnsiTheme="minorHAnsi" w:cstheme="minorHAnsi"/>
        </w:rPr>
        <w:t xml:space="preserve"> an </w:t>
      </w:r>
      <w:r w:rsidR="00A92172">
        <w:rPr>
          <w:rFonts w:asciiTheme="minorHAnsi" w:hAnsiTheme="minorHAnsi" w:cstheme="minorHAnsi"/>
          <w:b/>
          <w:i/>
        </w:rPr>
        <w:t>A</w:t>
      </w:r>
      <w:r w:rsidRPr="006D385C">
        <w:rPr>
          <w:rFonts w:asciiTheme="minorHAnsi" w:hAnsiTheme="minorHAnsi" w:cstheme="minorHAnsi"/>
          <w:b/>
          <w:i/>
        </w:rPr>
        <w:t>ctual/365</w:t>
      </w:r>
      <w:r w:rsidRPr="006D385C">
        <w:rPr>
          <w:rFonts w:asciiTheme="minorHAnsi" w:hAnsiTheme="minorHAnsi" w:cstheme="minorHAnsi"/>
        </w:rPr>
        <w:t xml:space="preserve"> day basis.</w:t>
      </w:r>
    </w:p>
    <w:p w:rsidR="007F0949" w:rsidRPr="006D385C" w:rsidRDefault="00675288" w:rsidP="00E879F4">
      <w:pPr>
        <w:spacing w:after="120"/>
        <w:jc w:val="both"/>
      </w:pPr>
      <w:r w:rsidRPr="006D385C">
        <w:t>The repo</w:t>
      </w:r>
      <w:r w:rsidR="007F0949" w:rsidRPr="006D385C">
        <w:t xml:space="preserve"> / GC curve histories do </w:t>
      </w:r>
      <w:r w:rsidR="007F0949" w:rsidRPr="006D385C">
        <w:rPr>
          <w:b/>
          <w:i/>
        </w:rPr>
        <w:t>not</w:t>
      </w:r>
      <w:r w:rsidR="007F0949" w:rsidRPr="006D385C">
        <w:t xml:space="preserve"> form part of the existing HVAR simulat</w:t>
      </w:r>
      <w:r w:rsidR="00D4058B" w:rsidRPr="006D385C">
        <w:t>ion.</w:t>
      </w:r>
    </w:p>
    <w:p w:rsidR="003E2656" w:rsidRPr="006D385C" w:rsidRDefault="003E2656" w:rsidP="00000148">
      <w:pPr>
        <w:pStyle w:val="Heading3"/>
        <w:spacing w:before="0" w:after="120"/>
        <w:jc w:val="both"/>
      </w:pPr>
      <w:r w:rsidRPr="006D385C">
        <w:t>Foreign Exchange Rates</w:t>
      </w:r>
    </w:p>
    <w:p w:rsidR="003E2656" w:rsidRPr="006D385C" w:rsidRDefault="003E2656" w:rsidP="0089164F">
      <w:pPr>
        <w:jc w:val="both"/>
      </w:pPr>
      <w:r w:rsidRPr="006D385C">
        <w:t>The foreign exchange rates are consistent with those used in both the SwapClear and RepoClear services and are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6946"/>
      </w:tblGrid>
      <w:tr w:rsidR="003E2656" w:rsidRPr="006D385C" w:rsidTr="00C44657">
        <w:tc>
          <w:tcPr>
            <w:tcW w:w="2552" w:type="dxa"/>
            <w:shd w:val="clear" w:color="auto" w:fill="D9D9D9" w:themeFill="background1" w:themeFillShade="D9"/>
          </w:tcPr>
          <w:p w:rsidR="003E2656" w:rsidRPr="006D385C" w:rsidRDefault="003E2656" w:rsidP="0089164F">
            <w:pPr>
              <w:spacing w:after="0"/>
              <w:jc w:val="both"/>
              <w:rPr>
                <w:rFonts w:asciiTheme="minorHAnsi" w:hAnsiTheme="minorHAnsi" w:cstheme="minorHAnsi"/>
                <w:b/>
              </w:rPr>
            </w:pPr>
            <w:r w:rsidRPr="006D385C">
              <w:rPr>
                <w:rFonts w:asciiTheme="minorHAnsi" w:hAnsiTheme="minorHAnsi" w:cstheme="minorHAnsi"/>
                <w:b/>
              </w:rPr>
              <w:t>Risk Factor</w:t>
            </w:r>
          </w:p>
        </w:tc>
        <w:tc>
          <w:tcPr>
            <w:tcW w:w="6946" w:type="dxa"/>
            <w:shd w:val="clear" w:color="auto" w:fill="D9D9D9" w:themeFill="background1" w:themeFillShade="D9"/>
          </w:tcPr>
          <w:p w:rsidR="003E2656" w:rsidRPr="006D385C" w:rsidRDefault="003E2656" w:rsidP="0089164F">
            <w:pPr>
              <w:spacing w:after="0"/>
              <w:jc w:val="both"/>
              <w:rPr>
                <w:rFonts w:asciiTheme="minorHAnsi" w:hAnsiTheme="minorHAnsi" w:cstheme="minorHAnsi"/>
                <w:b/>
              </w:rPr>
            </w:pPr>
            <w:r w:rsidRPr="006D385C">
              <w:rPr>
                <w:rFonts w:asciiTheme="minorHAnsi" w:hAnsiTheme="minorHAnsi" w:cstheme="minorHAnsi"/>
                <w:b/>
              </w:rPr>
              <w:t>Tenors</w:t>
            </w:r>
          </w:p>
        </w:tc>
      </w:tr>
      <w:tr w:rsidR="003E2656" w:rsidRPr="006D385C" w:rsidTr="00A431D2">
        <w:tc>
          <w:tcPr>
            <w:tcW w:w="2552" w:type="dxa"/>
          </w:tcPr>
          <w:p w:rsidR="003E2656" w:rsidRPr="006D385C" w:rsidRDefault="003E2656" w:rsidP="0089164F">
            <w:pPr>
              <w:spacing w:after="0"/>
              <w:jc w:val="both"/>
              <w:rPr>
                <w:rFonts w:asciiTheme="minorHAnsi" w:hAnsiTheme="minorHAnsi" w:cstheme="minorHAnsi"/>
              </w:rPr>
            </w:pPr>
            <w:r w:rsidRPr="006D385C">
              <w:rPr>
                <w:rFonts w:asciiTheme="minorHAnsi" w:hAnsiTheme="minorHAnsi" w:cstheme="minorHAnsi"/>
              </w:rPr>
              <w:t>EUR/GBP</w:t>
            </w:r>
          </w:p>
        </w:tc>
        <w:tc>
          <w:tcPr>
            <w:tcW w:w="6946" w:type="dxa"/>
          </w:tcPr>
          <w:p w:rsidR="003E2656" w:rsidRPr="006D385C" w:rsidRDefault="00950E17" w:rsidP="0089164F">
            <w:pPr>
              <w:spacing w:after="0"/>
              <w:jc w:val="both"/>
              <w:rPr>
                <w:rFonts w:asciiTheme="minorHAnsi" w:hAnsiTheme="minorHAnsi" w:cstheme="minorHAnsi"/>
              </w:rPr>
            </w:pPr>
            <w:r w:rsidRPr="006D385C">
              <w:rPr>
                <w:rFonts w:asciiTheme="minorHAnsi" w:hAnsiTheme="minorHAnsi" w:cstheme="minorHAnsi"/>
              </w:rPr>
              <w:t>Spot foreign exchange rate only</w:t>
            </w:r>
          </w:p>
        </w:tc>
      </w:tr>
    </w:tbl>
    <w:p w:rsidR="00141694" w:rsidRPr="006D385C" w:rsidRDefault="00141694" w:rsidP="0089164F">
      <w:pPr>
        <w:spacing w:after="120"/>
        <w:jc w:val="both"/>
      </w:pPr>
    </w:p>
    <w:p w:rsidR="002D7621" w:rsidRPr="006D385C" w:rsidRDefault="002D7621" w:rsidP="0089164F">
      <w:pPr>
        <w:pStyle w:val="Heading2"/>
        <w:spacing w:before="0"/>
        <w:jc w:val="both"/>
      </w:pPr>
      <w:bookmarkStart w:id="35" w:name="_Toc397077511"/>
      <w:r w:rsidRPr="006D385C">
        <w:t>Look-Back Period</w:t>
      </w:r>
      <w:bookmarkEnd w:id="35"/>
    </w:p>
    <w:p w:rsidR="004F34C2" w:rsidRDefault="00490F68" w:rsidP="0089164F">
      <w:pPr>
        <w:spacing w:after="120"/>
        <w:jc w:val="both"/>
      </w:pPr>
      <w:r w:rsidRPr="006D385C">
        <w:t xml:space="preserve">The </w:t>
      </w:r>
      <w:r w:rsidR="00B42974" w:rsidRPr="006D385C">
        <w:t xml:space="preserve">look-back period for the NLX HVAR </w:t>
      </w:r>
      <w:r w:rsidRPr="006D385C">
        <w:t xml:space="preserve">simulation is </w:t>
      </w:r>
      <w:r w:rsidRPr="006D385C">
        <w:rPr>
          <w:b/>
          <w:i/>
        </w:rPr>
        <w:t>1,250 days</w:t>
      </w:r>
      <w:r w:rsidRPr="006D385C">
        <w:t xml:space="preserve"> or 5 years.</w:t>
      </w:r>
    </w:p>
    <w:p w:rsidR="002D7621" w:rsidRPr="006D385C" w:rsidRDefault="00490F68" w:rsidP="0089164F">
      <w:pPr>
        <w:spacing w:after="120"/>
        <w:jc w:val="both"/>
      </w:pPr>
      <w:r w:rsidRPr="006D385C">
        <w:t xml:space="preserve">This is in contrast to the 2,500 days or 10 years used in the equivalent RepoClear and SwapClear </w:t>
      </w:r>
      <w:r w:rsidR="00B42974" w:rsidRPr="006D385C">
        <w:t xml:space="preserve">IM </w:t>
      </w:r>
      <w:r w:rsidRPr="006D385C">
        <w:t>calculations.</w:t>
      </w:r>
    </w:p>
    <w:p w:rsidR="002D7621" w:rsidRPr="006D385C" w:rsidRDefault="002D7621" w:rsidP="0089164F">
      <w:pPr>
        <w:pStyle w:val="Heading2"/>
        <w:spacing w:before="0"/>
        <w:jc w:val="both"/>
      </w:pPr>
      <w:bookmarkStart w:id="36" w:name="_Toc397077512"/>
      <w:r w:rsidRPr="006D385C">
        <w:lastRenderedPageBreak/>
        <w:t>Hi</w:t>
      </w:r>
      <w:r w:rsidR="00B42974" w:rsidRPr="006D385C">
        <w:t>storic</w:t>
      </w:r>
      <w:r w:rsidRPr="006D385C">
        <w:t xml:space="preserve"> Risk Factor Returns</w:t>
      </w:r>
      <w:bookmarkEnd w:id="36"/>
    </w:p>
    <w:p w:rsidR="002D7621" w:rsidRPr="006D385C" w:rsidRDefault="00B42974" w:rsidP="0089164F">
      <w:pPr>
        <w:spacing w:after="120"/>
        <w:jc w:val="both"/>
      </w:pPr>
      <w:r w:rsidRPr="006D385C">
        <w:t>Historic risk factor returns are calculated over an assumed h</w:t>
      </w:r>
      <w:r w:rsidR="00490F68" w:rsidRPr="006D385C">
        <w:t>olding period</w:t>
      </w:r>
      <w:r w:rsidRPr="006D385C">
        <w:t xml:space="preserve"> of </w:t>
      </w:r>
      <w:r w:rsidRPr="006D385C">
        <w:rPr>
          <w:b/>
          <w:i/>
        </w:rPr>
        <w:t>2 days</w:t>
      </w:r>
      <w:r w:rsidRPr="006D385C">
        <w:t xml:space="preserve"> (i.e. sufficient to hedge or liquidate a defaulted member’s portfolio) and are either </w:t>
      </w:r>
      <w:r w:rsidRPr="006D385C">
        <w:rPr>
          <w:b/>
          <w:i/>
        </w:rPr>
        <w:t>absolute</w:t>
      </w:r>
      <w:r w:rsidRPr="006D385C">
        <w:t xml:space="preserve"> or </w:t>
      </w:r>
      <w:r w:rsidRPr="006D385C">
        <w:rPr>
          <w:b/>
          <w:i/>
        </w:rPr>
        <w:t>relative</w:t>
      </w:r>
      <w:r w:rsidRPr="006D385C">
        <w:t>, depending on the underlying risk factor.</w:t>
      </w:r>
    </w:p>
    <w:p w:rsidR="00B42974" w:rsidRPr="006D385C" w:rsidRDefault="00B42974" w:rsidP="0089164F">
      <w:pPr>
        <w:spacing w:after="120"/>
        <w:jc w:val="both"/>
      </w:pPr>
      <w:r w:rsidRPr="006D385C">
        <w:t xml:space="preserve">Absolute returns are calculated for </w:t>
      </w:r>
      <w:r w:rsidR="00CC56EC" w:rsidRPr="006D385C">
        <w:t>index curves and sovereign discount curves as follows:</w:t>
      </w:r>
    </w:p>
    <w:p w:rsidR="00CC56EC" w:rsidRPr="006D385C" w:rsidRDefault="00CC56EC" w:rsidP="0089164F">
      <w:pPr>
        <w:spacing w:after="120"/>
        <w:jc w:val="both"/>
      </w:pPr>
    </w:p>
    <w:p w:rsidR="00CC56EC" w:rsidRPr="006D385C" w:rsidRDefault="00AA5AB9" w:rsidP="0089164F">
      <w:pPr>
        <w:spacing w:after="120"/>
        <w:jc w:val="both"/>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i,t-2</m:t>
            </m:r>
          </m:sub>
        </m:sSub>
      </m:oMath>
      <w:r w:rsidR="00CC56EC" w:rsidRPr="006D385C">
        <w:t>, where</w:t>
      </w:r>
    </w:p>
    <w:p w:rsidR="00CC56EC" w:rsidRPr="006D385C" w:rsidRDefault="00CC56EC" w:rsidP="0089164F">
      <w:pPr>
        <w:spacing w:after="120"/>
        <w:jc w:val="both"/>
      </w:pPr>
    </w:p>
    <w:p w:rsidR="00CC56EC" w:rsidRPr="006D385C" w:rsidRDefault="00AA5AB9" w:rsidP="0089164F">
      <w:pPr>
        <w:spacing w:after="120"/>
        <w:jc w:val="both"/>
      </w:pPr>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=2 day return of risk factor i at time t</m:t>
        </m:r>
      </m:oMath>
      <w:r w:rsidR="00CC56EC" w:rsidRPr="006D385C">
        <w:t xml:space="preserve"> </w:t>
      </w:r>
    </w:p>
    <w:p w:rsidR="00CC56EC" w:rsidRPr="006D385C" w:rsidRDefault="00AA5AB9" w:rsidP="0089164F">
      <w:pPr>
        <w:spacing w:after="120"/>
        <w:jc w:val="both"/>
      </w:pPr>
      <m:oMath>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=Va</m:t>
        </m:r>
        <m:r>
          <w:rPr>
            <w:rFonts w:ascii="Cambria Math" w:hAnsi="Cambria Math"/>
          </w:rPr>
          <m:t>lue of risk factor i at time t</m:t>
        </m:r>
      </m:oMath>
      <w:r w:rsidR="00CC56EC" w:rsidRPr="006D385C">
        <w:t xml:space="preserve"> </w:t>
      </w:r>
    </w:p>
    <w:p w:rsidR="00CC56EC" w:rsidRPr="006D385C" w:rsidRDefault="00CC56EC" w:rsidP="0089164F">
      <w:pPr>
        <w:spacing w:after="120"/>
        <w:jc w:val="both"/>
      </w:pPr>
    </w:p>
    <w:p w:rsidR="00CC56EC" w:rsidRPr="006D385C" w:rsidRDefault="00CC56EC" w:rsidP="0089164F">
      <w:pPr>
        <w:spacing w:after="120"/>
        <w:jc w:val="both"/>
      </w:pPr>
      <w:r w:rsidRPr="006D385C">
        <w:t>Meanwhile, relative returns are calculated for foreign exchange rates as follows:</w:t>
      </w:r>
    </w:p>
    <w:p w:rsidR="00CC56EC" w:rsidRPr="006D385C" w:rsidRDefault="00CC56EC" w:rsidP="0089164F">
      <w:pPr>
        <w:spacing w:after="120"/>
        <w:jc w:val="both"/>
      </w:pPr>
    </w:p>
    <w:p w:rsidR="00CC56EC" w:rsidRPr="007160FC" w:rsidRDefault="00AA5AB9" w:rsidP="0089164F">
      <w:pPr>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r>
          <w:rPr>
            <w:rFonts w:ascii="Cambria Math" w:hAnsi="Cambria Math"/>
            <w:sz w:val="28"/>
            <w:szCs w:val="28"/>
          </w:rPr>
          <m:t>=</m:t>
        </m:r>
        <m:f>
          <m:fPr>
            <m:type m:val="lin"/>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i,t-2</m:t>
                    </m:r>
                  </m:sub>
                </m:sSub>
              </m:e>
            </m:d>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i,t-2</m:t>
                </m:r>
              </m:sub>
            </m:sSub>
          </m:den>
        </m:f>
      </m:oMath>
      <w:r w:rsidR="00CC56EC" w:rsidRPr="007160FC">
        <w:rPr>
          <w:sz w:val="28"/>
          <w:szCs w:val="28"/>
        </w:rPr>
        <w:t xml:space="preserve"> </w:t>
      </w:r>
    </w:p>
    <w:p w:rsidR="00CC56EC" w:rsidRPr="006D385C" w:rsidRDefault="00CC56EC" w:rsidP="0089164F">
      <w:pPr>
        <w:spacing w:after="120"/>
        <w:jc w:val="both"/>
      </w:pPr>
    </w:p>
    <w:p w:rsidR="002D7621" w:rsidRPr="006D385C" w:rsidRDefault="00F16A24" w:rsidP="0089164F">
      <w:pPr>
        <w:pStyle w:val="Heading2"/>
        <w:spacing w:before="0"/>
        <w:jc w:val="both"/>
      </w:pPr>
      <w:bookmarkStart w:id="37" w:name="_Toc397077513"/>
      <w:r w:rsidRPr="006D385C">
        <w:t>Historic</w:t>
      </w:r>
      <w:r w:rsidR="002D7621" w:rsidRPr="006D385C">
        <w:t xml:space="preserve"> Volatility</w:t>
      </w:r>
      <w:bookmarkEnd w:id="37"/>
    </w:p>
    <w:p w:rsidR="002D7621" w:rsidRPr="006D385C" w:rsidRDefault="00F16A24" w:rsidP="0089164F">
      <w:pPr>
        <w:spacing w:after="120"/>
        <w:jc w:val="both"/>
      </w:pPr>
      <w:r w:rsidRPr="006D385C">
        <w:t>The historic volatility of each risk factor’s returns over the assumed holding period is estimated with an exponentially weighted moving average (EWMA) model, as follows:</w:t>
      </w:r>
    </w:p>
    <w:p w:rsidR="00675288" w:rsidRPr="006D385C" w:rsidRDefault="00675288" w:rsidP="0089164F">
      <w:pPr>
        <w:spacing w:after="120"/>
        <w:jc w:val="both"/>
      </w:pPr>
    </w:p>
    <w:p w:rsidR="00F16A24" w:rsidRPr="006D385C" w:rsidRDefault="00AA5AB9" w:rsidP="0089164F">
      <w:pPr>
        <w:spacing w:after="120"/>
        <w:jc w:val="both"/>
      </w:pP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i,t</m:t>
            </m:r>
          </m:sub>
        </m:sSub>
        <m:r>
          <w:rPr>
            <w:rFonts w:ascii="Cambria Math" w:hAnsi="Cambria Math"/>
            <w:sz w:val="28"/>
            <w:szCs w:val="28"/>
          </w:rPr>
          <m:t>=</m:t>
        </m:r>
        <m:rad>
          <m:radPr>
            <m:degHide m:val="on"/>
            <m:ctrlPr>
              <w:rPr>
                <w:rFonts w:ascii="Cambria Math" w:hAnsi="Cambria Math"/>
                <w:i/>
                <w:sz w:val="28"/>
                <w:szCs w:val="28"/>
              </w:rPr>
            </m:ctrlPr>
          </m:radPr>
          <m:deg/>
          <m:e>
            <m:r>
              <w:rPr>
                <w:rFonts w:ascii="Cambria Math" w:hAnsi="Cambria Math"/>
                <w:sz w:val="28"/>
                <w:szCs w:val="28"/>
              </w:rPr>
              <m:t>λ∙</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i, t-1</m:t>
                </m:r>
              </m:sub>
              <m:sup>
                <m:r>
                  <w:rPr>
                    <w:rFonts w:ascii="Cambria Math" w:hAnsi="Cambria Math"/>
                    <w:sz w:val="28"/>
                    <w:szCs w:val="28"/>
                  </w:rPr>
                  <m:t>2</m:t>
                </m:r>
              </m:sup>
            </m:sSub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1-λ</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i,t</m:t>
                </m:r>
              </m:sub>
              <m:sup>
                <m:r>
                  <w:rPr>
                    <w:rFonts w:ascii="Cambria Math" w:hAnsi="Cambria Math"/>
                    <w:sz w:val="28"/>
                    <w:szCs w:val="28"/>
                  </w:rPr>
                  <m:t>2</m:t>
                </m:r>
              </m:sup>
            </m:sSubSup>
          </m:e>
        </m:rad>
      </m:oMath>
      <w:r w:rsidR="00F16A24" w:rsidRPr="006D385C">
        <w:t>, where</w:t>
      </w:r>
    </w:p>
    <w:p w:rsidR="00F16A24" w:rsidRPr="006D385C" w:rsidRDefault="00F16A24" w:rsidP="0089164F">
      <w:pPr>
        <w:spacing w:after="120"/>
        <w:jc w:val="both"/>
      </w:pPr>
    </w:p>
    <w:p w:rsidR="00F16A24" w:rsidRPr="006D385C" w:rsidRDefault="00AA5AB9" w:rsidP="0089164F">
      <w:pPr>
        <w:spacing w:after="120"/>
        <w:jc w:val="both"/>
      </w:pPr>
      <m:oMath>
        <m:sSub>
          <m:sSubPr>
            <m:ctrlPr>
              <w:rPr>
                <w:rFonts w:ascii="Cambria Math" w:hAnsi="Cambria Math"/>
                <w:i/>
              </w:rPr>
            </m:ctrlPr>
          </m:sSubPr>
          <m:e>
            <m:r>
              <w:rPr>
                <w:rFonts w:ascii="Cambria Math" w:hAnsi="Cambria Math"/>
              </w:rPr>
              <m:t>σ</m:t>
            </m:r>
          </m:e>
          <m:sub>
            <m:r>
              <w:rPr>
                <w:rFonts w:ascii="Cambria Math" w:hAnsi="Cambria Math"/>
              </w:rPr>
              <m:t>i,t</m:t>
            </m:r>
          </m:sub>
        </m:sSub>
        <m:r>
          <w:rPr>
            <w:rFonts w:ascii="Cambria Math" w:hAnsi="Cambria Math"/>
          </w:rPr>
          <m:t>=Historic (2 day return) volatility of risk factor i at time t</m:t>
        </m:r>
      </m:oMath>
      <w:r w:rsidR="00F16A24" w:rsidRPr="006D385C">
        <w:t xml:space="preserve"> </w:t>
      </w:r>
    </w:p>
    <w:p w:rsidR="00F16A24" w:rsidRPr="006D385C" w:rsidRDefault="00F16A24" w:rsidP="0089164F">
      <w:pPr>
        <w:spacing w:after="120"/>
        <w:jc w:val="both"/>
      </w:pPr>
      <m:oMath>
        <m:r>
          <w:rPr>
            <w:rFonts w:ascii="Cambria Math" w:hAnsi="Cambria Math"/>
          </w:rPr>
          <m:t>λ=EWMA decay factor</m:t>
        </m:r>
      </m:oMath>
      <w:r w:rsidRPr="006D385C">
        <w:t xml:space="preserve"> </w:t>
      </w:r>
    </w:p>
    <w:p w:rsidR="00F16A24" w:rsidRPr="006D385C" w:rsidRDefault="00F16A24" w:rsidP="0089164F">
      <w:pPr>
        <w:spacing w:after="120"/>
        <w:jc w:val="both"/>
      </w:pPr>
    </w:p>
    <w:p w:rsidR="00F16A24" w:rsidRDefault="00F16A24" w:rsidP="0089164F">
      <w:pPr>
        <w:spacing w:after="120"/>
        <w:jc w:val="both"/>
      </w:pPr>
      <w:r w:rsidRPr="006D385C">
        <w:t xml:space="preserve">For the </w:t>
      </w:r>
      <w:r w:rsidR="007670FF">
        <w:t xml:space="preserve">existing </w:t>
      </w:r>
      <w:r w:rsidRPr="006D385C">
        <w:t xml:space="preserve">NLX IM model, the EWMA decay factor has been set to a value of </w:t>
      </w:r>
      <w:r w:rsidRPr="006D385C">
        <w:rPr>
          <w:b/>
          <w:i/>
        </w:rPr>
        <w:t>0.97</w:t>
      </w:r>
      <w:r w:rsidR="004F34C2">
        <w:t xml:space="preserve">. </w:t>
      </w:r>
      <w:r w:rsidRPr="006D385C">
        <w:t xml:space="preserve">This is the same as that for RepoClear, but different to the </w:t>
      </w:r>
      <w:r w:rsidR="009B1136" w:rsidRPr="006D385C">
        <w:t>equivalent factor used in SwapClear (0.992).</w:t>
      </w:r>
    </w:p>
    <w:p w:rsidR="00306F09" w:rsidRPr="006D385C" w:rsidRDefault="007670FF" w:rsidP="0089164F">
      <w:pPr>
        <w:spacing w:after="120"/>
        <w:jc w:val="both"/>
      </w:pPr>
      <w:r>
        <w:t>However, with</w:t>
      </w:r>
      <w:r w:rsidR="00306F09">
        <w:t xml:space="preserve"> the potential introduction of new products </w:t>
      </w:r>
      <w:r w:rsidR="00CB4168">
        <w:t>(</w:t>
      </w:r>
      <w:r w:rsidR="00306F09">
        <w:t>and hence new underlying risk factors</w:t>
      </w:r>
      <w:r w:rsidR="00CB4168">
        <w:t>)</w:t>
      </w:r>
      <w:r w:rsidR="00306F09">
        <w:t xml:space="preserve"> into both the NLX service and the wider Listed Rates (default fund) macrocosm, the EWMA decay factor </w:t>
      </w:r>
      <w:r>
        <w:t xml:space="preserve">above </w:t>
      </w:r>
      <w:r w:rsidR="00CB4168">
        <w:t xml:space="preserve">is </w:t>
      </w:r>
      <w:r w:rsidR="001A475E">
        <w:t xml:space="preserve">ultimately </w:t>
      </w:r>
      <w:r w:rsidR="00CB4168">
        <w:t>subject to</w:t>
      </w:r>
      <w:r>
        <w:t xml:space="preserve"> change at a risk factor level.</w:t>
      </w:r>
      <w:r w:rsidR="004F34C2">
        <w:t xml:space="preserve"> Therefore, f</w:t>
      </w:r>
      <w:r w:rsidR="001A475E">
        <w:t>rom a technology and general “future-proofing” perspective</w:t>
      </w:r>
      <w:r w:rsidR="00CB4168">
        <w:t xml:space="preserve">, it </w:t>
      </w:r>
      <w:r w:rsidR="006D32DF">
        <w:t>should</w:t>
      </w:r>
      <w:r w:rsidR="00CB4168">
        <w:t xml:space="preserve"> </w:t>
      </w:r>
      <w:r w:rsidR="006D32DF">
        <w:t xml:space="preserve">be </w:t>
      </w:r>
      <w:r w:rsidR="003D1BE0">
        <w:t xml:space="preserve">implemented as </w:t>
      </w:r>
      <w:r w:rsidR="00CB4168">
        <w:t xml:space="preserve">a </w:t>
      </w:r>
      <w:r w:rsidR="00CB4168" w:rsidRPr="00CB4168">
        <w:rPr>
          <w:b/>
          <w:i/>
        </w:rPr>
        <w:t>configurable</w:t>
      </w:r>
      <w:r w:rsidR="00CB4168">
        <w:t xml:space="preserve"> parameter</w:t>
      </w:r>
      <w:r>
        <w:t xml:space="preserve"> setting at risk factor level.</w:t>
      </w:r>
    </w:p>
    <w:p w:rsidR="00997856" w:rsidRPr="006D385C" w:rsidRDefault="00997856" w:rsidP="00997856">
      <w:pPr>
        <w:pStyle w:val="Heading3"/>
        <w:spacing w:before="0" w:after="120"/>
        <w:jc w:val="both"/>
      </w:pPr>
      <w:r w:rsidRPr="006D385C">
        <w:t>Seed Volatility</w:t>
      </w:r>
    </w:p>
    <w:p w:rsidR="00997856" w:rsidRPr="006D385C" w:rsidRDefault="00997856" w:rsidP="00997856">
      <w:pPr>
        <w:spacing w:after="120"/>
        <w:jc w:val="both"/>
      </w:pPr>
      <w:r w:rsidRPr="006D385C">
        <w:t xml:space="preserve">Clearly, in order to initiate the recursive calculation above and hence estimate the </w:t>
      </w:r>
      <w:r w:rsidRPr="006D385C">
        <w:rPr>
          <w:b/>
          <w:i/>
        </w:rPr>
        <w:t>first</w:t>
      </w:r>
      <w:r w:rsidRPr="006D385C">
        <w:t xml:space="preserve"> </w:t>
      </w:r>
      <w:r w:rsidR="00B35CAD" w:rsidRPr="006D385C">
        <w:t>volatility</w:t>
      </w:r>
      <w:r w:rsidRPr="006D385C">
        <w:t xml:space="preserve"> in the series (</w:t>
      </w:r>
      <m:oMath>
        <m:sSub>
          <m:sSubPr>
            <m:ctrlPr>
              <w:rPr>
                <w:rFonts w:ascii="Cambria Math" w:hAnsi="Cambria Math"/>
                <w:i/>
              </w:rPr>
            </m:ctrlPr>
          </m:sSubPr>
          <m:e>
            <m:r>
              <w:rPr>
                <w:rFonts w:ascii="Cambria Math" w:hAnsi="Cambria Math"/>
              </w:rPr>
              <m:t>σ</m:t>
            </m:r>
          </m:e>
          <m:sub>
            <m:r>
              <w:rPr>
                <w:rFonts w:ascii="Cambria Math" w:hAnsi="Cambria Math"/>
              </w:rPr>
              <m:t>i,1</m:t>
            </m:r>
          </m:sub>
        </m:sSub>
      </m:oMath>
      <w:r w:rsidRPr="006D385C">
        <w:t xml:space="preserve">), it is necessary to have an estimate of </w:t>
      </w:r>
      <m:oMath>
        <m:sSub>
          <m:sSubPr>
            <m:ctrlPr>
              <w:rPr>
                <w:rFonts w:ascii="Cambria Math" w:hAnsi="Cambria Math"/>
                <w:i/>
              </w:rPr>
            </m:ctrlPr>
          </m:sSubPr>
          <m:e>
            <m:r>
              <w:rPr>
                <w:rFonts w:ascii="Cambria Math" w:hAnsi="Cambria Math"/>
              </w:rPr>
              <m:t>σ</m:t>
            </m:r>
          </m:e>
          <m:sub>
            <m:r>
              <w:rPr>
                <w:rFonts w:ascii="Cambria Math" w:hAnsi="Cambria Math"/>
              </w:rPr>
              <m:t>i,0</m:t>
            </m:r>
          </m:sub>
        </m:sSub>
      </m:oMath>
      <w:r w:rsidRPr="006D385C">
        <w:t xml:space="preserve"> i.e. the so-called seed </w:t>
      </w:r>
      <w:r w:rsidR="00B35CAD" w:rsidRPr="006D385C">
        <w:t>volatility</w:t>
      </w:r>
      <w:r w:rsidRPr="006D385C">
        <w:t xml:space="preserve">. For </w:t>
      </w:r>
      <w:r w:rsidR="00B35CAD" w:rsidRPr="006D385C">
        <w:t xml:space="preserve">each </w:t>
      </w:r>
      <w:r w:rsidRPr="006D385C">
        <w:t xml:space="preserve">risk factor </w:t>
      </w:r>
      <w:r w:rsidR="00B35CAD" w:rsidRPr="006D385C">
        <w:t>(</w:t>
      </w:r>
      <m:oMath>
        <m:r>
          <w:rPr>
            <w:rFonts w:ascii="Cambria Math" w:hAnsi="Cambria Math"/>
          </w:rPr>
          <m:t>i</m:t>
        </m:r>
      </m:oMath>
      <w:r w:rsidR="00B35CAD" w:rsidRPr="006D385C">
        <w:t>)</w:t>
      </w:r>
      <w:r w:rsidRPr="006D385C">
        <w:t xml:space="preserve"> this is </w:t>
      </w:r>
      <w:r w:rsidR="00B35CAD" w:rsidRPr="006D385C">
        <w:t xml:space="preserve">based on the </w:t>
      </w:r>
      <w:r w:rsidRPr="006D385C">
        <w:t xml:space="preserve">simple </w:t>
      </w:r>
      <w:r w:rsidR="00B35CAD" w:rsidRPr="006D385C">
        <w:t xml:space="preserve">arithmetic </w:t>
      </w:r>
      <w:r w:rsidRPr="006D385C">
        <w:t xml:space="preserve">average of the </w:t>
      </w:r>
      <w:r w:rsidR="00867DEF" w:rsidRPr="006D385C">
        <w:t>first</w:t>
      </w:r>
      <w:r w:rsidR="00576CC5" w:rsidRPr="006D385C">
        <w:t xml:space="preserve"> </w:t>
      </w:r>
      <w:r w:rsidR="00867DEF" w:rsidRPr="006D385C">
        <w:t>60</w:t>
      </w:r>
      <w:r w:rsidRPr="006D385C">
        <w:t xml:space="preserve"> squared returns </w:t>
      </w:r>
      <w:r w:rsidR="00FB261C" w:rsidRPr="006D385C">
        <w:t xml:space="preserve">in the series </w:t>
      </w:r>
      <w:r w:rsidRPr="006D385C">
        <w:t>as follows:</w:t>
      </w:r>
    </w:p>
    <w:p w:rsidR="00997856" w:rsidRPr="006D385C" w:rsidRDefault="00997856" w:rsidP="00997856">
      <w:pPr>
        <w:spacing w:after="120"/>
        <w:jc w:val="both"/>
      </w:pPr>
    </w:p>
    <w:p w:rsidR="00997856" w:rsidRPr="006D385C" w:rsidRDefault="00AA5AB9" w:rsidP="00997856">
      <w:pPr>
        <w:spacing w:after="120"/>
        <w:jc w:val="both"/>
      </w:pP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i,0</m:t>
            </m:r>
          </m:sub>
        </m:sSub>
        <m:r>
          <w:rPr>
            <w:rFonts w:ascii="Cambria Math" w:hAnsi="Cambria Math"/>
            <w:sz w:val="28"/>
            <w:szCs w:val="28"/>
          </w:rPr>
          <m:t>=</m:t>
        </m:r>
        <m:rad>
          <m:radPr>
            <m:degHide m:val="on"/>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60</m:t>
                </m:r>
              </m:den>
            </m:f>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t=-59</m:t>
                </m:r>
              </m:sub>
              <m:sup>
                <m:r>
                  <w:rPr>
                    <w:rFonts w:ascii="Cambria Math" w:hAnsi="Cambria Math"/>
                    <w:sz w:val="28"/>
                    <w:szCs w:val="28"/>
                  </w:rPr>
                  <m:t>0</m:t>
                </m:r>
              </m:sup>
              <m:e>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i,t</m:t>
                    </m:r>
                  </m:sub>
                  <m:sup>
                    <m:r>
                      <w:rPr>
                        <w:rFonts w:ascii="Cambria Math" w:hAnsi="Cambria Math"/>
                        <w:sz w:val="28"/>
                        <w:szCs w:val="28"/>
                      </w:rPr>
                      <m:t>2</m:t>
                    </m:r>
                  </m:sup>
                </m:sSubSup>
              </m:e>
            </m:nary>
          </m:e>
        </m:rad>
      </m:oMath>
      <w:r w:rsidR="00997856" w:rsidRPr="006D385C">
        <w:t>, where</w:t>
      </w:r>
    </w:p>
    <w:p w:rsidR="00997856" w:rsidRPr="006D385C" w:rsidRDefault="00997856" w:rsidP="00997856">
      <w:pPr>
        <w:spacing w:after="120"/>
        <w:jc w:val="both"/>
      </w:pPr>
    </w:p>
    <w:p w:rsidR="00B35CAD" w:rsidRPr="006D385C" w:rsidRDefault="00AA5AB9" w:rsidP="00B35CAD">
      <w:pPr>
        <w:spacing w:after="120"/>
        <w:jc w:val="both"/>
      </w:pPr>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=2 day return of risk factor i at time t</m:t>
        </m:r>
      </m:oMath>
      <w:r w:rsidR="00B35CAD" w:rsidRPr="006D385C">
        <w:t xml:space="preserve"> </w:t>
      </w:r>
    </w:p>
    <w:p w:rsidR="00997856" w:rsidRPr="006D385C" w:rsidRDefault="00997856" w:rsidP="00997856">
      <w:pPr>
        <w:spacing w:after="120"/>
        <w:jc w:val="both"/>
      </w:pPr>
    </w:p>
    <w:p w:rsidR="00867DEF" w:rsidRPr="006D385C" w:rsidRDefault="00867DEF" w:rsidP="00867DEF">
      <w:pPr>
        <w:spacing w:after="120"/>
        <w:jc w:val="both"/>
      </w:pPr>
      <w:r w:rsidRPr="006D385C">
        <w:t xml:space="preserve">It should be noted that in order for there to be </w:t>
      </w:r>
      <w:r w:rsidRPr="006D385C">
        <w:rPr>
          <w:b/>
          <w:i/>
        </w:rPr>
        <w:t>at least</w:t>
      </w:r>
      <w:r w:rsidRPr="006D385C">
        <w:t xml:space="preserve"> 1,250 (i.e. 5 years’ worth of) 2-day returns and corresponding volatility estimates for each risk factor, it follows that each time series needs to have </w:t>
      </w:r>
      <w:r w:rsidRPr="006D385C">
        <w:rPr>
          <w:b/>
          <w:i/>
        </w:rPr>
        <w:t>at least</w:t>
      </w:r>
      <w:r w:rsidRPr="006D385C">
        <w:t xml:space="preserve"> 1,312 historic (value) observations in it i.e. 1,250 (look-back period) + 2 (assumed holding period) + 60 (seed volatility observation period).</w:t>
      </w:r>
    </w:p>
    <w:p w:rsidR="00FB261C" w:rsidRPr="006D385C" w:rsidRDefault="00FB261C" w:rsidP="00997856">
      <w:pPr>
        <w:spacing w:after="120"/>
        <w:jc w:val="both"/>
      </w:pPr>
      <w:r w:rsidRPr="006D385C">
        <w:t xml:space="preserve">It should </w:t>
      </w:r>
      <w:r w:rsidR="00867DEF" w:rsidRPr="006D385C">
        <w:t xml:space="preserve">also </w:t>
      </w:r>
      <w:r w:rsidRPr="006D385C">
        <w:t>be noted that for each risk factor (</w:t>
      </w:r>
      <m:oMath>
        <m:r>
          <w:rPr>
            <w:rFonts w:ascii="Cambria Math" w:hAnsi="Cambria Math"/>
          </w:rPr>
          <m:t>i</m:t>
        </m:r>
      </m:oMath>
      <w:r w:rsidRPr="006D385C">
        <w:t>) the corresponding seed volatility (</w:t>
      </w:r>
      <m:oMath>
        <m:sSub>
          <m:sSubPr>
            <m:ctrlPr>
              <w:rPr>
                <w:rFonts w:ascii="Cambria Math" w:hAnsi="Cambria Math"/>
                <w:i/>
              </w:rPr>
            </m:ctrlPr>
          </m:sSubPr>
          <m:e>
            <m:r>
              <w:rPr>
                <w:rFonts w:ascii="Cambria Math" w:hAnsi="Cambria Math"/>
              </w:rPr>
              <m:t>σ</m:t>
            </m:r>
          </m:e>
          <m:sub>
            <m:r>
              <w:rPr>
                <w:rFonts w:ascii="Cambria Math" w:hAnsi="Cambria Math"/>
              </w:rPr>
              <m:t>i,0</m:t>
            </m:r>
          </m:sub>
        </m:sSub>
      </m:oMath>
      <w:r w:rsidRPr="006D385C">
        <w:t>) is set</w:t>
      </w:r>
      <w:r w:rsidR="00954EDF" w:rsidRPr="006D385C">
        <w:t xml:space="preserve"> only</w:t>
      </w:r>
      <w:r w:rsidRPr="006D385C">
        <w:t xml:space="preserve"> </w:t>
      </w:r>
      <w:r w:rsidRPr="006D385C">
        <w:rPr>
          <w:b/>
          <w:i/>
        </w:rPr>
        <w:t>once</w:t>
      </w:r>
      <w:r w:rsidRPr="006D385C">
        <w:t>. Nevertheless, when a particular time series of returns is lengthened (e.g. from 5 years to 10 years) it will obviously be necessary to “re-seed” the corresponding volatility series and hence rec</w:t>
      </w:r>
      <w:r w:rsidR="00954EDF" w:rsidRPr="006D385C">
        <w:t xml:space="preserve">alculate </w:t>
      </w:r>
      <w:r w:rsidR="00954EDF" w:rsidRPr="006D385C">
        <w:rPr>
          <w:b/>
          <w:i/>
        </w:rPr>
        <w:t>all</w:t>
      </w:r>
      <w:r w:rsidR="00954EDF" w:rsidRPr="006D385C">
        <w:t xml:space="preserve"> the values therein (i.e. as a one-off exercise).</w:t>
      </w:r>
    </w:p>
    <w:p w:rsidR="002D7621" w:rsidRPr="006D385C" w:rsidRDefault="002D7621" w:rsidP="0089164F">
      <w:pPr>
        <w:pStyle w:val="Heading2"/>
        <w:spacing w:before="0"/>
        <w:jc w:val="both"/>
      </w:pPr>
      <w:bookmarkStart w:id="38" w:name="_Toc397077514"/>
      <w:r w:rsidRPr="006D385C">
        <w:t>Re-Scaled Returns</w:t>
      </w:r>
      <w:bookmarkEnd w:id="38"/>
    </w:p>
    <w:p w:rsidR="002D7621" w:rsidRPr="006D385C" w:rsidRDefault="009B1136" w:rsidP="0089164F">
      <w:pPr>
        <w:spacing w:after="120"/>
        <w:jc w:val="both"/>
      </w:pPr>
      <w:r w:rsidRPr="006D385C">
        <w:t>In order to make them relevant for c</w:t>
      </w:r>
      <w:r w:rsidR="00490F68" w:rsidRPr="006D385C">
        <w:t>urrent market conditions</w:t>
      </w:r>
      <w:r w:rsidR="006D25BA" w:rsidRPr="006D385C">
        <w:t xml:space="preserve">, historic risk factor returns are rescaled using </w:t>
      </w:r>
      <w:r w:rsidR="00C14969">
        <w:t>the</w:t>
      </w:r>
      <w:r w:rsidR="00552B82">
        <w:t xml:space="preserve"> ratio </w:t>
      </w:r>
      <w:r w:rsidR="00C14969">
        <w:t>between</w:t>
      </w:r>
      <w:r w:rsidR="00552B82">
        <w:t xml:space="preserve"> so-called “mid-volatility”</w:t>
      </w:r>
      <w:r w:rsidR="006D25BA" w:rsidRPr="006D385C">
        <w:t xml:space="preserve"> and historic volatility levels, as follows:</w:t>
      </w:r>
    </w:p>
    <w:p w:rsidR="006D25BA" w:rsidRPr="006D385C" w:rsidRDefault="006D25BA" w:rsidP="0089164F">
      <w:pPr>
        <w:spacing w:after="120"/>
        <w:jc w:val="both"/>
      </w:pPr>
    </w:p>
    <w:p w:rsidR="006D25BA" w:rsidRPr="006D385C" w:rsidRDefault="00AA5AB9" w:rsidP="0089164F">
      <w:pPr>
        <w:spacing w:after="120"/>
        <w:jc w:val="both"/>
      </w:p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f>
          <m:fPr>
            <m:type m:val="lin"/>
            <m:ctrlPr>
              <w:rPr>
                <w:rFonts w:ascii="Cambria Math" w:hAnsi="Cambria Math"/>
                <w:i/>
                <w:sz w:val="28"/>
                <w:szCs w:val="28"/>
              </w:rPr>
            </m:ctrlPr>
          </m:fPr>
          <m:num>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i,t</m:t>
                    </m:r>
                  </m:sub>
                </m:sSub>
              </m:e>
            </m:d>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i,t</m:t>
            </m:r>
          </m:sub>
        </m:sSub>
      </m:oMath>
      <w:r w:rsidR="006D25BA" w:rsidRPr="006D385C">
        <w:t xml:space="preserve"> </w:t>
      </w:r>
      <w:r w:rsidR="00EB200F" w:rsidRPr="006D385C">
        <w:t>, where</w:t>
      </w:r>
    </w:p>
    <w:p w:rsidR="00EB200F" w:rsidRPr="006D385C" w:rsidRDefault="00EB200F" w:rsidP="0089164F">
      <w:pPr>
        <w:spacing w:after="120"/>
        <w:jc w:val="both"/>
      </w:pPr>
    </w:p>
    <w:p w:rsidR="00EB200F" w:rsidRPr="006D385C" w:rsidRDefault="00AA5AB9" w:rsidP="0089164F">
      <w:pPr>
        <w:spacing w:after="120"/>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i,t</m:t>
                </m:r>
              </m:sub>
            </m:sSub>
          </m:e>
        </m:acc>
        <m:r>
          <w:rPr>
            <w:rFonts w:ascii="Cambria Math" w:hAnsi="Cambria Math"/>
          </w:rPr>
          <m:t>=Rescaled return of risk factor i at time t</m:t>
        </m:r>
      </m:oMath>
      <w:r w:rsidR="00EB200F" w:rsidRPr="006D385C">
        <w:t xml:space="preserve"> </w:t>
      </w:r>
    </w:p>
    <w:p w:rsidR="00EB200F" w:rsidRPr="006D385C" w:rsidRDefault="00AA5AB9" w:rsidP="0089164F">
      <w:pPr>
        <w:spacing w:after="120"/>
        <w:jc w:val="both"/>
      </w:pPr>
      <m:oMath>
        <m:sSub>
          <m:sSubPr>
            <m:ctrlPr>
              <w:rPr>
                <w:rFonts w:ascii="Cambria Math" w:hAnsi="Cambria Math"/>
                <w:i/>
              </w:rPr>
            </m:ctrlPr>
          </m:sSubPr>
          <m:e>
            <m:r>
              <w:rPr>
                <w:rFonts w:ascii="Cambria Math" w:hAnsi="Cambria Math"/>
              </w:rPr>
              <m:t>σ</m:t>
            </m:r>
          </m:e>
          <m:sub>
            <m:r>
              <w:rPr>
                <w:rFonts w:ascii="Cambria Math" w:hAnsi="Cambria Math"/>
              </w:rPr>
              <m:t>i,n</m:t>
            </m:r>
          </m:sub>
        </m:sSub>
        <m:r>
          <w:rPr>
            <w:rFonts w:ascii="Cambria Math" w:hAnsi="Cambria Math"/>
          </w:rPr>
          <m:t>=Current volatility of risk factor i</m:t>
        </m:r>
      </m:oMath>
      <w:r w:rsidR="00EB200F" w:rsidRPr="006D385C">
        <w:t xml:space="preserve"> </w:t>
      </w:r>
    </w:p>
    <w:p w:rsidR="00EB200F" w:rsidRPr="006D385C" w:rsidRDefault="00AA5AB9" w:rsidP="0089164F">
      <w:pPr>
        <w:spacing w:after="120"/>
        <w:jc w:val="both"/>
      </w:pPr>
      <m:oMath>
        <m:sSub>
          <m:sSubPr>
            <m:ctrlPr>
              <w:rPr>
                <w:rFonts w:ascii="Cambria Math" w:hAnsi="Cambria Math"/>
                <w:i/>
              </w:rPr>
            </m:ctrlPr>
          </m:sSubPr>
          <m:e>
            <m:r>
              <w:rPr>
                <w:rFonts w:ascii="Cambria Math" w:hAnsi="Cambria Math"/>
              </w:rPr>
              <m:t>σ</m:t>
            </m:r>
          </m:e>
          <m:sub>
            <m:r>
              <w:rPr>
                <w:rFonts w:ascii="Cambria Math" w:hAnsi="Cambria Math"/>
              </w:rPr>
              <m:t>i,t</m:t>
            </m:r>
          </m:sub>
        </m:sSub>
        <m:r>
          <w:rPr>
            <w:rFonts w:ascii="Cambria Math" w:hAnsi="Cambria Math"/>
          </w:rPr>
          <m:t>=Historic volatility of risk factor i at time t</m:t>
        </m:r>
      </m:oMath>
      <w:r w:rsidR="00EB200F" w:rsidRPr="006D385C">
        <w:t xml:space="preserve"> </w:t>
      </w:r>
    </w:p>
    <w:p w:rsidR="006D25BA" w:rsidRDefault="006D25BA" w:rsidP="0089164F">
      <w:pPr>
        <w:spacing w:after="120"/>
        <w:jc w:val="both"/>
      </w:pPr>
    </w:p>
    <w:p w:rsidR="00306F09" w:rsidRDefault="00306F09" w:rsidP="0089164F">
      <w:pPr>
        <w:spacing w:after="120"/>
        <w:jc w:val="both"/>
      </w:pPr>
      <w:r>
        <w:t xml:space="preserve">Alternative approaches </w:t>
      </w:r>
      <w:r w:rsidR="00CB4168">
        <w:t>to volatility-based</w:t>
      </w:r>
      <w:r>
        <w:t xml:space="preserve"> scaling include the Hull &amp; White method</w:t>
      </w:r>
      <w:r w:rsidR="00CB4168">
        <w:t xml:space="preserve"> (see below) and one based on </w:t>
      </w:r>
      <w:r w:rsidR="007670FF">
        <w:t xml:space="preserve">an </w:t>
      </w:r>
      <w:r w:rsidR="00CB4168">
        <w:t>historic measure of standard deviation over a configurable</w:t>
      </w:r>
      <w:r w:rsidR="000635F5">
        <w:t xml:space="preserve"> look-back period</w:t>
      </w:r>
      <w:r w:rsidR="00CB4168">
        <w:t>.</w:t>
      </w:r>
    </w:p>
    <w:p w:rsidR="00CB4168" w:rsidRPr="006D385C" w:rsidRDefault="00CB4168" w:rsidP="00CB4168">
      <w:pPr>
        <w:spacing w:after="120"/>
        <w:jc w:val="both"/>
      </w:pPr>
      <w:r>
        <w:t xml:space="preserve">The Hull &amp; White method scales historic risk factor returns using a simple ratio of </w:t>
      </w:r>
      <w:r w:rsidRPr="006D385C">
        <w:t>current and historic volatility levels, as follows:</w:t>
      </w:r>
    </w:p>
    <w:p w:rsidR="00CB4168" w:rsidRDefault="00CB4168" w:rsidP="00CB4168">
      <w:pPr>
        <w:spacing w:after="120"/>
        <w:jc w:val="both"/>
      </w:pPr>
    </w:p>
    <w:p w:rsidR="00CB4168" w:rsidRDefault="00AA5AB9" w:rsidP="00CB4168">
      <w:pPr>
        <w:spacing w:after="120"/>
        <w:jc w:val="both"/>
        <w:rPr>
          <w:sz w:val="28"/>
          <w:szCs w:val="28"/>
        </w:rPr>
      </w:p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f>
          <m:fPr>
            <m:type m:val="lin"/>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i,n</m:t>
                </m:r>
              </m:sub>
            </m:sSub>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i,t</m:t>
                </m:r>
              </m:sub>
            </m:sSub>
          </m:den>
        </m:f>
      </m:oMath>
      <w:r w:rsidR="00CB4168">
        <w:rPr>
          <w:sz w:val="28"/>
          <w:szCs w:val="28"/>
        </w:rPr>
        <w:t xml:space="preserve"> </w:t>
      </w:r>
    </w:p>
    <w:p w:rsidR="00CB4168" w:rsidRDefault="00CB4168" w:rsidP="00CB4168">
      <w:pPr>
        <w:spacing w:after="120"/>
        <w:jc w:val="both"/>
      </w:pPr>
    </w:p>
    <w:p w:rsidR="007670FF" w:rsidRPr="006D385C" w:rsidRDefault="007670FF" w:rsidP="007670FF">
      <w:pPr>
        <w:spacing w:after="120"/>
        <w:jc w:val="both"/>
      </w:pPr>
      <w:r>
        <w:t xml:space="preserve">With the potential introduction of new products (and hence new underlying risk factors) into both the NLX service and the wider Listed Rates space, the volatility-based scaling method </w:t>
      </w:r>
      <w:r w:rsidR="001A475E">
        <w:t xml:space="preserve">above </w:t>
      </w:r>
      <w:r>
        <w:t xml:space="preserve">is </w:t>
      </w:r>
      <w:r w:rsidR="001A475E">
        <w:t xml:space="preserve">ultimately </w:t>
      </w:r>
      <w:r>
        <w:t>subject t</w:t>
      </w:r>
      <w:r w:rsidR="00162297">
        <w:t>o change at a risk factor level (i.e. just like the EWMA dec</w:t>
      </w:r>
      <w:r w:rsidR="00E7601B">
        <w:t>ay factor discussed in section 3</w:t>
      </w:r>
      <w:r w:rsidR="00162297">
        <w:t>.6 above).</w:t>
      </w:r>
      <w:r w:rsidR="004F34C2">
        <w:t xml:space="preserve"> Therefore, from </w:t>
      </w:r>
      <w:r>
        <w:t xml:space="preserve">a technology </w:t>
      </w:r>
      <w:r w:rsidR="001A475E">
        <w:t xml:space="preserve">and general “future-proofing” </w:t>
      </w:r>
      <w:r>
        <w:t xml:space="preserve">perspective, it should be </w:t>
      </w:r>
      <w:r w:rsidR="00E20529">
        <w:t xml:space="preserve">implemented as </w:t>
      </w:r>
      <w:r>
        <w:t xml:space="preserve">a </w:t>
      </w:r>
      <w:r w:rsidRPr="00CB4168">
        <w:rPr>
          <w:b/>
          <w:i/>
        </w:rPr>
        <w:t>configurable</w:t>
      </w:r>
      <w:r>
        <w:t xml:space="preserve"> parameter setting </w:t>
      </w:r>
      <w:r w:rsidR="004F34C2">
        <w:t xml:space="preserve">at risk factor level – </w:t>
      </w:r>
      <w:r w:rsidR="0049164C">
        <w:t xml:space="preserve">specifically covering the 3 options above i.e. </w:t>
      </w:r>
      <w:r w:rsidR="009B3780">
        <w:t xml:space="preserve">a choice of </w:t>
      </w:r>
      <w:r w:rsidR="000635F5">
        <w:t xml:space="preserve">(a) </w:t>
      </w:r>
      <w:r w:rsidR="0049164C">
        <w:t xml:space="preserve">mid-volatility, </w:t>
      </w:r>
      <w:r w:rsidR="000635F5">
        <w:t xml:space="preserve">(b) </w:t>
      </w:r>
      <w:r w:rsidR="0049164C">
        <w:t xml:space="preserve">Hull &amp; White or </w:t>
      </w:r>
      <w:r w:rsidR="000635F5">
        <w:t xml:space="preserve">(c) </w:t>
      </w:r>
      <w:r w:rsidR="0049164C">
        <w:t>historic</w:t>
      </w:r>
      <w:r w:rsidR="000635F5">
        <w:t xml:space="preserve"> over a user-defined look-back period</w:t>
      </w:r>
      <w:r w:rsidR="0049164C">
        <w:t>.</w:t>
      </w:r>
    </w:p>
    <w:p w:rsidR="00683641" w:rsidRPr="006D385C" w:rsidRDefault="00683641" w:rsidP="0089164F">
      <w:pPr>
        <w:pStyle w:val="Heading2"/>
        <w:spacing w:before="0"/>
        <w:jc w:val="both"/>
      </w:pPr>
      <w:bookmarkStart w:id="39" w:name="_Toc397077515"/>
      <w:r w:rsidRPr="006D385C">
        <w:t>Simulated Risk Factors</w:t>
      </w:r>
      <w:bookmarkEnd w:id="39"/>
    </w:p>
    <w:p w:rsidR="00683641" w:rsidRPr="006D385C" w:rsidRDefault="00EB200F" w:rsidP="0089164F">
      <w:pPr>
        <w:spacing w:after="120"/>
        <w:jc w:val="both"/>
      </w:pPr>
      <w:r w:rsidRPr="006D385C">
        <w:t xml:space="preserve">For each risk factor, simulated scenarios are generated by applying the set of rescaled returns above to its current level, </w:t>
      </w:r>
      <w:r w:rsidR="002155FA" w:rsidRPr="006D385C">
        <w:t>in accordance with the relevant formula below.</w:t>
      </w:r>
    </w:p>
    <w:p w:rsidR="002155FA" w:rsidRPr="006D385C" w:rsidRDefault="002155FA" w:rsidP="00552B82">
      <w:pPr>
        <w:pStyle w:val="Bullet1"/>
        <w:numPr>
          <w:ilvl w:val="0"/>
          <w:numId w:val="0"/>
        </w:numPr>
        <w:spacing w:after="120"/>
        <w:jc w:val="both"/>
      </w:pPr>
      <w:r w:rsidRPr="006D385C">
        <w:t xml:space="preserve">For index curves and sovereign discount curves (i.e. where the historic risk factor returns are calculated on an </w:t>
      </w:r>
      <w:r w:rsidRPr="006D385C">
        <w:rPr>
          <w:b/>
          <w:i/>
        </w:rPr>
        <w:t>absolute</w:t>
      </w:r>
      <w:r w:rsidRPr="006D385C">
        <w:t xml:space="preserve"> basis):</w:t>
      </w:r>
    </w:p>
    <w:p w:rsidR="002155FA" w:rsidRPr="006D385C" w:rsidRDefault="002155FA" w:rsidP="0089164F">
      <w:pPr>
        <w:pStyle w:val="Bullet1"/>
        <w:numPr>
          <w:ilvl w:val="0"/>
          <w:numId w:val="0"/>
        </w:numPr>
        <w:spacing w:after="120"/>
        <w:jc w:val="both"/>
      </w:pPr>
    </w:p>
    <w:p w:rsidR="00EB200F" w:rsidRPr="006D385C" w:rsidRDefault="00AA5AB9" w:rsidP="0089164F">
      <w:pPr>
        <w:spacing w:after="120"/>
        <w:jc w:val="both"/>
      </w:p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i,t</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e>
        </m:acc>
      </m:oMath>
      <w:r w:rsidR="002155FA" w:rsidRPr="007160FC">
        <w:rPr>
          <w:sz w:val="28"/>
          <w:szCs w:val="28"/>
        </w:rPr>
        <w:t>,</w:t>
      </w:r>
      <w:r w:rsidR="002155FA" w:rsidRPr="006D385C">
        <w:t xml:space="preserve"> where</w:t>
      </w:r>
    </w:p>
    <w:p w:rsidR="00EB200F" w:rsidRPr="006D385C" w:rsidRDefault="00EB200F" w:rsidP="0089164F">
      <w:pPr>
        <w:spacing w:after="120"/>
        <w:jc w:val="both"/>
      </w:pPr>
    </w:p>
    <w:p w:rsidR="002155FA" w:rsidRPr="006D385C" w:rsidRDefault="00AA5AB9" w:rsidP="0089164F">
      <w:pPr>
        <w:spacing w:after="120"/>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i,t</m:t>
                </m:r>
              </m:sub>
            </m:sSub>
          </m:e>
        </m:acc>
        <m:r>
          <w:rPr>
            <w:rFonts w:ascii="Cambria Math" w:hAnsi="Cambria Math"/>
          </w:rPr>
          <m:t xml:space="preserve">=Simulated </m:t>
        </m:r>
        <m:d>
          <m:dPr>
            <m:ctrlPr>
              <w:rPr>
                <w:rFonts w:ascii="Cambria Math" w:hAnsi="Cambria Math"/>
                <w:i/>
              </w:rPr>
            </m:ctrlPr>
          </m:dPr>
          <m:e>
            <m:r>
              <w:rPr>
                <w:rFonts w:ascii="Cambria Math" w:hAnsi="Cambria Math"/>
              </w:rPr>
              <m:t>i.e.perturbed</m:t>
            </m:r>
          </m:e>
        </m:d>
        <m:r>
          <w:rPr>
            <w:rFonts w:ascii="Cambria Math" w:hAnsi="Cambria Math"/>
          </w:rPr>
          <m:t xml:space="preserve"> value of risk factor i at time t</m:t>
        </m:r>
      </m:oMath>
      <w:r w:rsidR="002155FA" w:rsidRPr="006D385C">
        <w:t xml:space="preserve"> </w:t>
      </w:r>
    </w:p>
    <w:p w:rsidR="00206B58" w:rsidRPr="006D385C" w:rsidRDefault="00AA5AB9" w:rsidP="0089164F">
      <w:pPr>
        <w:spacing w:after="120"/>
        <w:jc w:val="both"/>
      </w:pP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=Current value of risk factor i</m:t>
        </m:r>
      </m:oMath>
      <w:r w:rsidR="00206B58" w:rsidRPr="006D385C">
        <w:t xml:space="preserve"> </w:t>
      </w:r>
    </w:p>
    <w:p w:rsidR="00EB200F" w:rsidRPr="006D385C" w:rsidRDefault="00EB200F" w:rsidP="0089164F">
      <w:pPr>
        <w:spacing w:after="120"/>
        <w:jc w:val="both"/>
      </w:pPr>
    </w:p>
    <w:p w:rsidR="002155FA" w:rsidRPr="006D385C" w:rsidRDefault="002155FA" w:rsidP="0089164F">
      <w:pPr>
        <w:pStyle w:val="Bullet1"/>
        <w:numPr>
          <w:ilvl w:val="0"/>
          <w:numId w:val="0"/>
        </w:numPr>
        <w:spacing w:after="120"/>
        <w:jc w:val="both"/>
      </w:pPr>
      <w:r w:rsidRPr="006D385C">
        <w:t xml:space="preserve">Similarly, for foreign exchange rates (i.e. where the historic risk factor returns are calculated on a </w:t>
      </w:r>
      <w:r w:rsidRPr="006D385C">
        <w:rPr>
          <w:b/>
          <w:i/>
        </w:rPr>
        <w:t>relative</w:t>
      </w:r>
      <w:r w:rsidRPr="006D385C">
        <w:t xml:space="preserve"> basis):</w:t>
      </w:r>
    </w:p>
    <w:p w:rsidR="002155FA" w:rsidRPr="006D385C" w:rsidRDefault="002155FA" w:rsidP="0089164F">
      <w:pPr>
        <w:pStyle w:val="Bullet1"/>
        <w:numPr>
          <w:ilvl w:val="0"/>
          <w:numId w:val="0"/>
        </w:numPr>
        <w:spacing w:after="120"/>
        <w:jc w:val="both"/>
      </w:pPr>
    </w:p>
    <w:p w:rsidR="00683641" w:rsidRPr="007160FC" w:rsidRDefault="00AA5AB9" w:rsidP="0089164F">
      <w:pPr>
        <w:spacing w:after="120"/>
        <w:jc w:val="both"/>
        <w:rPr>
          <w:sz w:val="28"/>
          <w:szCs w:val="28"/>
        </w:rPr>
      </w:p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i,t</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e>
            </m:acc>
          </m:e>
        </m:d>
      </m:oMath>
      <w:r w:rsidR="002155FA" w:rsidRPr="007160FC">
        <w:rPr>
          <w:sz w:val="28"/>
          <w:szCs w:val="28"/>
        </w:rPr>
        <w:t xml:space="preserve"> </w:t>
      </w:r>
    </w:p>
    <w:p w:rsidR="00954EDF" w:rsidRPr="006D385C" w:rsidRDefault="00954EDF" w:rsidP="0089164F">
      <w:pPr>
        <w:spacing w:after="120"/>
        <w:jc w:val="both"/>
      </w:pPr>
    </w:p>
    <w:p w:rsidR="00683641" w:rsidRPr="006D385C" w:rsidRDefault="00683641" w:rsidP="0089164F">
      <w:pPr>
        <w:pStyle w:val="Heading2"/>
        <w:spacing w:before="0"/>
        <w:jc w:val="both"/>
      </w:pPr>
      <w:bookmarkStart w:id="40" w:name="_Toc397077516"/>
      <w:r w:rsidRPr="006D385C">
        <w:t>Simulated P&amp;L</w:t>
      </w:r>
      <w:bookmarkEnd w:id="40"/>
    </w:p>
    <w:p w:rsidR="000C410C" w:rsidRDefault="000D2BE4" w:rsidP="0035063E">
      <w:pPr>
        <w:spacing w:after="120"/>
        <w:jc w:val="both"/>
      </w:pPr>
      <w:r w:rsidRPr="006D385C">
        <w:t xml:space="preserve">The simulated scenarios above are then applied to each </w:t>
      </w:r>
      <w:r w:rsidR="00711370" w:rsidRPr="006D385C">
        <w:rPr>
          <w:b/>
          <w:i/>
        </w:rPr>
        <w:t>contract</w:t>
      </w:r>
      <w:r w:rsidR="000C410C" w:rsidRPr="006D385C">
        <w:t xml:space="preserve"> in order to generate a series of perturbed </w:t>
      </w:r>
      <w:r w:rsidR="005F34DB" w:rsidRPr="006D385C">
        <w:t>prices</w:t>
      </w:r>
      <w:r w:rsidR="000C410C" w:rsidRPr="006D385C">
        <w:t xml:space="preserve">. This series is then translated into a corresponding P&amp;L vector </w:t>
      </w:r>
      <w:r w:rsidR="00E174E7" w:rsidRPr="006D385C">
        <w:t xml:space="preserve">(denominated in the </w:t>
      </w:r>
      <w:r w:rsidR="005034D4" w:rsidRPr="006D385C">
        <w:t xml:space="preserve">underlying </w:t>
      </w:r>
      <w:r w:rsidR="00E174E7" w:rsidRPr="006D385C">
        <w:t xml:space="preserve">contract’s currency) </w:t>
      </w:r>
      <w:r w:rsidR="000C410C" w:rsidRPr="006D385C">
        <w:t xml:space="preserve">by subtracting the relevant current </w:t>
      </w:r>
      <w:r w:rsidR="005F34DB" w:rsidRPr="006D385C">
        <w:t>price</w:t>
      </w:r>
      <w:r w:rsidR="000C410C" w:rsidRPr="006D385C">
        <w:t xml:space="preserve"> from each perturbed amount, as follows:</w:t>
      </w:r>
    </w:p>
    <w:p w:rsidR="0035063E" w:rsidRPr="006D385C" w:rsidRDefault="0035063E" w:rsidP="0035063E">
      <w:pPr>
        <w:spacing w:after="120"/>
        <w:jc w:val="both"/>
      </w:pPr>
    </w:p>
    <w:p w:rsidR="000C410C" w:rsidRPr="006D385C" w:rsidRDefault="00AA5AB9" w:rsidP="0089164F">
      <w:pPr>
        <w:spacing w:after="120"/>
        <w:jc w:val="both"/>
      </w:pPr>
      <m:oMath>
        <m:sSubSup>
          <m:sSubSupPr>
            <m:ctrlPr>
              <w:rPr>
                <w:rFonts w:ascii="Cambria Math" w:hAnsi="Cambria Math"/>
                <w:i/>
                <w:sz w:val="28"/>
                <w:szCs w:val="28"/>
              </w:rPr>
            </m:ctrlPr>
          </m:sSubSupPr>
          <m:e>
            <m:r>
              <w:rPr>
                <w:rFonts w:ascii="Cambria Math" w:hAnsi="Cambria Math"/>
                <w:sz w:val="28"/>
                <w:szCs w:val="28"/>
              </w:rPr>
              <m:t>P&amp;L</m:t>
            </m:r>
          </m:e>
          <m:sub>
            <m:r>
              <w:rPr>
                <w:rFonts w:ascii="Cambria Math" w:hAnsi="Cambria Math"/>
                <w:sz w:val="28"/>
                <w:szCs w:val="28"/>
              </w:rPr>
              <m:t>t</m:t>
            </m:r>
          </m:sub>
          <m:sup>
            <m:r>
              <w:rPr>
                <w:rFonts w:ascii="Cambria Math" w:hAnsi="Cambria Math"/>
                <w:sz w:val="28"/>
                <w:szCs w:val="28"/>
              </w:rPr>
              <m:t>CCY</m:t>
            </m:r>
          </m:sup>
        </m:sSubSup>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V</m:t>
                        </m:r>
                      </m:e>
                    </m:acc>
                  </m:e>
                  <m:sub>
                    <m:r>
                      <w:rPr>
                        <w:rFonts w:ascii="Cambria Math" w:hAnsi="Cambria Math"/>
                        <w:sz w:val="28"/>
                        <w:szCs w:val="28"/>
                      </w:rPr>
                      <m:t>i,t</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V</m:t>
                        </m:r>
                      </m:e>
                    </m:acc>
                  </m:e>
                  <m:sub>
                    <m:r>
                      <w:rPr>
                        <w:rFonts w:ascii="Cambria Math" w:hAnsi="Cambria Math"/>
                        <w:sz w:val="28"/>
                        <w:szCs w:val="28"/>
                      </w:rPr>
                      <m:t>j,t</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V</m:t>
                        </m:r>
                      </m:e>
                    </m:acc>
                  </m:e>
                  <m:sub>
                    <m:r>
                      <w:rPr>
                        <w:rFonts w:ascii="Cambria Math" w:hAnsi="Cambria Math"/>
                        <w:sz w:val="28"/>
                        <w:szCs w:val="28"/>
                      </w:rPr>
                      <m:t>k,t</m:t>
                    </m:r>
                  </m:sub>
                </m:sSub>
                <m:r>
                  <w:rPr>
                    <w:rFonts w:ascii="Cambria Math" w:hAnsi="Cambria Math"/>
                    <w:sz w:val="28"/>
                    <w:szCs w:val="28"/>
                  </w:rPr>
                  <m:t>…</m:t>
                </m:r>
              </m:e>
            </m:d>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k,n</m:t>
                    </m:r>
                  </m:sub>
                </m:sSub>
                <m:r>
                  <w:rPr>
                    <w:rFonts w:ascii="Cambria Math" w:hAnsi="Cambria Math"/>
                    <w:sz w:val="28"/>
                    <w:szCs w:val="28"/>
                  </w:rPr>
                  <m:t>…</m:t>
                </m:r>
              </m:e>
            </m:d>
          </m:e>
        </m:d>
        <m:r>
          <w:rPr>
            <w:rFonts w:ascii="Cambria Math" w:hAnsi="Cambria Math"/>
            <w:sz w:val="28"/>
            <w:szCs w:val="28"/>
          </w:rPr>
          <m:t>×Lot Size</m:t>
        </m:r>
      </m:oMath>
      <w:r w:rsidR="000C410C" w:rsidRPr="006D385C">
        <w:t>, where</w:t>
      </w:r>
    </w:p>
    <w:p w:rsidR="000C410C" w:rsidRPr="006D385C" w:rsidRDefault="000C410C" w:rsidP="0089164F">
      <w:pPr>
        <w:spacing w:after="120"/>
        <w:jc w:val="both"/>
      </w:pPr>
    </w:p>
    <w:p w:rsidR="000C410C" w:rsidRPr="006D385C" w:rsidRDefault="00AA5AB9" w:rsidP="0089164F">
      <w:pPr>
        <w:spacing w:after="120"/>
        <w:jc w:val="both"/>
      </w:pPr>
      <m:oMath>
        <m:sSubSup>
          <m:sSubSupPr>
            <m:ctrlPr>
              <w:rPr>
                <w:rFonts w:ascii="Cambria Math" w:hAnsi="Cambria Math"/>
                <w:i/>
              </w:rPr>
            </m:ctrlPr>
          </m:sSubSupPr>
          <m:e>
            <m:r>
              <w:rPr>
                <w:rFonts w:ascii="Cambria Math" w:hAnsi="Cambria Math"/>
              </w:rPr>
              <m:t>P&amp;L</m:t>
            </m:r>
          </m:e>
          <m:sub>
            <m:r>
              <w:rPr>
                <w:rFonts w:ascii="Cambria Math" w:hAnsi="Cambria Math"/>
              </w:rPr>
              <m:t>t</m:t>
            </m:r>
          </m:sub>
          <m:sup>
            <m:r>
              <w:rPr>
                <w:rFonts w:ascii="Cambria Math" w:hAnsi="Cambria Math"/>
              </w:rPr>
              <m:t>CCY</m:t>
            </m:r>
          </m:sup>
        </m:sSubSup>
        <m:r>
          <w:rPr>
            <w:rFonts w:ascii="Cambria Math" w:hAnsi="Cambria Math"/>
          </w:rPr>
          <m:t>=Simulated P&amp;L denominated in currency CCY at time t</m:t>
        </m:r>
      </m:oMath>
      <w:r w:rsidR="00206B58" w:rsidRPr="006D385C">
        <w:t xml:space="preserve"> </w:t>
      </w:r>
    </w:p>
    <w:p w:rsidR="00206B58" w:rsidRPr="006D385C" w:rsidRDefault="006317F0" w:rsidP="0089164F">
      <w:pPr>
        <w:spacing w:after="120"/>
        <w:jc w:val="both"/>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e>
        </m:d>
        <m:r>
          <w:rPr>
            <w:rFonts w:ascii="Cambria Math" w:hAnsi="Cambria Math"/>
          </w:rPr>
          <m:t xml:space="preserve">=Product pricing function, dependent on risk factors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etc. </m:t>
        </m:r>
      </m:oMath>
      <w:r w:rsidR="00206B58" w:rsidRPr="006D385C">
        <w:t xml:space="preserve"> </w:t>
      </w:r>
    </w:p>
    <w:p w:rsidR="000C410C" w:rsidRPr="006D385C" w:rsidRDefault="000C410C" w:rsidP="0089164F">
      <w:pPr>
        <w:spacing w:after="120"/>
        <w:jc w:val="both"/>
      </w:pPr>
    </w:p>
    <w:p w:rsidR="00711370" w:rsidRPr="006D385C" w:rsidRDefault="00711370" w:rsidP="0035411B">
      <w:pPr>
        <w:pStyle w:val="Bullet1"/>
        <w:numPr>
          <w:ilvl w:val="0"/>
          <w:numId w:val="0"/>
        </w:numPr>
        <w:spacing w:after="120"/>
        <w:jc w:val="both"/>
      </w:pPr>
      <w:r w:rsidRPr="006D385C">
        <w:t xml:space="preserve">The lot size is product specific e.g. </w:t>
      </w:r>
      <w:r w:rsidR="0035411B" w:rsidRPr="006D385C">
        <w:t>EUR</w:t>
      </w:r>
      <w:r w:rsidRPr="006D385C">
        <w:t xml:space="preserve"> 2,500 for 3-</w:t>
      </w:r>
      <w:r w:rsidR="0035411B" w:rsidRPr="006D385C">
        <w:t>m</w:t>
      </w:r>
      <w:r w:rsidRPr="006D385C">
        <w:t xml:space="preserve">onth </w:t>
      </w:r>
      <w:r w:rsidR="0035411B" w:rsidRPr="006D385C">
        <w:t>EURIBOR</w:t>
      </w:r>
      <w:r w:rsidRPr="006D385C">
        <w:t xml:space="preserve"> </w:t>
      </w:r>
      <w:r w:rsidR="0035411B" w:rsidRPr="006D385C">
        <w:t>f</w:t>
      </w:r>
      <w:r w:rsidRPr="006D385C">
        <w:t xml:space="preserve">utures, </w:t>
      </w:r>
      <w:r w:rsidR="00312073">
        <w:t>GBP 1,250 for 3-month Short S</w:t>
      </w:r>
      <w:r w:rsidR="0035411B" w:rsidRPr="006D385C">
        <w:t>terling futures</w:t>
      </w:r>
      <w:r w:rsidR="00DF47AE" w:rsidRPr="006D385C">
        <w:t xml:space="preserve"> etc.</w:t>
      </w:r>
    </w:p>
    <w:p w:rsidR="004A7871" w:rsidRPr="006D385C" w:rsidRDefault="004A7871" w:rsidP="0035411B">
      <w:pPr>
        <w:pStyle w:val="Bullet1"/>
        <w:numPr>
          <w:ilvl w:val="0"/>
          <w:numId w:val="0"/>
        </w:numPr>
        <w:spacing w:after="120"/>
        <w:jc w:val="both"/>
      </w:pPr>
      <w:r w:rsidRPr="006D385C">
        <w:t xml:space="preserve">Where the P&amp;L vector above is </w:t>
      </w:r>
      <w:r w:rsidRPr="006D385C">
        <w:rPr>
          <w:b/>
          <w:i/>
        </w:rPr>
        <w:t>not</w:t>
      </w:r>
      <w:r w:rsidRPr="006D385C">
        <w:t xml:space="preserve"> denominated in LCHC’s “</w:t>
      </w:r>
      <w:r w:rsidR="00564405">
        <w:t>base</w:t>
      </w:r>
      <w:r w:rsidRPr="006D385C">
        <w:t>” currency of GBP, it is necessary to translate each entry therein using the corresponding simulated foreign exchange rate as follows:</w:t>
      </w:r>
    </w:p>
    <w:p w:rsidR="004A7871" w:rsidRPr="006D385C" w:rsidRDefault="004A7871" w:rsidP="0035411B">
      <w:pPr>
        <w:pStyle w:val="Bullet1"/>
        <w:numPr>
          <w:ilvl w:val="0"/>
          <w:numId w:val="0"/>
        </w:numPr>
        <w:spacing w:after="120"/>
        <w:jc w:val="both"/>
      </w:pPr>
    </w:p>
    <w:p w:rsidR="004A7871" w:rsidRPr="006D385C" w:rsidRDefault="00AA5AB9" w:rsidP="004A7871">
      <w:pPr>
        <w:spacing w:after="120"/>
        <w:jc w:val="both"/>
      </w:pPr>
      <m:oMath>
        <m:sSubSup>
          <m:sSubSupPr>
            <m:ctrlPr>
              <w:rPr>
                <w:rFonts w:ascii="Cambria Math" w:hAnsi="Cambria Math"/>
                <w:i/>
                <w:sz w:val="28"/>
                <w:szCs w:val="28"/>
              </w:rPr>
            </m:ctrlPr>
          </m:sSubSupPr>
          <m:e>
            <m:r>
              <w:rPr>
                <w:rFonts w:ascii="Cambria Math" w:hAnsi="Cambria Math"/>
                <w:sz w:val="28"/>
                <w:szCs w:val="28"/>
              </w:rPr>
              <m:t>P&amp;L</m:t>
            </m:r>
          </m:e>
          <m:sub>
            <m:r>
              <w:rPr>
                <w:rFonts w:ascii="Cambria Math" w:hAnsi="Cambria Math"/>
                <w:sz w:val="28"/>
                <w:szCs w:val="28"/>
              </w:rPr>
              <m:t>t</m:t>
            </m:r>
          </m:sub>
          <m:sup>
            <m:r>
              <w:rPr>
                <w:rFonts w:ascii="Cambria Math" w:hAnsi="Cambria Math"/>
                <w:sz w:val="28"/>
                <w:szCs w:val="28"/>
              </w:rPr>
              <m:t>GBP</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P&amp;L</m:t>
            </m:r>
          </m:e>
          <m:sub>
            <m:r>
              <w:rPr>
                <w:rFonts w:ascii="Cambria Math" w:hAnsi="Cambria Math"/>
                <w:sz w:val="28"/>
                <w:szCs w:val="28"/>
              </w:rPr>
              <m:t>t</m:t>
            </m:r>
          </m:sub>
          <m:sup>
            <m:r>
              <w:rPr>
                <w:rFonts w:ascii="Cambria Math" w:hAnsi="Cambria Math"/>
                <w:sz w:val="28"/>
                <w:szCs w:val="28"/>
              </w:rPr>
              <m:t>CCY</m:t>
            </m:r>
          </m:sup>
        </m:sSubSup>
        <m:r>
          <w:rPr>
            <w:rFonts w:ascii="Cambria Math" w:hAnsi="Cambria Math"/>
            <w:sz w:val="28"/>
            <w:szCs w:val="28"/>
          </w:rPr>
          <m:t>/</m:t>
        </m:r>
        <m:sSubSup>
          <m:sSubSupPr>
            <m:ctrlPr>
              <w:rPr>
                <w:rFonts w:ascii="Cambria Math" w:hAnsi="Cambria Math"/>
                <w:i/>
                <w:sz w:val="28"/>
                <w:szCs w:val="28"/>
              </w:rPr>
            </m:ctrlPr>
          </m:sSubSupPr>
          <m:e>
            <m:acc>
              <m:accPr>
                <m:chr m:val="̃"/>
                <m:ctrlPr>
                  <w:rPr>
                    <w:rFonts w:ascii="Cambria Math" w:hAnsi="Cambria Math"/>
                    <w:i/>
                    <w:sz w:val="28"/>
                    <w:szCs w:val="28"/>
                  </w:rPr>
                </m:ctrlPr>
              </m:accPr>
              <m:e>
                <m:r>
                  <w:rPr>
                    <w:rFonts w:ascii="Cambria Math" w:hAnsi="Cambria Math"/>
                    <w:sz w:val="28"/>
                    <w:szCs w:val="28"/>
                  </w:rPr>
                  <m:t>FX</m:t>
                </m:r>
              </m:e>
            </m:acc>
          </m:e>
          <m:sub>
            <m:r>
              <w:rPr>
                <w:rFonts w:ascii="Cambria Math" w:hAnsi="Cambria Math"/>
                <w:sz w:val="28"/>
                <w:szCs w:val="28"/>
              </w:rPr>
              <m:t>t</m:t>
            </m:r>
          </m:sub>
          <m:sup>
            <m:r>
              <w:rPr>
                <w:rFonts w:ascii="Cambria Math" w:hAnsi="Cambria Math"/>
                <w:sz w:val="28"/>
                <w:szCs w:val="28"/>
              </w:rPr>
              <m:t>GBP/CCY</m:t>
            </m:r>
          </m:sup>
        </m:sSubSup>
      </m:oMath>
      <w:r w:rsidR="004A7871" w:rsidRPr="006D385C">
        <w:t>, where</w:t>
      </w:r>
    </w:p>
    <w:p w:rsidR="004A7871" w:rsidRPr="006D385C" w:rsidRDefault="004A7871" w:rsidP="0035411B">
      <w:pPr>
        <w:pStyle w:val="Bullet1"/>
        <w:numPr>
          <w:ilvl w:val="0"/>
          <w:numId w:val="0"/>
        </w:numPr>
        <w:spacing w:after="120"/>
        <w:jc w:val="both"/>
      </w:pPr>
    </w:p>
    <w:p w:rsidR="00D10509" w:rsidRPr="006D385C" w:rsidRDefault="00AA5AB9" w:rsidP="00D10509">
      <w:pPr>
        <w:spacing w:after="120"/>
        <w:jc w:val="both"/>
      </w:pPr>
      <m:oMath>
        <m:sSubSup>
          <m:sSubSupPr>
            <m:ctrlPr>
              <w:rPr>
                <w:rFonts w:ascii="Cambria Math" w:hAnsi="Cambria Math"/>
                <w:i/>
              </w:rPr>
            </m:ctrlPr>
          </m:sSubSupPr>
          <m:e>
            <m:r>
              <w:rPr>
                <w:rFonts w:ascii="Cambria Math" w:hAnsi="Cambria Math"/>
              </w:rPr>
              <m:t>P&amp;L</m:t>
            </m:r>
          </m:e>
          <m:sub>
            <m:r>
              <w:rPr>
                <w:rFonts w:ascii="Cambria Math" w:hAnsi="Cambria Math"/>
              </w:rPr>
              <m:t>t</m:t>
            </m:r>
          </m:sub>
          <m:sup>
            <m:r>
              <w:rPr>
                <w:rFonts w:ascii="Cambria Math" w:hAnsi="Cambria Math"/>
              </w:rPr>
              <m:t>GBP</m:t>
            </m:r>
          </m:sup>
        </m:sSubSup>
        <m:r>
          <w:rPr>
            <w:rFonts w:ascii="Cambria Math" w:hAnsi="Cambria Math"/>
          </w:rPr>
          <m:t>=Simulated P&amp;L denominated in GBP at time t</m:t>
        </m:r>
      </m:oMath>
      <w:r w:rsidR="00D10509" w:rsidRPr="006D385C">
        <w:t xml:space="preserve"> </w:t>
      </w:r>
    </w:p>
    <w:p w:rsidR="00D10509" w:rsidRPr="006D385C" w:rsidRDefault="00AA5AB9" w:rsidP="00D10509">
      <w:pPr>
        <w:spacing w:after="120"/>
        <w:jc w:val="both"/>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FX</m:t>
                </m:r>
              </m:e>
            </m:acc>
          </m:e>
          <m:sub>
            <m:r>
              <w:rPr>
                <w:rFonts w:ascii="Cambria Math" w:hAnsi="Cambria Math"/>
              </w:rPr>
              <m:t>t</m:t>
            </m:r>
          </m:sub>
          <m:sup>
            <m:r>
              <w:rPr>
                <w:rFonts w:ascii="Cambria Math" w:hAnsi="Cambria Math"/>
              </w:rPr>
              <m:t>GBP/CCY</m:t>
            </m:r>
          </m:sup>
        </m:sSubSup>
        <m:r>
          <w:rPr>
            <w:rFonts w:ascii="Cambria Math" w:hAnsi="Cambria Math"/>
          </w:rPr>
          <m:t xml:space="preserve">=Simulated </m:t>
        </m:r>
        <m:d>
          <m:dPr>
            <m:ctrlPr>
              <w:rPr>
                <w:rFonts w:ascii="Cambria Math" w:hAnsi="Cambria Math"/>
                <w:i/>
              </w:rPr>
            </m:ctrlPr>
          </m:dPr>
          <m:e>
            <m:r>
              <w:rPr>
                <w:rFonts w:ascii="Cambria Math" w:hAnsi="Cambria Math"/>
              </w:rPr>
              <m:t>i.e.perturbed</m:t>
            </m:r>
          </m:e>
        </m:d>
        <m:r>
          <w:rPr>
            <w:rFonts w:ascii="Cambria Math" w:hAnsi="Cambria Math"/>
          </w:rPr>
          <m:t xml:space="preserve"> value of</m:t>
        </m:r>
        <m:f>
          <m:fPr>
            <m:type m:val="lin"/>
            <m:ctrlPr>
              <w:rPr>
                <w:rFonts w:ascii="Cambria Math" w:hAnsi="Cambria Math"/>
                <w:i/>
              </w:rPr>
            </m:ctrlPr>
          </m:fPr>
          <m:num>
            <m:r>
              <w:rPr>
                <w:rFonts w:ascii="Cambria Math" w:hAnsi="Cambria Math"/>
              </w:rPr>
              <m:t>GBP</m:t>
            </m:r>
          </m:num>
          <m:den>
            <m:r>
              <w:rPr>
                <w:rFonts w:ascii="Cambria Math" w:hAnsi="Cambria Math"/>
              </w:rPr>
              <m:t>CCY</m:t>
            </m:r>
          </m:den>
        </m:f>
        <m:r>
          <w:rPr>
            <w:rFonts w:ascii="Cambria Math" w:hAnsi="Cambria Math"/>
          </w:rPr>
          <m:t>exchange rate at time t</m:t>
        </m:r>
      </m:oMath>
      <w:r w:rsidR="00D10509" w:rsidRPr="006D385C">
        <w:t xml:space="preserve"> </w:t>
      </w:r>
    </w:p>
    <w:p w:rsidR="004A7871" w:rsidRPr="006D385C" w:rsidRDefault="004A7871" w:rsidP="0035411B">
      <w:pPr>
        <w:pStyle w:val="Bullet1"/>
        <w:numPr>
          <w:ilvl w:val="0"/>
          <w:numId w:val="0"/>
        </w:numPr>
        <w:spacing w:after="120"/>
        <w:jc w:val="both"/>
      </w:pPr>
    </w:p>
    <w:p w:rsidR="00683641" w:rsidRPr="006D385C" w:rsidRDefault="00407DC3" w:rsidP="0089164F">
      <w:pPr>
        <w:pStyle w:val="Heading2"/>
        <w:spacing w:before="0"/>
        <w:jc w:val="both"/>
      </w:pPr>
      <w:bookmarkStart w:id="41" w:name="_Toc397077517"/>
      <w:r>
        <w:t>Initial Margin</w:t>
      </w:r>
      <w:r w:rsidR="00683641" w:rsidRPr="006D385C">
        <w:t xml:space="preserve"> Estimation</w:t>
      </w:r>
      <w:bookmarkEnd w:id="41"/>
    </w:p>
    <w:p w:rsidR="004A7871" w:rsidRPr="006D385C" w:rsidRDefault="004A7871" w:rsidP="0089164F">
      <w:pPr>
        <w:spacing w:after="120"/>
        <w:jc w:val="both"/>
      </w:pPr>
      <w:r w:rsidRPr="006D385C">
        <w:t>Having generated a GBP-denominated P&amp;L vector for each contract, it is a straightforward process to aggregate these in the precise combination</w:t>
      </w:r>
      <w:r w:rsidR="00206B58" w:rsidRPr="006D385C">
        <w:t xml:space="preserve"> </w:t>
      </w:r>
      <w:r w:rsidRPr="006D385C">
        <w:t>that corresponds to a particular member’s portfolio of positions e.g. long 10 lots of contract A and short 5 lots of contract B. This step obviously results in a portfolio-specific GBP-denominated P&amp;L vector.</w:t>
      </w:r>
    </w:p>
    <w:p w:rsidR="00683641" w:rsidRPr="006D385C" w:rsidRDefault="004A7871" w:rsidP="0089164F">
      <w:pPr>
        <w:spacing w:after="120"/>
        <w:jc w:val="both"/>
      </w:pPr>
      <w:r w:rsidRPr="006D385C">
        <w:t xml:space="preserve">In </w:t>
      </w:r>
      <w:r w:rsidR="00206B58" w:rsidRPr="006D385C">
        <w:t>order to generate an IM estimate</w:t>
      </w:r>
      <w:r w:rsidRPr="006D385C">
        <w:t xml:space="preserve"> from this vector</w:t>
      </w:r>
      <w:r w:rsidR="00206B58" w:rsidRPr="006D385C">
        <w:t xml:space="preserve">, the simulated P&amp;Ls are ranked from highest to lowest, with the 4 largest losses (equivalent to a </w:t>
      </w:r>
      <w:r w:rsidR="00206B58" w:rsidRPr="006D385C">
        <w:rPr>
          <w:b/>
          <w:i/>
        </w:rPr>
        <w:t>99.7% confidence interval</w:t>
      </w:r>
      <w:r w:rsidR="00206B58" w:rsidRPr="006D385C">
        <w:t>, given a look-back period of 1,250 days</w:t>
      </w:r>
      <w:r w:rsidR="00D10509" w:rsidRPr="006D385C">
        <w:t xml:space="preserve"> - see below</w:t>
      </w:r>
      <w:r w:rsidR="00DC3B86" w:rsidRPr="00DC3B86">
        <w:rPr>
          <w:vertAlign w:val="superscript"/>
        </w:rPr>
        <w:t>1</w:t>
      </w:r>
      <w:r w:rsidR="00206B58" w:rsidRPr="006D385C">
        <w:t xml:space="preserve">) forming the basis of an </w:t>
      </w:r>
      <w:r w:rsidR="00490F68" w:rsidRPr="006D385C">
        <w:rPr>
          <w:b/>
          <w:i/>
        </w:rPr>
        <w:t>expected shortfall</w:t>
      </w:r>
      <w:r w:rsidR="000A49CC" w:rsidRPr="006D385C">
        <w:t xml:space="preserve"> calculation.</w:t>
      </w:r>
    </w:p>
    <w:p w:rsidR="000A49CC" w:rsidRPr="006D385C" w:rsidRDefault="000A49CC" w:rsidP="0049164C">
      <w:pPr>
        <w:jc w:val="both"/>
      </w:pPr>
      <w:r w:rsidRPr="006D385C">
        <w:t>The expected shortfall is defined as the average of first to fourth largest losses and this taken to be the IM estimate.</w:t>
      </w:r>
    </w:p>
    <w:p w:rsidR="00CC20FD" w:rsidRPr="006D385C" w:rsidRDefault="00DC3B86" w:rsidP="0049164C">
      <w:pPr>
        <w:jc w:val="both"/>
      </w:pPr>
      <w:r w:rsidRPr="00DC3B86">
        <w:rPr>
          <w:vertAlign w:val="superscript"/>
        </w:rPr>
        <w:t>1</w:t>
      </w:r>
      <w:r>
        <w:t xml:space="preserve"> </w:t>
      </w:r>
      <m:oMath>
        <m:d>
          <m:dPr>
            <m:begChr m:val="["/>
            <m:endChr m:val="]"/>
            <m:ctrlPr>
              <w:rPr>
                <w:rFonts w:ascii="Cambria Math" w:hAnsi="Cambria Math"/>
                <w:i/>
              </w:rPr>
            </m:ctrlPr>
          </m:dPr>
          <m:e>
            <m:r>
              <w:rPr>
                <w:rFonts w:ascii="Cambria Math" w:hAnsi="Cambria Math"/>
              </w:rPr>
              <m:t>1,250 ×</m:t>
            </m:r>
            <m:d>
              <m:dPr>
                <m:ctrlPr>
                  <w:rPr>
                    <w:rFonts w:ascii="Cambria Math" w:hAnsi="Cambria Math"/>
                    <w:i/>
                  </w:rPr>
                </m:ctrlPr>
              </m:dPr>
              <m:e>
                <m:r>
                  <w:rPr>
                    <w:rFonts w:ascii="Cambria Math" w:hAnsi="Cambria Math"/>
                  </w:rPr>
                  <m:t>1-0.997</m:t>
                </m:r>
              </m:e>
            </m:d>
          </m:e>
        </m:d>
        <m:r>
          <w:rPr>
            <w:rFonts w:ascii="Cambria Math" w:hAnsi="Cambria Math"/>
          </w:rPr>
          <m:t>=3.75≈4.00</m:t>
        </m:r>
      </m:oMath>
      <w:r w:rsidR="000A49CC" w:rsidRPr="006D385C">
        <w:t xml:space="preserve"> </w:t>
      </w:r>
    </w:p>
    <w:p w:rsidR="00CC20FD" w:rsidRPr="006D385C" w:rsidRDefault="00CC20FD" w:rsidP="00CC20FD">
      <w:pPr>
        <w:pStyle w:val="Heading2"/>
        <w:spacing w:before="0"/>
        <w:jc w:val="both"/>
      </w:pPr>
      <w:bookmarkStart w:id="42" w:name="_Toc397077518"/>
      <w:r>
        <w:lastRenderedPageBreak/>
        <w:t>Pro-Cyclicality Buffer</w:t>
      </w:r>
      <w:bookmarkEnd w:id="42"/>
    </w:p>
    <w:p w:rsidR="00683859" w:rsidRDefault="00683859" w:rsidP="00683859">
      <w:pPr>
        <w:spacing w:after="120"/>
        <w:jc w:val="both"/>
      </w:pPr>
      <w:r>
        <w:t>Under Article 28 of</w:t>
      </w:r>
      <w:r w:rsidR="00467B88">
        <w:t xml:space="preserve"> EMIR</w:t>
      </w:r>
      <w:r>
        <w:t>, a central counterparty (CCP) must ensure that its policy for selecting and revising (a) the confidence interval, (b) the holding / liquidation period and (c) the look-back period underlying any of its HVAR-based margin models delivers forward-looking, stable and prudent IM requirements that limit pro-cyclicality. To this end, a CCP shall employ at least one of the following options:</w:t>
      </w:r>
    </w:p>
    <w:p w:rsidR="00683859" w:rsidRDefault="00683859" w:rsidP="00683859">
      <w:pPr>
        <w:pStyle w:val="Bullet1"/>
        <w:spacing w:after="120"/>
        <w:jc w:val="both"/>
      </w:pPr>
      <w:r>
        <w:t>Applying (to the calculated IM) a margin buffer of at least 25%, which it allows to be temporarily exhausted in periods where margin requirements are rising significantly;</w:t>
      </w:r>
    </w:p>
    <w:p w:rsidR="00683859" w:rsidRDefault="00683859" w:rsidP="00683859">
      <w:pPr>
        <w:pStyle w:val="Bullet1"/>
        <w:spacing w:after="120"/>
        <w:jc w:val="both"/>
      </w:pPr>
      <w:r>
        <w:t>Assigning an additional 25% weight to stressed observations in the look-back period; and</w:t>
      </w:r>
    </w:p>
    <w:p w:rsidR="00683859" w:rsidRPr="006D385C" w:rsidRDefault="00683859" w:rsidP="00683859">
      <w:pPr>
        <w:pStyle w:val="Bullet1"/>
        <w:spacing w:after="120"/>
        <w:jc w:val="both"/>
      </w:pPr>
      <w:r>
        <w:t>Ensuring that its margin requirements are not lower than those that would be calculated using volatility estimated over a 10-year historic look-back period.</w:t>
      </w:r>
    </w:p>
    <w:p w:rsidR="00683859" w:rsidRDefault="00683859" w:rsidP="00683859">
      <w:pPr>
        <w:spacing w:after="120"/>
        <w:jc w:val="both"/>
      </w:pPr>
      <w:r>
        <w:t>Clearly, in any HVAR margin model, the shorter the chosen look-back period the more pro-cyclical will be the IM estimates generated. This is basically the thinking behind using a suitably long historic look-back period, specifically one that is 10 years in length (as above).</w:t>
      </w:r>
    </w:p>
    <w:p w:rsidR="00683859" w:rsidRDefault="00683859" w:rsidP="00683859">
      <w:pPr>
        <w:spacing w:after="120"/>
        <w:jc w:val="both"/>
      </w:pPr>
      <w:r>
        <w:t xml:space="preserve">As far as the NLX HVAR margin model is concerned, the use of a 5-year look-back period (i.e. as opposed to a 10-year one) is therefore accompanied by the adoption of a </w:t>
      </w:r>
      <w:r w:rsidRPr="00B03DD3">
        <w:rPr>
          <w:b/>
          <w:i/>
        </w:rPr>
        <w:t>25% IM buffer</w:t>
      </w:r>
      <w:r>
        <w:t xml:space="preserve"> that is permitted to be temporarily exhausted in periods where margin requirements are rising significantly i.e. in accordance with the first of the (anti) pro-cyclicality options under EMIR above.</w:t>
      </w:r>
    </w:p>
    <w:p w:rsidR="00683859" w:rsidRDefault="00683859" w:rsidP="00683859">
      <w:pPr>
        <w:spacing w:after="120"/>
        <w:jc w:val="both"/>
      </w:pPr>
      <w:r>
        <w:t>In addition, LCHC maintains flexibility in respect of the other aforementioned key model calibration parameters, namely the confidence interval and the assumed holding / liquidation period.</w:t>
      </w:r>
    </w:p>
    <w:p w:rsidR="00263C34" w:rsidRPr="006D385C" w:rsidRDefault="00263C34" w:rsidP="00263C34">
      <w:pPr>
        <w:pStyle w:val="Heading2"/>
        <w:spacing w:before="0"/>
        <w:jc w:val="both"/>
      </w:pPr>
      <w:bookmarkStart w:id="43" w:name="_Toc397077519"/>
      <w:r>
        <w:t>Initial Margin Floor</w:t>
      </w:r>
      <w:bookmarkEnd w:id="43"/>
    </w:p>
    <w:p w:rsidR="00683859" w:rsidRDefault="00236F13" w:rsidP="00263C34">
      <w:pPr>
        <w:spacing w:after="120"/>
        <w:jc w:val="both"/>
      </w:pPr>
      <w:r>
        <w:t xml:space="preserve">Pursuant to </w:t>
      </w:r>
      <w:r w:rsidR="00C97E25">
        <w:t>LCHC’s</w:t>
      </w:r>
      <w:r>
        <w:t xml:space="preserve"> recent interactions with the BOE</w:t>
      </w:r>
      <w:r w:rsidR="00513ABE">
        <w:t xml:space="preserve"> </w:t>
      </w:r>
      <w:r w:rsidR="00C97E25">
        <w:t xml:space="preserve">and the </w:t>
      </w:r>
      <w:r w:rsidR="00C97E25" w:rsidRPr="00C97E25">
        <w:t xml:space="preserve">European Securities and Markets Authority (ESMA) </w:t>
      </w:r>
      <w:r>
        <w:t xml:space="preserve">in relation to </w:t>
      </w:r>
      <w:r w:rsidR="00C97E25">
        <w:t>its</w:t>
      </w:r>
      <w:r>
        <w:t xml:space="preserve"> application for authorisation as a CCP under EMIR, it </w:t>
      </w:r>
      <w:r w:rsidR="00513ABE">
        <w:t xml:space="preserve">is proposed to apply a margin </w:t>
      </w:r>
      <w:r w:rsidR="00513ABE" w:rsidRPr="00C97E25">
        <w:rPr>
          <w:b/>
          <w:i/>
        </w:rPr>
        <w:t>floor</w:t>
      </w:r>
      <w:r w:rsidR="00513ABE">
        <w:t xml:space="preserve"> based on an un-scaled 99</w:t>
      </w:r>
      <w:r w:rsidR="00513ABE" w:rsidRPr="00513ABE">
        <w:rPr>
          <w:vertAlign w:val="superscript"/>
        </w:rPr>
        <w:t>th</w:t>
      </w:r>
      <w:r w:rsidR="00C97E25">
        <w:t xml:space="preserve"> percentile HVAR measure. It follows that this will need to be calculated alongside</w:t>
      </w:r>
      <w:r w:rsidR="00513ABE">
        <w:t xml:space="preserve"> the </w:t>
      </w:r>
      <w:r>
        <w:t xml:space="preserve">(mid-volatility) </w:t>
      </w:r>
      <w:r w:rsidR="00513ABE">
        <w:t>scaled 99.7</w:t>
      </w:r>
      <w:r w:rsidR="00513ABE" w:rsidRPr="00513ABE">
        <w:rPr>
          <w:vertAlign w:val="superscript"/>
        </w:rPr>
        <w:t>th</w:t>
      </w:r>
      <w:r w:rsidR="00513ABE">
        <w:t xml:space="preserve"> percentile expected shortfall measure described above.</w:t>
      </w:r>
    </w:p>
    <w:p w:rsidR="00AB575D" w:rsidRPr="006D385C" w:rsidRDefault="00DA23E1" w:rsidP="0089164F">
      <w:pPr>
        <w:pStyle w:val="Heading1"/>
        <w:spacing w:after="120"/>
        <w:jc w:val="both"/>
      </w:pPr>
      <w:bookmarkStart w:id="44" w:name="_Toc397077520"/>
      <w:r w:rsidRPr="006D385C">
        <w:lastRenderedPageBreak/>
        <w:t>Pricing</w:t>
      </w:r>
      <w:r w:rsidR="00AB575D" w:rsidRPr="006D385C">
        <w:t xml:space="preserve"> Methodologies</w:t>
      </w:r>
      <w:bookmarkEnd w:id="44"/>
    </w:p>
    <w:p w:rsidR="00AB575D" w:rsidRPr="006D385C" w:rsidRDefault="00806D85" w:rsidP="0089164F">
      <w:pPr>
        <w:spacing w:after="120"/>
        <w:jc w:val="both"/>
      </w:pPr>
      <w:r>
        <w:t>This section begins by summarising</w:t>
      </w:r>
      <w:r w:rsidRPr="006D385C">
        <w:t xml:space="preserve"> the set of pricing functions that are </w:t>
      </w:r>
      <w:r>
        <w:t xml:space="preserve">currently </w:t>
      </w:r>
      <w:r w:rsidRPr="006D385C">
        <w:t xml:space="preserve">in use as part of the </w:t>
      </w:r>
      <w:r w:rsidRPr="0076265C">
        <w:t>existing</w:t>
      </w:r>
      <w:r>
        <w:t xml:space="preserve"> NLX service. </w:t>
      </w:r>
      <w:r w:rsidR="0028336A" w:rsidRPr="006D385C">
        <w:t xml:space="preserve">It then goes on to define a suitable </w:t>
      </w:r>
      <w:r w:rsidR="00DA23E1" w:rsidRPr="006D385C">
        <w:t>pricing</w:t>
      </w:r>
      <w:r w:rsidR="0028336A" w:rsidRPr="006D385C">
        <w:t xml:space="preserve"> </w:t>
      </w:r>
      <w:r w:rsidR="00842388" w:rsidRPr="006D385C">
        <w:t xml:space="preserve">model for the DSF that is based on exactly the same basic principles, albeit with a requirement for some </w:t>
      </w:r>
      <w:r w:rsidR="009203F3" w:rsidRPr="006D385C">
        <w:t xml:space="preserve">additional </w:t>
      </w:r>
      <w:r w:rsidR="00842388" w:rsidRPr="006D385C">
        <w:t>new risk factors. The l</w:t>
      </w:r>
      <w:r w:rsidR="00E7601B">
        <w:t>atter are discussed in section 5</w:t>
      </w:r>
      <w:r w:rsidR="008F4FAD">
        <w:t xml:space="preserve"> below</w:t>
      </w:r>
      <w:r w:rsidR="00842388" w:rsidRPr="006D385C">
        <w:t>.</w:t>
      </w:r>
    </w:p>
    <w:p w:rsidR="00AB575D" w:rsidRPr="006D385C" w:rsidRDefault="006D25BA" w:rsidP="0089164F">
      <w:pPr>
        <w:pStyle w:val="Heading2"/>
        <w:spacing w:before="0"/>
        <w:jc w:val="both"/>
      </w:pPr>
      <w:bookmarkStart w:id="45" w:name="_Toc397077521"/>
      <w:r w:rsidRPr="006D385C">
        <w:t xml:space="preserve">STIR </w:t>
      </w:r>
      <w:r w:rsidR="00AB575D" w:rsidRPr="006D385C">
        <w:t>Futures</w:t>
      </w:r>
      <w:bookmarkEnd w:id="45"/>
    </w:p>
    <w:p w:rsidR="00AB575D" w:rsidRPr="006D385C" w:rsidRDefault="00A52569" w:rsidP="0089164F">
      <w:pPr>
        <w:spacing w:after="120"/>
        <w:jc w:val="both"/>
      </w:pPr>
      <w:r w:rsidRPr="006D385C">
        <w:t xml:space="preserve">Each </w:t>
      </w:r>
      <w:r w:rsidR="006317F0" w:rsidRPr="006D385C">
        <w:t xml:space="preserve">3-month </w:t>
      </w:r>
      <w:r w:rsidRPr="006D385C">
        <w:t xml:space="preserve">STIR futures contract is </w:t>
      </w:r>
      <w:r w:rsidR="005F34DB" w:rsidRPr="006D385C">
        <w:t>priced</w:t>
      </w:r>
      <w:r w:rsidRPr="006D385C">
        <w:t xml:space="preserve"> </w:t>
      </w:r>
      <w:r w:rsidR="000025FD" w:rsidRPr="006D385C">
        <w:t xml:space="preserve">in accordance with the relevant underlying forward interest rate </w:t>
      </w:r>
      <w:r w:rsidRPr="006D385C">
        <w:t>as follows:</w:t>
      </w:r>
    </w:p>
    <w:p w:rsidR="00A52569" w:rsidRPr="006D385C" w:rsidRDefault="00A52569" w:rsidP="0089164F">
      <w:pPr>
        <w:spacing w:after="120"/>
        <w:jc w:val="both"/>
      </w:pPr>
    </w:p>
    <w:p w:rsidR="006317F0" w:rsidRPr="006D385C" w:rsidRDefault="00AA5AB9" w:rsidP="0089164F">
      <w:pPr>
        <w:spacing w:after="120"/>
        <w:jc w:val="both"/>
      </w:pPr>
      <m:oMath>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t,T</m:t>
            </m:r>
          </m:sub>
          <m:sup>
            <m:r>
              <w:rPr>
                <w:rFonts w:ascii="Cambria Math" w:hAnsi="Cambria Math"/>
                <w:sz w:val="28"/>
              </w:rPr>
              <m:t>STIR</m:t>
            </m:r>
          </m:sup>
        </m:sSubSup>
        <m:r>
          <w:rPr>
            <w:rFonts w:ascii="Cambria Math" w:hAnsi="Cambria Math"/>
            <w:sz w:val="28"/>
          </w:rPr>
          <m:t>=100∙</m:t>
        </m:r>
        <m:d>
          <m:dPr>
            <m:ctrlPr>
              <w:rPr>
                <w:rFonts w:ascii="Cambria Math" w:hAnsi="Cambria Math"/>
                <w:i/>
                <w:sz w:val="28"/>
              </w:rPr>
            </m:ctrlPr>
          </m:dPr>
          <m:e>
            <m:r>
              <w:rPr>
                <w:rFonts w:ascii="Cambria Math" w:hAnsi="Cambria Math"/>
                <w:sz w:val="28"/>
              </w:rPr>
              <m:t>1-</m:t>
            </m:r>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t,T</m:t>
                </m:r>
              </m:sub>
              <m:sup>
                <m:r>
                  <w:rPr>
                    <w:rFonts w:ascii="Cambria Math" w:hAnsi="Cambria Math"/>
                    <w:sz w:val="28"/>
                  </w:rPr>
                  <m:t>FWD</m:t>
                </m:r>
              </m:sup>
            </m:sSubSup>
          </m:e>
        </m:d>
      </m:oMath>
      <w:r w:rsidR="006317F0" w:rsidRPr="006D385C">
        <w:t>, where</w:t>
      </w:r>
    </w:p>
    <w:p w:rsidR="00D71F61" w:rsidRPr="006D385C" w:rsidRDefault="00D71F61" w:rsidP="0089164F">
      <w:pPr>
        <w:spacing w:after="120"/>
        <w:jc w:val="both"/>
      </w:pPr>
    </w:p>
    <w:p w:rsidR="006317F0" w:rsidRPr="006D385C" w:rsidRDefault="006317F0" w:rsidP="0089164F">
      <w:pPr>
        <w:spacing w:after="120"/>
        <w:jc w:val="both"/>
      </w:pPr>
      <m:oMath>
        <m:r>
          <w:rPr>
            <w:rFonts w:ascii="Cambria Math" w:hAnsi="Cambria Math"/>
          </w:rPr>
          <m:t>t=start of the contrac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s underlying 3m deposit period, measured as a time </m:t>
        </m:r>
        <m:d>
          <m:dPr>
            <m:ctrlPr>
              <w:rPr>
                <w:rFonts w:ascii="Cambria Math" w:hAnsi="Cambria Math"/>
                <w:i/>
              </w:rPr>
            </m:ctrlPr>
          </m:dPr>
          <m:e>
            <m:r>
              <w:rPr>
                <w:rFonts w:ascii="Cambria Math" w:hAnsi="Cambria Math"/>
              </w:rPr>
              <m:t>in years</m:t>
            </m:r>
          </m:e>
        </m:d>
        <m:r>
          <w:rPr>
            <w:rFonts w:ascii="Cambria Math" w:hAnsi="Cambria Math"/>
          </w:rPr>
          <m:t>from value date</m:t>
        </m:r>
      </m:oMath>
      <w:r w:rsidRPr="006D385C">
        <w:t xml:space="preserve"> </w:t>
      </w:r>
    </w:p>
    <w:p w:rsidR="006317F0" w:rsidRPr="006D385C" w:rsidRDefault="006317F0" w:rsidP="0089164F">
      <w:pPr>
        <w:spacing w:after="120"/>
        <w:jc w:val="both"/>
      </w:pPr>
      <m:oMath>
        <m:r>
          <w:rPr>
            <w:rFonts w:ascii="Cambria Math" w:hAnsi="Cambria Math"/>
          </w:rPr>
          <m:t>T=end of the contrac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s underlying 3m deposit period, measured as a time </m:t>
        </m:r>
        <m:d>
          <m:dPr>
            <m:ctrlPr>
              <w:rPr>
                <w:rFonts w:ascii="Cambria Math" w:hAnsi="Cambria Math"/>
                <w:i/>
              </w:rPr>
            </m:ctrlPr>
          </m:dPr>
          <m:e>
            <m:r>
              <w:rPr>
                <w:rFonts w:ascii="Cambria Math" w:hAnsi="Cambria Math"/>
              </w:rPr>
              <m:t>in years</m:t>
            </m:r>
          </m:e>
        </m:d>
        <m:r>
          <w:rPr>
            <w:rFonts w:ascii="Cambria Math" w:hAnsi="Cambria Math"/>
          </w:rPr>
          <m:t>from value date</m:t>
        </m:r>
      </m:oMath>
      <w:r w:rsidR="006F62E8" w:rsidRPr="006D385C">
        <w:t xml:space="preserve"> </w:t>
      </w:r>
      <w:r w:rsidRPr="006D385C">
        <w:t xml:space="preserve"> </w:t>
      </w:r>
    </w:p>
    <w:p w:rsidR="005034D4" w:rsidRPr="006D385C" w:rsidRDefault="00AA5AB9" w:rsidP="005034D4">
      <w:pPr>
        <w:spacing w:after="120"/>
        <w:jc w:val="both"/>
      </w:pPr>
      <m:oMath>
        <m:sSubSup>
          <m:sSubSupPr>
            <m:ctrlPr>
              <w:rPr>
                <w:rFonts w:ascii="Cambria Math" w:hAnsi="Cambria Math"/>
                <w:i/>
              </w:rPr>
            </m:ctrlPr>
          </m:sSubSupPr>
          <m:e>
            <m:r>
              <w:rPr>
                <w:rFonts w:ascii="Cambria Math" w:hAnsi="Cambria Math"/>
              </w:rPr>
              <m:t>r</m:t>
            </m:r>
          </m:e>
          <m:sub>
            <m:r>
              <w:rPr>
                <w:rFonts w:ascii="Cambria Math" w:hAnsi="Cambria Math"/>
              </w:rPr>
              <m:t>t,T</m:t>
            </m:r>
          </m:sub>
          <m:sup>
            <m:r>
              <w:rPr>
                <w:rFonts w:ascii="Cambria Math" w:hAnsi="Cambria Math"/>
              </w:rPr>
              <m:t>FWD</m:t>
            </m:r>
          </m:sup>
        </m:sSubSup>
        <m:r>
          <w:rPr>
            <w:rFonts w:ascii="Cambria Math" w:hAnsi="Cambria Math"/>
          </w:rPr>
          <m:t>=implied forward interest rate between t and T (see below)</m:t>
        </m:r>
      </m:oMath>
      <w:r w:rsidR="005034D4" w:rsidRPr="006D385C">
        <w:t xml:space="preserve"> </w:t>
      </w:r>
    </w:p>
    <w:p w:rsidR="00A52569" w:rsidRPr="006D385C" w:rsidRDefault="00A52569" w:rsidP="0089164F">
      <w:pPr>
        <w:spacing w:after="120"/>
        <w:jc w:val="both"/>
      </w:pPr>
    </w:p>
    <w:p w:rsidR="006317F0" w:rsidRPr="006D385C" w:rsidRDefault="000971FE" w:rsidP="0089164F">
      <w:pPr>
        <w:spacing w:after="120"/>
        <w:jc w:val="both"/>
        <w:rPr>
          <w:rFonts w:asciiTheme="minorHAnsi" w:hAnsiTheme="minorHAnsi" w:cstheme="minorHAnsi"/>
        </w:rPr>
      </w:pPr>
      <w:r w:rsidRPr="006D385C">
        <w:t>The</w:t>
      </w:r>
      <w:r w:rsidR="00F53CAC" w:rsidRPr="006D385C">
        <w:t xml:space="preserve"> implied forward interest rate above is derived from the relevant underlying cash curve (e.g. </w:t>
      </w:r>
      <w:r w:rsidR="00F53CAC" w:rsidRPr="006D385C">
        <w:rPr>
          <w:rFonts w:asciiTheme="minorHAnsi" w:hAnsiTheme="minorHAnsi" w:cstheme="minorHAnsi"/>
        </w:rPr>
        <w:t>EUR CASH) as follows:</w:t>
      </w:r>
    </w:p>
    <w:p w:rsidR="00474E66" w:rsidRPr="006D385C" w:rsidRDefault="00474E66" w:rsidP="0089164F">
      <w:pPr>
        <w:spacing w:after="120"/>
        <w:jc w:val="both"/>
      </w:pPr>
    </w:p>
    <w:p w:rsidR="00474E66" w:rsidRPr="006D385C" w:rsidRDefault="00AA5AB9" w:rsidP="0089164F">
      <w:pPr>
        <w:spacing w:after="120"/>
        <w:jc w:val="both"/>
      </w:pPr>
      <m:oMath>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t,T</m:t>
            </m:r>
          </m:sub>
          <m:sup>
            <m:r>
              <w:rPr>
                <w:rFonts w:ascii="Cambria Math" w:hAnsi="Cambria Math"/>
                <w:sz w:val="28"/>
              </w:rPr>
              <m:t>FWD</m:t>
            </m:r>
          </m:sup>
        </m:sSubSup>
        <m:r>
          <w:rPr>
            <w:rFonts w:ascii="Cambria Math" w:hAnsi="Cambria Math"/>
            <w:sz w:val="28"/>
          </w:rPr>
          <m:t>=</m:t>
        </m:r>
        <m:d>
          <m:dPr>
            <m:ctrlPr>
              <w:rPr>
                <w:rFonts w:ascii="Cambria Math" w:hAnsi="Cambria Math"/>
                <w:i/>
                <w:sz w:val="28"/>
              </w:rPr>
            </m:ctrlPr>
          </m:dPr>
          <m:e>
            <m:f>
              <m:fPr>
                <m:type m:val="lin"/>
                <m:ctrlPr>
                  <w:rPr>
                    <w:rFonts w:ascii="Cambria Math" w:hAnsi="Cambria Math"/>
                    <w:i/>
                    <w:sz w:val="28"/>
                  </w:rPr>
                </m:ctrlPr>
              </m:fPr>
              <m:num>
                <m:r>
                  <w:rPr>
                    <w:rFonts w:ascii="Cambria Math" w:hAnsi="Cambria Math"/>
                    <w:sz w:val="28"/>
                  </w:rPr>
                  <m:t>1</m:t>
                </m:r>
              </m:num>
              <m:den>
                <m:sSub>
                  <m:sSubPr>
                    <m:ctrlPr>
                      <w:rPr>
                        <w:rFonts w:ascii="Cambria Math" w:hAnsi="Cambria Math"/>
                        <w:i/>
                        <w:sz w:val="28"/>
                      </w:rPr>
                    </m:ctrlPr>
                  </m:sSubPr>
                  <m:e>
                    <m:r>
                      <w:rPr>
                        <w:rFonts w:ascii="Cambria Math" w:hAnsi="Cambria Math"/>
                        <w:sz w:val="28"/>
                      </w:rPr>
                      <m:t>δ</m:t>
                    </m:r>
                  </m:e>
                  <m:sub>
                    <m:r>
                      <w:rPr>
                        <w:rFonts w:ascii="Cambria Math" w:hAnsi="Cambria Math"/>
                        <w:sz w:val="28"/>
                      </w:rPr>
                      <m:t>t,T</m:t>
                    </m:r>
                  </m:sub>
                </m:sSub>
              </m:den>
            </m:f>
          </m:e>
        </m:d>
        <m:r>
          <w:rPr>
            <w:rFonts w:ascii="Cambria Math" w:hAnsi="Cambria Math"/>
            <w:sz w:val="28"/>
          </w:rPr>
          <m:t>∙</m:t>
        </m:r>
        <m:d>
          <m:dPr>
            <m:begChr m:val="["/>
            <m:endChr m:val="]"/>
            <m:ctrlPr>
              <w:rPr>
                <w:rFonts w:ascii="Cambria Math" w:hAnsi="Cambria Math"/>
                <w:i/>
                <w:sz w:val="28"/>
              </w:rPr>
            </m:ctrlPr>
          </m:dPr>
          <m:e>
            <m:d>
              <m:dPr>
                <m:ctrlPr>
                  <w:rPr>
                    <w:rFonts w:ascii="Cambria Math" w:hAnsi="Cambria Math"/>
                    <w:i/>
                    <w:sz w:val="28"/>
                  </w:rPr>
                </m:ctrlPr>
              </m:dPr>
              <m:e>
                <m:f>
                  <m:fPr>
                    <m:type m:val="lin"/>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DF</m:t>
                        </m:r>
                      </m:e>
                      <m:sub>
                        <m:r>
                          <w:rPr>
                            <w:rFonts w:ascii="Cambria Math" w:hAnsi="Cambria Math"/>
                            <w:sz w:val="28"/>
                          </w:rPr>
                          <m:t>t</m:t>
                        </m:r>
                      </m:sub>
                      <m:sup>
                        <m:r>
                          <w:rPr>
                            <w:rFonts w:ascii="Cambria Math" w:hAnsi="Cambria Math"/>
                            <w:sz w:val="28"/>
                          </w:rPr>
                          <m:t>Index</m:t>
                        </m:r>
                      </m:sup>
                    </m:sSubSup>
                  </m:num>
                  <m:den>
                    <m:sSubSup>
                      <m:sSubSupPr>
                        <m:ctrlPr>
                          <w:rPr>
                            <w:rFonts w:ascii="Cambria Math" w:hAnsi="Cambria Math"/>
                            <w:i/>
                            <w:sz w:val="28"/>
                          </w:rPr>
                        </m:ctrlPr>
                      </m:sSubSupPr>
                      <m:e>
                        <m:r>
                          <w:rPr>
                            <w:rFonts w:ascii="Cambria Math" w:hAnsi="Cambria Math"/>
                            <w:sz w:val="28"/>
                          </w:rPr>
                          <m:t>DF</m:t>
                        </m:r>
                      </m:e>
                      <m:sub>
                        <m:r>
                          <w:rPr>
                            <w:rFonts w:ascii="Cambria Math" w:hAnsi="Cambria Math"/>
                            <w:sz w:val="28"/>
                          </w:rPr>
                          <m:t>T</m:t>
                        </m:r>
                      </m:sub>
                      <m:sup>
                        <m:r>
                          <w:rPr>
                            <w:rFonts w:ascii="Cambria Math" w:hAnsi="Cambria Math"/>
                            <w:sz w:val="28"/>
                          </w:rPr>
                          <m:t>Index</m:t>
                        </m:r>
                      </m:sup>
                    </m:sSubSup>
                  </m:den>
                </m:f>
              </m:e>
            </m:d>
            <m:r>
              <w:rPr>
                <w:rFonts w:ascii="Cambria Math" w:hAnsi="Cambria Math"/>
                <w:sz w:val="28"/>
              </w:rPr>
              <m:t>-1</m:t>
            </m:r>
          </m:e>
        </m:d>
      </m:oMath>
      <w:r w:rsidR="00474E66" w:rsidRPr="006D385C">
        <w:t>, where</w:t>
      </w:r>
    </w:p>
    <w:p w:rsidR="00474E66" w:rsidRPr="006D385C" w:rsidRDefault="00474E66" w:rsidP="0089164F">
      <w:pPr>
        <w:spacing w:after="120"/>
        <w:jc w:val="both"/>
      </w:pPr>
    </w:p>
    <w:p w:rsidR="00474E66" w:rsidRPr="006D385C" w:rsidRDefault="00AA5AB9" w:rsidP="0089164F">
      <w:pPr>
        <w:spacing w:after="120"/>
        <w:jc w:val="both"/>
      </w:pPr>
      <m:oMath>
        <m:sSub>
          <m:sSubPr>
            <m:ctrlPr>
              <w:rPr>
                <w:rFonts w:ascii="Cambria Math" w:hAnsi="Cambria Math"/>
                <w:i/>
              </w:rPr>
            </m:ctrlPr>
          </m:sSubPr>
          <m:e>
            <m:r>
              <w:rPr>
                <w:rFonts w:ascii="Cambria Math" w:hAnsi="Cambria Math"/>
              </w:rPr>
              <m:t>δ</m:t>
            </m:r>
          </m:e>
          <m:sub>
            <m:r>
              <w:rPr>
                <w:rFonts w:ascii="Cambria Math" w:hAnsi="Cambria Math"/>
              </w:rPr>
              <m:t>t,T</m:t>
            </m:r>
          </m:sub>
        </m:sSub>
        <m:r>
          <w:rPr>
            <w:rFonts w:ascii="Cambria Math" w:hAnsi="Cambria Math"/>
          </w:rPr>
          <m:t>=accrual factor between t and T, calculated as per the contrac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day basis</m:t>
        </m:r>
      </m:oMath>
      <w:r w:rsidR="00474E66" w:rsidRPr="006D385C">
        <w:t xml:space="preserve"> </w:t>
      </w:r>
    </w:p>
    <w:p w:rsidR="00474E66" w:rsidRPr="006D385C" w:rsidRDefault="00AA5AB9" w:rsidP="0089164F">
      <w:pPr>
        <w:spacing w:after="120"/>
        <w:jc w:val="both"/>
      </w:pPr>
      <m:oMath>
        <m:sSubSup>
          <m:sSubSupPr>
            <m:ctrlPr>
              <w:rPr>
                <w:rFonts w:ascii="Cambria Math" w:hAnsi="Cambria Math"/>
                <w:i/>
              </w:rPr>
            </m:ctrlPr>
          </m:sSubSupPr>
          <m:e>
            <m:r>
              <w:rPr>
                <w:rFonts w:ascii="Cambria Math" w:hAnsi="Cambria Math"/>
              </w:rPr>
              <m:t>DF</m:t>
            </m:r>
          </m:e>
          <m:sub>
            <m:r>
              <w:rPr>
                <w:rFonts w:ascii="Cambria Math" w:hAnsi="Cambria Math"/>
              </w:rPr>
              <m:t>t</m:t>
            </m:r>
          </m:sub>
          <m:sup>
            <m:r>
              <w:rPr>
                <w:rFonts w:ascii="Cambria Math" w:hAnsi="Cambria Math"/>
              </w:rPr>
              <m:t>Index</m:t>
            </m:r>
          </m:sup>
        </m:sSubSup>
        <m:r>
          <w:rPr>
            <w:rFonts w:ascii="Cambria Math" w:hAnsi="Cambria Math"/>
          </w:rPr>
          <m:t>=discount factor at time t, derived from the contrac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index curve (see below)</m:t>
        </m:r>
      </m:oMath>
      <w:r w:rsidR="00474E66" w:rsidRPr="006D385C">
        <w:t xml:space="preserve"> </w:t>
      </w:r>
    </w:p>
    <w:p w:rsidR="00F53CAC" w:rsidRPr="006D385C" w:rsidRDefault="00F53CAC" w:rsidP="0089164F">
      <w:pPr>
        <w:spacing w:after="120"/>
        <w:jc w:val="both"/>
        <w:rPr>
          <w:rFonts w:asciiTheme="minorHAnsi" w:hAnsiTheme="minorHAnsi" w:cstheme="minorHAnsi"/>
        </w:rPr>
      </w:pPr>
    </w:p>
    <w:p w:rsidR="00D10509" w:rsidRPr="006D385C" w:rsidRDefault="00D10509" w:rsidP="00D10509">
      <w:pPr>
        <w:spacing w:after="120"/>
        <w:jc w:val="both"/>
        <w:rPr>
          <w:rFonts w:asciiTheme="minorHAnsi" w:hAnsiTheme="minorHAnsi" w:cstheme="minorHAnsi"/>
        </w:rPr>
      </w:pPr>
      <w:r w:rsidRPr="006D385C">
        <w:rPr>
          <w:rFonts w:asciiTheme="minorHAnsi" w:hAnsiTheme="minorHAnsi" w:cstheme="minorHAnsi"/>
        </w:rPr>
        <w:t xml:space="preserve">For index curves </w:t>
      </w:r>
      <w:r w:rsidR="00A23995" w:rsidRPr="006D385C">
        <w:rPr>
          <w:rFonts w:asciiTheme="minorHAnsi" w:hAnsiTheme="minorHAnsi" w:cstheme="minorHAnsi"/>
        </w:rPr>
        <w:t>composed of</w:t>
      </w:r>
      <w:r w:rsidRPr="006D385C">
        <w:rPr>
          <w:rFonts w:asciiTheme="minorHAnsi" w:hAnsiTheme="minorHAnsi" w:cstheme="minorHAnsi"/>
        </w:rPr>
        <w:t xml:space="preserve"> </w:t>
      </w:r>
      <w:r w:rsidRPr="006D385C">
        <w:rPr>
          <w:rFonts w:asciiTheme="minorHAnsi" w:hAnsiTheme="minorHAnsi" w:cstheme="minorHAnsi"/>
          <w:b/>
          <w:i/>
        </w:rPr>
        <w:t>annually</w:t>
      </w:r>
      <w:r w:rsidRPr="006D385C">
        <w:rPr>
          <w:rFonts w:asciiTheme="minorHAnsi" w:hAnsiTheme="minorHAnsi" w:cstheme="minorHAnsi"/>
        </w:rPr>
        <w:t xml:space="preserve"> compounded zero-coupon rates, the discount factor above is calculated as follows:</w:t>
      </w:r>
    </w:p>
    <w:p w:rsidR="00D10509" w:rsidRPr="006D385C" w:rsidRDefault="00D10509" w:rsidP="00D10509">
      <w:pPr>
        <w:spacing w:after="120"/>
        <w:jc w:val="both"/>
        <w:rPr>
          <w:rFonts w:asciiTheme="minorHAnsi" w:hAnsiTheme="minorHAnsi" w:cstheme="minorHAnsi"/>
        </w:rPr>
      </w:pPr>
    </w:p>
    <w:p w:rsidR="00D10509" w:rsidRPr="006D385C" w:rsidRDefault="00AA5AB9" w:rsidP="00D10509">
      <w:pPr>
        <w:spacing w:after="120"/>
        <w:jc w:val="both"/>
      </w:pPr>
      <m:oMath>
        <m:sSubSup>
          <m:sSubSupPr>
            <m:ctrlPr>
              <w:rPr>
                <w:rFonts w:ascii="Cambria Math" w:hAnsi="Cambria Math"/>
                <w:i/>
                <w:sz w:val="28"/>
              </w:rPr>
            </m:ctrlPr>
          </m:sSubSupPr>
          <m:e>
            <m:r>
              <w:rPr>
                <w:rFonts w:ascii="Cambria Math" w:hAnsi="Cambria Math"/>
                <w:sz w:val="28"/>
              </w:rPr>
              <m:t>DF</m:t>
            </m:r>
          </m:e>
          <m:sub>
            <m:r>
              <w:rPr>
                <w:rFonts w:ascii="Cambria Math" w:hAnsi="Cambria Math"/>
                <w:sz w:val="28"/>
              </w:rPr>
              <m:t>t</m:t>
            </m:r>
          </m:sub>
          <m:sup>
            <m:r>
              <w:rPr>
                <w:rFonts w:ascii="Cambria Math" w:hAnsi="Cambria Math"/>
                <w:sz w:val="28"/>
              </w:rPr>
              <m:t>Index</m:t>
            </m:r>
          </m:sup>
        </m:sSubSup>
        <m:r>
          <w:rPr>
            <w:rFonts w:ascii="Cambria Math" w:hAnsi="Cambria Math"/>
            <w:sz w:val="28"/>
          </w:rPr>
          <m:t>=1/</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1+</m:t>
                </m:r>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t</m:t>
                    </m:r>
                  </m:sub>
                  <m:sup>
                    <m:r>
                      <w:rPr>
                        <w:rFonts w:ascii="Cambria Math" w:hAnsi="Cambria Math"/>
                        <w:sz w:val="28"/>
                      </w:rPr>
                      <m:t>Index</m:t>
                    </m:r>
                  </m:sup>
                </m:sSubSup>
              </m:e>
            </m:d>
          </m:e>
          <m:sup>
            <m:r>
              <w:rPr>
                <w:rFonts w:ascii="Cambria Math" w:hAnsi="Cambria Math"/>
                <w:sz w:val="28"/>
              </w:rPr>
              <m:t>t</m:t>
            </m:r>
          </m:sup>
        </m:sSup>
      </m:oMath>
      <w:r w:rsidR="00D10509" w:rsidRPr="006D385C">
        <w:t>, where</w:t>
      </w:r>
    </w:p>
    <w:p w:rsidR="00D10509" w:rsidRPr="006D385C" w:rsidRDefault="00D10509" w:rsidP="00D10509">
      <w:pPr>
        <w:spacing w:after="120"/>
        <w:jc w:val="both"/>
      </w:pPr>
    </w:p>
    <w:p w:rsidR="00D10509" w:rsidRPr="006D385C" w:rsidRDefault="00AA5AB9" w:rsidP="00D10509">
      <w:pPr>
        <w:spacing w:after="120"/>
        <w:jc w:val="both"/>
      </w:pP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Index</m:t>
            </m:r>
          </m:sup>
        </m:sSubSup>
        <m:r>
          <w:rPr>
            <w:rFonts w:ascii="Cambria Math" w:hAnsi="Cambria Math"/>
          </w:rPr>
          <m:t>=annual interest rate at time t, linearly interpolated from the contrac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index curve</m:t>
        </m:r>
      </m:oMath>
      <w:r w:rsidR="00D10509" w:rsidRPr="006D385C">
        <w:t xml:space="preserve"> </w:t>
      </w:r>
    </w:p>
    <w:p w:rsidR="00D10509" w:rsidRPr="006D385C" w:rsidRDefault="00D10509" w:rsidP="00954EDF">
      <w:pPr>
        <w:spacing w:after="120"/>
        <w:jc w:val="both"/>
        <w:rPr>
          <w:rFonts w:asciiTheme="minorHAnsi" w:hAnsiTheme="minorHAnsi" w:cstheme="minorHAnsi"/>
        </w:rPr>
      </w:pPr>
    </w:p>
    <w:p w:rsidR="00954EDF" w:rsidRPr="006D385C" w:rsidRDefault="00954EDF" w:rsidP="00954EDF">
      <w:pPr>
        <w:spacing w:after="120"/>
        <w:jc w:val="both"/>
        <w:rPr>
          <w:rFonts w:asciiTheme="minorHAnsi" w:hAnsiTheme="minorHAnsi" w:cstheme="minorHAnsi"/>
        </w:rPr>
      </w:pPr>
      <w:r w:rsidRPr="006D385C">
        <w:rPr>
          <w:rFonts w:asciiTheme="minorHAnsi" w:hAnsiTheme="minorHAnsi" w:cstheme="minorHAnsi"/>
        </w:rPr>
        <w:t xml:space="preserve">For index curves </w:t>
      </w:r>
      <w:r w:rsidR="00A23995" w:rsidRPr="006D385C">
        <w:rPr>
          <w:rFonts w:asciiTheme="minorHAnsi" w:hAnsiTheme="minorHAnsi" w:cstheme="minorHAnsi"/>
        </w:rPr>
        <w:t>composed of</w:t>
      </w:r>
      <w:r w:rsidRPr="006D385C">
        <w:rPr>
          <w:rFonts w:asciiTheme="minorHAnsi" w:hAnsiTheme="minorHAnsi" w:cstheme="minorHAnsi"/>
        </w:rPr>
        <w:t xml:space="preserve"> </w:t>
      </w:r>
      <w:r w:rsidRPr="006D385C">
        <w:rPr>
          <w:rFonts w:asciiTheme="minorHAnsi" w:hAnsiTheme="minorHAnsi" w:cstheme="minorHAnsi"/>
          <w:b/>
          <w:i/>
        </w:rPr>
        <w:t>continuously</w:t>
      </w:r>
      <w:r w:rsidRPr="006D385C">
        <w:rPr>
          <w:rFonts w:asciiTheme="minorHAnsi" w:hAnsiTheme="minorHAnsi" w:cstheme="minorHAnsi"/>
        </w:rPr>
        <w:t xml:space="preserve"> compounded zero-coupon rates, the discount factor above is calculated as follows:</w:t>
      </w:r>
    </w:p>
    <w:p w:rsidR="00954EDF" w:rsidRPr="006D385C" w:rsidRDefault="00954EDF" w:rsidP="00954EDF">
      <w:pPr>
        <w:spacing w:after="120"/>
        <w:jc w:val="both"/>
        <w:rPr>
          <w:rFonts w:asciiTheme="minorHAnsi" w:hAnsiTheme="minorHAnsi" w:cstheme="minorHAnsi"/>
        </w:rPr>
      </w:pPr>
      <w:r w:rsidRPr="006D385C">
        <w:rPr>
          <w:rFonts w:asciiTheme="minorHAnsi" w:hAnsiTheme="minorHAnsi" w:cstheme="minorHAnsi"/>
        </w:rPr>
        <w:t xml:space="preserve"> </w:t>
      </w:r>
    </w:p>
    <w:p w:rsidR="00954EDF" w:rsidRPr="006D385C" w:rsidRDefault="00AA5AB9" w:rsidP="00954EDF">
      <w:pPr>
        <w:spacing w:after="120"/>
        <w:jc w:val="both"/>
      </w:pPr>
      <m:oMath>
        <m:sSubSup>
          <m:sSubSupPr>
            <m:ctrlPr>
              <w:rPr>
                <w:rFonts w:ascii="Cambria Math" w:hAnsi="Cambria Math"/>
                <w:i/>
                <w:sz w:val="28"/>
              </w:rPr>
            </m:ctrlPr>
          </m:sSubSupPr>
          <m:e>
            <m:r>
              <w:rPr>
                <w:rFonts w:ascii="Cambria Math" w:hAnsi="Cambria Math"/>
                <w:sz w:val="28"/>
              </w:rPr>
              <m:t>DF</m:t>
            </m:r>
          </m:e>
          <m:sub>
            <m:r>
              <w:rPr>
                <w:rFonts w:ascii="Cambria Math" w:hAnsi="Cambria Math"/>
                <w:sz w:val="28"/>
              </w:rPr>
              <m:t>t</m:t>
            </m:r>
          </m:sub>
          <m:sup>
            <m:r>
              <w:rPr>
                <w:rFonts w:ascii="Cambria Math" w:hAnsi="Cambria Math"/>
                <w:sz w:val="28"/>
              </w:rPr>
              <m:t>Index</m:t>
            </m:r>
          </m:sup>
        </m:sSubSup>
        <m:r>
          <w:rPr>
            <w:rFonts w:ascii="Cambria Math" w:hAnsi="Cambria Math"/>
            <w:sz w:val="28"/>
          </w:rPr>
          <m:t>=</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t</m:t>
                </m:r>
              </m:sub>
              <m:sup>
                <m:r>
                  <w:rPr>
                    <w:rFonts w:ascii="Cambria Math" w:hAnsi="Cambria Math"/>
                    <w:sz w:val="28"/>
                  </w:rPr>
                  <m:t>Index</m:t>
                </m:r>
              </m:sup>
            </m:sSubSup>
            <m:r>
              <w:rPr>
                <w:rFonts w:ascii="Cambria Math" w:hAnsi="Cambria Math"/>
                <w:sz w:val="28"/>
              </w:rPr>
              <m:t>∙t</m:t>
            </m:r>
          </m:sup>
        </m:sSup>
      </m:oMath>
      <w:r w:rsidR="00954EDF" w:rsidRPr="006D385C">
        <w:t>, where</w:t>
      </w:r>
    </w:p>
    <w:p w:rsidR="00954EDF" w:rsidRPr="006D385C" w:rsidRDefault="00954EDF" w:rsidP="00954EDF">
      <w:pPr>
        <w:spacing w:after="120"/>
        <w:jc w:val="both"/>
      </w:pPr>
    </w:p>
    <w:p w:rsidR="00954EDF" w:rsidRPr="006D385C" w:rsidRDefault="00AA5AB9" w:rsidP="00954EDF">
      <w:pPr>
        <w:spacing w:after="120"/>
        <w:jc w:val="both"/>
      </w:pP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Index</m:t>
            </m:r>
          </m:sup>
        </m:sSubSup>
        <m:r>
          <w:rPr>
            <w:rFonts w:ascii="Cambria Math" w:hAnsi="Cambria Math"/>
          </w:rPr>
          <m:t>=continuous interest rate at time t, linearly interpolated from the contrac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index curve</m:t>
        </m:r>
      </m:oMath>
      <w:r w:rsidR="00954EDF" w:rsidRPr="006D385C">
        <w:t xml:space="preserve"> </w:t>
      </w:r>
    </w:p>
    <w:p w:rsidR="001338DF" w:rsidRPr="006D385C" w:rsidRDefault="001338DF" w:rsidP="0089164F">
      <w:pPr>
        <w:spacing w:after="120"/>
        <w:jc w:val="both"/>
        <w:rPr>
          <w:rFonts w:asciiTheme="minorHAnsi" w:hAnsiTheme="minorHAnsi" w:cstheme="minorHAnsi"/>
        </w:rPr>
      </w:pPr>
    </w:p>
    <w:p w:rsidR="006144B8" w:rsidRPr="006D385C" w:rsidRDefault="00474E66" w:rsidP="0089164F">
      <w:pPr>
        <w:pStyle w:val="Heading3"/>
        <w:spacing w:before="0" w:after="120"/>
        <w:jc w:val="both"/>
      </w:pPr>
      <w:r w:rsidRPr="006D385C">
        <w:lastRenderedPageBreak/>
        <w:t>Example</w:t>
      </w:r>
    </w:p>
    <w:p w:rsidR="00C13D2F" w:rsidRPr="006D385C" w:rsidRDefault="00734205" w:rsidP="0089164F">
      <w:pPr>
        <w:spacing w:after="120"/>
        <w:jc w:val="both"/>
      </w:pPr>
      <w:r w:rsidRPr="006D385C">
        <w:t xml:space="preserve">For the purposes of demonstrating how the calculation defined above works in practice, the 3-month EURIBOR future expiring on </w:t>
      </w:r>
      <w:r w:rsidR="00084F13" w:rsidRPr="006D385C">
        <w:t xml:space="preserve">Monday </w:t>
      </w:r>
      <w:r w:rsidRPr="006D385C">
        <w:t>16</w:t>
      </w:r>
      <w:r w:rsidRPr="006D385C">
        <w:rPr>
          <w:vertAlign w:val="superscript"/>
        </w:rPr>
        <w:t>th</w:t>
      </w:r>
      <w:r w:rsidR="00C13D2F" w:rsidRPr="006D385C">
        <w:t xml:space="preserve"> March 2015 was chosen.</w:t>
      </w:r>
    </w:p>
    <w:p w:rsidR="00C13D2F" w:rsidRPr="006D385C" w:rsidRDefault="00734205" w:rsidP="0089164F">
      <w:pPr>
        <w:jc w:val="both"/>
      </w:pPr>
      <w:r w:rsidRPr="006D385C">
        <w:t>The relevant contract static data are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28"/>
        <w:gridCol w:w="5670"/>
      </w:tblGrid>
      <w:tr w:rsidR="006144B8" w:rsidRPr="006D385C" w:rsidTr="009A050D">
        <w:tc>
          <w:tcPr>
            <w:tcW w:w="3828" w:type="dxa"/>
          </w:tcPr>
          <w:p w:rsidR="006144B8" w:rsidRPr="006D385C" w:rsidRDefault="006144B8" w:rsidP="00401811">
            <w:pPr>
              <w:spacing w:after="0"/>
              <w:jc w:val="both"/>
              <w:rPr>
                <w:rFonts w:asciiTheme="minorHAnsi" w:hAnsiTheme="minorHAnsi" w:cstheme="minorHAnsi"/>
                <w:b/>
                <w:szCs w:val="20"/>
              </w:rPr>
            </w:pPr>
            <w:r w:rsidRPr="006D385C">
              <w:rPr>
                <w:rFonts w:asciiTheme="minorHAnsi" w:hAnsiTheme="minorHAnsi" w:cstheme="minorHAnsi"/>
                <w:b/>
                <w:szCs w:val="20"/>
              </w:rPr>
              <w:t>Contract Details / Delivery Month</w:t>
            </w:r>
          </w:p>
        </w:tc>
        <w:tc>
          <w:tcPr>
            <w:tcW w:w="5670" w:type="dxa"/>
          </w:tcPr>
          <w:p w:rsidR="006144B8" w:rsidRPr="006D385C" w:rsidRDefault="006144B8" w:rsidP="00401811">
            <w:pPr>
              <w:spacing w:after="0"/>
              <w:jc w:val="both"/>
              <w:rPr>
                <w:rFonts w:asciiTheme="minorHAnsi" w:hAnsiTheme="minorHAnsi" w:cstheme="minorHAnsi"/>
                <w:b/>
                <w:szCs w:val="20"/>
              </w:rPr>
            </w:pPr>
            <w:r w:rsidRPr="006D385C">
              <w:rPr>
                <w:rFonts w:asciiTheme="minorHAnsi" w:hAnsiTheme="minorHAnsi" w:cstheme="minorHAnsi"/>
                <w:b/>
                <w:szCs w:val="20"/>
              </w:rPr>
              <w:t>3-Month EURIBOR Future / March 2015</w:t>
            </w:r>
          </w:p>
        </w:tc>
      </w:tr>
      <w:tr w:rsidR="006144B8" w:rsidRPr="006D385C" w:rsidTr="009A050D">
        <w:tc>
          <w:tcPr>
            <w:tcW w:w="3828" w:type="dxa"/>
          </w:tcPr>
          <w:p w:rsidR="006144B8" w:rsidRPr="006D385C" w:rsidRDefault="006144B8" w:rsidP="00401811">
            <w:pPr>
              <w:spacing w:after="0"/>
              <w:jc w:val="both"/>
              <w:rPr>
                <w:rFonts w:asciiTheme="minorHAnsi" w:hAnsiTheme="minorHAnsi" w:cstheme="minorHAnsi"/>
                <w:szCs w:val="20"/>
              </w:rPr>
            </w:pPr>
            <w:r w:rsidRPr="006D385C">
              <w:rPr>
                <w:rFonts w:asciiTheme="minorHAnsi" w:hAnsiTheme="minorHAnsi" w:cstheme="minorHAnsi"/>
                <w:szCs w:val="20"/>
              </w:rPr>
              <w:t>Expiry Date</w:t>
            </w:r>
          </w:p>
        </w:tc>
        <w:tc>
          <w:tcPr>
            <w:tcW w:w="5670" w:type="dxa"/>
          </w:tcPr>
          <w:p w:rsidR="006144B8" w:rsidRPr="006D385C" w:rsidRDefault="006144B8" w:rsidP="00401811">
            <w:pPr>
              <w:spacing w:after="0"/>
              <w:jc w:val="both"/>
              <w:rPr>
                <w:rFonts w:asciiTheme="minorHAnsi" w:hAnsiTheme="minorHAnsi" w:cstheme="minorHAnsi"/>
                <w:szCs w:val="20"/>
              </w:rPr>
            </w:pPr>
            <w:r w:rsidRPr="006D385C">
              <w:rPr>
                <w:rFonts w:asciiTheme="minorHAnsi" w:hAnsiTheme="minorHAnsi" w:cstheme="minorHAnsi"/>
                <w:szCs w:val="20"/>
              </w:rPr>
              <w:t>16</w:t>
            </w:r>
            <w:r w:rsidRPr="006D385C">
              <w:rPr>
                <w:rFonts w:asciiTheme="minorHAnsi" w:hAnsiTheme="minorHAnsi" w:cstheme="minorHAnsi"/>
                <w:szCs w:val="20"/>
                <w:vertAlign w:val="superscript"/>
              </w:rPr>
              <w:t>th</w:t>
            </w:r>
            <w:r w:rsidRPr="006D385C">
              <w:rPr>
                <w:rFonts w:asciiTheme="minorHAnsi" w:hAnsiTheme="minorHAnsi" w:cstheme="minorHAnsi"/>
                <w:szCs w:val="20"/>
              </w:rPr>
              <w:t xml:space="preserve"> March 2015 </w:t>
            </w:r>
          </w:p>
        </w:tc>
      </w:tr>
      <w:tr w:rsidR="006144B8" w:rsidRPr="006D385C" w:rsidTr="009A050D">
        <w:tc>
          <w:tcPr>
            <w:tcW w:w="3828" w:type="dxa"/>
          </w:tcPr>
          <w:p w:rsidR="006144B8" w:rsidRPr="006D385C" w:rsidRDefault="00133A25" w:rsidP="00401811">
            <w:pPr>
              <w:spacing w:after="0"/>
              <w:jc w:val="both"/>
              <w:rPr>
                <w:rFonts w:asciiTheme="minorHAnsi" w:hAnsiTheme="minorHAnsi" w:cstheme="minorHAnsi"/>
                <w:szCs w:val="20"/>
              </w:rPr>
            </w:pPr>
            <w:r w:rsidRPr="006D385C">
              <w:rPr>
                <w:rFonts w:asciiTheme="minorHAnsi" w:hAnsiTheme="minorHAnsi" w:cstheme="minorHAnsi"/>
                <w:szCs w:val="20"/>
              </w:rPr>
              <w:t>Deposit Start</w:t>
            </w:r>
            <w:r w:rsidR="004C58C9" w:rsidRPr="006D385C">
              <w:rPr>
                <w:rFonts w:asciiTheme="minorHAnsi" w:hAnsiTheme="minorHAnsi" w:cstheme="minorHAnsi"/>
                <w:szCs w:val="20"/>
              </w:rPr>
              <w:t xml:space="preserve"> </w:t>
            </w:r>
            <w:r w:rsidR="006144B8" w:rsidRPr="006D385C">
              <w:rPr>
                <w:rFonts w:asciiTheme="minorHAnsi" w:hAnsiTheme="minorHAnsi" w:cstheme="minorHAnsi"/>
                <w:szCs w:val="20"/>
              </w:rPr>
              <w:t>Date</w:t>
            </w:r>
          </w:p>
        </w:tc>
        <w:tc>
          <w:tcPr>
            <w:tcW w:w="5670" w:type="dxa"/>
          </w:tcPr>
          <w:p w:rsidR="006144B8" w:rsidRPr="006D385C" w:rsidRDefault="006144B8" w:rsidP="00401811">
            <w:pPr>
              <w:spacing w:after="0"/>
              <w:jc w:val="both"/>
              <w:rPr>
                <w:rFonts w:asciiTheme="minorHAnsi" w:hAnsiTheme="minorHAnsi" w:cstheme="minorHAnsi"/>
                <w:szCs w:val="20"/>
              </w:rPr>
            </w:pPr>
            <w:r w:rsidRPr="006D385C">
              <w:rPr>
                <w:rFonts w:asciiTheme="minorHAnsi" w:hAnsiTheme="minorHAnsi" w:cstheme="minorHAnsi"/>
                <w:szCs w:val="20"/>
              </w:rPr>
              <w:t>1</w:t>
            </w:r>
            <w:r w:rsidR="0010769E" w:rsidRPr="006D385C">
              <w:rPr>
                <w:rFonts w:asciiTheme="minorHAnsi" w:hAnsiTheme="minorHAnsi" w:cstheme="minorHAnsi"/>
                <w:szCs w:val="20"/>
              </w:rPr>
              <w:t>8</w:t>
            </w:r>
            <w:r w:rsidRPr="006D385C">
              <w:rPr>
                <w:rFonts w:asciiTheme="minorHAnsi" w:hAnsiTheme="minorHAnsi" w:cstheme="minorHAnsi"/>
                <w:szCs w:val="20"/>
                <w:vertAlign w:val="superscript"/>
              </w:rPr>
              <w:t>th</w:t>
            </w:r>
            <w:r w:rsidRPr="006D385C">
              <w:rPr>
                <w:rFonts w:asciiTheme="minorHAnsi" w:hAnsiTheme="minorHAnsi" w:cstheme="minorHAnsi"/>
                <w:szCs w:val="20"/>
              </w:rPr>
              <w:t xml:space="preserve"> March 2015</w:t>
            </w:r>
          </w:p>
        </w:tc>
      </w:tr>
      <w:tr w:rsidR="006144B8" w:rsidRPr="006D385C" w:rsidTr="009A050D">
        <w:tc>
          <w:tcPr>
            <w:tcW w:w="3828" w:type="dxa"/>
          </w:tcPr>
          <w:p w:rsidR="006144B8" w:rsidRPr="006D385C" w:rsidRDefault="00133A25" w:rsidP="00133A25">
            <w:pPr>
              <w:spacing w:after="0"/>
              <w:jc w:val="both"/>
              <w:rPr>
                <w:rFonts w:asciiTheme="minorHAnsi" w:hAnsiTheme="minorHAnsi" w:cstheme="minorHAnsi"/>
                <w:szCs w:val="20"/>
              </w:rPr>
            </w:pPr>
            <w:r w:rsidRPr="006D385C">
              <w:rPr>
                <w:rFonts w:asciiTheme="minorHAnsi" w:hAnsiTheme="minorHAnsi" w:cstheme="minorHAnsi"/>
                <w:szCs w:val="20"/>
              </w:rPr>
              <w:t>Deposit End Date</w:t>
            </w:r>
          </w:p>
        </w:tc>
        <w:tc>
          <w:tcPr>
            <w:tcW w:w="5670" w:type="dxa"/>
          </w:tcPr>
          <w:p w:rsidR="006144B8" w:rsidRPr="006D385C" w:rsidRDefault="006144B8" w:rsidP="00D4058B">
            <w:pPr>
              <w:spacing w:after="0"/>
              <w:jc w:val="both"/>
              <w:rPr>
                <w:rFonts w:asciiTheme="minorHAnsi" w:hAnsiTheme="minorHAnsi" w:cstheme="minorHAnsi"/>
                <w:szCs w:val="20"/>
              </w:rPr>
            </w:pPr>
            <w:r w:rsidRPr="006D385C">
              <w:rPr>
                <w:rFonts w:asciiTheme="minorHAnsi" w:hAnsiTheme="minorHAnsi" w:cstheme="minorHAnsi"/>
                <w:szCs w:val="20"/>
              </w:rPr>
              <w:t>1</w:t>
            </w:r>
            <w:r w:rsidR="00D4058B" w:rsidRPr="006D385C">
              <w:rPr>
                <w:rFonts w:asciiTheme="minorHAnsi" w:hAnsiTheme="minorHAnsi" w:cstheme="minorHAnsi"/>
                <w:szCs w:val="20"/>
              </w:rPr>
              <w:t>6</w:t>
            </w:r>
            <w:r w:rsidRPr="006D385C">
              <w:rPr>
                <w:rFonts w:asciiTheme="minorHAnsi" w:hAnsiTheme="minorHAnsi" w:cstheme="minorHAnsi"/>
                <w:szCs w:val="20"/>
                <w:vertAlign w:val="superscript"/>
              </w:rPr>
              <w:t>th</w:t>
            </w:r>
            <w:r w:rsidRPr="006D385C">
              <w:rPr>
                <w:rFonts w:asciiTheme="minorHAnsi" w:hAnsiTheme="minorHAnsi" w:cstheme="minorHAnsi"/>
                <w:szCs w:val="20"/>
              </w:rPr>
              <w:t xml:space="preserve"> June 2015</w:t>
            </w:r>
          </w:p>
        </w:tc>
      </w:tr>
      <w:tr w:rsidR="006144B8" w:rsidRPr="006D385C" w:rsidTr="009A050D">
        <w:tc>
          <w:tcPr>
            <w:tcW w:w="3828" w:type="dxa"/>
          </w:tcPr>
          <w:p w:rsidR="006144B8" w:rsidRPr="006D385C" w:rsidRDefault="006144B8" w:rsidP="00401811">
            <w:pPr>
              <w:spacing w:after="0"/>
              <w:jc w:val="both"/>
              <w:rPr>
                <w:rFonts w:asciiTheme="minorHAnsi" w:hAnsiTheme="minorHAnsi" w:cstheme="minorHAnsi"/>
                <w:szCs w:val="20"/>
              </w:rPr>
            </w:pPr>
            <w:r w:rsidRPr="006D385C">
              <w:rPr>
                <w:rFonts w:asciiTheme="minorHAnsi" w:hAnsiTheme="minorHAnsi" w:cstheme="minorHAnsi"/>
                <w:szCs w:val="20"/>
              </w:rPr>
              <w:t>Contract Day Basis</w:t>
            </w:r>
          </w:p>
        </w:tc>
        <w:tc>
          <w:tcPr>
            <w:tcW w:w="5670" w:type="dxa"/>
          </w:tcPr>
          <w:p w:rsidR="006144B8" w:rsidRPr="006D385C" w:rsidRDefault="00514C7B" w:rsidP="00401811">
            <w:pPr>
              <w:spacing w:after="0"/>
              <w:jc w:val="both"/>
              <w:rPr>
                <w:rFonts w:asciiTheme="minorHAnsi" w:hAnsiTheme="minorHAnsi" w:cstheme="minorHAnsi"/>
                <w:szCs w:val="20"/>
              </w:rPr>
            </w:pPr>
            <w:r w:rsidRPr="006D385C">
              <w:rPr>
                <w:rFonts w:asciiTheme="minorHAnsi" w:hAnsiTheme="minorHAnsi" w:cstheme="minorHAnsi"/>
                <w:szCs w:val="20"/>
              </w:rPr>
              <w:t>Actual/</w:t>
            </w:r>
            <w:r w:rsidR="006144B8" w:rsidRPr="006D385C">
              <w:rPr>
                <w:rFonts w:asciiTheme="minorHAnsi" w:hAnsiTheme="minorHAnsi" w:cstheme="minorHAnsi"/>
                <w:szCs w:val="20"/>
              </w:rPr>
              <w:t>360</w:t>
            </w:r>
          </w:p>
        </w:tc>
      </w:tr>
      <w:tr w:rsidR="006144B8" w:rsidRPr="006D385C" w:rsidTr="009A050D">
        <w:tc>
          <w:tcPr>
            <w:tcW w:w="3828" w:type="dxa"/>
          </w:tcPr>
          <w:p w:rsidR="006144B8" w:rsidRPr="006D385C" w:rsidRDefault="0028044E" w:rsidP="00401811">
            <w:pPr>
              <w:spacing w:after="0"/>
              <w:jc w:val="both"/>
              <w:rPr>
                <w:rFonts w:asciiTheme="minorHAnsi" w:hAnsiTheme="minorHAnsi" w:cstheme="minorHAnsi"/>
                <w:szCs w:val="20"/>
              </w:rPr>
            </w:pPr>
            <w:r w:rsidRPr="006D385C">
              <w:rPr>
                <w:rFonts w:asciiTheme="minorHAnsi" w:hAnsiTheme="minorHAnsi" w:cstheme="minorHAnsi"/>
                <w:szCs w:val="20"/>
              </w:rPr>
              <w:t>Index Curve</w:t>
            </w:r>
          </w:p>
        </w:tc>
        <w:tc>
          <w:tcPr>
            <w:tcW w:w="5670" w:type="dxa"/>
          </w:tcPr>
          <w:p w:rsidR="006144B8" w:rsidRPr="006D385C" w:rsidRDefault="0028044E" w:rsidP="00401811">
            <w:pPr>
              <w:spacing w:after="0"/>
              <w:jc w:val="both"/>
              <w:rPr>
                <w:rFonts w:asciiTheme="minorHAnsi" w:hAnsiTheme="minorHAnsi" w:cstheme="minorHAnsi"/>
                <w:szCs w:val="20"/>
              </w:rPr>
            </w:pPr>
            <w:r w:rsidRPr="006D385C">
              <w:rPr>
                <w:rFonts w:asciiTheme="minorHAnsi" w:hAnsiTheme="minorHAnsi" w:cstheme="minorHAnsi"/>
                <w:szCs w:val="20"/>
              </w:rPr>
              <w:t>EUR CASH</w:t>
            </w:r>
          </w:p>
        </w:tc>
      </w:tr>
      <w:tr w:rsidR="0028044E" w:rsidRPr="006D385C" w:rsidTr="009A050D">
        <w:tc>
          <w:tcPr>
            <w:tcW w:w="3828" w:type="dxa"/>
          </w:tcPr>
          <w:p w:rsidR="0028044E" w:rsidRPr="006D385C" w:rsidRDefault="00515462" w:rsidP="00401811">
            <w:pPr>
              <w:spacing w:after="0"/>
              <w:jc w:val="both"/>
              <w:rPr>
                <w:rFonts w:asciiTheme="minorHAnsi" w:hAnsiTheme="minorHAnsi" w:cstheme="minorHAnsi"/>
                <w:szCs w:val="20"/>
              </w:rPr>
            </w:pPr>
            <w:r>
              <w:rPr>
                <w:rFonts w:asciiTheme="minorHAnsi" w:hAnsiTheme="minorHAnsi" w:cstheme="minorHAnsi"/>
                <w:szCs w:val="20"/>
              </w:rPr>
              <w:t>Ev</w:t>
            </w:r>
            <w:r w:rsidR="004C58C9" w:rsidRPr="006D385C">
              <w:rPr>
                <w:rFonts w:asciiTheme="minorHAnsi" w:hAnsiTheme="minorHAnsi" w:cstheme="minorHAnsi"/>
                <w:szCs w:val="20"/>
              </w:rPr>
              <w:t>aluation</w:t>
            </w:r>
            <w:r w:rsidR="0028044E" w:rsidRPr="006D385C">
              <w:rPr>
                <w:rFonts w:asciiTheme="minorHAnsi" w:hAnsiTheme="minorHAnsi" w:cstheme="minorHAnsi"/>
                <w:szCs w:val="20"/>
              </w:rPr>
              <w:t xml:space="preserve"> Date</w:t>
            </w:r>
          </w:p>
        </w:tc>
        <w:tc>
          <w:tcPr>
            <w:tcW w:w="5670" w:type="dxa"/>
          </w:tcPr>
          <w:p w:rsidR="0028044E" w:rsidRPr="006D385C" w:rsidRDefault="0028044E" w:rsidP="00401811">
            <w:pPr>
              <w:spacing w:after="0"/>
              <w:jc w:val="both"/>
              <w:rPr>
                <w:rFonts w:asciiTheme="minorHAnsi" w:hAnsiTheme="minorHAnsi" w:cstheme="minorHAnsi"/>
                <w:szCs w:val="20"/>
              </w:rPr>
            </w:pPr>
            <w:r w:rsidRPr="006D385C">
              <w:rPr>
                <w:rFonts w:asciiTheme="minorHAnsi" w:hAnsiTheme="minorHAnsi" w:cstheme="minorHAnsi"/>
                <w:szCs w:val="20"/>
              </w:rPr>
              <w:t>17</w:t>
            </w:r>
            <w:r w:rsidRPr="006D385C">
              <w:rPr>
                <w:rFonts w:asciiTheme="minorHAnsi" w:hAnsiTheme="minorHAnsi" w:cstheme="minorHAnsi"/>
                <w:szCs w:val="20"/>
                <w:vertAlign w:val="superscript"/>
              </w:rPr>
              <w:t>th</w:t>
            </w:r>
            <w:r w:rsidRPr="006D385C">
              <w:rPr>
                <w:rFonts w:asciiTheme="minorHAnsi" w:hAnsiTheme="minorHAnsi" w:cstheme="minorHAnsi"/>
                <w:szCs w:val="20"/>
              </w:rPr>
              <w:t xml:space="preserve"> February 2014</w:t>
            </w:r>
          </w:p>
        </w:tc>
      </w:tr>
    </w:tbl>
    <w:p w:rsidR="00734205" w:rsidRPr="006D385C" w:rsidRDefault="00734205" w:rsidP="0089164F">
      <w:pPr>
        <w:spacing w:after="120"/>
        <w:jc w:val="both"/>
      </w:pPr>
    </w:p>
    <w:p w:rsidR="00940A47" w:rsidRPr="006D385C" w:rsidRDefault="00215AD5" w:rsidP="0089164F">
      <w:pPr>
        <w:jc w:val="both"/>
      </w:pPr>
      <w:r w:rsidRPr="006D385C">
        <w:t>Given the above, the</w:t>
      </w:r>
      <w:r w:rsidR="00734205" w:rsidRPr="006D385C">
        <w:t xml:space="preserve"> relevant </w:t>
      </w:r>
      <w:r w:rsidRPr="006D385C">
        <w:t>tenor points on</w:t>
      </w:r>
      <w:r w:rsidR="00734205" w:rsidRPr="006D385C">
        <w:t xml:space="preserve"> the EUR CASH </w:t>
      </w:r>
      <w:r w:rsidR="00940A47" w:rsidRPr="006D385C">
        <w:t xml:space="preserve">index </w:t>
      </w:r>
      <w:r w:rsidR="00734205" w:rsidRPr="006D385C">
        <w:t xml:space="preserve">curve </w:t>
      </w:r>
      <w:r w:rsidRPr="006D385C">
        <w:t>(</w:t>
      </w:r>
      <w:r w:rsidR="00734205" w:rsidRPr="006D385C">
        <w:t>as at 17</w:t>
      </w:r>
      <w:r w:rsidR="00734205" w:rsidRPr="006D385C">
        <w:rPr>
          <w:vertAlign w:val="superscript"/>
        </w:rPr>
        <w:t>th</w:t>
      </w:r>
      <w:r w:rsidR="00734205" w:rsidRPr="006D385C">
        <w:t xml:space="preserve"> February 2014</w:t>
      </w:r>
      <w:r w:rsidR="00D71F61" w:rsidRPr="006D385C">
        <w:t xml:space="preserve">, the chosen </w:t>
      </w:r>
      <w:r w:rsidR="00D53CDD">
        <w:t>e</w:t>
      </w:r>
      <w:r w:rsidR="004C58C9" w:rsidRPr="006D385C">
        <w:t>valuation</w:t>
      </w:r>
      <w:r w:rsidR="00D71F61" w:rsidRPr="006D385C">
        <w:t xml:space="preserve"> date</w:t>
      </w:r>
      <w:r w:rsidRPr="006D385C">
        <w:t>)</w:t>
      </w:r>
      <w:r w:rsidR="00734205" w:rsidRPr="006D385C">
        <w:t xml:space="preserve"> </w:t>
      </w:r>
      <w:r w:rsidRPr="006D385C">
        <w:t>are</w:t>
      </w:r>
      <w:r w:rsidR="00734205" w:rsidRPr="006D385C">
        <w:t xml:space="preserv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2410"/>
      </w:tblGrid>
      <w:tr w:rsidR="00734205" w:rsidRPr="006D385C" w:rsidTr="00C44657">
        <w:tc>
          <w:tcPr>
            <w:tcW w:w="1418" w:type="dxa"/>
            <w:shd w:val="clear" w:color="auto" w:fill="D9D9D9" w:themeFill="background1" w:themeFillShade="D9"/>
          </w:tcPr>
          <w:p w:rsidR="00734205" w:rsidRPr="006D385C" w:rsidRDefault="00816672" w:rsidP="00F31AFF">
            <w:pPr>
              <w:spacing w:after="0"/>
              <w:jc w:val="center"/>
              <w:rPr>
                <w:rFonts w:asciiTheme="minorHAnsi" w:hAnsiTheme="minorHAnsi" w:cstheme="minorHAnsi"/>
                <w:b/>
                <w:szCs w:val="20"/>
              </w:rPr>
            </w:pPr>
            <w:r w:rsidRPr="006D385C">
              <w:rPr>
                <w:rFonts w:asciiTheme="minorHAnsi" w:hAnsiTheme="minorHAnsi" w:cstheme="minorHAnsi"/>
                <w:b/>
                <w:szCs w:val="20"/>
              </w:rPr>
              <w:t>Years</w:t>
            </w:r>
            <w:r w:rsidR="00BA261E" w:rsidRPr="006D385C">
              <w:rPr>
                <w:rFonts w:asciiTheme="minorHAnsi" w:hAnsiTheme="minorHAnsi" w:cstheme="minorHAnsi"/>
                <w:b/>
                <w:szCs w:val="20"/>
              </w:rPr>
              <w:t xml:space="preserve"> (</w:t>
            </w:r>
            <w:r w:rsidRPr="006D385C">
              <w:rPr>
                <w:rFonts w:asciiTheme="minorHAnsi" w:hAnsiTheme="minorHAnsi" w:cstheme="minorHAnsi"/>
                <w:b/>
                <w:szCs w:val="20"/>
              </w:rPr>
              <w:t>Actual/365</w:t>
            </w:r>
            <w:r w:rsidR="00083C5C" w:rsidRPr="006D385C">
              <w:rPr>
                <w:rFonts w:asciiTheme="minorHAnsi" w:hAnsiTheme="minorHAnsi" w:cstheme="minorHAnsi"/>
                <w:b/>
                <w:szCs w:val="20"/>
              </w:rPr>
              <w:t>)</w:t>
            </w:r>
          </w:p>
        </w:tc>
        <w:tc>
          <w:tcPr>
            <w:tcW w:w="2410" w:type="dxa"/>
            <w:shd w:val="clear" w:color="auto" w:fill="D9D9D9" w:themeFill="background1" w:themeFillShade="D9"/>
          </w:tcPr>
          <w:p w:rsidR="00734205" w:rsidRPr="006D385C" w:rsidRDefault="009A050D" w:rsidP="00F31AFF">
            <w:pPr>
              <w:spacing w:after="0"/>
              <w:jc w:val="center"/>
              <w:rPr>
                <w:rFonts w:asciiTheme="minorHAnsi" w:hAnsiTheme="minorHAnsi" w:cstheme="minorHAnsi"/>
                <w:b/>
                <w:szCs w:val="20"/>
              </w:rPr>
            </w:pPr>
            <w:r w:rsidRPr="006D385C">
              <w:rPr>
                <w:rFonts w:asciiTheme="minorHAnsi" w:hAnsiTheme="minorHAnsi" w:cstheme="minorHAnsi"/>
                <w:b/>
                <w:szCs w:val="20"/>
              </w:rPr>
              <w:t>Annually</w:t>
            </w:r>
            <w:r w:rsidR="00DD18A3" w:rsidRPr="006D385C">
              <w:rPr>
                <w:rFonts w:asciiTheme="minorHAnsi" w:hAnsiTheme="minorHAnsi" w:cstheme="minorHAnsi"/>
                <w:b/>
                <w:szCs w:val="20"/>
              </w:rPr>
              <w:t xml:space="preserve"> </w:t>
            </w:r>
            <w:r w:rsidR="00401811" w:rsidRPr="006D385C">
              <w:rPr>
                <w:rFonts w:asciiTheme="minorHAnsi" w:hAnsiTheme="minorHAnsi" w:cstheme="minorHAnsi"/>
                <w:b/>
                <w:szCs w:val="20"/>
              </w:rPr>
              <w:t>Compounded</w:t>
            </w:r>
            <w:r w:rsidR="00BA261E" w:rsidRPr="006D385C">
              <w:rPr>
                <w:rFonts w:asciiTheme="minorHAnsi" w:hAnsiTheme="minorHAnsi" w:cstheme="minorHAnsi"/>
                <w:b/>
                <w:szCs w:val="20"/>
              </w:rPr>
              <w:t xml:space="preserve"> </w:t>
            </w:r>
            <w:r w:rsidR="00734205" w:rsidRPr="006D385C">
              <w:rPr>
                <w:rFonts w:asciiTheme="minorHAnsi" w:hAnsiTheme="minorHAnsi" w:cstheme="minorHAnsi"/>
                <w:b/>
                <w:szCs w:val="20"/>
              </w:rPr>
              <w:t>Zero-Coupon Rate</w:t>
            </w:r>
          </w:p>
        </w:tc>
      </w:tr>
      <w:tr w:rsidR="00734205" w:rsidRPr="006D385C" w:rsidTr="009A050D">
        <w:tc>
          <w:tcPr>
            <w:tcW w:w="1418" w:type="dxa"/>
          </w:tcPr>
          <w:p w:rsidR="00734205" w:rsidRPr="006D385C" w:rsidRDefault="00734205" w:rsidP="00F31AFF">
            <w:pPr>
              <w:spacing w:after="0"/>
              <w:jc w:val="center"/>
              <w:rPr>
                <w:rFonts w:asciiTheme="minorHAnsi" w:hAnsiTheme="minorHAnsi" w:cstheme="minorHAnsi"/>
                <w:szCs w:val="20"/>
              </w:rPr>
            </w:pPr>
            <w:r w:rsidRPr="006D385C">
              <w:rPr>
                <w:rFonts w:asciiTheme="minorHAnsi" w:hAnsiTheme="minorHAnsi" w:cstheme="minorHAnsi"/>
                <w:szCs w:val="20"/>
              </w:rPr>
              <w:t>1.00</w:t>
            </w:r>
          </w:p>
        </w:tc>
        <w:tc>
          <w:tcPr>
            <w:tcW w:w="2410" w:type="dxa"/>
          </w:tcPr>
          <w:p w:rsidR="00734205" w:rsidRPr="006D385C" w:rsidRDefault="00734205" w:rsidP="00F31AFF">
            <w:pPr>
              <w:spacing w:after="0"/>
              <w:jc w:val="center"/>
              <w:rPr>
                <w:rFonts w:asciiTheme="minorHAnsi" w:hAnsiTheme="minorHAnsi" w:cstheme="minorHAnsi"/>
                <w:szCs w:val="20"/>
              </w:rPr>
            </w:pPr>
            <w:r w:rsidRPr="006D385C">
              <w:rPr>
                <w:rFonts w:asciiTheme="minorHAnsi" w:hAnsiTheme="minorHAnsi" w:cstheme="minorHAnsi"/>
                <w:szCs w:val="20"/>
              </w:rPr>
              <w:t>0.2600</w:t>
            </w:r>
            <w:r w:rsidR="00515462">
              <w:rPr>
                <w:rFonts w:asciiTheme="minorHAnsi" w:hAnsiTheme="minorHAnsi" w:cstheme="minorHAnsi"/>
                <w:szCs w:val="20"/>
              </w:rPr>
              <w:t>46</w:t>
            </w:r>
            <w:r w:rsidRPr="006D385C">
              <w:rPr>
                <w:rFonts w:asciiTheme="minorHAnsi" w:hAnsiTheme="minorHAnsi" w:cstheme="minorHAnsi"/>
                <w:szCs w:val="20"/>
              </w:rPr>
              <w:t>%</w:t>
            </w:r>
          </w:p>
        </w:tc>
      </w:tr>
      <w:tr w:rsidR="00734205" w:rsidRPr="006D385C" w:rsidTr="009A050D">
        <w:tc>
          <w:tcPr>
            <w:tcW w:w="1418" w:type="dxa"/>
          </w:tcPr>
          <w:p w:rsidR="00734205" w:rsidRPr="006D385C" w:rsidRDefault="00734205" w:rsidP="00F31AFF">
            <w:pPr>
              <w:spacing w:after="0"/>
              <w:jc w:val="center"/>
              <w:rPr>
                <w:rFonts w:asciiTheme="minorHAnsi" w:hAnsiTheme="minorHAnsi" w:cstheme="minorHAnsi"/>
                <w:szCs w:val="20"/>
              </w:rPr>
            </w:pPr>
            <w:r w:rsidRPr="006D385C">
              <w:rPr>
                <w:rFonts w:asciiTheme="minorHAnsi" w:hAnsiTheme="minorHAnsi" w:cstheme="minorHAnsi"/>
                <w:szCs w:val="20"/>
              </w:rPr>
              <w:t>1.25</w:t>
            </w:r>
          </w:p>
        </w:tc>
        <w:tc>
          <w:tcPr>
            <w:tcW w:w="2410" w:type="dxa"/>
          </w:tcPr>
          <w:p w:rsidR="00734205" w:rsidRPr="006D385C" w:rsidRDefault="00734205" w:rsidP="00F31AFF">
            <w:pPr>
              <w:spacing w:after="0"/>
              <w:jc w:val="center"/>
              <w:rPr>
                <w:rFonts w:asciiTheme="minorHAnsi" w:hAnsiTheme="minorHAnsi" w:cstheme="minorHAnsi"/>
                <w:szCs w:val="20"/>
              </w:rPr>
            </w:pPr>
            <w:r w:rsidRPr="006D385C">
              <w:rPr>
                <w:rFonts w:asciiTheme="minorHAnsi" w:hAnsiTheme="minorHAnsi" w:cstheme="minorHAnsi"/>
                <w:szCs w:val="20"/>
              </w:rPr>
              <w:t>0.26</w:t>
            </w:r>
            <w:r w:rsidR="00515462">
              <w:rPr>
                <w:rFonts w:asciiTheme="minorHAnsi" w:hAnsiTheme="minorHAnsi" w:cstheme="minorHAnsi"/>
                <w:szCs w:val="20"/>
              </w:rPr>
              <w:t>5988</w:t>
            </w:r>
            <w:r w:rsidRPr="006D385C">
              <w:rPr>
                <w:rFonts w:asciiTheme="minorHAnsi" w:hAnsiTheme="minorHAnsi" w:cstheme="minorHAnsi"/>
                <w:szCs w:val="20"/>
              </w:rPr>
              <w:t>%</w:t>
            </w:r>
          </w:p>
        </w:tc>
      </w:tr>
      <w:tr w:rsidR="00734205" w:rsidRPr="006D385C" w:rsidTr="009A050D">
        <w:tc>
          <w:tcPr>
            <w:tcW w:w="1418" w:type="dxa"/>
          </w:tcPr>
          <w:p w:rsidR="00734205" w:rsidRPr="006D385C" w:rsidRDefault="00734205" w:rsidP="00F31AFF">
            <w:pPr>
              <w:spacing w:after="0"/>
              <w:jc w:val="center"/>
              <w:rPr>
                <w:rFonts w:asciiTheme="minorHAnsi" w:hAnsiTheme="minorHAnsi" w:cstheme="minorHAnsi"/>
                <w:szCs w:val="20"/>
              </w:rPr>
            </w:pPr>
            <w:r w:rsidRPr="006D385C">
              <w:rPr>
                <w:rFonts w:asciiTheme="minorHAnsi" w:hAnsiTheme="minorHAnsi" w:cstheme="minorHAnsi"/>
                <w:szCs w:val="20"/>
              </w:rPr>
              <w:t>1.50</w:t>
            </w:r>
          </w:p>
        </w:tc>
        <w:tc>
          <w:tcPr>
            <w:tcW w:w="2410" w:type="dxa"/>
          </w:tcPr>
          <w:p w:rsidR="00734205" w:rsidRPr="006D385C" w:rsidRDefault="00515462" w:rsidP="00F31AFF">
            <w:pPr>
              <w:spacing w:after="0"/>
              <w:jc w:val="center"/>
              <w:rPr>
                <w:rFonts w:asciiTheme="minorHAnsi" w:hAnsiTheme="minorHAnsi" w:cstheme="minorHAnsi"/>
                <w:szCs w:val="20"/>
              </w:rPr>
            </w:pPr>
            <w:r>
              <w:rPr>
                <w:rFonts w:asciiTheme="minorHAnsi" w:hAnsiTheme="minorHAnsi" w:cstheme="minorHAnsi"/>
                <w:szCs w:val="20"/>
              </w:rPr>
              <w:t>0.276551</w:t>
            </w:r>
            <w:r w:rsidR="00734205" w:rsidRPr="006D385C">
              <w:rPr>
                <w:rFonts w:asciiTheme="minorHAnsi" w:hAnsiTheme="minorHAnsi" w:cstheme="minorHAnsi"/>
                <w:szCs w:val="20"/>
              </w:rPr>
              <w:t>%</w:t>
            </w:r>
          </w:p>
        </w:tc>
      </w:tr>
    </w:tbl>
    <w:p w:rsidR="00734205" w:rsidRPr="006D385C" w:rsidRDefault="00734205" w:rsidP="0089164F">
      <w:pPr>
        <w:spacing w:after="120"/>
        <w:jc w:val="both"/>
        <w:rPr>
          <w:rFonts w:asciiTheme="minorHAnsi" w:hAnsiTheme="minorHAnsi" w:cstheme="minorHAnsi"/>
          <w:szCs w:val="20"/>
        </w:rPr>
      </w:pPr>
    </w:p>
    <w:p w:rsidR="00D71F61" w:rsidRPr="006D385C" w:rsidRDefault="00215AD5" w:rsidP="0089164F">
      <w:pPr>
        <w:jc w:val="both"/>
      </w:pPr>
      <w:r w:rsidRPr="006D385C">
        <w:t>Pursuant to all of the above</w:t>
      </w:r>
      <w:r w:rsidR="0028044E" w:rsidRPr="006D385C">
        <w:t xml:space="preserve">, the </w:t>
      </w:r>
      <w:r w:rsidR="005F34DB" w:rsidRPr="006D385C">
        <w:t>pricing</w:t>
      </w:r>
      <w:r w:rsidRPr="006D385C">
        <w:t xml:space="preserve"> calculation</w:t>
      </w:r>
      <w:r w:rsidR="0028044E" w:rsidRPr="006D385C">
        <w:t xml:space="preserve"> proceeds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8080"/>
      </w:tblGrid>
      <w:tr w:rsidR="0028044E" w:rsidRPr="006D385C" w:rsidTr="00816672">
        <w:trPr>
          <w:trHeight w:val="425"/>
        </w:trPr>
        <w:tc>
          <w:tcPr>
            <w:tcW w:w="1418" w:type="dxa"/>
            <w:vAlign w:val="center"/>
          </w:tcPr>
          <w:p w:rsidR="0028044E" w:rsidRPr="006D385C" w:rsidRDefault="00215AD5" w:rsidP="0089164F">
            <w:pPr>
              <w:spacing w:after="0"/>
              <w:jc w:val="both"/>
              <w:rPr>
                <w:rFonts w:asciiTheme="minorHAnsi" w:hAnsiTheme="minorHAnsi" w:cstheme="minorHAnsi"/>
                <w:szCs w:val="20"/>
              </w:rPr>
            </w:pPr>
            <w:r w:rsidRPr="006D385C">
              <w:rPr>
                <w:rFonts w:asciiTheme="minorHAnsi" w:hAnsiTheme="minorHAnsi" w:cstheme="minorHAnsi"/>
                <w:szCs w:val="20"/>
              </w:rPr>
              <w:t>t</w:t>
            </w:r>
          </w:p>
        </w:tc>
        <w:tc>
          <w:tcPr>
            <w:tcW w:w="8080" w:type="dxa"/>
            <w:vAlign w:val="center"/>
          </w:tcPr>
          <w:p w:rsidR="0028044E" w:rsidRPr="006D385C" w:rsidRDefault="00AA5AB9" w:rsidP="00E62DB9">
            <w:pPr>
              <w:spacing w:after="0"/>
              <w:jc w:val="both"/>
              <w:rPr>
                <w:rFonts w:asciiTheme="minorHAnsi" w:hAnsiTheme="minorHAnsi" w:cstheme="minorHAnsi"/>
                <w:szCs w:val="20"/>
              </w:rPr>
            </w:pPr>
            <m:oMath>
              <m:sSub>
                <m:sSubPr>
                  <m:ctrlPr>
                    <w:rPr>
                      <w:rFonts w:ascii="Cambria Math" w:hAnsi="Cambria Math"/>
                      <w:i/>
                    </w:rPr>
                  </m:ctrlPr>
                </m:sSubPr>
                <m:e>
                  <m:r>
                    <w:rPr>
                      <w:rFonts w:ascii="Cambria Math" w:hAnsi="Cambria Math"/>
                    </w:rPr>
                    <m:t>time</m:t>
                  </m:r>
                  <m:d>
                    <m:dPr>
                      <m:ctrlPr>
                        <w:rPr>
                          <w:rFonts w:ascii="Cambria Math" w:hAnsi="Cambria Math"/>
                          <w:i/>
                        </w:rPr>
                      </m:ctrlPr>
                    </m:dPr>
                    <m:e>
                      <m:r>
                        <w:rPr>
                          <w:rFonts w:ascii="Cambria Math" w:hAnsi="Cambria Math"/>
                        </w:rPr>
                        <m:t>17/02/14→18/03/15</m:t>
                      </m:r>
                    </m:e>
                  </m:d>
                </m:e>
                <m:sub>
                  <m:r>
                    <w:rPr>
                      <w:rFonts w:ascii="Cambria Math" w:hAnsi="Cambria Math"/>
                    </w:rPr>
                    <m:t>ACT/365</m:t>
                  </m:r>
                </m:sub>
              </m:sSub>
              <m:r>
                <w:rPr>
                  <w:rFonts w:ascii="Cambria Math" w:hAnsi="Cambria Math"/>
                </w:rPr>
                <m:t>=1.0795</m:t>
              </m:r>
            </m:oMath>
            <w:r w:rsidR="00760A96" w:rsidRPr="006D385C">
              <w:rPr>
                <w:rFonts w:asciiTheme="minorHAnsi" w:hAnsiTheme="minorHAnsi" w:cstheme="minorHAnsi"/>
                <w:szCs w:val="20"/>
              </w:rPr>
              <w:t xml:space="preserve"> </w:t>
            </w:r>
          </w:p>
        </w:tc>
      </w:tr>
      <w:tr w:rsidR="0028044E" w:rsidRPr="006D385C" w:rsidTr="00816672">
        <w:trPr>
          <w:trHeight w:val="425"/>
        </w:trPr>
        <w:tc>
          <w:tcPr>
            <w:tcW w:w="1418" w:type="dxa"/>
            <w:vAlign w:val="center"/>
          </w:tcPr>
          <w:p w:rsidR="0028044E" w:rsidRPr="006D385C" w:rsidRDefault="00215AD5" w:rsidP="0089164F">
            <w:pPr>
              <w:spacing w:after="0"/>
              <w:jc w:val="both"/>
              <w:rPr>
                <w:rFonts w:asciiTheme="minorHAnsi" w:hAnsiTheme="minorHAnsi" w:cstheme="minorHAnsi"/>
                <w:szCs w:val="20"/>
              </w:rPr>
            </w:pPr>
            <w:r w:rsidRPr="006D385C">
              <w:rPr>
                <w:rFonts w:asciiTheme="minorHAnsi" w:hAnsiTheme="minorHAnsi" w:cstheme="minorHAnsi"/>
                <w:szCs w:val="20"/>
              </w:rPr>
              <w:t>T</w:t>
            </w:r>
          </w:p>
        </w:tc>
        <w:tc>
          <w:tcPr>
            <w:tcW w:w="8080" w:type="dxa"/>
            <w:vAlign w:val="center"/>
          </w:tcPr>
          <w:p w:rsidR="0028044E" w:rsidRPr="006D385C" w:rsidRDefault="00AA5AB9" w:rsidP="00E62DB9">
            <w:pPr>
              <w:spacing w:after="0"/>
              <w:jc w:val="both"/>
              <w:rPr>
                <w:rFonts w:asciiTheme="minorHAnsi" w:hAnsiTheme="minorHAnsi" w:cstheme="minorHAnsi"/>
                <w:szCs w:val="20"/>
              </w:rPr>
            </w:pPr>
            <m:oMath>
              <m:sSub>
                <m:sSubPr>
                  <m:ctrlPr>
                    <w:rPr>
                      <w:rFonts w:ascii="Cambria Math" w:hAnsi="Cambria Math"/>
                      <w:i/>
                    </w:rPr>
                  </m:ctrlPr>
                </m:sSubPr>
                <m:e>
                  <m:r>
                    <w:rPr>
                      <w:rFonts w:ascii="Cambria Math" w:hAnsi="Cambria Math"/>
                    </w:rPr>
                    <m:t>time</m:t>
                  </m:r>
                  <m:d>
                    <m:dPr>
                      <m:ctrlPr>
                        <w:rPr>
                          <w:rFonts w:ascii="Cambria Math" w:hAnsi="Cambria Math"/>
                          <w:i/>
                        </w:rPr>
                      </m:ctrlPr>
                    </m:dPr>
                    <m:e>
                      <m:r>
                        <w:rPr>
                          <w:rFonts w:ascii="Cambria Math" w:hAnsi="Cambria Math"/>
                        </w:rPr>
                        <m:t>17/02/14→16/06/15</m:t>
                      </m:r>
                    </m:e>
                  </m:d>
                </m:e>
                <m:sub>
                  <m:r>
                    <w:rPr>
                      <w:rFonts w:ascii="Cambria Math" w:hAnsi="Cambria Math"/>
                    </w:rPr>
                    <m:t>ACT/365</m:t>
                  </m:r>
                </m:sub>
              </m:sSub>
              <m:r>
                <w:rPr>
                  <w:rFonts w:ascii="Cambria Math" w:hAnsi="Cambria Math"/>
                </w:rPr>
                <m:t>=1.3260</m:t>
              </m:r>
            </m:oMath>
            <w:r w:rsidR="00760A96" w:rsidRPr="006D385C">
              <w:rPr>
                <w:rFonts w:asciiTheme="minorHAnsi" w:hAnsiTheme="minorHAnsi" w:cstheme="minorHAnsi"/>
                <w:szCs w:val="20"/>
              </w:rPr>
              <w:t xml:space="preserve"> </w:t>
            </w:r>
          </w:p>
        </w:tc>
      </w:tr>
      <w:tr w:rsidR="0028044E" w:rsidRPr="006D385C" w:rsidTr="00816672">
        <w:trPr>
          <w:trHeight w:val="425"/>
        </w:trPr>
        <w:tc>
          <w:tcPr>
            <w:tcW w:w="1418" w:type="dxa"/>
            <w:vAlign w:val="center"/>
          </w:tcPr>
          <w:p w:rsidR="0028044E" w:rsidRPr="006D385C" w:rsidRDefault="00AA5AB9" w:rsidP="0089164F">
            <w:pPr>
              <w:spacing w:after="0"/>
              <w:jc w:val="both"/>
              <w:rPr>
                <w:rFonts w:asciiTheme="minorHAnsi" w:hAnsiTheme="minorHAnsi" w:cstheme="minorHAnsi"/>
                <w:szCs w:val="20"/>
              </w:rPr>
            </w:pP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Index</m:t>
                  </m:r>
                </m:sup>
              </m:sSubSup>
            </m:oMath>
            <w:r w:rsidR="000F5835" w:rsidRPr="006D385C">
              <w:rPr>
                <w:rFonts w:asciiTheme="minorHAnsi" w:hAnsiTheme="minorHAnsi" w:cstheme="minorHAnsi"/>
              </w:rPr>
              <w:t xml:space="preserve"> </w:t>
            </w:r>
          </w:p>
        </w:tc>
        <w:tc>
          <w:tcPr>
            <w:tcW w:w="8080" w:type="dxa"/>
            <w:vAlign w:val="center"/>
          </w:tcPr>
          <w:p w:rsidR="0028044E" w:rsidRPr="006D385C" w:rsidRDefault="00305F76" w:rsidP="0089164F">
            <w:pPr>
              <w:spacing w:after="0"/>
              <w:jc w:val="both"/>
              <w:rPr>
                <w:rFonts w:asciiTheme="minorHAnsi" w:hAnsiTheme="minorHAnsi" w:cstheme="minorHAnsi"/>
                <w:szCs w:val="20"/>
              </w:rPr>
            </w:pPr>
            <w:r w:rsidRPr="006D385C">
              <w:rPr>
                <w:rFonts w:asciiTheme="minorHAnsi" w:hAnsiTheme="minorHAnsi" w:cstheme="minorHAnsi"/>
                <w:szCs w:val="20"/>
              </w:rPr>
              <w:t>0.2619</w:t>
            </w:r>
            <w:r w:rsidR="004F34C2">
              <w:rPr>
                <w:rFonts w:asciiTheme="minorHAnsi" w:hAnsiTheme="minorHAnsi" w:cstheme="minorHAnsi"/>
                <w:szCs w:val="20"/>
              </w:rPr>
              <w:t>34</w:t>
            </w:r>
            <w:r w:rsidR="000F5835" w:rsidRPr="006D385C">
              <w:rPr>
                <w:rFonts w:asciiTheme="minorHAnsi" w:hAnsiTheme="minorHAnsi" w:cstheme="minorHAnsi"/>
                <w:szCs w:val="20"/>
              </w:rPr>
              <w:t>%</w:t>
            </w:r>
            <w:r w:rsidR="006F62E8" w:rsidRPr="006D385C">
              <w:rPr>
                <w:rFonts w:asciiTheme="minorHAnsi" w:hAnsiTheme="minorHAnsi" w:cstheme="minorHAnsi"/>
                <w:szCs w:val="20"/>
              </w:rPr>
              <w:t xml:space="preserve"> (i.e. as linearly interpolated from EUR CASH </w:t>
            </w:r>
            <w:r w:rsidR="00D43CE2" w:rsidRPr="006D385C">
              <w:rPr>
                <w:rFonts w:asciiTheme="minorHAnsi" w:hAnsiTheme="minorHAnsi" w:cstheme="minorHAnsi"/>
                <w:szCs w:val="20"/>
              </w:rPr>
              <w:t xml:space="preserve">index </w:t>
            </w:r>
            <w:r w:rsidR="006F62E8" w:rsidRPr="006D385C">
              <w:rPr>
                <w:rFonts w:asciiTheme="minorHAnsi" w:hAnsiTheme="minorHAnsi" w:cstheme="minorHAnsi"/>
                <w:szCs w:val="20"/>
              </w:rPr>
              <w:t>curve</w:t>
            </w:r>
            <w:r w:rsidR="00A44A04" w:rsidRPr="006D385C">
              <w:rPr>
                <w:rFonts w:asciiTheme="minorHAnsi" w:hAnsiTheme="minorHAnsi" w:cstheme="minorHAnsi"/>
                <w:szCs w:val="20"/>
              </w:rPr>
              <w:t xml:space="preserve"> using t = 1.0795</w:t>
            </w:r>
            <w:r w:rsidR="006F62E8" w:rsidRPr="006D385C">
              <w:rPr>
                <w:rFonts w:asciiTheme="minorHAnsi" w:hAnsiTheme="minorHAnsi" w:cstheme="minorHAnsi"/>
                <w:szCs w:val="20"/>
              </w:rPr>
              <w:t>)</w:t>
            </w:r>
          </w:p>
        </w:tc>
      </w:tr>
      <w:tr w:rsidR="0028044E" w:rsidRPr="006D385C" w:rsidTr="00816672">
        <w:trPr>
          <w:trHeight w:val="425"/>
        </w:trPr>
        <w:tc>
          <w:tcPr>
            <w:tcW w:w="1418" w:type="dxa"/>
            <w:vAlign w:val="center"/>
          </w:tcPr>
          <w:p w:rsidR="0028044E" w:rsidRPr="006D385C" w:rsidRDefault="00AA5AB9" w:rsidP="0089164F">
            <w:pPr>
              <w:spacing w:after="0"/>
              <w:jc w:val="both"/>
              <w:rPr>
                <w:rFonts w:asciiTheme="minorHAnsi" w:hAnsiTheme="minorHAnsi" w:cstheme="minorHAnsi"/>
                <w:szCs w:val="20"/>
              </w:rPr>
            </w:pP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Index</m:t>
                  </m:r>
                </m:sup>
              </m:sSubSup>
            </m:oMath>
            <w:r w:rsidR="000F5835" w:rsidRPr="006D385C">
              <w:rPr>
                <w:rFonts w:asciiTheme="minorHAnsi" w:hAnsiTheme="minorHAnsi" w:cstheme="minorHAnsi"/>
              </w:rPr>
              <w:t xml:space="preserve"> </w:t>
            </w:r>
          </w:p>
        </w:tc>
        <w:tc>
          <w:tcPr>
            <w:tcW w:w="8080" w:type="dxa"/>
            <w:vAlign w:val="center"/>
          </w:tcPr>
          <w:p w:rsidR="0028044E" w:rsidRPr="006D385C" w:rsidRDefault="00D4058B" w:rsidP="00A44A04">
            <w:pPr>
              <w:spacing w:after="0"/>
              <w:jc w:val="both"/>
              <w:rPr>
                <w:rFonts w:asciiTheme="minorHAnsi" w:hAnsiTheme="minorHAnsi" w:cstheme="minorHAnsi"/>
                <w:szCs w:val="20"/>
              </w:rPr>
            </w:pPr>
            <w:r w:rsidRPr="006D385C">
              <w:rPr>
                <w:rFonts w:asciiTheme="minorHAnsi" w:hAnsiTheme="minorHAnsi" w:cstheme="minorHAnsi"/>
                <w:szCs w:val="20"/>
              </w:rPr>
              <w:t>0.2692</w:t>
            </w:r>
            <w:r w:rsidR="004F34C2">
              <w:rPr>
                <w:rFonts w:asciiTheme="minorHAnsi" w:hAnsiTheme="minorHAnsi" w:cstheme="minorHAnsi"/>
                <w:szCs w:val="20"/>
              </w:rPr>
              <w:t>00</w:t>
            </w:r>
            <w:r w:rsidR="000F5835" w:rsidRPr="006D385C">
              <w:rPr>
                <w:rFonts w:asciiTheme="minorHAnsi" w:hAnsiTheme="minorHAnsi" w:cstheme="minorHAnsi"/>
                <w:szCs w:val="20"/>
              </w:rPr>
              <w:t>%</w:t>
            </w:r>
            <w:r w:rsidR="000276A0" w:rsidRPr="006D385C">
              <w:rPr>
                <w:rFonts w:asciiTheme="minorHAnsi" w:hAnsiTheme="minorHAnsi" w:cstheme="minorHAnsi"/>
                <w:szCs w:val="20"/>
              </w:rPr>
              <w:t xml:space="preserve"> (i.e. as linearly interpolated from EUR CASH </w:t>
            </w:r>
            <w:r w:rsidR="00D43CE2" w:rsidRPr="006D385C">
              <w:rPr>
                <w:rFonts w:asciiTheme="minorHAnsi" w:hAnsiTheme="minorHAnsi" w:cstheme="minorHAnsi"/>
                <w:szCs w:val="20"/>
              </w:rPr>
              <w:t xml:space="preserve">index </w:t>
            </w:r>
            <w:r w:rsidR="000276A0" w:rsidRPr="006D385C">
              <w:rPr>
                <w:rFonts w:asciiTheme="minorHAnsi" w:hAnsiTheme="minorHAnsi" w:cstheme="minorHAnsi"/>
                <w:szCs w:val="20"/>
              </w:rPr>
              <w:t>curve</w:t>
            </w:r>
            <w:r w:rsidR="00A44A04" w:rsidRPr="006D385C">
              <w:rPr>
                <w:rFonts w:asciiTheme="minorHAnsi" w:hAnsiTheme="minorHAnsi" w:cstheme="minorHAnsi"/>
                <w:szCs w:val="20"/>
              </w:rPr>
              <w:t xml:space="preserve"> using T = 1.3620</w:t>
            </w:r>
            <w:r w:rsidR="000276A0" w:rsidRPr="006D385C">
              <w:rPr>
                <w:rFonts w:asciiTheme="minorHAnsi" w:hAnsiTheme="minorHAnsi" w:cstheme="minorHAnsi"/>
                <w:szCs w:val="20"/>
              </w:rPr>
              <w:t>)</w:t>
            </w:r>
          </w:p>
        </w:tc>
      </w:tr>
      <w:tr w:rsidR="0028044E" w:rsidRPr="006D385C" w:rsidTr="00816672">
        <w:trPr>
          <w:trHeight w:val="425"/>
        </w:trPr>
        <w:tc>
          <w:tcPr>
            <w:tcW w:w="1418" w:type="dxa"/>
            <w:vAlign w:val="center"/>
          </w:tcPr>
          <w:p w:rsidR="0028044E" w:rsidRPr="006D385C" w:rsidRDefault="00AA5AB9" w:rsidP="0089164F">
            <w:pPr>
              <w:spacing w:after="0"/>
              <w:jc w:val="both"/>
              <w:rPr>
                <w:rFonts w:asciiTheme="minorHAnsi" w:hAnsiTheme="minorHAnsi" w:cstheme="minorHAnsi"/>
                <w:szCs w:val="20"/>
              </w:rPr>
            </w:pPr>
            <m:oMath>
              <m:sSubSup>
                <m:sSubSupPr>
                  <m:ctrlPr>
                    <w:rPr>
                      <w:rFonts w:ascii="Cambria Math" w:hAnsi="Cambria Math"/>
                      <w:i/>
                    </w:rPr>
                  </m:ctrlPr>
                </m:sSubSupPr>
                <m:e>
                  <m:r>
                    <w:rPr>
                      <w:rFonts w:ascii="Cambria Math" w:hAnsi="Cambria Math"/>
                    </w:rPr>
                    <m:t>DF</m:t>
                  </m:r>
                </m:e>
                <m:sub>
                  <m:r>
                    <w:rPr>
                      <w:rFonts w:ascii="Cambria Math" w:hAnsi="Cambria Math"/>
                    </w:rPr>
                    <m:t>t</m:t>
                  </m:r>
                </m:sub>
                <m:sup>
                  <m:r>
                    <w:rPr>
                      <w:rFonts w:ascii="Cambria Math" w:hAnsi="Cambria Math"/>
                    </w:rPr>
                    <m:t>Index</m:t>
                  </m:r>
                </m:sup>
              </m:sSubSup>
            </m:oMath>
            <w:r w:rsidR="000F5835" w:rsidRPr="006D385C">
              <w:rPr>
                <w:rFonts w:asciiTheme="minorHAnsi" w:hAnsiTheme="minorHAnsi" w:cstheme="minorHAnsi"/>
              </w:rPr>
              <w:t xml:space="preserve"> </w:t>
            </w:r>
          </w:p>
        </w:tc>
        <w:tc>
          <w:tcPr>
            <w:tcW w:w="8080" w:type="dxa"/>
            <w:vAlign w:val="center"/>
          </w:tcPr>
          <w:p w:rsidR="0028044E" w:rsidRPr="006D385C" w:rsidRDefault="00AA5AB9" w:rsidP="00D10509">
            <w:pPr>
              <w:spacing w:after="0"/>
              <w:jc w:val="both"/>
              <w:rPr>
                <w:rFonts w:asciiTheme="minorHAnsi" w:hAnsiTheme="minorHAnsi" w:cstheme="minorHAnsi"/>
                <w:szCs w:val="20"/>
              </w:rPr>
            </w:pPr>
            <m:oMath>
              <m:sSup>
                <m:sSupPr>
                  <m:ctrlPr>
                    <w:rPr>
                      <w:rFonts w:ascii="Cambria Math" w:hAnsi="Cambria Math"/>
                    </w:rPr>
                  </m:ctrlPr>
                </m:sSupPr>
                <m:e>
                  <m:d>
                    <m:dPr>
                      <m:ctrlPr>
                        <w:rPr>
                          <w:rFonts w:ascii="Cambria Math" w:hAnsi="Cambria Math"/>
                        </w:rPr>
                      </m:ctrlPr>
                    </m:dPr>
                    <m:e>
                      <m:r>
                        <m:rPr>
                          <m:sty m:val="p"/>
                        </m:rPr>
                        <w:rPr>
                          <w:rFonts w:ascii="Cambria Math" w:hAnsi="Cambria Math"/>
                        </w:rPr>
                        <m:t>1+0.261934%</m:t>
                      </m:r>
                    </m:e>
                  </m:d>
                </m:e>
                <m:sup>
                  <m:r>
                    <m:rPr>
                      <m:sty m:val="p"/>
                    </m:rPr>
                    <w:rPr>
                      <w:rFonts w:ascii="Cambria Math" w:hAnsi="Cambria Math"/>
                    </w:rPr>
                    <m:t>-1.0795</m:t>
                  </m:r>
                </m:sup>
              </m:sSup>
              <m:r>
                <w:rPr>
                  <w:rFonts w:ascii="Cambria Math" w:hAnsi="Cambria Math"/>
                </w:rPr>
                <m:t>=0.997180</m:t>
              </m:r>
            </m:oMath>
            <w:r w:rsidR="00424A6C" w:rsidRPr="006D385C">
              <w:rPr>
                <w:rFonts w:asciiTheme="minorHAnsi" w:hAnsiTheme="minorHAnsi" w:cstheme="minorHAnsi"/>
              </w:rPr>
              <w:t xml:space="preserve"> </w:t>
            </w:r>
          </w:p>
        </w:tc>
      </w:tr>
      <w:tr w:rsidR="0028044E" w:rsidRPr="006D385C" w:rsidTr="00816672">
        <w:trPr>
          <w:trHeight w:val="425"/>
        </w:trPr>
        <w:tc>
          <w:tcPr>
            <w:tcW w:w="1418" w:type="dxa"/>
            <w:vAlign w:val="center"/>
          </w:tcPr>
          <w:p w:rsidR="0028044E" w:rsidRPr="006D385C" w:rsidRDefault="00AA5AB9" w:rsidP="0089164F">
            <w:pPr>
              <w:spacing w:after="0"/>
              <w:jc w:val="both"/>
              <w:rPr>
                <w:rFonts w:asciiTheme="minorHAnsi" w:hAnsiTheme="minorHAnsi" w:cstheme="minorHAnsi"/>
                <w:szCs w:val="20"/>
              </w:rPr>
            </w:pPr>
            <m:oMath>
              <m:sSubSup>
                <m:sSubSupPr>
                  <m:ctrlPr>
                    <w:rPr>
                      <w:rFonts w:ascii="Cambria Math" w:hAnsi="Cambria Math"/>
                      <w:i/>
                    </w:rPr>
                  </m:ctrlPr>
                </m:sSubSupPr>
                <m:e>
                  <m:r>
                    <w:rPr>
                      <w:rFonts w:ascii="Cambria Math" w:hAnsi="Cambria Math"/>
                    </w:rPr>
                    <m:t>DF</m:t>
                  </m:r>
                </m:e>
                <m:sub>
                  <m:r>
                    <w:rPr>
                      <w:rFonts w:ascii="Cambria Math" w:hAnsi="Cambria Math"/>
                    </w:rPr>
                    <m:t>T</m:t>
                  </m:r>
                </m:sub>
                <m:sup>
                  <m:r>
                    <w:rPr>
                      <w:rFonts w:ascii="Cambria Math" w:hAnsi="Cambria Math"/>
                    </w:rPr>
                    <m:t>Index</m:t>
                  </m:r>
                </m:sup>
              </m:sSubSup>
            </m:oMath>
            <w:r w:rsidR="000F5835" w:rsidRPr="006D385C">
              <w:rPr>
                <w:rFonts w:asciiTheme="minorHAnsi" w:hAnsiTheme="minorHAnsi" w:cstheme="minorHAnsi"/>
              </w:rPr>
              <w:t xml:space="preserve"> </w:t>
            </w:r>
          </w:p>
        </w:tc>
        <w:tc>
          <w:tcPr>
            <w:tcW w:w="8080" w:type="dxa"/>
            <w:vAlign w:val="center"/>
          </w:tcPr>
          <w:p w:rsidR="0028044E" w:rsidRPr="006D385C" w:rsidRDefault="00AA5AB9" w:rsidP="00D10509">
            <w:pPr>
              <w:spacing w:after="0"/>
              <w:jc w:val="both"/>
              <w:rPr>
                <w:rFonts w:asciiTheme="minorHAnsi" w:hAnsiTheme="minorHAnsi" w:cstheme="minorHAnsi"/>
                <w:szCs w:val="20"/>
              </w:rPr>
            </w:pPr>
            <m:oMath>
              <m:sSup>
                <m:sSupPr>
                  <m:ctrlPr>
                    <w:rPr>
                      <w:rFonts w:ascii="Cambria Math" w:hAnsi="Cambria Math"/>
                    </w:rPr>
                  </m:ctrlPr>
                </m:sSupPr>
                <m:e>
                  <m:d>
                    <m:dPr>
                      <m:ctrlPr>
                        <w:rPr>
                          <w:rFonts w:ascii="Cambria Math" w:hAnsi="Cambria Math"/>
                        </w:rPr>
                      </m:ctrlPr>
                    </m:dPr>
                    <m:e>
                      <m:r>
                        <m:rPr>
                          <m:sty m:val="p"/>
                        </m:rPr>
                        <w:rPr>
                          <w:rFonts w:ascii="Cambria Math" w:hAnsi="Cambria Math"/>
                        </w:rPr>
                        <m:t>1+0.269200%</m:t>
                      </m:r>
                    </m:e>
                  </m:d>
                </m:e>
                <m:sup>
                  <m:r>
                    <m:rPr>
                      <m:sty m:val="p"/>
                    </m:rPr>
                    <w:rPr>
                      <w:rFonts w:ascii="Cambria Math" w:hAnsi="Cambria Math"/>
                    </w:rPr>
                    <m:t>-1.3260</m:t>
                  </m:r>
                </m:sup>
              </m:sSup>
              <m:r>
                <w:rPr>
                  <w:rFonts w:ascii="Cambria Math" w:hAnsi="Cambria Math"/>
                </w:rPr>
                <m:t>=0.996441</m:t>
              </m:r>
            </m:oMath>
            <w:r w:rsidR="00D10509" w:rsidRPr="006D385C">
              <w:rPr>
                <w:rFonts w:asciiTheme="minorHAnsi" w:hAnsiTheme="minorHAnsi" w:cstheme="minorHAnsi"/>
              </w:rPr>
              <w:t xml:space="preserve"> </w:t>
            </w:r>
          </w:p>
        </w:tc>
      </w:tr>
      <w:tr w:rsidR="00424A6C" w:rsidRPr="006D385C" w:rsidTr="00816672">
        <w:trPr>
          <w:trHeight w:val="425"/>
        </w:trPr>
        <w:tc>
          <w:tcPr>
            <w:tcW w:w="1418" w:type="dxa"/>
            <w:vAlign w:val="center"/>
          </w:tcPr>
          <w:p w:rsidR="00424A6C" w:rsidRPr="006D385C" w:rsidRDefault="00AA5AB9" w:rsidP="0089164F">
            <w:pPr>
              <w:spacing w:after="0"/>
              <w:jc w:val="both"/>
              <w:rPr>
                <w:rFonts w:cs="Arial"/>
              </w:rPr>
            </w:pPr>
            <m:oMath>
              <m:sSub>
                <m:sSubPr>
                  <m:ctrlPr>
                    <w:rPr>
                      <w:rFonts w:ascii="Cambria Math" w:hAnsi="Cambria Math"/>
                      <w:i/>
                    </w:rPr>
                  </m:ctrlPr>
                </m:sSubPr>
                <m:e>
                  <m:r>
                    <w:rPr>
                      <w:rFonts w:ascii="Cambria Math" w:hAnsi="Cambria Math"/>
                    </w:rPr>
                    <m:t>δ</m:t>
                  </m:r>
                </m:e>
                <m:sub>
                  <m:r>
                    <w:rPr>
                      <w:rFonts w:ascii="Cambria Math" w:hAnsi="Cambria Math"/>
                    </w:rPr>
                    <m:t>t,T</m:t>
                  </m:r>
                </m:sub>
              </m:sSub>
            </m:oMath>
            <w:r w:rsidR="00424A6C" w:rsidRPr="006D385C">
              <w:rPr>
                <w:rFonts w:cs="Arial"/>
              </w:rPr>
              <w:t xml:space="preserve"> </w:t>
            </w:r>
          </w:p>
        </w:tc>
        <w:tc>
          <w:tcPr>
            <w:tcW w:w="8080" w:type="dxa"/>
            <w:vAlign w:val="center"/>
          </w:tcPr>
          <w:p w:rsidR="00424A6C" w:rsidRPr="006D385C" w:rsidRDefault="00AA5AB9" w:rsidP="00E62DB9">
            <w:pPr>
              <w:spacing w:after="0"/>
              <w:jc w:val="both"/>
              <w:rPr>
                <w:rFonts w:cs="Arial"/>
              </w:rPr>
            </w:pPr>
            <m:oMath>
              <m:sSub>
                <m:sSubPr>
                  <m:ctrlPr>
                    <w:rPr>
                      <w:rFonts w:ascii="Cambria Math" w:hAnsi="Cambria Math"/>
                      <w:i/>
                    </w:rPr>
                  </m:ctrlPr>
                </m:sSubPr>
                <m:e>
                  <m:r>
                    <w:rPr>
                      <w:rFonts w:ascii="Cambria Math" w:hAnsi="Cambria Math"/>
                    </w:rPr>
                    <m:t>time</m:t>
                  </m:r>
                  <m:d>
                    <m:dPr>
                      <m:ctrlPr>
                        <w:rPr>
                          <w:rFonts w:ascii="Cambria Math" w:hAnsi="Cambria Math"/>
                          <w:i/>
                        </w:rPr>
                      </m:ctrlPr>
                    </m:dPr>
                    <m:e>
                      <m:r>
                        <w:rPr>
                          <w:rFonts w:ascii="Cambria Math" w:hAnsi="Cambria Math"/>
                        </w:rPr>
                        <m:t>18/03/15→16/06/15</m:t>
                      </m:r>
                    </m:e>
                  </m:d>
                </m:e>
                <m:sub>
                  <m:r>
                    <w:rPr>
                      <w:rFonts w:ascii="Cambria Math" w:hAnsi="Cambria Math"/>
                    </w:rPr>
                    <m:t>ACT/360</m:t>
                  </m:r>
                </m:sub>
              </m:sSub>
              <m:r>
                <w:rPr>
                  <w:rFonts w:ascii="Cambria Math" w:hAnsi="Cambria Math"/>
                </w:rPr>
                <m:t>=0.2500</m:t>
              </m:r>
            </m:oMath>
            <w:r w:rsidR="00760A96" w:rsidRPr="006D385C">
              <w:rPr>
                <w:rFonts w:asciiTheme="minorHAnsi" w:hAnsiTheme="minorHAnsi" w:cstheme="minorHAnsi"/>
                <w:szCs w:val="20"/>
              </w:rPr>
              <w:t xml:space="preserve"> </w:t>
            </w:r>
          </w:p>
        </w:tc>
      </w:tr>
      <w:tr w:rsidR="0028044E" w:rsidRPr="006D385C" w:rsidTr="00816672">
        <w:trPr>
          <w:trHeight w:val="425"/>
        </w:trPr>
        <w:tc>
          <w:tcPr>
            <w:tcW w:w="1418" w:type="dxa"/>
            <w:vAlign w:val="center"/>
          </w:tcPr>
          <w:p w:rsidR="0028044E" w:rsidRPr="006D385C" w:rsidRDefault="00AA5AB9" w:rsidP="0089164F">
            <w:pPr>
              <w:spacing w:after="0"/>
              <w:jc w:val="both"/>
              <w:rPr>
                <w:rFonts w:asciiTheme="minorHAnsi" w:hAnsiTheme="minorHAnsi" w:cstheme="minorHAnsi"/>
                <w:szCs w:val="20"/>
              </w:rPr>
            </w:pPr>
            <m:oMath>
              <m:sSubSup>
                <m:sSubSupPr>
                  <m:ctrlPr>
                    <w:rPr>
                      <w:rFonts w:ascii="Cambria Math" w:hAnsi="Cambria Math"/>
                      <w:i/>
                    </w:rPr>
                  </m:ctrlPr>
                </m:sSubSupPr>
                <m:e>
                  <m:r>
                    <w:rPr>
                      <w:rFonts w:ascii="Cambria Math" w:hAnsi="Cambria Math"/>
                    </w:rPr>
                    <m:t>r</m:t>
                  </m:r>
                </m:e>
                <m:sub>
                  <m:r>
                    <w:rPr>
                      <w:rFonts w:ascii="Cambria Math" w:hAnsi="Cambria Math"/>
                    </w:rPr>
                    <m:t>t,T</m:t>
                  </m:r>
                </m:sub>
                <m:sup>
                  <m:r>
                    <w:rPr>
                      <w:rFonts w:ascii="Cambria Math" w:hAnsi="Cambria Math"/>
                    </w:rPr>
                    <m:t>fwd</m:t>
                  </m:r>
                </m:sup>
              </m:sSubSup>
            </m:oMath>
            <w:r w:rsidR="00424A6C" w:rsidRPr="006D385C">
              <w:rPr>
                <w:rFonts w:asciiTheme="minorHAnsi" w:hAnsiTheme="minorHAnsi" w:cstheme="minorHAnsi"/>
              </w:rPr>
              <w:t xml:space="preserve"> </w:t>
            </w:r>
          </w:p>
        </w:tc>
        <w:tc>
          <w:tcPr>
            <w:tcW w:w="8080" w:type="dxa"/>
            <w:vAlign w:val="center"/>
          </w:tcPr>
          <w:p w:rsidR="0028044E" w:rsidRPr="006D385C" w:rsidRDefault="00AA5AB9" w:rsidP="003F30A4">
            <w:pPr>
              <w:spacing w:after="0"/>
              <w:jc w:val="both"/>
              <w:rPr>
                <w:rFonts w:asciiTheme="minorHAnsi" w:hAnsiTheme="minorHAnsi" w:cstheme="minorHAnsi"/>
                <w:szCs w:val="20"/>
              </w:rPr>
            </w:pPr>
            <m:oMath>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0.2500</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r>
                            <w:rPr>
                              <w:rFonts w:ascii="Cambria Math" w:hAnsi="Cambria Math"/>
                            </w:rPr>
                            <m:t>0.997180</m:t>
                          </m:r>
                          <m:r>
                            <m:rPr>
                              <m:sty m:val="p"/>
                            </m:rPr>
                            <w:rPr>
                              <w:rFonts w:ascii="Cambria Math" w:hAnsi="Cambria Math" w:cstheme="minorHAnsi"/>
                            </w:rPr>
                            <m:t xml:space="preserve"> </m:t>
                          </m:r>
                        </m:num>
                        <m:den>
                          <m:r>
                            <w:rPr>
                              <w:rFonts w:ascii="Cambria Math" w:hAnsi="Cambria Math"/>
                            </w:rPr>
                            <m:t xml:space="preserve"> 0.996441</m:t>
                          </m:r>
                          <m:r>
                            <m:rPr>
                              <m:sty m:val="p"/>
                            </m:rPr>
                            <w:rPr>
                              <w:rFonts w:ascii="Cambria Math" w:hAnsi="Cambria Math" w:cstheme="minorHAnsi"/>
                            </w:rPr>
                            <m:t xml:space="preserve"> </m:t>
                          </m:r>
                        </m:den>
                      </m:f>
                    </m:e>
                  </m:d>
                  <m:r>
                    <w:rPr>
                      <w:rFonts w:ascii="Cambria Math" w:hAnsi="Cambria Math"/>
                    </w:rPr>
                    <m:t>-1</m:t>
                  </m:r>
                </m:e>
              </m:d>
              <m:r>
                <w:rPr>
                  <w:rFonts w:ascii="Cambria Math" w:hAnsi="Cambria Math" w:cstheme="minorHAnsi"/>
                </w:rPr>
                <m:t>=0.296555%</m:t>
              </m:r>
            </m:oMath>
            <w:r w:rsidR="00D71F61" w:rsidRPr="006D385C">
              <w:rPr>
                <w:rFonts w:asciiTheme="minorHAnsi" w:hAnsiTheme="minorHAnsi" w:cstheme="minorHAnsi"/>
              </w:rPr>
              <w:t xml:space="preserve"> </w:t>
            </w:r>
          </w:p>
        </w:tc>
      </w:tr>
      <w:tr w:rsidR="00D71F61" w:rsidRPr="006D385C" w:rsidTr="00816672">
        <w:trPr>
          <w:trHeight w:val="425"/>
        </w:trPr>
        <w:tc>
          <w:tcPr>
            <w:tcW w:w="1418" w:type="dxa"/>
            <w:vAlign w:val="center"/>
          </w:tcPr>
          <w:p w:rsidR="00D71F61" w:rsidRPr="006D385C" w:rsidRDefault="00AA5AB9" w:rsidP="0089164F">
            <w:pPr>
              <w:spacing w:after="0"/>
              <w:jc w:val="both"/>
              <w:rPr>
                <w:rFonts w:cs="Arial"/>
                <w:b/>
              </w:rPr>
            </w:pPr>
            <m:oMath>
              <m:sSubSup>
                <m:sSubSupPr>
                  <m:ctrlPr>
                    <w:rPr>
                      <w:rFonts w:ascii="Cambria Math" w:hAnsi="Cambria Math"/>
                      <w:b/>
                      <w:i/>
                    </w:rPr>
                  </m:ctrlPr>
                </m:sSubSupPr>
                <m:e>
                  <m:r>
                    <m:rPr>
                      <m:sty m:val="bi"/>
                    </m:rPr>
                    <w:rPr>
                      <w:rFonts w:ascii="Cambria Math" w:hAnsi="Cambria Math"/>
                    </w:rPr>
                    <m:t>F</m:t>
                  </m:r>
                </m:e>
                <m:sub>
                  <m:r>
                    <m:rPr>
                      <m:sty m:val="bi"/>
                    </m:rPr>
                    <w:rPr>
                      <w:rFonts w:ascii="Cambria Math" w:hAnsi="Cambria Math"/>
                    </w:rPr>
                    <m:t>t,T</m:t>
                  </m:r>
                </m:sub>
                <m:sup>
                  <m:r>
                    <m:rPr>
                      <m:sty m:val="bi"/>
                    </m:rPr>
                    <w:rPr>
                      <w:rFonts w:ascii="Cambria Math" w:hAnsi="Cambria Math"/>
                    </w:rPr>
                    <m:t>STIR</m:t>
                  </m:r>
                </m:sup>
              </m:sSubSup>
            </m:oMath>
            <w:r w:rsidR="00D71F61" w:rsidRPr="006D385C">
              <w:rPr>
                <w:rFonts w:cs="Arial"/>
                <w:b/>
              </w:rPr>
              <w:t xml:space="preserve"> </w:t>
            </w:r>
          </w:p>
        </w:tc>
        <w:tc>
          <w:tcPr>
            <w:tcW w:w="8080" w:type="dxa"/>
            <w:vAlign w:val="center"/>
          </w:tcPr>
          <w:p w:rsidR="00D71F61" w:rsidRPr="006D385C" w:rsidRDefault="00CD63D9" w:rsidP="00FE5177">
            <w:pPr>
              <w:spacing w:after="0"/>
              <w:jc w:val="both"/>
              <w:rPr>
                <w:rFonts w:cs="Arial"/>
                <w:b/>
              </w:rPr>
            </w:pPr>
            <m:oMath>
              <m:r>
                <m:rPr>
                  <m:sty m:val="bi"/>
                </m:rPr>
                <w:rPr>
                  <w:rFonts w:ascii="Cambria Math" w:hAnsi="Cambria Math"/>
                </w:rPr>
                <m:t>100∙</m:t>
              </m:r>
              <m:d>
                <m:dPr>
                  <m:ctrlPr>
                    <w:rPr>
                      <w:rFonts w:ascii="Cambria Math" w:hAnsi="Cambria Math"/>
                      <w:b/>
                      <w:i/>
                    </w:rPr>
                  </m:ctrlPr>
                </m:dPr>
                <m:e>
                  <m:r>
                    <m:rPr>
                      <m:sty m:val="bi"/>
                    </m:rPr>
                    <w:rPr>
                      <w:rFonts w:ascii="Cambria Math" w:hAnsi="Cambria Math"/>
                    </w:rPr>
                    <m:t>1-0.296555%</m:t>
                  </m:r>
                </m:e>
              </m:d>
              <m:r>
                <m:rPr>
                  <m:sty m:val="bi"/>
                </m:rPr>
                <w:rPr>
                  <w:rFonts w:ascii="Cambria Math" w:hAnsi="Cambria Math"/>
                </w:rPr>
                <m:t>=99.705</m:t>
              </m:r>
            </m:oMath>
            <w:r w:rsidR="00D71F61" w:rsidRPr="006D385C">
              <w:rPr>
                <w:rFonts w:cs="Arial"/>
                <w:b/>
              </w:rPr>
              <w:t xml:space="preserve"> (i.e. as rounded to the nearest 0.005)</w:t>
            </w:r>
          </w:p>
        </w:tc>
      </w:tr>
    </w:tbl>
    <w:p w:rsidR="00D71F61" w:rsidRPr="006D385C" w:rsidRDefault="00D71F61" w:rsidP="0089164F">
      <w:pPr>
        <w:spacing w:after="120"/>
        <w:jc w:val="both"/>
      </w:pPr>
    </w:p>
    <w:p w:rsidR="00433A2F" w:rsidRDefault="002E0FD0" w:rsidP="0089164F">
      <w:pPr>
        <w:spacing w:after="120"/>
        <w:jc w:val="both"/>
      </w:pPr>
      <w:r w:rsidRPr="006D385C">
        <w:t>On 17</w:t>
      </w:r>
      <w:r w:rsidRPr="006D385C">
        <w:rPr>
          <w:vertAlign w:val="superscript"/>
        </w:rPr>
        <w:t>th</w:t>
      </w:r>
      <w:r w:rsidRPr="006D385C">
        <w:t xml:space="preserve"> February 2014, the </w:t>
      </w:r>
      <w:r w:rsidR="00433A2F" w:rsidRPr="006D385C">
        <w:rPr>
          <w:b/>
          <w:i/>
        </w:rPr>
        <w:t>actual</w:t>
      </w:r>
      <w:r w:rsidR="00433A2F" w:rsidRPr="006D385C">
        <w:t xml:space="preserve"> closing (exchange) price of the March 2015 3-month EURIBOR future (internal reference </w:t>
      </w:r>
      <w:r w:rsidR="007B1B51" w:rsidRPr="006D385C">
        <w:t>F-NLX-FUT-NINI-20150300</w:t>
      </w:r>
      <w:r w:rsidR="00433A2F" w:rsidRPr="006D385C">
        <w:t>) was also 99.705.</w:t>
      </w:r>
    </w:p>
    <w:p w:rsidR="00AB575D" w:rsidRPr="006D385C" w:rsidRDefault="00AB575D" w:rsidP="0089164F">
      <w:pPr>
        <w:pStyle w:val="Heading2"/>
        <w:spacing w:before="0"/>
        <w:jc w:val="both"/>
      </w:pPr>
      <w:bookmarkStart w:id="46" w:name="_Toc397077522"/>
      <w:r w:rsidRPr="006D385C">
        <w:t>Government Bond Futures</w:t>
      </w:r>
      <w:bookmarkEnd w:id="46"/>
    </w:p>
    <w:p w:rsidR="00565D1E" w:rsidRPr="006D385C" w:rsidRDefault="00565D1E" w:rsidP="0089164F">
      <w:pPr>
        <w:spacing w:after="120"/>
        <w:jc w:val="both"/>
      </w:pPr>
      <w:r w:rsidRPr="006D385C">
        <w:t xml:space="preserve">Each government bond futures contract is </w:t>
      </w:r>
      <w:r w:rsidR="005F34DB" w:rsidRPr="006D385C">
        <w:t>priced</w:t>
      </w:r>
      <w:r w:rsidRPr="006D385C">
        <w:t xml:space="preserve"> in accordance with the </w:t>
      </w:r>
      <w:r w:rsidR="000025FD" w:rsidRPr="006D385C">
        <w:t xml:space="preserve">relevant </w:t>
      </w:r>
      <w:r w:rsidR="005F34DB" w:rsidRPr="006D385C">
        <w:t>underlying</w:t>
      </w:r>
      <w:r w:rsidR="00C07821" w:rsidRPr="006D385C">
        <w:t xml:space="preserve"> CTD</w:t>
      </w:r>
      <w:r w:rsidR="00334FEC" w:rsidRPr="006D385C">
        <w:t xml:space="preserve"> bond – </w:t>
      </w:r>
      <w:r w:rsidR="005F34DB" w:rsidRPr="006D385C">
        <w:t>evaluated</w:t>
      </w:r>
      <w:r w:rsidR="00334FEC" w:rsidRPr="006D385C">
        <w:t xml:space="preserve"> on a forward basis – </w:t>
      </w:r>
      <w:r w:rsidRPr="006D385C">
        <w:t>as follows:</w:t>
      </w:r>
    </w:p>
    <w:p w:rsidR="00590D9A" w:rsidRPr="006D385C" w:rsidRDefault="00590D9A" w:rsidP="0089164F">
      <w:pPr>
        <w:spacing w:after="120"/>
        <w:jc w:val="both"/>
      </w:pPr>
    </w:p>
    <w:p w:rsidR="00590D9A" w:rsidRPr="006D385C" w:rsidRDefault="00AA5AB9" w:rsidP="0089164F">
      <w:pPr>
        <w:spacing w:after="120"/>
        <w:jc w:val="both"/>
      </w:pPr>
      <m:oMath>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t,T</m:t>
            </m:r>
          </m:sub>
          <m:sup>
            <m:r>
              <w:rPr>
                <w:rFonts w:ascii="Cambria Math" w:hAnsi="Cambria Math"/>
                <w:sz w:val="28"/>
              </w:rPr>
              <m:t>GOVT</m:t>
            </m:r>
          </m:sup>
        </m:sSubSup>
        <m:r>
          <w:rPr>
            <w:rFonts w:ascii="Cambria Math" w:hAnsi="Cambria Math"/>
            <w:sz w:val="28"/>
          </w:rPr>
          <m:t>=</m:t>
        </m:r>
        <m:d>
          <m:dPr>
            <m:ctrlPr>
              <w:rPr>
                <w:rFonts w:ascii="Cambria Math" w:hAnsi="Cambria Math"/>
                <w:i/>
                <w:sz w:val="28"/>
              </w:rPr>
            </m:ctrlPr>
          </m:dPr>
          <m:e>
            <m:f>
              <m:fPr>
                <m:type m:val="lin"/>
                <m:ctrlPr>
                  <w:rPr>
                    <w:rFonts w:ascii="Cambria Math" w:hAnsi="Cambria Math"/>
                    <w:i/>
                    <w:sz w:val="28"/>
                  </w:rPr>
                </m:ctrlPr>
              </m:fPr>
              <m:num>
                <m:r>
                  <w:rPr>
                    <w:rFonts w:ascii="Cambria Math" w:hAnsi="Cambria Math"/>
                    <w:sz w:val="28"/>
                  </w:rPr>
                  <m:t>1</m:t>
                </m:r>
              </m:num>
              <m:den>
                <m:r>
                  <w:rPr>
                    <w:rFonts w:ascii="Cambria Math" w:hAnsi="Cambria Math"/>
                    <w:sz w:val="28"/>
                  </w:rPr>
                  <m:t>CF</m:t>
                </m:r>
              </m:den>
            </m:f>
          </m:e>
        </m:d>
        <m:r>
          <w:rPr>
            <w:rFonts w:ascii="Cambria Math" w:hAnsi="Cambria Math"/>
            <w:sz w:val="28"/>
          </w:rPr>
          <m:t>∙</m:t>
        </m:r>
        <m:d>
          <m:dPr>
            <m:begChr m:val="{"/>
            <m:endChr m:val="}"/>
            <m:ctrlPr>
              <w:rPr>
                <w:rFonts w:ascii="Cambria Math" w:hAnsi="Cambria Math"/>
                <w:i/>
                <w:sz w:val="28"/>
              </w:rPr>
            </m:ctrlPr>
          </m:dPr>
          <m:e>
            <m:d>
              <m:dPr>
                <m:ctrlPr>
                  <w:rPr>
                    <w:rFonts w:ascii="Cambria Math" w:hAnsi="Cambria Math"/>
                    <w:i/>
                    <w:sz w:val="28"/>
                  </w:rPr>
                </m:ctrlPr>
              </m:dPr>
              <m:e>
                <m:acc>
                  <m:accPr>
                    <m:chr m:val="̃"/>
                    <m:ctrlPr>
                      <w:rPr>
                        <w:rFonts w:ascii="Cambria Math" w:hAnsi="Cambria Math"/>
                        <w:i/>
                        <w:sz w:val="28"/>
                      </w:rPr>
                    </m:ctrlPr>
                  </m:accPr>
                  <m:e>
                    <m:r>
                      <w:rPr>
                        <w:rFonts w:ascii="Cambria Math" w:hAnsi="Cambria Math"/>
                        <w:sz w:val="28"/>
                      </w:rPr>
                      <m:t>P</m:t>
                    </m:r>
                  </m:e>
                </m:acc>
                <m:r>
                  <w:rPr>
                    <w:rFonts w:ascii="Cambria Math" w:hAnsi="Cambria Math"/>
                    <w:sz w:val="28"/>
                  </w:rPr>
                  <m:t>+</m:t>
                </m:r>
                <m:sSub>
                  <m:sSubPr>
                    <m:ctrlPr>
                      <w:rPr>
                        <w:rFonts w:ascii="Cambria Math" w:hAnsi="Cambria Math"/>
                        <w:i/>
                        <w:sz w:val="28"/>
                      </w:rPr>
                    </m:ctrlPr>
                  </m:sSubPr>
                  <m:e>
                    <m:r>
                      <w:rPr>
                        <w:rFonts w:ascii="Cambria Math" w:hAnsi="Cambria Math"/>
                        <w:sz w:val="28"/>
                      </w:rPr>
                      <m:t>AI</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s</m:t>
                        </m:r>
                      </m:sub>
                    </m:sSub>
                  </m:sub>
                </m:sSub>
              </m:e>
            </m:d>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1+r</m:t>
                    </m:r>
                  </m:e>
                </m:d>
              </m:e>
              <m:sup>
                <m:sSub>
                  <m:sSubPr>
                    <m:ctrlPr>
                      <w:rPr>
                        <w:rFonts w:ascii="Cambria Math" w:hAnsi="Cambria Math"/>
                        <w:i/>
                        <w:sz w:val="28"/>
                      </w:rPr>
                    </m:ctrlPr>
                  </m:sSubPr>
                  <m:e>
                    <m:r>
                      <w:rPr>
                        <w:rFonts w:ascii="Cambria Math" w:hAnsi="Cambria Math"/>
                        <w:sz w:val="28"/>
                      </w:rPr>
                      <m:t>δ</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s</m:t>
                        </m:r>
                      </m:sub>
                    </m:sSub>
                    <m:r>
                      <w:rPr>
                        <w:rFonts w:ascii="Cambria Math" w:hAnsi="Cambria Math"/>
                        <w:sz w:val="28"/>
                      </w:rPr>
                      <m:t>,t</m:t>
                    </m:r>
                  </m:sub>
                </m:sSub>
              </m:sup>
            </m:sSup>
            <m:r>
              <w:rPr>
                <w:rFonts w:ascii="Cambria Math" w:hAnsi="Cambria Math"/>
                <w:sz w:val="28"/>
              </w:rPr>
              <m:t>-</m:t>
            </m:r>
            <m:nary>
              <m:naryPr>
                <m:chr m:val="∑"/>
                <m:limLoc m:val="undOvr"/>
                <m:supHide m:val="on"/>
                <m:ctrlPr>
                  <w:rPr>
                    <w:rFonts w:ascii="Cambria Math" w:hAnsi="Cambria Math"/>
                    <w:i/>
                    <w:sz w:val="28"/>
                  </w:rPr>
                </m:ctrlPr>
              </m:naryPr>
              <m:sub>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r>
                  <w:rPr>
                    <w:rFonts w:ascii="Cambria Math" w:hAnsi="Cambria Math"/>
                    <w:sz w:val="28"/>
                  </w:rPr>
                  <m:t>&lt;t</m:t>
                </m:r>
              </m:sub>
              <m:sup/>
              <m:e>
                <m:sSub>
                  <m:sSubPr>
                    <m:ctrlPr>
                      <w:rPr>
                        <w:rFonts w:ascii="Cambria Math" w:hAnsi="Cambria Math"/>
                        <w:i/>
                        <w:sz w:val="28"/>
                      </w:rPr>
                    </m:ctrlPr>
                  </m:sSubPr>
                  <m:e>
                    <m:r>
                      <w:rPr>
                        <w:rFonts w:ascii="Cambria Math" w:hAnsi="Cambria Math"/>
                        <w:sz w:val="28"/>
                      </w:rPr>
                      <m:t>C</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sub>
                </m:sSub>
              </m:e>
            </m:nary>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1+r</m:t>
                    </m:r>
                  </m:e>
                </m:d>
              </m:e>
              <m:sup>
                <m:sSub>
                  <m:sSubPr>
                    <m:ctrlPr>
                      <w:rPr>
                        <w:rFonts w:ascii="Cambria Math" w:hAnsi="Cambria Math"/>
                        <w:i/>
                        <w:sz w:val="28"/>
                      </w:rPr>
                    </m:ctrlPr>
                  </m:sSubPr>
                  <m:e>
                    <m:r>
                      <w:rPr>
                        <w:rFonts w:ascii="Cambria Math" w:hAnsi="Cambria Math"/>
                        <w:sz w:val="28"/>
                      </w:rPr>
                      <m:t>δ</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r>
                      <w:rPr>
                        <w:rFonts w:ascii="Cambria Math" w:hAnsi="Cambria Math"/>
                        <w:sz w:val="28"/>
                      </w:rPr>
                      <m:t>,t</m:t>
                    </m:r>
                  </m:sub>
                </m:sSub>
              </m:sup>
            </m:sSup>
            <m:r>
              <w:rPr>
                <w:rFonts w:ascii="Cambria Math" w:hAnsi="Cambria Math"/>
                <w:sz w:val="28"/>
              </w:rPr>
              <m:t>-</m:t>
            </m:r>
            <m:sSub>
              <m:sSubPr>
                <m:ctrlPr>
                  <w:rPr>
                    <w:rFonts w:ascii="Cambria Math" w:hAnsi="Cambria Math"/>
                    <w:i/>
                    <w:sz w:val="28"/>
                  </w:rPr>
                </m:ctrlPr>
              </m:sSubPr>
              <m:e>
                <m:r>
                  <w:rPr>
                    <w:rFonts w:ascii="Cambria Math" w:hAnsi="Cambria Math"/>
                    <w:sz w:val="28"/>
                  </w:rPr>
                  <m:t>AI</m:t>
                </m:r>
              </m:e>
              <m:sub>
                <m:r>
                  <w:rPr>
                    <w:rFonts w:ascii="Cambria Math" w:hAnsi="Cambria Math"/>
                    <w:sz w:val="28"/>
                  </w:rPr>
                  <m:t>t</m:t>
                </m:r>
              </m:sub>
            </m:sSub>
          </m:e>
        </m:d>
      </m:oMath>
      <w:r w:rsidR="00590D9A" w:rsidRPr="006D385C">
        <w:t>, where</w:t>
      </w:r>
    </w:p>
    <w:p w:rsidR="00590D9A" w:rsidRPr="006D385C" w:rsidRDefault="00590D9A" w:rsidP="0089164F">
      <w:pPr>
        <w:spacing w:after="120"/>
        <w:jc w:val="both"/>
      </w:pPr>
    </w:p>
    <w:p w:rsidR="00EC7A6B" w:rsidRPr="006D385C" w:rsidRDefault="00EC7A6B" w:rsidP="0089164F">
      <w:pPr>
        <w:spacing w:after="120"/>
        <w:jc w:val="both"/>
      </w:pPr>
      <m:oMath>
        <m:r>
          <w:rPr>
            <w:rFonts w:ascii="Cambria Math" w:hAnsi="Cambria Math"/>
          </w:rPr>
          <w:lastRenderedPageBreak/>
          <m:t xml:space="preserve">t=delivery date of the contract, measured as a time </m:t>
        </m:r>
        <m:d>
          <m:dPr>
            <m:ctrlPr>
              <w:rPr>
                <w:rFonts w:ascii="Cambria Math" w:hAnsi="Cambria Math"/>
                <w:i/>
              </w:rPr>
            </m:ctrlPr>
          </m:dPr>
          <m:e>
            <m:r>
              <w:rPr>
                <w:rFonts w:ascii="Cambria Math" w:hAnsi="Cambria Math"/>
              </w:rPr>
              <m:t>in years</m:t>
            </m:r>
          </m:e>
        </m:d>
        <m:r>
          <w:rPr>
            <w:rFonts w:ascii="Cambria Math" w:hAnsi="Cambria Math"/>
          </w:rPr>
          <m:t>from va</m:t>
        </m:r>
        <m:r>
          <w:rPr>
            <w:rFonts w:ascii="Cambria Math" w:hAnsi="Cambria Math"/>
          </w:rPr>
          <m:t>lue date</m:t>
        </m:r>
      </m:oMath>
      <w:r w:rsidRPr="006D385C">
        <w:t xml:space="preserve"> </w:t>
      </w:r>
    </w:p>
    <w:p w:rsidR="006664F9" w:rsidRPr="006D385C" w:rsidRDefault="00AA5AB9" w:rsidP="0089164F">
      <w:pPr>
        <w:spacing w:after="120"/>
        <w:jc w:val="both"/>
      </w:pP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=settlement date of the underlying CTD, measured as a time </m:t>
        </m:r>
        <m:d>
          <m:dPr>
            <m:ctrlPr>
              <w:rPr>
                <w:rFonts w:ascii="Cambria Math" w:hAnsi="Cambria Math"/>
                <w:i/>
              </w:rPr>
            </m:ctrlPr>
          </m:dPr>
          <m:e>
            <m:r>
              <w:rPr>
                <w:rFonts w:ascii="Cambria Math" w:hAnsi="Cambria Math"/>
              </w:rPr>
              <m:t>in years</m:t>
            </m:r>
          </m:e>
        </m:d>
        <m:r>
          <w:rPr>
            <w:rFonts w:ascii="Cambria Math" w:hAnsi="Cambria Math"/>
          </w:rPr>
          <m:t>from value date</m:t>
        </m:r>
      </m:oMath>
      <w:r w:rsidR="006664F9" w:rsidRPr="006D385C">
        <w:t xml:space="preserve"> </w:t>
      </w:r>
    </w:p>
    <w:p w:rsidR="00EC7A6B" w:rsidRPr="006D385C" w:rsidRDefault="00EC7A6B" w:rsidP="0089164F">
      <w:pPr>
        <w:spacing w:after="120"/>
        <w:jc w:val="both"/>
      </w:pPr>
      <m:oMath>
        <m:r>
          <w:rPr>
            <w:rFonts w:ascii="Cambria Math" w:hAnsi="Cambria Math"/>
          </w:rPr>
          <m:t xml:space="preserve">T=maturity date of the underlying CTD, measured as a time </m:t>
        </m:r>
        <m:d>
          <m:dPr>
            <m:ctrlPr>
              <w:rPr>
                <w:rFonts w:ascii="Cambria Math" w:hAnsi="Cambria Math"/>
                <w:i/>
              </w:rPr>
            </m:ctrlPr>
          </m:dPr>
          <m:e>
            <m:r>
              <w:rPr>
                <w:rFonts w:ascii="Cambria Math" w:hAnsi="Cambria Math"/>
              </w:rPr>
              <m:t>in years</m:t>
            </m:r>
          </m:e>
        </m:d>
        <m:r>
          <w:rPr>
            <w:rFonts w:ascii="Cambria Math" w:hAnsi="Cambria Math"/>
          </w:rPr>
          <m:t>from value date</m:t>
        </m:r>
      </m:oMath>
      <w:r w:rsidRPr="006D385C">
        <w:t xml:space="preserve">  </w:t>
      </w:r>
    </w:p>
    <w:p w:rsidR="00EC7A6B" w:rsidRPr="006D385C" w:rsidRDefault="00AA5AB9" w:rsidP="0089164F">
      <w:pPr>
        <w:spacing w:after="120"/>
        <w:jc w:val="both"/>
      </w:p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=date of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coupon flow on the underlying CTD, measured as a time </m:t>
        </m:r>
        <m:d>
          <m:dPr>
            <m:ctrlPr>
              <w:rPr>
                <w:rFonts w:ascii="Cambria Math" w:hAnsi="Cambria Math"/>
                <w:i/>
              </w:rPr>
            </m:ctrlPr>
          </m:dPr>
          <m:e>
            <m:r>
              <w:rPr>
                <w:rFonts w:ascii="Cambria Math" w:hAnsi="Cambria Math"/>
              </w:rPr>
              <m:t>in years</m:t>
            </m:r>
          </m:e>
        </m:d>
        <m:r>
          <w:rPr>
            <w:rFonts w:ascii="Cambria Math" w:hAnsi="Cambria Math"/>
          </w:rPr>
          <m:t>from value date</m:t>
        </m:r>
      </m:oMath>
      <w:r w:rsidR="00EC7A6B" w:rsidRPr="006D385C">
        <w:t xml:space="preserve"> </w:t>
      </w:r>
    </w:p>
    <w:p w:rsidR="00590D9A" w:rsidRPr="006D385C" w:rsidRDefault="00EC7A6B" w:rsidP="0089164F">
      <w:pPr>
        <w:spacing w:after="120"/>
        <w:jc w:val="both"/>
      </w:pPr>
      <m:oMath>
        <m:r>
          <w:rPr>
            <w:rFonts w:ascii="Cambria Math" w:hAnsi="Cambria Math"/>
          </w:rPr>
          <m:t>CF=conversion factor for the underlying CTD</m:t>
        </m:r>
      </m:oMath>
      <w:r w:rsidR="00590D9A" w:rsidRPr="006D385C">
        <w:t xml:space="preserve"> </w:t>
      </w:r>
    </w:p>
    <w:p w:rsidR="00590D9A" w:rsidRPr="006D385C" w:rsidRDefault="00AA5AB9" w:rsidP="0089164F">
      <w:pPr>
        <w:spacing w:after="120"/>
        <w:jc w:val="both"/>
      </w:pPr>
      <m:oMath>
        <m:acc>
          <m:accPr>
            <m:chr m:val="̃"/>
            <m:ctrlPr>
              <w:rPr>
                <w:rFonts w:ascii="Cambria Math" w:hAnsi="Cambria Math"/>
                <w:i/>
              </w:rPr>
            </m:ctrlPr>
          </m:accPr>
          <m:e>
            <m:r>
              <w:rPr>
                <w:rFonts w:ascii="Cambria Math" w:hAnsi="Cambria Math"/>
              </w:rPr>
              <m:t>P</m:t>
            </m:r>
          </m:e>
        </m:acc>
        <m:r>
          <w:rPr>
            <w:rFonts w:ascii="Cambria Math" w:hAnsi="Cambria Math"/>
          </w:rPr>
          <m:t>=theoretical clean price of the underlying CTD on settlement date (see below)</m:t>
        </m:r>
      </m:oMath>
      <w:r w:rsidR="00590D9A" w:rsidRPr="006D385C">
        <w:t xml:space="preserve"> </w:t>
      </w:r>
    </w:p>
    <w:p w:rsidR="00590D9A" w:rsidRDefault="00AA5AB9" w:rsidP="0089164F">
      <w:pPr>
        <w:spacing w:after="120"/>
        <w:jc w:val="both"/>
      </w:pPr>
      <m:oMath>
        <m:sSub>
          <m:sSubPr>
            <m:ctrlPr>
              <w:rPr>
                <w:rFonts w:ascii="Cambria Math" w:hAnsi="Cambria Math"/>
                <w:i/>
              </w:rPr>
            </m:ctrlPr>
          </m:sSubPr>
          <m:e>
            <m:r>
              <w:rPr>
                <w:rFonts w:ascii="Cambria Math" w:hAnsi="Cambria Math"/>
              </w:rPr>
              <m:t>AI</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rPr>
          <m:t xml:space="preserve">=accrued CTD interest at time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(settlement date)</m:t>
        </m:r>
      </m:oMath>
      <w:r w:rsidR="00590D9A" w:rsidRPr="006D385C">
        <w:t xml:space="preserve">  </w:t>
      </w:r>
    </w:p>
    <w:p w:rsidR="005034D4" w:rsidRPr="006D385C" w:rsidRDefault="00AA5AB9" w:rsidP="0089164F">
      <w:pPr>
        <w:spacing w:after="120"/>
        <w:jc w:val="both"/>
      </w:pPr>
      <m:oMath>
        <m:sSub>
          <m:sSubPr>
            <m:ctrlPr>
              <w:rPr>
                <w:rFonts w:ascii="Cambria Math" w:hAnsi="Cambria Math"/>
                <w:i/>
              </w:rPr>
            </m:ctrlPr>
          </m:sSubPr>
          <m:e>
            <m:r>
              <w:rPr>
                <w:rFonts w:ascii="Cambria Math" w:hAnsi="Cambria Math"/>
              </w:rPr>
              <m:t>AI</m:t>
            </m:r>
          </m:e>
          <m:sub>
            <m:r>
              <w:rPr>
                <w:rFonts w:ascii="Cambria Math" w:hAnsi="Cambria Math"/>
              </w:rPr>
              <m:t>t</m:t>
            </m:r>
          </m:sub>
        </m:sSub>
        <m:r>
          <w:rPr>
            <w:rFonts w:ascii="Cambria Math" w:hAnsi="Cambria Math"/>
          </w:rPr>
          <m:t>=accrued CTD interest at time t (delivery date)</m:t>
        </m:r>
      </m:oMath>
      <w:r w:rsidR="005034D4">
        <w:t xml:space="preserve"> </w:t>
      </w:r>
    </w:p>
    <w:p w:rsidR="00815BD4" w:rsidRPr="006D385C" w:rsidRDefault="00815BD4" w:rsidP="0089164F">
      <w:pPr>
        <w:spacing w:after="120"/>
        <w:jc w:val="both"/>
      </w:pPr>
      <m:oMath>
        <m:r>
          <w:rPr>
            <w:rFonts w:ascii="Cambria Math" w:hAnsi="Cambria Math"/>
          </w:rPr>
          <m:t>r=repo rate for the underlying CTD (annually compounded as per section 2.3.3 above)</m:t>
        </m:r>
      </m:oMath>
      <w:r w:rsidRPr="006D385C">
        <w:t xml:space="preserve">  </w:t>
      </w:r>
    </w:p>
    <w:p w:rsidR="00815BD4" w:rsidRDefault="00AA5AB9" w:rsidP="0089164F">
      <w:pPr>
        <w:spacing w:after="120"/>
        <w:jc w:val="both"/>
      </w:pP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m:t>
            </m:r>
          </m:sub>
        </m:sSub>
        <m:r>
          <w:rPr>
            <w:rFonts w:ascii="Cambria Math" w:hAnsi="Cambria Math"/>
          </w:rPr>
          <m:t xml:space="preserve">=accrual factor between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and t, calculated as per the repo rate day basis</m:t>
        </m:r>
      </m:oMath>
      <w:r w:rsidR="00815BD4" w:rsidRPr="006D385C">
        <w:t xml:space="preserve"> </w:t>
      </w:r>
    </w:p>
    <w:p w:rsidR="005034D4" w:rsidRPr="006D385C" w:rsidRDefault="00AA5AB9" w:rsidP="0089164F">
      <w:pPr>
        <w:spacing w:after="120"/>
        <w:jc w:val="both"/>
      </w:pP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Sub>
        <m:r>
          <w:rPr>
            <w:rFonts w:ascii="Cambria Math" w:hAnsi="Cambria Math"/>
          </w:rPr>
          <m:t xml:space="preserve">=accrual factor between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and t, calculated as per the repo rate day basis</m:t>
        </m:r>
      </m:oMath>
      <w:r w:rsidR="005034D4" w:rsidRPr="006D385C">
        <w:t xml:space="preserve"> </w:t>
      </w:r>
      <w:r w:rsidR="005034D4">
        <w:t xml:space="preserve"> </w:t>
      </w:r>
    </w:p>
    <w:p w:rsidR="00815BD4" w:rsidRPr="006D385C" w:rsidRDefault="00AA5AB9" w:rsidP="0089164F">
      <w:pPr>
        <w:spacing w:after="120"/>
        <w:jc w:val="both"/>
      </w:p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 xml:space="preserve">=coupon flow at time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00815BD4" w:rsidRPr="006D385C">
        <w:t xml:space="preserve"> </w:t>
      </w:r>
    </w:p>
    <w:p w:rsidR="00590D9A" w:rsidRPr="006D385C" w:rsidRDefault="00590D9A" w:rsidP="0089164F">
      <w:pPr>
        <w:spacing w:after="120"/>
        <w:jc w:val="both"/>
      </w:pPr>
    </w:p>
    <w:p w:rsidR="00590D9A" w:rsidRPr="006D385C" w:rsidRDefault="000971FE" w:rsidP="0089164F">
      <w:pPr>
        <w:spacing w:after="120"/>
        <w:jc w:val="both"/>
        <w:rPr>
          <w:rFonts w:asciiTheme="minorHAnsi" w:hAnsiTheme="minorHAnsi" w:cstheme="minorHAnsi"/>
        </w:rPr>
      </w:pPr>
      <w:r w:rsidRPr="006D385C">
        <w:t>The</w:t>
      </w:r>
      <w:r w:rsidR="00590D9A" w:rsidRPr="006D385C">
        <w:t xml:space="preserve"> </w:t>
      </w:r>
      <w:r w:rsidR="000D7BE3" w:rsidRPr="006D385C">
        <w:t xml:space="preserve">theoretical clean price of the underlying CTD </w:t>
      </w:r>
      <w:r w:rsidR="001803D9" w:rsidRPr="006D385C">
        <w:t xml:space="preserve">(i.e. as quoted for </w:t>
      </w:r>
      <w:r w:rsidR="001803D9" w:rsidRPr="006D385C">
        <w:rPr>
          <w:b/>
          <w:i/>
        </w:rPr>
        <w:t>standard</w:t>
      </w:r>
      <w:r w:rsidR="001803D9" w:rsidRPr="006D385C">
        <w:t xml:space="preserve"> settlement date) </w:t>
      </w:r>
      <w:r w:rsidR="000D7BE3" w:rsidRPr="006D385C">
        <w:t>is derived</w:t>
      </w:r>
      <w:r w:rsidR="00590D9A" w:rsidRPr="006D385C">
        <w:rPr>
          <w:rFonts w:asciiTheme="minorHAnsi" w:hAnsiTheme="minorHAnsi" w:cstheme="minorHAnsi"/>
        </w:rPr>
        <w:t xml:space="preserve"> </w:t>
      </w:r>
      <w:r w:rsidR="00183BE2" w:rsidRPr="006D385C">
        <w:rPr>
          <w:rFonts w:asciiTheme="minorHAnsi" w:hAnsiTheme="minorHAnsi" w:cstheme="minorHAnsi"/>
        </w:rPr>
        <w:t>by discounting its cash flows using t</w:t>
      </w:r>
      <w:r w:rsidR="009400B0" w:rsidRPr="006D385C">
        <w:rPr>
          <w:rFonts w:asciiTheme="minorHAnsi" w:hAnsiTheme="minorHAnsi" w:cstheme="minorHAnsi"/>
        </w:rPr>
        <w:t>he relevant sovereign (annually compounded zero-</w:t>
      </w:r>
      <w:r w:rsidR="00183BE2" w:rsidRPr="006D385C">
        <w:rPr>
          <w:rFonts w:asciiTheme="minorHAnsi" w:hAnsiTheme="minorHAnsi" w:cstheme="minorHAnsi"/>
        </w:rPr>
        <w:t xml:space="preserve">coupon) discount curve </w:t>
      </w:r>
      <w:r w:rsidR="00590D9A" w:rsidRPr="006D385C">
        <w:rPr>
          <w:rFonts w:asciiTheme="minorHAnsi" w:hAnsiTheme="minorHAnsi" w:cstheme="minorHAnsi"/>
        </w:rPr>
        <w:t>as follows:</w:t>
      </w:r>
    </w:p>
    <w:p w:rsidR="00590D9A" w:rsidRPr="006D385C" w:rsidRDefault="00590D9A" w:rsidP="0089164F">
      <w:pPr>
        <w:spacing w:after="120"/>
        <w:jc w:val="both"/>
      </w:pPr>
    </w:p>
    <w:p w:rsidR="00590D9A" w:rsidRPr="006D385C" w:rsidRDefault="00AA5AB9" w:rsidP="0089164F">
      <w:pPr>
        <w:spacing w:after="120"/>
        <w:jc w:val="both"/>
      </w:pPr>
      <m:oMath>
        <m:acc>
          <m:accPr>
            <m:chr m:val="̃"/>
            <m:ctrlPr>
              <w:rPr>
                <w:rFonts w:ascii="Cambria Math" w:hAnsi="Cambria Math"/>
                <w:i/>
                <w:sz w:val="24"/>
              </w:rPr>
            </m:ctrlPr>
          </m:accPr>
          <m:e>
            <m:r>
              <w:rPr>
                <w:rFonts w:ascii="Cambria Math" w:hAnsi="Cambria Math"/>
                <w:sz w:val="24"/>
              </w:rPr>
              <m:t>P</m:t>
            </m:r>
          </m:e>
        </m:acc>
        <m:r>
          <w:rPr>
            <w:rFonts w:ascii="Cambria Math" w:hAnsi="Cambria Math"/>
            <w:sz w:val="24"/>
          </w:rPr>
          <m:t>=</m:t>
        </m:r>
        <m:d>
          <m:dPr>
            <m:begChr m:val="{"/>
            <m:endChr m:val="}"/>
            <m:ctrlPr>
              <w:rPr>
                <w:rFonts w:ascii="Cambria Math" w:hAnsi="Cambria Math"/>
                <w:i/>
                <w:sz w:val="24"/>
              </w:rPr>
            </m:ctrlPr>
          </m:dPr>
          <m:e>
            <m:nary>
              <m:naryPr>
                <m:chr m:val="∑"/>
                <m:limLoc m:val="undOvr"/>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=0</m:t>
                </m:r>
              </m:sub>
              <m:sup>
                <m:r>
                  <w:rPr>
                    <w:rFonts w:ascii="Cambria Math" w:hAnsi="Cambria Math"/>
                    <w:sz w:val="24"/>
                  </w:rPr>
                  <m:t>T</m:t>
                </m:r>
              </m:sup>
              <m:e>
                <m:sSub>
                  <m:sSubPr>
                    <m:ctrlPr>
                      <w:rPr>
                        <w:rFonts w:ascii="Cambria Math" w:hAnsi="Cambria Math"/>
                        <w:i/>
                        <w:sz w:val="24"/>
                      </w:rPr>
                    </m:ctrlPr>
                  </m:sSubPr>
                  <m:e>
                    <m:r>
                      <w:rPr>
                        <w:rFonts w:ascii="Cambria Math" w:hAnsi="Cambria Math"/>
                        <w:sz w:val="24"/>
                      </w:rPr>
                      <m:t>C</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Sub>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f>
                          <m:fPr>
                            <m:type m:val="lin"/>
                            <m:ctrlPr>
                              <w:rPr>
                                <w:rFonts w:ascii="Cambria Math" w:hAnsi="Cambria Math"/>
                                <w:i/>
                                <w:sz w:val="24"/>
                              </w:rPr>
                            </m:ctrlPr>
                          </m:fPr>
                          <m:num>
                            <m:r>
                              <w:rPr>
                                <w:rFonts w:ascii="Cambria Math" w:hAnsi="Cambria Math"/>
                                <w:sz w:val="24"/>
                              </w:rPr>
                              <m:t>1</m:t>
                            </m:r>
                          </m:num>
                          <m:den>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y</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Sub>
                                <m:r>
                                  <w:rPr>
                                    <w:rFonts w:ascii="Cambria Math" w:hAnsi="Cambria Math"/>
                                    <w:sz w:val="24"/>
                                  </w:rPr>
                                  <m:t>+s</m:t>
                                </m:r>
                              </m:e>
                            </m:d>
                          </m:den>
                        </m:f>
                      </m:e>
                    </m:d>
                  </m:e>
                  <m:sup>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p>
                </m:sSup>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f>
                          <m:fPr>
                            <m:type m:val="lin"/>
                            <m:ctrlPr>
                              <w:rPr>
                                <w:rFonts w:ascii="Cambria Math" w:hAnsi="Cambria Math"/>
                                <w:i/>
                                <w:sz w:val="24"/>
                              </w:rPr>
                            </m:ctrlPr>
                          </m:fPr>
                          <m:num>
                            <m:r>
                              <w:rPr>
                                <w:rFonts w:ascii="Cambria Math" w:hAnsi="Cambria Math"/>
                                <w:sz w:val="24"/>
                              </w:rPr>
                              <m:t>1</m:t>
                            </m:r>
                          </m:num>
                          <m:den>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y</m:t>
                                    </m:r>
                                  </m:e>
                                  <m:sub>
                                    <m:r>
                                      <w:rPr>
                                        <w:rFonts w:ascii="Cambria Math" w:hAnsi="Cambria Math"/>
                                        <w:sz w:val="24"/>
                                      </w:rPr>
                                      <m:t>T</m:t>
                                    </m:r>
                                  </m:sub>
                                </m:sSub>
                                <m:r>
                                  <w:rPr>
                                    <w:rFonts w:ascii="Cambria Math" w:hAnsi="Cambria Math"/>
                                    <w:sz w:val="24"/>
                                  </w:rPr>
                                  <m:t>+s</m:t>
                                </m:r>
                              </m:e>
                            </m:d>
                          </m:den>
                        </m:f>
                      </m:e>
                    </m:d>
                  </m:e>
                  <m:sup>
                    <m:r>
                      <w:rPr>
                        <w:rFonts w:ascii="Cambria Math" w:hAnsi="Cambria Math"/>
                        <w:sz w:val="24"/>
                      </w:rPr>
                      <m:t>T</m:t>
                    </m:r>
                  </m:sup>
                </m:sSup>
              </m:e>
            </m:nary>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y</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sub>
                </m:sSub>
                <m:r>
                  <w:rPr>
                    <w:rFonts w:ascii="Cambria Math" w:hAnsi="Cambria Math"/>
                    <w:sz w:val="24"/>
                  </w:rPr>
                  <m:t>+s</m:t>
                </m:r>
              </m:e>
            </m:d>
          </m:e>
          <m:sup>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sup>
        </m:sSup>
        <m:r>
          <w:rPr>
            <w:rFonts w:ascii="Cambria Math" w:hAnsi="Cambria Math"/>
            <w:sz w:val="24"/>
          </w:rPr>
          <m:t>-</m:t>
        </m:r>
        <m:sSub>
          <m:sSubPr>
            <m:ctrlPr>
              <w:rPr>
                <w:rFonts w:ascii="Cambria Math" w:hAnsi="Cambria Math"/>
                <w:i/>
                <w:sz w:val="24"/>
              </w:rPr>
            </m:ctrlPr>
          </m:sSubPr>
          <m:e>
            <m:r>
              <w:rPr>
                <w:rFonts w:ascii="Cambria Math" w:hAnsi="Cambria Math"/>
                <w:sz w:val="24"/>
              </w:rPr>
              <m:t>AI</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sub>
        </m:sSub>
      </m:oMath>
      <w:r w:rsidR="00590D9A" w:rsidRPr="006D385C">
        <w:t>, where</w:t>
      </w:r>
    </w:p>
    <w:p w:rsidR="00183BE2" w:rsidRPr="006D385C" w:rsidRDefault="00183BE2" w:rsidP="0089164F">
      <w:pPr>
        <w:spacing w:after="120"/>
        <w:jc w:val="both"/>
      </w:pPr>
    </w:p>
    <w:p w:rsidR="00183BE2" w:rsidRDefault="00AA5AB9" w:rsidP="0089164F">
      <w:pPr>
        <w:spacing w:after="120"/>
        <w:jc w:val="both"/>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 xml:space="preserve">=annual interest rate at time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linearly interpolated from the relevant sovereign discount curve</m:t>
        </m:r>
      </m:oMath>
      <w:r w:rsidR="00183BE2" w:rsidRPr="006D385C">
        <w:t xml:space="preserve"> </w:t>
      </w:r>
    </w:p>
    <w:p w:rsidR="005034D4" w:rsidRPr="006D385C" w:rsidRDefault="00AA5AB9" w:rsidP="0089164F">
      <w:pPr>
        <w:spacing w:after="120"/>
        <w:jc w:val="both"/>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rPr>
          <m:t xml:space="preserve">=annual interest rate at time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linearly interpolated from the relevant sovereign discount curve</m:t>
        </m:r>
      </m:oMath>
      <w:r w:rsidR="005034D4">
        <w:t xml:space="preserve"> </w:t>
      </w:r>
    </w:p>
    <w:p w:rsidR="00A44A04" w:rsidRPr="006D385C" w:rsidRDefault="00A44A04" w:rsidP="0089164F">
      <w:pPr>
        <w:spacing w:after="120"/>
        <w:jc w:val="both"/>
      </w:pPr>
      <m:oMath>
        <m:r>
          <w:rPr>
            <w:rFonts w:ascii="Cambria Math" w:hAnsi="Cambria Math"/>
          </w:rPr>
          <m:t>s=flat spread over or under the sovereign discount curve, as implied by the CT</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s actual clean price</m:t>
        </m:r>
      </m:oMath>
      <w:r w:rsidRPr="006D385C">
        <w:t xml:space="preserve"> </w:t>
      </w:r>
    </w:p>
    <w:p w:rsidR="00183BE2" w:rsidRPr="006D385C" w:rsidRDefault="00AA5AB9" w:rsidP="0089164F">
      <w:pPr>
        <w:spacing w:after="120"/>
        <w:jc w:val="both"/>
      </w:pP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=notional principal repaid at time T</m:t>
        </m:r>
      </m:oMath>
      <w:r w:rsidR="00183BE2" w:rsidRPr="006D385C">
        <w:t xml:space="preserve"> </w:t>
      </w:r>
    </w:p>
    <w:p w:rsidR="00565D1E" w:rsidRPr="006D385C" w:rsidRDefault="00565D1E" w:rsidP="0089164F">
      <w:pPr>
        <w:spacing w:after="120"/>
        <w:jc w:val="both"/>
      </w:pPr>
    </w:p>
    <w:p w:rsidR="00D43CE2" w:rsidRPr="006D385C" w:rsidRDefault="00D43CE2" w:rsidP="0089164F">
      <w:pPr>
        <w:pStyle w:val="Heading3"/>
        <w:spacing w:before="0" w:after="120"/>
        <w:jc w:val="both"/>
      </w:pPr>
      <w:r w:rsidRPr="006D385C">
        <w:t>Example</w:t>
      </w:r>
    </w:p>
    <w:p w:rsidR="00C13D2F" w:rsidRPr="006D385C" w:rsidRDefault="00884BC2" w:rsidP="0089164F">
      <w:pPr>
        <w:spacing w:after="120"/>
        <w:jc w:val="both"/>
      </w:pPr>
      <w:r w:rsidRPr="006D385C">
        <w:t xml:space="preserve">For the purposes of demonstrating how the calculation defined above works in practice, the </w:t>
      </w:r>
      <w:r w:rsidR="00B670AA" w:rsidRPr="006D385C">
        <w:t xml:space="preserve">March 2014 </w:t>
      </w:r>
      <w:r w:rsidR="00350ED6">
        <w:t>Euro-</w:t>
      </w:r>
      <w:r w:rsidR="00B670AA" w:rsidRPr="006D385C">
        <w:t>Schatz</w:t>
      </w:r>
      <w:r w:rsidRPr="006D385C">
        <w:t xml:space="preserve"> future </w:t>
      </w:r>
      <w:r w:rsidR="00B670AA" w:rsidRPr="006D385C">
        <w:t>(</w:t>
      </w:r>
      <w:r w:rsidRPr="006D385C">
        <w:t xml:space="preserve">expiring on </w:t>
      </w:r>
      <w:r w:rsidR="00B670AA" w:rsidRPr="006D385C">
        <w:t xml:space="preserve">Thursday </w:t>
      </w:r>
      <w:r w:rsidRPr="006D385C">
        <w:t>6</w:t>
      </w:r>
      <w:r w:rsidRPr="006D385C">
        <w:rPr>
          <w:vertAlign w:val="superscript"/>
        </w:rPr>
        <w:t>th</w:t>
      </w:r>
      <w:r w:rsidR="009400B0" w:rsidRPr="006D385C">
        <w:t xml:space="preserve"> March 2014</w:t>
      </w:r>
      <w:r w:rsidR="00B670AA" w:rsidRPr="006D385C">
        <w:t>)</w:t>
      </w:r>
      <w:r w:rsidR="00C13D2F" w:rsidRPr="006D385C">
        <w:t xml:space="preserve"> was chosen.</w:t>
      </w:r>
    </w:p>
    <w:p w:rsidR="00884BC2" w:rsidRPr="006D385C" w:rsidRDefault="00884BC2" w:rsidP="0089164F">
      <w:pPr>
        <w:jc w:val="both"/>
      </w:pPr>
      <w:r w:rsidRPr="006D385C">
        <w:t>The relevant contract static data are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28"/>
        <w:gridCol w:w="5670"/>
      </w:tblGrid>
      <w:tr w:rsidR="00884BC2" w:rsidRPr="006D385C" w:rsidTr="00A431D2">
        <w:tc>
          <w:tcPr>
            <w:tcW w:w="3828" w:type="dxa"/>
          </w:tcPr>
          <w:p w:rsidR="00884BC2" w:rsidRPr="006D385C" w:rsidRDefault="00884BC2" w:rsidP="0089164F">
            <w:pPr>
              <w:spacing w:after="0"/>
              <w:jc w:val="both"/>
              <w:rPr>
                <w:rFonts w:asciiTheme="minorHAnsi" w:hAnsiTheme="minorHAnsi" w:cstheme="minorHAnsi"/>
                <w:b/>
                <w:szCs w:val="20"/>
              </w:rPr>
            </w:pPr>
            <w:r w:rsidRPr="006D385C">
              <w:rPr>
                <w:rFonts w:asciiTheme="minorHAnsi" w:hAnsiTheme="minorHAnsi" w:cstheme="minorHAnsi"/>
                <w:b/>
                <w:szCs w:val="20"/>
              </w:rPr>
              <w:t>Contract Details / Delivery Month</w:t>
            </w:r>
          </w:p>
        </w:tc>
        <w:tc>
          <w:tcPr>
            <w:tcW w:w="5670" w:type="dxa"/>
          </w:tcPr>
          <w:p w:rsidR="00884BC2" w:rsidRPr="006D385C" w:rsidRDefault="00350ED6" w:rsidP="00D04817">
            <w:pPr>
              <w:spacing w:after="0"/>
              <w:jc w:val="both"/>
              <w:rPr>
                <w:rFonts w:asciiTheme="minorHAnsi" w:hAnsiTheme="minorHAnsi" w:cstheme="minorHAnsi"/>
                <w:b/>
                <w:szCs w:val="20"/>
              </w:rPr>
            </w:pPr>
            <w:r>
              <w:rPr>
                <w:rFonts w:asciiTheme="minorHAnsi" w:hAnsiTheme="minorHAnsi" w:cstheme="minorHAnsi"/>
                <w:b/>
                <w:szCs w:val="20"/>
              </w:rPr>
              <w:t>Euro-</w:t>
            </w:r>
            <w:r w:rsidR="00514C7B" w:rsidRPr="006D385C">
              <w:rPr>
                <w:rFonts w:asciiTheme="minorHAnsi" w:hAnsiTheme="minorHAnsi" w:cstheme="minorHAnsi"/>
                <w:b/>
                <w:szCs w:val="20"/>
              </w:rPr>
              <w:t>Schatz</w:t>
            </w:r>
            <w:r w:rsidR="00884BC2" w:rsidRPr="006D385C">
              <w:rPr>
                <w:rFonts w:asciiTheme="minorHAnsi" w:hAnsiTheme="minorHAnsi" w:cstheme="minorHAnsi"/>
                <w:b/>
                <w:szCs w:val="20"/>
              </w:rPr>
              <w:t xml:space="preserve"> Future / </w:t>
            </w:r>
            <w:r w:rsidR="00D04817">
              <w:rPr>
                <w:rFonts w:asciiTheme="minorHAnsi" w:hAnsiTheme="minorHAnsi" w:cstheme="minorHAnsi"/>
                <w:b/>
                <w:szCs w:val="20"/>
              </w:rPr>
              <w:t>June</w:t>
            </w:r>
            <w:r w:rsidR="00884BC2" w:rsidRPr="006D385C">
              <w:rPr>
                <w:rFonts w:asciiTheme="minorHAnsi" w:hAnsiTheme="minorHAnsi" w:cstheme="minorHAnsi"/>
                <w:b/>
                <w:szCs w:val="20"/>
              </w:rPr>
              <w:t xml:space="preserve"> </w:t>
            </w:r>
            <w:r w:rsidR="00514C7B" w:rsidRPr="006D385C">
              <w:rPr>
                <w:rFonts w:asciiTheme="minorHAnsi" w:hAnsiTheme="minorHAnsi" w:cstheme="minorHAnsi"/>
                <w:b/>
                <w:szCs w:val="20"/>
              </w:rPr>
              <w:t>2014</w:t>
            </w:r>
          </w:p>
        </w:tc>
      </w:tr>
      <w:tr w:rsidR="00884BC2" w:rsidRPr="006D385C" w:rsidTr="00A431D2">
        <w:tc>
          <w:tcPr>
            <w:tcW w:w="3828" w:type="dxa"/>
          </w:tcPr>
          <w:p w:rsidR="00884BC2" w:rsidRPr="006D385C" w:rsidRDefault="00884BC2" w:rsidP="0089164F">
            <w:pPr>
              <w:spacing w:after="0"/>
              <w:jc w:val="both"/>
              <w:rPr>
                <w:rFonts w:asciiTheme="minorHAnsi" w:hAnsiTheme="minorHAnsi" w:cstheme="minorHAnsi"/>
                <w:szCs w:val="20"/>
              </w:rPr>
            </w:pPr>
            <w:r w:rsidRPr="006D385C">
              <w:rPr>
                <w:rFonts w:asciiTheme="minorHAnsi" w:hAnsiTheme="minorHAnsi" w:cstheme="minorHAnsi"/>
                <w:szCs w:val="20"/>
              </w:rPr>
              <w:t>Expiry Date</w:t>
            </w:r>
          </w:p>
        </w:tc>
        <w:tc>
          <w:tcPr>
            <w:tcW w:w="5670" w:type="dxa"/>
          </w:tcPr>
          <w:p w:rsidR="00884BC2" w:rsidRPr="006D385C" w:rsidRDefault="00884BC2" w:rsidP="00D04817">
            <w:pPr>
              <w:spacing w:after="0"/>
              <w:jc w:val="both"/>
              <w:rPr>
                <w:rFonts w:asciiTheme="minorHAnsi" w:hAnsiTheme="minorHAnsi" w:cstheme="minorHAnsi"/>
                <w:szCs w:val="20"/>
              </w:rPr>
            </w:pPr>
            <w:r w:rsidRPr="006D385C">
              <w:rPr>
                <w:rFonts w:asciiTheme="minorHAnsi" w:hAnsiTheme="minorHAnsi" w:cstheme="minorHAnsi"/>
                <w:szCs w:val="20"/>
              </w:rPr>
              <w:t>6</w:t>
            </w:r>
            <w:r w:rsidRPr="006D385C">
              <w:rPr>
                <w:rFonts w:asciiTheme="minorHAnsi" w:hAnsiTheme="minorHAnsi" w:cstheme="minorHAnsi"/>
                <w:szCs w:val="20"/>
                <w:vertAlign w:val="superscript"/>
              </w:rPr>
              <w:t>th</w:t>
            </w:r>
            <w:r w:rsidRPr="006D385C">
              <w:rPr>
                <w:rFonts w:asciiTheme="minorHAnsi" w:hAnsiTheme="minorHAnsi" w:cstheme="minorHAnsi"/>
                <w:szCs w:val="20"/>
              </w:rPr>
              <w:t xml:space="preserve"> </w:t>
            </w:r>
            <w:r w:rsidR="00D04817">
              <w:rPr>
                <w:rFonts w:asciiTheme="minorHAnsi" w:hAnsiTheme="minorHAnsi" w:cstheme="minorHAnsi"/>
                <w:szCs w:val="20"/>
              </w:rPr>
              <w:t>June</w:t>
            </w:r>
            <w:r w:rsidRPr="006D385C">
              <w:rPr>
                <w:rFonts w:asciiTheme="minorHAnsi" w:hAnsiTheme="minorHAnsi" w:cstheme="minorHAnsi"/>
                <w:szCs w:val="20"/>
              </w:rPr>
              <w:t xml:space="preserve"> 201</w:t>
            </w:r>
            <w:r w:rsidR="00514C7B" w:rsidRPr="006D385C">
              <w:rPr>
                <w:rFonts w:asciiTheme="minorHAnsi" w:hAnsiTheme="minorHAnsi" w:cstheme="minorHAnsi"/>
                <w:szCs w:val="20"/>
              </w:rPr>
              <w:t>4</w:t>
            </w:r>
          </w:p>
        </w:tc>
      </w:tr>
      <w:tr w:rsidR="00884BC2" w:rsidRPr="006D385C" w:rsidTr="00A431D2">
        <w:tc>
          <w:tcPr>
            <w:tcW w:w="3828" w:type="dxa"/>
          </w:tcPr>
          <w:p w:rsidR="00884BC2" w:rsidRPr="006D385C" w:rsidRDefault="006C008F" w:rsidP="006C008F">
            <w:pPr>
              <w:spacing w:after="0"/>
              <w:jc w:val="both"/>
              <w:rPr>
                <w:rFonts w:asciiTheme="minorHAnsi" w:hAnsiTheme="minorHAnsi" w:cstheme="minorHAnsi"/>
                <w:szCs w:val="20"/>
              </w:rPr>
            </w:pPr>
            <w:r w:rsidRPr="006D385C">
              <w:rPr>
                <w:rFonts w:asciiTheme="minorHAnsi" w:hAnsiTheme="minorHAnsi" w:cstheme="minorHAnsi"/>
                <w:szCs w:val="20"/>
              </w:rPr>
              <w:t xml:space="preserve">Delivery </w:t>
            </w:r>
            <w:r w:rsidR="00884BC2" w:rsidRPr="006D385C">
              <w:rPr>
                <w:rFonts w:asciiTheme="minorHAnsi" w:hAnsiTheme="minorHAnsi" w:cstheme="minorHAnsi"/>
                <w:szCs w:val="20"/>
              </w:rPr>
              <w:t>Date</w:t>
            </w:r>
          </w:p>
        </w:tc>
        <w:tc>
          <w:tcPr>
            <w:tcW w:w="5670" w:type="dxa"/>
          </w:tcPr>
          <w:p w:rsidR="00884BC2" w:rsidRPr="006D385C" w:rsidRDefault="00514C7B" w:rsidP="00D04817">
            <w:pPr>
              <w:spacing w:after="0"/>
              <w:jc w:val="both"/>
              <w:rPr>
                <w:rFonts w:asciiTheme="minorHAnsi" w:hAnsiTheme="minorHAnsi" w:cstheme="minorHAnsi"/>
                <w:szCs w:val="20"/>
              </w:rPr>
            </w:pPr>
            <w:r w:rsidRPr="006D385C">
              <w:rPr>
                <w:rFonts w:asciiTheme="minorHAnsi" w:hAnsiTheme="minorHAnsi" w:cstheme="minorHAnsi"/>
                <w:szCs w:val="20"/>
              </w:rPr>
              <w:t>10</w:t>
            </w:r>
            <w:r w:rsidR="00884BC2" w:rsidRPr="006D385C">
              <w:rPr>
                <w:rFonts w:asciiTheme="minorHAnsi" w:hAnsiTheme="minorHAnsi" w:cstheme="minorHAnsi"/>
                <w:szCs w:val="20"/>
                <w:vertAlign w:val="superscript"/>
              </w:rPr>
              <w:t>th</w:t>
            </w:r>
            <w:r w:rsidR="00884BC2" w:rsidRPr="006D385C">
              <w:rPr>
                <w:rFonts w:asciiTheme="minorHAnsi" w:hAnsiTheme="minorHAnsi" w:cstheme="minorHAnsi"/>
                <w:szCs w:val="20"/>
              </w:rPr>
              <w:t xml:space="preserve"> </w:t>
            </w:r>
            <w:r w:rsidR="00D04817">
              <w:rPr>
                <w:rFonts w:asciiTheme="minorHAnsi" w:hAnsiTheme="minorHAnsi" w:cstheme="minorHAnsi"/>
                <w:szCs w:val="20"/>
              </w:rPr>
              <w:t>June</w:t>
            </w:r>
            <w:r w:rsidR="00884BC2" w:rsidRPr="006D385C">
              <w:rPr>
                <w:rFonts w:asciiTheme="minorHAnsi" w:hAnsiTheme="minorHAnsi" w:cstheme="minorHAnsi"/>
                <w:szCs w:val="20"/>
              </w:rPr>
              <w:t xml:space="preserve"> 201</w:t>
            </w:r>
            <w:r w:rsidRPr="006D385C">
              <w:rPr>
                <w:rFonts w:asciiTheme="minorHAnsi" w:hAnsiTheme="minorHAnsi" w:cstheme="minorHAnsi"/>
                <w:szCs w:val="20"/>
              </w:rPr>
              <w:t>4</w:t>
            </w:r>
          </w:p>
        </w:tc>
      </w:tr>
      <w:tr w:rsidR="00884BC2" w:rsidRPr="006D385C" w:rsidTr="00A431D2">
        <w:tc>
          <w:tcPr>
            <w:tcW w:w="3828" w:type="dxa"/>
          </w:tcPr>
          <w:p w:rsidR="00884BC2" w:rsidRPr="006D385C" w:rsidRDefault="00514C7B" w:rsidP="0089164F">
            <w:pPr>
              <w:spacing w:after="0"/>
              <w:jc w:val="both"/>
              <w:rPr>
                <w:rFonts w:asciiTheme="minorHAnsi" w:hAnsiTheme="minorHAnsi" w:cstheme="minorHAnsi"/>
                <w:szCs w:val="20"/>
              </w:rPr>
            </w:pPr>
            <w:r w:rsidRPr="006D385C">
              <w:rPr>
                <w:rFonts w:asciiTheme="minorHAnsi" w:hAnsiTheme="minorHAnsi" w:cstheme="minorHAnsi"/>
                <w:szCs w:val="20"/>
              </w:rPr>
              <w:t>CTD Details</w:t>
            </w:r>
          </w:p>
        </w:tc>
        <w:tc>
          <w:tcPr>
            <w:tcW w:w="5670" w:type="dxa"/>
          </w:tcPr>
          <w:p w:rsidR="00884BC2" w:rsidRPr="006D385C" w:rsidRDefault="00F82400" w:rsidP="00F82400">
            <w:pPr>
              <w:spacing w:after="0"/>
              <w:jc w:val="both"/>
              <w:rPr>
                <w:rFonts w:asciiTheme="minorHAnsi" w:hAnsiTheme="minorHAnsi" w:cstheme="minorHAnsi"/>
                <w:szCs w:val="20"/>
              </w:rPr>
            </w:pPr>
            <w:r w:rsidRPr="00F82400">
              <w:rPr>
                <w:rFonts w:asciiTheme="minorHAnsi" w:hAnsiTheme="minorHAnsi" w:cstheme="minorHAnsi"/>
                <w:szCs w:val="20"/>
              </w:rPr>
              <w:t xml:space="preserve">DE0001141604 </w:t>
            </w:r>
            <w:r w:rsidR="00514C7B" w:rsidRPr="006D385C">
              <w:rPr>
                <w:rFonts w:asciiTheme="minorHAnsi" w:hAnsiTheme="minorHAnsi" w:cstheme="minorHAnsi"/>
                <w:szCs w:val="20"/>
              </w:rPr>
              <w:t xml:space="preserve">/ </w:t>
            </w:r>
            <w:r>
              <w:rPr>
                <w:rFonts w:asciiTheme="minorHAnsi" w:hAnsiTheme="minorHAnsi" w:cstheme="minorHAnsi"/>
                <w:szCs w:val="20"/>
              </w:rPr>
              <w:t>2.75</w:t>
            </w:r>
            <w:r w:rsidR="00514C7B" w:rsidRPr="006D385C">
              <w:rPr>
                <w:rFonts w:asciiTheme="minorHAnsi" w:hAnsiTheme="minorHAnsi" w:cstheme="minorHAnsi"/>
                <w:szCs w:val="20"/>
              </w:rPr>
              <w:t xml:space="preserve">% / Maturity Date </w:t>
            </w:r>
            <w:r>
              <w:rPr>
                <w:rFonts w:asciiTheme="minorHAnsi" w:hAnsiTheme="minorHAnsi" w:cstheme="minorHAnsi"/>
                <w:szCs w:val="20"/>
              </w:rPr>
              <w:t>8</w:t>
            </w:r>
            <w:r w:rsidRPr="00F82400">
              <w:rPr>
                <w:rFonts w:asciiTheme="minorHAnsi" w:hAnsiTheme="minorHAnsi" w:cstheme="minorHAnsi"/>
                <w:szCs w:val="20"/>
                <w:vertAlign w:val="superscript"/>
              </w:rPr>
              <w:t>th</w:t>
            </w:r>
            <w:r>
              <w:rPr>
                <w:rFonts w:asciiTheme="minorHAnsi" w:hAnsiTheme="minorHAnsi" w:cstheme="minorHAnsi"/>
                <w:szCs w:val="20"/>
              </w:rPr>
              <w:t xml:space="preserve"> April</w:t>
            </w:r>
            <w:r w:rsidR="00514C7B" w:rsidRPr="006D385C">
              <w:rPr>
                <w:rFonts w:asciiTheme="minorHAnsi" w:hAnsiTheme="minorHAnsi" w:cstheme="minorHAnsi"/>
                <w:szCs w:val="20"/>
              </w:rPr>
              <w:t xml:space="preserve"> 2016</w:t>
            </w:r>
          </w:p>
        </w:tc>
      </w:tr>
      <w:tr w:rsidR="001803D9" w:rsidRPr="006D385C" w:rsidTr="00A431D2">
        <w:tc>
          <w:tcPr>
            <w:tcW w:w="3828" w:type="dxa"/>
          </w:tcPr>
          <w:p w:rsidR="001803D9" w:rsidRPr="006D385C" w:rsidRDefault="001803D9" w:rsidP="0089164F">
            <w:pPr>
              <w:spacing w:after="0"/>
              <w:jc w:val="both"/>
              <w:rPr>
                <w:rFonts w:asciiTheme="minorHAnsi" w:hAnsiTheme="minorHAnsi" w:cstheme="minorHAnsi"/>
                <w:szCs w:val="20"/>
              </w:rPr>
            </w:pPr>
            <w:r w:rsidRPr="006D385C">
              <w:rPr>
                <w:rFonts w:asciiTheme="minorHAnsi" w:hAnsiTheme="minorHAnsi" w:cstheme="minorHAnsi"/>
                <w:szCs w:val="20"/>
              </w:rPr>
              <w:t>CTD Standard Settlement Date</w:t>
            </w:r>
          </w:p>
        </w:tc>
        <w:tc>
          <w:tcPr>
            <w:tcW w:w="5670" w:type="dxa"/>
          </w:tcPr>
          <w:p w:rsidR="001803D9" w:rsidRPr="006D385C" w:rsidRDefault="001803D9" w:rsidP="0089164F">
            <w:pPr>
              <w:spacing w:after="0"/>
              <w:jc w:val="both"/>
              <w:rPr>
                <w:rFonts w:asciiTheme="minorHAnsi" w:hAnsiTheme="minorHAnsi" w:cstheme="minorHAnsi"/>
                <w:szCs w:val="20"/>
              </w:rPr>
            </w:pPr>
            <w:r w:rsidRPr="006D385C">
              <w:rPr>
                <w:rFonts w:asciiTheme="minorHAnsi" w:hAnsiTheme="minorHAnsi" w:cstheme="minorHAnsi"/>
                <w:szCs w:val="20"/>
              </w:rPr>
              <w:t>T+3</w:t>
            </w:r>
          </w:p>
        </w:tc>
      </w:tr>
      <w:tr w:rsidR="00884BC2" w:rsidRPr="006D385C" w:rsidTr="00A431D2">
        <w:tc>
          <w:tcPr>
            <w:tcW w:w="3828" w:type="dxa"/>
          </w:tcPr>
          <w:p w:rsidR="00884BC2" w:rsidRPr="006D385C" w:rsidRDefault="00514C7B" w:rsidP="0089164F">
            <w:pPr>
              <w:spacing w:after="0"/>
              <w:jc w:val="both"/>
              <w:rPr>
                <w:rFonts w:asciiTheme="minorHAnsi" w:hAnsiTheme="minorHAnsi" w:cstheme="minorHAnsi"/>
                <w:szCs w:val="20"/>
              </w:rPr>
            </w:pPr>
            <w:r w:rsidRPr="006D385C">
              <w:rPr>
                <w:rFonts w:asciiTheme="minorHAnsi" w:hAnsiTheme="minorHAnsi" w:cstheme="minorHAnsi"/>
                <w:szCs w:val="20"/>
              </w:rPr>
              <w:t>CTD Conversion Factor</w:t>
            </w:r>
          </w:p>
        </w:tc>
        <w:tc>
          <w:tcPr>
            <w:tcW w:w="5670" w:type="dxa"/>
          </w:tcPr>
          <w:p w:rsidR="00884BC2" w:rsidRPr="006D385C" w:rsidRDefault="00514C7B" w:rsidP="00F82400">
            <w:pPr>
              <w:spacing w:after="0"/>
              <w:jc w:val="both"/>
              <w:rPr>
                <w:rFonts w:asciiTheme="minorHAnsi" w:hAnsiTheme="minorHAnsi" w:cstheme="minorHAnsi"/>
                <w:szCs w:val="20"/>
              </w:rPr>
            </w:pPr>
            <w:r w:rsidRPr="006D385C">
              <w:rPr>
                <w:rFonts w:asciiTheme="minorHAnsi" w:hAnsiTheme="minorHAnsi" w:cstheme="minorHAnsi"/>
                <w:szCs w:val="20"/>
              </w:rPr>
              <w:t>0.</w:t>
            </w:r>
            <w:r w:rsidR="00F82400">
              <w:rPr>
                <w:rFonts w:asciiTheme="minorHAnsi" w:hAnsiTheme="minorHAnsi" w:cstheme="minorHAnsi"/>
                <w:szCs w:val="20"/>
              </w:rPr>
              <w:t>945174</w:t>
            </w:r>
          </w:p>
        </w:tc>
      </w:tr>
      <w:tr w:rsidR="00884BC2" w:rsidRPr="006D385C" w:rsidTr="00A431D2">
        <w:tc>
          <w:tcPr>
            <w:tcW w:w="3828" w:type="dxa"/>
          </w:tcPr>
          <w:p w:rsidR="00884BC2" w:rsidRPr="006D385C" w:rsidRDefault="00514C7B" w:rsidP="0089164F">
            <w:pPr>
              <w:spacing w:after="0"/>
              <w:jc w:val="both"/>
              <w:rPr>
                <w:rFonts w:asciiTheme="minorHAnsi" w:hAnsiTheme="minorHAnsi" w:cstheme="minorHAnsi"/>
                <w:szCs w:val="20"/>
              </w:rPr>
            </w:pPr>
            <w:r w:rsidRPr="006D385C">
              <w:rPr>
                <w:rFonts w:asciiTheme="minorHAnsi" w:hAnsiTheme="minorHAnsi" w:cstheme="minorHAnsi"/>
                <w:szCs w:val="20"/>
              </w:rPr>
              <w:t>CTD Coupon Frequency</w:t>
            </w:r>
          </w:p>
        </w:tc>
        <w:tc>
          <w:tcPr>
            <w:tcW w:w="5670" w:type="dxa"/>
          </w:tcPr>
          <w:p w:rsidR="00884BC2" w:rsidRPr="006D385C" w:rsidRDefault="00514C7B" w:rsidP="0089164F">
            <w:pPr>
              <w:spacing w:after="0"/>
              <w:jc w:val="both"/>
              <w:rPr>
                <w:rFonts w:asciiTheme="minorHAnsi" w:hAnsiTheme="minorHAnsi" w:cstheme="minorHAnsi"/>
                <w:szCs w:val="20"/>
              </w:rPr>
            </w:pPr>
            <w:r w:rsidRPr="006D385C">
              <w:rPr>
                <w:rFonts w:asciiTheme="minorHAnsi" w:hAnsiTheme="minorHAnsi" w:cstheme="minorHAnsi"/>
                <w:szCs w:val="20"/>
              </w:rPr>
              <w:t>Annual</w:t>
            </w:r>
          </w:p>
        </w:tc>
      </w:tr>
      <w:tr w:rsidR="00514C7B" w:rsidRPr="006D385C" w:rsidTr="00A431D2">
        <w:tc>
          <w:tcPr>
            <w:tcW w:w="3828" w:type="dxa"/>
          </w:tcPr>
          <w:p w:rsidR="00514C7B" w:rsidRPr="006D385C" w:rsidRDefault="00514C7B" w:rsidP="0089164F">
            <w:pPr>
              <w:spacing w:after="0"/>
              <w:jc w:val="both"/>
              <w:rPr>
                <w:rFonts w:asciiTheme="minorHAnsi" w:hAnsiTheme="minorHAnsi" w:cstheme="minorHAnsi"/>
                <w:szCs w:val="20"/>
              </w:rPr>
            </w:pPr>
            <w:r w:rsidRPr="006D385C">
              <w:rPr>
                <w:rFonts w:asciiTheme="minorHAnsi" w:hAnsiTheme="minorHAnsi" w:cstheme="minorHAnsi"/>
                <w:szCs w:val="20"/>
              </w:rPr>
              <w:t>CTD Coupon Day Basis</w:t>
            </w:r>
          </w:p>
        </w:tc>
        <w:tc>
          <w:tcPr>
            <w:tcW w:w="5670" w:type="dxa"/>
          </w:tcPr>
          <w:p w:rsidR="00514C7B" w:rsidRPr="006D385C" w:rsidRDefault="007B1B51" w:rsidP="0089164F">
            <w:pPr>
              <w:spacing w:after="0"/>
              <w:jc w:val="both"/>
              <w:rPr>
                <w:rFonts w:asciiTheme="minorHAnsi" w:hAnsiTheme="minorHAnsi" w:cstheme="minorHAnsi"/>
                <w:szCs w:val="20"/>
              </w:rPr>
            </w:pPr>
            <w:r w:rsidRPr="006D385C">
              <w:rPr>
                <w:rFonts w:asciiTheme="minorHAnsi" w:hAnsiTheme="minorHAnsi" w:cstheme="minorHAnsi"/>
                <w:szCs w:val="20"/>
              </w:rPr>
              <w:t>Actual/Actual</w:t>
            </w:r>
          </w:p>
        </w:tc>
      </w:tr>
      <w:tr w:rsidR="00514C7B" w:rsidRPr="006D385C" w:rsidTr="00A431D2">
        <w:tc>
          <w:tcPr>
            <w:tcW w:w="3828" w:type="dxa"/>
          </w:tcPr>
          <w:p w:rsidR="00514C7B" w:rsidRPr="006D385C" w:rsidRDefault="00514C7B" w:rsidP="0089164F">
            <w:pPr>
              <w:spacing w:after="0"/>
              <w:jc w:val="both"/>
              <w:rPr>
                <w:rFonts w:asciiTheme="minorHAnsi" w:hAnsiTheme="minorHAnsi" w:cstheme="minorHAnsi"/>
                <w:szCs w:val="20"/>
              </w:rPr>
            </w:pPr>
            <w:r w:rsidRPr="006D385C">
              <w:rPr>
                <w:rFonts w:asciiTheme="minorHAnsi" w:hAnsiTheme="minorHAnsi" w:cstheme="minorHAnsi"/>
                <w:szCs w:val="20"/>
              </w:rPr>
              <w:t xml:space="preserve">CTD Clean </w:t>
            </w:r>
            <w:r w:rsidR="00B9725C" w:rsidRPr="006D385C">
              <w:rPr>
                <w:rFonts w:asciiTheme="minorHAnsi" w:hAnsiTheme="minorHAnsi" w:cstheme="minorHAnsi"/>
                <w:szCs w:val="20"/>
              </w:rPr>
              <w:t xml:space="preserve">Quoted </w:t>
            </w:r>
            <w:r w:rsidRPr="006D385C">
              <w:rPr>
                <w:rFonts w:asciiTheme="minorHAnsi" w:hAnsiTheme="minorHAnsi" w:cstheme="minorHAnsi"/>
                <w:szCs w:val="20"/>
              </w:rPr>
              <w:t>Price</w:t>
            </w:r>
          </w:p>
        </w:tc>
        <w:tc>
          <w:tcPr>
            <w:tcW w:w="5670" w:type="dxa"/>
          </w:tcPr>
          <w:p w:rsidR="00514C7B" w:rsidRPr="006D385C" w:rsidRDefault="00F82400" w:rsidP="0089164F">
            <w:pPr>
              <w:spacing w:after="0"/>
              <w:jc w:val="both"/>
              <w:rPr>
                <w:rFonts w:asciiTheme="minorHAnsi" w:hAnsiTheme="minorHAnsi" w:cstheme="minorHAnsi"/>
                <w:szCs w:val="20"/>
              </w:rPr>
            </w:pPr>
            <w:r>
              <w:rPr>
                <w:rFonts w:asciiTheme="minorHAnsi" w:hAnsiTheme="minorHAnsi" w:cstheme="minorHAnsi"/>
                <w:szCs w:val="20"/>
              </w:rPr>
              <w:t>105.625</w:t>
            </w:r>
          </w:p>
        </w:tc>
      </w:tr>
      <w:tr w:rsidR="00514C7B" w:rsidRPr="006D385C" w:rsidTr="00A431D2">
        <w:tc>
          <w:tcPr>
            <w:tcW w:w="3828" w:type="dxa"/>
          </w:tcPr>
          <w:p w:rsidR="00514C7B" w:rsidRPr="006D385C" w:rsidRDefault="00514C7B" w:rsidP="00697666">
            <w:pPr>
              <w:spacing w:after="0"/>
              <w:jc w:val="both"/>
              <w:rPr>
                <w:rFonts w:asciiTheme="minorHAnsi" w:hAnsiTheme="minorHAnsi" w:cstheme="minorHAnsi"/>
                <w:szCs w:val="20"/>
              </w:rPr>
            </w:pPr>
            <w:r w:rsidRPr="006D385C">
              <w:rPr>
                <w:rFonts w:asciiTheme="minorHAnsi" w:hAnsiTheme="minorHAnsi" w:cstheme="minorHAnsi"/>
                <w:szCs w:val="20"/>
              </w:rPr>
              <w:t>Repo Rate</w:t>
            </w:r>
          </w:p>
        </w:tc>
        <w:tc>
          <w:tcPr>
            <w:tcW w:w="5670" w:type="dxa"/>
          </w:tcPr>
          <w:p w:rsidR="00514C7B" w:rsidRPr="006D385C" w:rsidRDefault="00F82400" w:rsidP="0089164F">
            <w:pPr>
              <w:spacing w:after="0"/>
              <w:jc w:val="both"/>
              <w:rPr>
                <w:rFonts w:asciiTheme="minorHAnsi" w:hAnsiTheme="minorHAnsi" w:cstheme="minorHAnsi"/>
                <w:szCs w:val="20"/>
              </w:rPr>
            </w:pPr>
            <w:r>
              <w:rPr>
                <w:rFonts w:asciiTheme="minorHAnsi" w:hAnsiTheme="minorHAnsi" w:cstheme="minorHAnsi"/>
                <w:szCs w:val="20"/>
              </w:rPr>
              <w:t>-0.09</w:t>
            </w:r>
            <w:r w:rsidR="00514C7B" w:rsidRPr="006D385C">
              <w:rPr>
                <w:rFonts w:asciiTheme="minorHAnsi" w:hAnsiTheme="minorHAnsi" w:cstheme="minorHAnsi"/>
                <w:szCs w:val="20"/>
              </w:rPr>
              <w:t>%</w:t>
            </w:r>
          </w:p>
        </w:tc>
      </w:tr>
      <w:tr w:rsidR="00514C7B" w:rsidRPr="006D385C" w:rsidTr="00A431D2">
        <w:tc>
          <w:tcPr>
            <w:tcW w:w="3828" w:type="dxa"/>
          </w:tcPr>
          <w:p w:rsidR="00514C7B" w:rsidRPr="006D385C" w:rsidRDefault="00514C7B" w:rsidP="0089164F">
            <w:pPr>
              <w:spacing w:after="0"/>
              <w:jc w:val="both"/>
              <w:rPr>
                <w:rFonts w:asciiTheme="minorHAnsi" w:hAnsiTheme="minorHAnsi" w:cstheme="minorHAnsi"/>
                <w:szCs w:val="20"/>
              </w:rPr>
            </w:pPr>
            <w:r w:rsidRPr="006D385C">
              <w:rPr>
                <w:rFonts w:asciiTheme="minorHAnsi" w:hAnsiTheme="minorHAnsi" w:cstheme="minorHAnsi"/>
                <w:szCs w:val="20"/>
              </w:rPr>
              <w:t>Repo Day Basis</w:t>
            </w:r>
          </w:p>
        </w:tc>
        <w:tc>
          <w:tcPr>
            <w:tcW w:w="5670" w:type="dxa"/>
          </w:tcPr>
          <w:p w:rsidR="00514C7B" w:rsidRPr="006D385C" w:rsidRDefault="00514C7B" w:rsidP="00774FC9">
            <w:pPr>
              <w:spacing w:after="0"/>
              <w:jc w:val="both"/>
              <w:rPr>
                <w:rFonts w:asciiTheme="minorHAnsi" w:hAnsiTheme="minorHAnsi" w:cstheme="minorHAnsi"/>
                <w:szCs w:val="20"/>
              </w:rPr>
            </w:pPr>
            <w:r w:rsidRPr="006D385C">
              <w:rPr>
                <w:rFonts w:asciiTheme="minorHAnsi" w:hAnsiTheme="minorHAnsi" w:cstheme="minorHAnsi"/>
                <w:szCs w:val="20"/>
              </w:rPr>
              <w:t>Actual/</w:t>
            </w:r>
            <w:r w:rsidR="00774FC9" w:rsidRPr="006D385C">
              <w:rPr>
                <w:rFonts w:asciiTheme="minorHAnsi" w:hAnsiTheme="minorHAnsi" w:cstheme="minorHAnsi"/>
                <w:szCs w:val="20"/>
              </w:rPr>
              <w:t>365</w:t>
            </w:r>
          </w:p>
        </w:tc>
      </w:tr>
      <w:tr w:rsidR="00884BC2" w:rsidRPr="006D385C" w:rsidTr="00A431D2">
        <w:tc>
          <w:tcPr>
            <w:tcW w:w="3828" w:type="dxa"/>
          </w:tcPr>
          <w:p w:rsidR="00884BC2" w:rsidRPr="006D385C" w:rsidRDefault="00515462" w:rsidP="0089164F">
            <w:pPr>
              <w:spacing w:after="0"/>
              <w:jc w:val="both"/>
              <w:rPr>
                <w:rFonts w:asciiTheme="minorHAnsi" w:hAnsiTheme="minorHAnsi" w:cstheme="minorHAnsi"/>
                <w:szCs w:val="20"/>
              </w:rPr>
            </w:pPr>
            <w:r>
              <w:rPr>
                <w:rFonts w:asciiTheme="minorHAnsi" w:hAnsiTheme="minorHAnsi" w:cstheme="minorHAnsi"/>
                <w:szCs w:val="20"/>
              </w:rPr>
              <w:t>Ev</w:t>
            </w:r>
            <w:r w:rsidRPr="006D385C">
              <w:rPr>
                <w:rFonts w:asciiTheme="minorHAnsi" w:hAnsiTheme="minorHAnsi" w:cstheme="minorHAnsi"/>
                <w:szCs w:val="20"/>
              </w:rPr>
              <w:t xml:space="preserve">aluation </w:t>
            </w:r>
            <w:r w:rsidR="00884BC2" w:rsidRPr="006D385C">
              <w:rPr>
                <w:rFonts w:asciiTheme="minorHAnsi" w:hAnsiTheme="minorHAnsi" w:cstheme="minorHAnsi"/>
                <w:szCs w:val="20"/>
              </w:rPr>
              <w:t>Date</w:t>
            </w:r>
          </w:p>
        </w:tc>
        <w:tc>
          <w:tcPr>
            <w:tcW w:w="5670" w:type="dxa"/>
          </w:tcPr>
          <w:p w:rsidR="00884BC2" w:rsidRPr="006D385C" w:rsidRDefault="00884BC2" w:rsidP="0089164F">
            <w:pPr>
              <w:spacing w:after="0"/>
              <w:jc w:val="both"/>
              <w:rPr>
                <w:rFonts w:asciiTheme="minorHAnsi" w:hAnsiTheme="minorHAnsi" w:cstheme="minorHAnsi"/>
                <w:szCs w:val="20"/>
              </w:rPr>
            </w:pPr>
            <w:r w:rsidRPr="006D385C">
              <w:rPr>
                <w:rFonts w:asciiTheme="minorHAnsi" w:hAnsiTheme="minorHAnsi" w:cstheme="minorHAnsi"/>
                <w:szCs w:val="20"/>
              </w:rPr>
              <w:t>17</w:t>
            </w:r>
            <w:r w:rsidRPr="006D385C">
              <w:rPr>
                <w:rFonts w:asciiTheme="minorHAnsi" w:hAnsiTheme="minorHAnsi" w:cstheme="minorHAnsi"/>
                <w:szCs w:val="20"/>
                <w:vertAlign w:val="superscript"/>
              </w:rPr>
              <w:t>th</w:t>
            </w:r>
            <w:r w:rsidRPr="006D385C">
              <w:rPr>
                <w:rFonts w:asciiTheme="minorHAnsi" w:hAnsiTheme="minorHAnsi" w:cstheme="minorHAnsi"/>
                <w:szCs w:val="20"/>
              </w:rPr>
              <w:t xml:space="preserve"> February 2014</w:t>
            </w:r>
          </w:p>
        </w:tc>
      </w:tr>
    </w:tbl>
    <w:p w:rsidR="00884BC2" w:rsidRPr="006D385C" w:rsidRDefault="00884BC2" w:rsidP="0089164F">
      <w:pPr>
        <w:spacing w:after="120"/>
        <w:jc w:val="both"/>
      </w:pPr>
    </w:p>
    <w:p w:rsidR="00B87DC4" w:rsidRPr="006D385C" w:rsidRDefault="00075EDB" w:rsidP="0089164F">
      <w:pPr>
        <w:jc w:val="both"/>
      </w:pPr>
      <w:r w:rsidRPr="006D385C">
        <w:lastRenderedPageBreak/>
        <w:t xml:space="preserve">The relevant tenor points on the </w:t>
      </w:r>
      <w:r w:rsidRPr="006D385C">
        <w:rPr>
          <w:rFonts w:asciiTheme="minorHAnsi" w:hAnsiTheme="minorHAnsi" w:cstheme="minorHAnsi"/>
        </w:rPr>
        <w:t xml:space="preserve">EUR BOND DE I016 </w:t>
      </w:r>
      <w:r w:rsidRPr="006D385C">
        <w:t>sovereign discount curve (as at 17</w:t>
      </w:r>
      <w:r w:rsidRPr="006D385C">
        <w:rPr>
          <w:vertAlign w:val="superscript"/>
        </w:rPr>
        <w:t>th</w:t>
      </w:r>
      <w:r w:rsidRPr="006D385C">
        <w:t xml:space="preserve"> February 2014, the chosen </w:t>
      </w:r>
      <w:r w:rsidR="00D53CDD">
        <w:t>e</w:t>
      </w:r>
      <w:r w:rsidRPr="006D385C">
        <w:t>valuation date) are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2410"/>
      </w:tblGrid>
      <w:tr w:rsidR="00075EDB" w:rsidRPr="006D385C" w:rsidTr="00C44657">
        <w:tc>
          <w:tcPr>
            <w:tcW w:w="1418" w:type="dxa"/>
            <w:shd w:val="clear" w:color="auto" w:fill="D9D9D9" w:themeFill="background1" w:themeFillShade="D9"/>
          </w:tcPr>
          <w:p w:rsidR="00075EDB" w:rsidRPr="006D385C" w:rsidRDefault="00816672" w:rsidP="00F31AFF">
            <w:pPr>
              <w:spacing w:after="0"/>
              <w:jc w:val="center"/>
              <w:rPr>
                <w:rFonts w:asciiTheme="minorHAnsi" w:hAnsiTheme="minorHAnsi" w:cstheme="minorHAnsi"/>
                <w:b/>
                <w:szCs w:val="20"/>
              </w:rPr>
            </w:pPr>
            <w:r w:rsidRPr="006D385C">
              <w:rPr>
                <w:rFonts w:asciiTheme="minorHAnsi" w:hAnsiTheme="minorHAnsi" w:cstheme="minorHAnsi"/>
                <w:b/>
                <w:szCs w:val="20"/>
              </w:rPr>
              <w:t>Years (Actual/365)</w:t>
            </w:r>
          </w:p>
        </w:tc>
        <w:tc>
          <w:tcPr>
            <w:tcW w:w="2410" w:type="dxa"/>
            <w:shd w:val="clear" w:color="auto" w:fill="D9D9D9" w:themeFill="background1" w:themeFillShade="D9"/>
          </w:tcPr>
          <w:p w:rsidR="00075EDB" w:rsidRPr="006D385C" w:rsidRDefault="00075EDB" w:rsidP="00F31AFF">
            <w:pPr>
              <w:spacing w:after="0"/>
              <w:jc w:val="center"/>
              <w:rPr>
                <w:rFonts w:asciiTheme="minorHAnsi" w:hAnsiTheme="minorHAnsi" w:cstheme="minorHAnsi"/>
                <w:b/>
                <w:szCs w:val="20"/>
              </w:rPr>
            </w:pPr>
            <w:r w:rsidRPr="006D385C">
              <w:rPr>
                <w:rFonts w:asciiTheme="minorHAnsi" w:hAnsiTheme="minorHAnsi" w:cstheme="minorHAnsi"/>
                <w:b/>
                <w:szCs w:val="20"/>
              </w:rPr>
              <w:t>Annually Compounded Zero-Coupon Rate</w:t>
            </w:r>
          </w:p>
        </w:tc>
      </w:tr>
      <w:tr w:rsidR="00F82400" w:rsidRPr="006D385C" w:rsidTr="00816672">
        <w:tc>
          <w:tcPr>
            <w:tcW w:w="1418" w:type="dxa"/>
          </w:tcPr>
          <w:p w:rsidR="00F82400" w:rsidRDefault="00F82400" w:rsidP="00F31AFF">
            <w:pPr>
              <w:spacing w:after="0"/>
              <w:jc w:val="center"/>
              <w:rPr>
                <w:rFonts w:asciiTheme="minorHAnsi" w:hAnsiTheme="minorHAnsi" w:cstheme="minorHAnsi"/>
                <w:szCs w:val="20"/>
              </w:rPr>
            </w:pPr>
            <w:r>
              <w:rPr>
                <w:rFonts w:asciiTheme="minorHAnsi" w:hAnsiTheme="minorHAnsi" w:cstheme="minorHAnsi"/>
                <w:szCs w:val="20"/>
              </w:rPr>
              <w:t>0.0822</w:t>
            </w:r>
          </w:p>
        </w:tc>
        <w:tc>
          <w:tcPr>
            <w:tcW w:w="2410" w:type="dxa"/>
          </w:tcPr>
          <w:p w:rsidR="00F82400" w:rsidRDefault="00F82400" w:rsidP="00F31AFF">
            <w:pPr>
              <w:spacing w:after="0"/>
              <w:jc w:val="center"/>
              <w:rPr>
                <w:rFonts w:asciiTheme="minorHAnsi" w:hAnsiTheme="minorHAnsi" w:cstheme="minorHAnsi"/>
                <w:szCs w:val="20"/>
              </w:rPr>
            </w:pPr>
            <w:r>
              <w:rPr>
                <w:rFonts w:asciiTheme="minorHAnsi" w:hAnsiTheme="minorHAnsi" w:cstheme="minorHAnsi"/>
                <w:szCs w:val="20"/>
              </w:rPr>
              <w:t>0.06</w:t>
            </w:r>
            <w:r w:rsidRPr="006D385C">
              <w:rPr>
                <w:rFonts w:asciiTheme="minorHAnsi" w:hAnsiTheme="minorHAnsi" w:cstheme="minorHAnsi"/>
                <w:szCs w:val="20"/>
              </w:rPr>
              <w:t>80%</w:t>
            </w:r>
          </w:p>
        </w:tc>
      </w:tr>
      <w:tr w:rsidR="00F82400" w:rsidRPr="006D385C" w:rsidTr="00816672">
        <w:tc>
          <w:tcPr>
            <w:tcW w:w="1418" w:type="dxa"/>
          </w:tcPr>
          <w:p w:rsidR="00F82400" w:rsidRPr="006D385C" w:rsidRDefault="00F82400" w:rsidP="00F31AFF">
            <w:pPr>
              <w:spacing w:after="0"/>
              <w:jc w:val="center"/>
              <w:rPr>
                <w:rFonts w:asciiTheme="minorHAnsi" w:hAnsiTheme="minorHAnsi" w:cstheme="minorHAnsi"/>
                <w:szCs w:val="20"/>
              </w:rPr>
            </w:pPr>
            <w:r>
              <w:rPr>
                <w:rFonts w:asciiTheme="minorHAnsi" w:hAnsiTheme="minorHAnsi" w:cstheme="minorHAnsi"/>
                <w:szCs w:val="20"/>
              </w:rPr>
              <w:t>0.2466</w:t>
            </w:r>
          </w:p>
        </w:tc>
        <w:tc>
          <w:tcPr>
            <w:tcW w:w="2410" w:type="dxa"/>
          </w:tcPr>
          <w:p w:rsidR="00F82400" w:rsidRPr="006D385C" w:rsidRDefault="00F82400" w:rsidP="00F31AFF">
            <w:pPr>
              <w:spacing w:after="0"/>
              <w:jc w:val="center"/>
              <w:rPr>
                <w:rFonts w:asciiTheme="minorHAnsi" w:hAnsiTheme="minorHAnsi" w:cstheme="minorHAnsi"/>
                <w:szCs w:val="20"/>
              </w:rPr>
            </w:pPr>
            <w:r>
              <w:rPr>
                <w:rFonts w:asciiTheme="minorHAnsi" w:hAnsiTheme="minorHAnsi" w:cstheme="minorHAnsi"/>
                <w:szCs w:val="20"/>
              </w:rPr>
              <w:t>0.06</w:t>
            </w:r>
            <w:r w:rsidRPr="006D385C">
              <w:rPr>
                <w:rFonts w:asciiTheme="minorHAnsi" w:hAnsiTheme="minorHAnsi" w:cstheme="minorHAnsi"/>
                <w:szCs w:val="20"/>
              </w:rPr>
              <w:t>80%</w:t>
            </w:r>
          </w:p>
        </w:tc>
      </w:tr>
      <w:tr w:rsidR="00075EDB" w:rsidRPr="006D385C" w:rsidTr="00816672">
        <w:tc>
          <w:tcPr>
            <w:tcW w:w="1418" w:type="dxa"/>
          </w:tcPr>
          <w:p w:rsidR="00075EDB" w:rsidRPr="006D385C" w:rsidRDefault="00075EDB" w:rsidP="00F31AFF">
            <w:pPr>
              <w:spacing w:after="0"/>
              <w:jc w:val="center"/>
              <w:rPr>
                <w:rFonts w:asciiTheme="minorHAnsi" w:hAnsiTheme="minorHAnsi" w:cstheme="minorHAnsi"/>
                <w:szCs w:val="20"/>
              </w:rPr>
            </w:pPr>
            <w:r w:rsidRPr="006D385C">
              <w:rPr>
                <w:rFonts w:asciiTheme="minorHAnsi" w:hAnsiTheme="minorHAnsi" w:cstheme="minorHAnsi"/>
                <w:szCs w:val="20"/>
              </w:rPr>
              <w:t>0.</w:t>
            </w:r>
            <w:r w:rsidR="00F82400">
              <w:rPr>
                <w:rFonts w:asciiTheme="minorHAnsi" w:hAnsiTheme="minorHAnsi" w:cstheme="minorHAnsi"/>
                <w:szCs w:val="20"/>
              </w:rPr>
              <w:t>4932</w:t>
            </w:r>
          </w:p>
        </w:tc>
        <w:tc>
          <w:tcPr>
            <w:tcW w:w="2410" w:type="dxa"/>
          </w:tcPr>
          <w:p w:rsidR="00075EDB" w:rsidRPr="006D385C" w:rsidRDefault="00075EDB" w:rsidP="00F31AFF">
            <w:pPr>
              <w:spacing w:after="0"/>
              <w:jc w:val="center"/>
              <w:rPr>
                <w:rFonts w:asciiTheme="minorHAnsi" w:hAnsiTheme="minorHAnsi" w:cstheme="minorHAnsi"/>
                <w:szCs w:val="20"/>
              </w:rPr>
            </w:pPr>
            <w:r w:rsidRPr="006D385C">
              <w:rPr>
                <w:rFonts w:asciiTheme="minorHAnsi" w:hAnsiTheme="minorHAnsi" w:cstheme="minorHAnsi"/>
                <w:szCs w:val="20"/>
              </w:rPr>
              <w:t>0.0880%</w:t>
            </w:r>
          </w:p>
        </w:tc>
      </w:tr>
      <w:tr w:rsidR="00075EDB" w:rsidRPr="006D385C" w:rsidTr="00816672">
        <w:tc>
          <w:tcPr>
            <w:tcW w:w="1418" w:type="dxa"/>
          </w:tcPr>
          <w:p w:rsidR="00075EDB" w:rsidRPr="006D385C" w:rsidRDefault="00075EDB" w:rsidP="00F31AFF">
            <w:pPr>
              <w:spacing w:after="0"/>
              <w:jc w:val="center"/>
              <w:rPr>
                <w:rFonts w:asciiTheme="minorHAnsi" w:hAnsiTheme="minorHAnsi" w:cstheme="minorHAnsi"/>
                <w:szCs w:val="20"/>
              </w:rPr>
            </w:pPr>
            <w:r w:rsidRPr="006D385C">
              <w:rPr>
                <w:rFonts w:asciiTheme="minorHAnsi" w:hAnsiTheme="minorHAnsi" w:cstheme="minorHAnsi"/>
                <w:szCs w:val="20"/>
              </w:rPr>
              <w:t>1.00</w:t>
            </w:r>
            <w:r w:rsidR="00F82400">
              <w:rPr>
                <w:rFonts w:asciiTheme="minorHAnsi" w:hAnsiTheme="minorHAnsi" w:cstheme="minorHAnsi"/>
                <w:szCs w:val="20"/>
              </w:rPr>
              <w:t>00</w:t>
            </w:r>
          </w:p>
        </w:tc>
        <w:tc>
          <w:tcPr>
            <w:tcW w:w="2410" w:type="dxa"/>
          </w:tcPr>
          <w:p w:rsidR="00075EDB" w:rsidRPr="006D385C" w:rsidRDefault="00075EDB" w:rsidP="00F31AFF">
            <w:pPr>
              <w:spacing w:after="0"/>
              <w:jc w:val="center"/>
              <w:rPr>
                <w:rFonts w:asciiTheme="minorHAnsi" w:hAnsiTheme="minorHAnsi" w:cstheme="minorHAnsi"/>
                <w:szCs w:val="20"/>
              </w:rPr>
            </w:pPr>
            <w:r w:rsidRPr="006D385C">
              <w:rPr>
                <w:rFonts w:asciiTheme="minorHAnsi" w:hAnsiTheme="minorHAnsi" w:cstheme="minorHAnsi"/>
                <w:szCs w:val="20"/>
              </w:rPr>
              <w:t>0.0830%</w:t>
            </w:r>
          </w:p>
        </w:tc>
      </w:tr>
      <w:tr w:rsidR="00075EDB" w:rsidRPr="006D385C" w:rsidTr="00816672">
        <w:tc>
          <w:tcPr>
            <w:tcW w:w="1418" w:type="dxa"/>
          </w:tcPr>
          <w:p w:rsidR="00075EDB" w:rsidRPr="006D385C" w:rsidRDefault="00075EDB" w:rsidP="00F31AFF">
            <w:pPr>
              <w:spacing w:after="0"/>
              <w:jc w:val="center"/>
              <w:rPr>
                <w:rFonts w:asciiTheme="minorHAnsi" w:hAnsiTheme="minorHAnsi" w:cstheme="minorHAnsi"/>
                <w:szCs w:val="20"/>
              </w:rPr>
            </w:pPr>
            <w:r w:rsidRPr="006D385C">
              <w:rPr>
                <w:rFonts w:asciiTheme="minorHAnsi" w:hAnsiTheme="minorHAnsi" w:cstheme="minorHAnsi"/>
                <w:szCs w:val="20"/>
              </w:rPr>
              <w:t>2.00</w:t>
            </w:r>
            <w:r w:rsidR="00F82400">
              <w:rPr>
                <w:rFonts w:asciiTheme="minorHAnsi" w:hAnsiTheme="minorHAnsi" w:cstheme="minorHAnsi"/>
                <w:szCs w:val="20"/>
              </w:rPr>
              <w:t>00</w:t>
            </w:r>
          </w:p>
        </w:tc>
        <w:tc>
          <w:tcPr>
            <w:tcW w:w="2410" w:type="dxa"/>
          </w:tcPr>
          <w:p w:rsidR="00075EDB" w:rsidRPr="006D385C" w:rsidRDefault="00075EDB" w:rsidP="00F31AFF">
            <w:pPr>
              <w:spacing w:after="0"/>
              <w:jc w:val="center"/>
              <w:rPr>
                <w:rFonts w:asciiTheme="minorHAnsi" w:hAnsiTheme="minorHAnsi" w:cstheme="minorHAnsi"/>
                <w:szCs w:val="20"/>
              </w:rPr>
            </w:pPr>
            <w:r w:rsidRPr="006D385C">
              <w:rPr>
                <w:rFonts w:asciiTheme="minorHAnsi" w:hAnsiTheme="minorHAnsi" w:cstheme="minorHAnsi"/>
                <w:szCs w:val="20"/>
              </w:rPr>
              <w:t>0.1090%</w:t>
            </w:r>
          </w:p>
        </w:tc>
      </w:tr>
      <w:tr w:rsidR="00F82400" w:rsidRPr="006D385C" w:rsidTr="00816672">
        <w:tc>
          <w:tcPr>
            <w:tcW w:w="1418" w:type="dxa"/>
          </w:tcPr>
          <w:p w:rsidR="00F82400" w:rsidRPr="006D385C" w:rsidRDefault="00F82400" w:rsidP="00F31AFF">
            <w:pPr>
              <w:spacing w:after="0"/>
              <w:jc w:val="center"/>
              <w:rPr>
                <w:rFonts w:asciiTheme="minorHAnsi" w:hAnsiTheme="minorHAnsi" w:cstheme="minorHAnsi"/>
                <w:szCs w:val="20"/>
              </w:rPr>
            </w:pPr>
            <w:r>
              <w:rPr>
                <w:rFonts w:asciiTheme="minorHAnsi" w:hAnsiTheme="minorHAnsi" w:cstheme="minorHAnsi"/>
                <w:szCs w:val="20"/>
              </w:rPr>
              <w:t>3.0000</w:t>
            </w:r>
          </w:p>
        </w:tc>
        <w:tc>
          <w:tcPr>
            <w:tcW w:w="2410" w:type="dxa"/>
          </w:tcPr>
          <w:p w:rsidR="00F82400" w:rsidRPr="006D385C" w:rsidRDefault="00F82400" w:rsidP="00F31AFF">
            <w:pPr>
              <w:spacing w:after="0"/>
              <w:jc w:val="center"/>
              <w:rPr>
                <w:rFonts w:asciiTheme="minorHAnsi" w:hAnsiTheme="minorHAnsi" w:cstheme="minorHAnsi"/>
                <w:szCs w:val="20"/>
              </w:rPr>
            </w:pPr>
            <w:r>
              <w:rPr>
                <w:rFonts w:asciiTheme="minorHAnsi" w:hAnsiTheme="minorHAnsi" w:cstheme="minorHAnsi"/>
                <w:szCs w:val="20"/>
              </w:rPr>
              <w:t>0.2120%</w:t>
            </w:r>
          </w:p>
        </w:tc>
      </w:tr>
    </w:tbl>
    <w:p w:rsidR="00F82400" w:rsidRPr="006D385C" w:rsidRDefault="00F82400" w:rsidP="0089164F">
      <w:pPr>
        <w:spacing w:after="120"/>
        <w:jc w:val="both"/>
        <w:rPr>
          <w:rFonts w:asciiTheme="minorHAnsi" w:hAnsiTheme="minorHAnsi" w:cstheme="minorHAnsi"/>
          <w:szCs w:val="20"/>
        </w:rPr>
      </w:pPr>
    </w:p>
    <w:p w:rsidR="002A4371" w:rsidRPr="006D385C" w:rsidRDefault="00C13D2F" w:rsidP="0089164F">
      <w:pPr>
        <w:jc w:val="both"/>
        <w:rPr>
          <w:rFonts w:asciiTheme="minorHAnsi" w:hAnsiTheme="minorHAnsi" w:cstheme="minorHAnsi"/>
          <w:szCs w:val="20"/>
        </w:rPr>
      </w:pPr>
      <w:r w:rsidRPr="006D385C">
        <w:t>In addition</w:t>
      </w:r>
      <w:r w:rsidR="00C0457B" w:rsidRPr="006D385C">
        <w:t xml:space="preserve">, </w:t>
      </w:r>
      <w:r w:rsidR="002A4371" w:rsidRPr="006D385C">
        <w:rPr>
          <w:rFonts w:asciiTheme="minorHAnsi" w:hAnsiTheme="minorHAnsi" w:cstheme="minorHAnsi"/>
          <w:szCs w:val="20"/>
        </w:rPr>
        <w:t xml:space="preserve">the outstanding cash flows on the CTD (per EUR 100 of notional principal) </w:t>
      </w:r>
      <w:r w:rsidR="00326DA5" w:rsidRPr="006D385C">
        <w:t>as at 20</w:t>
      </w:r>
      <w:r w:rsidR="002A4371" w:rsidRPr="006D385C">
        <w:rPr>
          <w:vertAlign w:val="superscript"/>
        </w:rPr>
        <w:t>th</w:t>
      </w:r>
      <w:r w:rsidR="002A4371" w:rsidRPr="006D385C">
        <w:t xml:space="preserve"> February 2014 </w:t>
      </w:r>
      <w:r w:rsidR="00326DA5" w:rsidRPr="006D385C">
        <w:t xml:space="preserve">(the corresponding settlement date) </w:t>
      </w:r>
      <w:r w:rsidR="002A4371" w:rsidRPr="006D385C">
        <w:rPr>
          <w:rFonts w:asciiTheme="minorHAnsi" w:hAnsiTheme="minorHAnsi" w:cstheme="minorHAnsi"/>
          <w:szCs w:val="20"/>
        </w:rPr>
        <w:t>are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4"/>
        <w:gridCol w:w="2375"/>
        <w:gridCol w:w="2374"/>
        <w:gridCol w:w="2375"/>
      </w:tblGrid>
      <w:tr w:rsidR="006E6F2D" w:rsidRPr="006D385C" w:rsidTr="00C44657">
        <w:tc>
          <w:tcPr>
            <w:tcW w:w="2374" w:type="dxa"/>
            <w:shd w:val="clear" w:color="auto" w:fill="D9D9D9" w:themeFill="background1" w:themeFillShade="D9"/>
          </w:tcPr>
          <w:p w:rsidR="006E6F2D" w:rsidRPr="006D385C" w:rsidRDefault="006E6F2D" w:rsidP="0089164F">
            <w:pPr>
              <w:spacing w:after="0"/>
              <w:jc w:val="center"/>
              <w:rPr>
                <w:rFonts w:asciiTheme="minorHAnsi" w:hAnsiTheme="minorHAnsi" w:cstheme="minorHAnsi"/>
                <w:b/>
                <w:szCs w:val="20"/>
              </w:rPr>
            </w:pPr>
            <w:r w:rsidRPr="006D385C">
              <w:rPr>
                <w:rFonts w:asciiTheme="minorHAnsi" w:hAnsiTheme="minorHAnsi" w:cstheme="minorHAnsi"/>
                <w:b/>
                <w:szCs w:val="20"/>
              </w:rPr>
              <w:t>Coupon Rate / Principal</w:t>
            </w:r>
          </w:p>
        </w:tc>
        <w:tc>
          <w:tcPr>
            <w:tcW w:w="2375" w:type="dxa"/>
            <w:shd w:val="clear" w:color="auto" w:fill="D9D9D9" w:themeFill="background1" w:themeFillShade="D9"/>
          </w:tcPr>
          <w:p w:rsidR="006E6F2D" w:rsidRPr="006D385C" w:rsidRDefault="006E6F2D" w:rsidP="0089164F">
            <w:pPr>
              <w:spacing w:after="0"/>
              <w:jc w:val="center"/>
              <w:rPr>
                <w:rFonts w:asciiTheme="minorHAnsi" w:hAnsiTheme="minorHAnsi" w:cstheme="minorHAnsi"/>
                <w:b/>
                <w:szCs w:val="20"/>
              </w:rPr>
            </w:pPr>
            <w:r w:rsidRPr="006D385C">
              <w:rPr>
                <w:rFonts w:asciiTheme="minorHAnsi" w:hAnsiTheme="minorHAnsi" w:cstheme="minorHAnsi"/>
                <w:b/>
                <w:szCs w:val="20"/>
              </w:rPr>
              <w:t>Period Start Date</w:t>
            </w:r>
          </w:p>
        </w:tc>
        <w:tc>
          <w:tcPr>
            <w:tcW w:w="2374" w:type="dxa"/>
            <w:shd w:val="clear" w:color="auto" w:fill="D9D9D9" w:themeFill="background1" w:themeFillShade="D9"/>
          </w:tcPr>
          <w:p w:rsidR="006E6F2D" w:rsidRPr="006D385C" w:rsidRDefault="006E6F2D" w:rsidP="0089164F">
            <w:pPr>
              <w:spacing w:after="0"/>
              <w:jc w:val="center"/>
              <w:rPr>
                <w:rFonts w:asciiTheme="minorHAnsi" w:hAnsiTheme="minorHAnsi" w:cstheme="minorHAnsi"/>
                <w:b/>
                <w:szCs w:val="20"/>
              </w:rPr>
            </w:pPr>
            <w:r w:rsidRPr="006D385C">
              <w:rPr>
                <w:rFonts w:asciiTheme="minorHAnsi" w:hAnsiTheme="minorHAnsi" w:cstheme="minorHAnsi"/>
                <w:b/>
                <w:szCs w:val="20"/>
              </w:rPr>
              <w:t>Period End Date / Cash Flow Date</w:t>
            </w:r>
          </w:p>
        </w:tc>
        <w:tc>
          <w:tcPr>
            <w:tcW w:w="2375" w:type="dxa"/>
            <w:shd w:val="clear" w:color="auto" w:fill="D9D9D9" w:themeFill="background1" w:themeFillShade="D9"/>
          </w:tcPr>
          <w:p w:rsidR="006E6F2D" w:rsidRPr="006D385C" w:rsidRDefault="006E6F2D" w:rsidP="0089164F">
            <w:pPr>
              <w:spacing w:after="0"/>
              <w:jc w:val="center"/>
              <w:rPr>
                <w:rFonts w:asciiTheme="minorHAnsi" w:hAnsiTheme="minorHAnsi" w:cstheme="minorHAnsi"/>
                <w:b/>
                <w:szCs w:val="20"/>
              </w:rPr>
            </w:pPr>
            <w:r w:rsidRPr="006D385C">
              <w:rPr>
                <w:rFonts w:asciiTheme="minorHAnsi" w:hAnsiTheme="minorHAnsi" w:cstheme="minorHAnsi"/>
                <w:b/>
                <w:szCs w:val="20"/>
              </w:rPr>
              <w:t>Cash Flow</w:t>
            </w:r>
          </w:p>
          <w:p w:rsidR="006E6F2D" w:rsidRPr="006D385C" w:rsidRDefault="006E6F2D" w:rsidP="0089164F">
            <w:pPr>
              <w:spacing w:after="0"/>
              <w:jc w:val="center"/>
              <w:rPr>
                <w:rFonts w:asciiTheme="minorHAnsi" w:hAnsiTheme="minorHAnsi" w:cstheme="minorHAnsi"/>
                <w:b/>
                <w:szCs w:val="20"/>
              </w:rPr>
            </w:pPr>
            <w:r w:rsidRPr="006D385C">
              <w:rPr>
                <w:rFonts w:asciiTheme="minorHAnsi" w:hAnsiTheme="minorHAnsi" w:cstheme="minorHAnsi"/>
                <w:b/>
                <w:szCs w:val="20"/>
              </w:rPr>
              <w:t>(CF)</w:t>
            </w:r>
          </w:p>
        </w:tc>
      </w:tr>
      <w:tr w:rsidR="006E6F2D" w:rsidRPr="006D385C" w:rsidTr="00EC4265">
        <w:tc>
          <w:tcPr>
            <w:tcW w:w="2374" w:type="dxa"/>
          </w:tcPr>
          <w:p w:rsidR="006E6F2D" w:rsidRPr="006D385C" w:rsidRDefault="00F82400" w:rsidP="0089164F">
            <w:pPr>
              <w:spacing w:after="0"/>
              <w:jc w:val="center"/>
              <w:rPr>
                <w:rFonts w:asciiTheme="minorHAnsi" w:hAnsiTheme="minorHAnsi" w:cstheme="minorHAnsi"/>
                <w:szCs w:val="20"/>
              </w:rPr>
            </w:pPr>
            <w:r>
              <w:rPr>
                <w:rFonts w:asciiTheme="minorHAnsi" w:hAnsiTheme="minorHAnsi" w:cstheme="minorHAnsi"/>
                <w:szCs w:val="20"/>
              </w:rPr>
              <w:t>2.75</w:t>
            </w:r>
            <w:r w:rsidR="006E6F2D" w:rsidRPr="006D385C">
              <w:rPr>
                <w:rFonts w:asciiTheme="minorHAnsi" w:hAnsiTheme="minorHAnsi" w:cstheme="minorHAnsi"/>
                <w:szCs w:val="20"/>
              </w:rPr>
              <w:t>%</w:t>
            </w:r>
          </w:p>
        </w:tc>
        <w:tc>
          <w:tcPr>
            <w:tcW w:w="2375" w:type="dxa"/>
          </w:tcPr>
          <w:p w:rsidR="006E6F2D" w:rsidRPr="006D385C" w:rsidRDefault="006E6F2D" w:rsidP="00F82400">
            <w:pPr>
              <w:spacing w:after="0"/>
              <w:jc w:val="center"/>
              <w:rPr>
                <w:rFonts w:asciiTheme="minorHAnsi" w:hAnsiTheme="minorHAnsi" w:cstheme="minorHAnsi"/>
                <w:szCs w:val="20"/>
              </w:rPr>
            </w:pPr>
            <w:r w:rsidRPr="006D385C">
              <w:rPr>
                <w:rFonts w:asciiTheme="minorHAnsi" w:hAnsiTheme="minorHAnsi" w:cstheme="minorHAnsi"/>
                <w:szCs w:val="20"/>
              </w:rPr>
              <w:t>0</w:t>
            </w:r>
            <w:r w:rsidR="00F82400">
              <w:rPr>
                <w:rFonts w:asciiTheme="minorHAnsi" w:hAnsiTheme="minorHAnsi" w:cstheme="minorHAnsi"/>
                <w:szCs w:val="20"/>
              </w:rPr>
              <w:t>8</w:t>
            </w:r>
            <w:r w:rsidRPr="006D385C">
              <w:rPr>
                <w:rFonts w:asciiTheme="minorHAnsi" w:hAnsiTheme="minorHAnsi" w:cstheme="minorHAnsi"/>
                <w:szCs w:val="20"/>
              </w:rPr>
              <w:t>/0</w:t>
            </w:r>
            <w:r w:rsidR="00F82400">
              <w:rPr>
                <w:rFonts w:asciiTheme="minorHAnsi" w:hAnsiTheme="minorHAnsi" w:cstheme="minorHAnsi"/>
                <w:szCs w:val="20"/>
              </w:rPr>
              <w:t>4</w:t>
            </w:r>
            <w:r w:rsidRPr="006D385C">
              <w:rPr>
                <w:rFonts w:asciiTheme="minorHAnsi" w:hAnsiTheme="minorHAnsi" w:cstheme="minorHAnsi"/>
                <w:szCs w:val="20"/>
              </w:rPr>
              <w:t>/201</w:t>
            </w:r>
            <w:r w:rsidR="00F82400">
              <w:rPr>
                <w:rFonts w:asciiTheme="minorHAnsi" w:hAnsiTheme="minorHAnsi" w:cstheme="minorHAnsi"/>
                <w:szCs w:val="20"/>
              </w:rPr>
              <w:t>3</w:t>
            </w:r>
          </w:p>
        </w:tc>
        <w:tc>
          <w:tcPr>
            <w:tcW w:w="2374" w:type="dxa"/>
          </w:tcPr>
          <w:p w:rsidR="006E6F2D" w:rsidRPr="006D385C" w:rsidRDefault="00F82400" w:rsidP="0089164F">
            <w:pPr>
              <w:spacing w:after="0"/>
              <w:jc w:val="center"/>
              <w:rPr>
                <w:rFonts w:asciiTheme="minorHAnsi" w:hAnsiTheme="minorHAnsi" w:cstheme="minorHAnsi"/>
                <w:szCs w:val="20"/>
              </w:rPr>
            </w:pPr>
            <w:r w:rsidRPr="006D385C">
              <w:rPr>
                <w:rFonts w:asciiTheme="minorHAnsi" w:hAnsiTheme="minorHAnsi" w:cstheme="minorHAnsi"/>
                <w:szCs w:val="20"/>
              </w:rPr>
              <w:t>0</w:t>
            </w:r>
            <w:r>
              <w:rPr>
                <w:rFonts w:asciiTheme="minorHAnsi" w:hAnsiTheme="minorHAnsi" w:cstheme="minorHAnsi"/>
                <w:szCs w:val="20"/>
              </w:rPr>
              <w:t>8</w:t>
            </w:r>
            <w:r w:rsidRPr="006D385C">
              <w:rPr>
                <w:rFonts w:asciiTheme="minorHAnsi" w:hAnsiTheme="minorHAnsi" w:cstheme="minorHAnsi"/>
                <w:szCs w:val="20"/>
              </w:rPr>
              <w:t>/0</w:t>
            </w:r>
            <w:r>
              <w:rPr>
                <w:rFonts w:asciiTheme="minorHAnsi" w:hAnsiTheme="minorHAnsi" w:cstheme="minorHAnsi"/>
                <w:szCs w:val="20"/>
              </w:rPr>
              <w:t>4</w:t>
            </w:r>
            <w:r w:rsidRPr="006D385C">
              <w:rPr>
                <w:rFonts w:asciiTheme="minorHAnsi" w:hAnsiTheme="minorHAnsi" w:cstheme="minorHAnsi"/>
                <w:szCs w:val="20"/>
              </w:rPr>
              <w:t>/201</w:t>
            </w:r>
            <w:r>
              <w:rPr>
                <w:rFonts w:asciiTheme="minorHAnsi" w:hAnsiTheme="minorHAnsi" w:cstheme="minorHAnsi"/>
                <w:szCs w:val="20"/>
              </w:rPr>
              <w:t>4</w:t>
            </w:r>
          </w:p>
        </w:tc>
        <w:tc>
          <w:tcPr>
            <w:tcW w:w="2375" w:type="dxa"/>
          </w:tcPr>
          <w:p w:rsidR="006E6F2D" w:rsidRPr="006D385C" w:rsidRDefault="00F82400" w:rsidP="0089164F">
            <w:pPr>
              <w:spacing w:after="0"/>
              <w:jc w:val="center"/>
              <w:rPr>
                <w:rFonts w:asciiTheme="minorHAnsi" w:hAnsiTheme="minorHAnsi" w:cstheme="minorHAnsi"/>
                <w:szCs w:val="20"/>
              </w:rPr>
            </w:pPr>
            <w:r>
              <w:rPr>
                <w:rFonts w:asciiTheme="minorHAnsi" w:hAnsiTheme="minorHAnsi" w:cstheme="minorHAnsi"/>
                <w:szCs w:val="20"/>
              </w:rPr>
              <w:t>2.7500</w:t>
            </w:r>
          </w:p>
        </w:tc>
      </w:tr>
      <w:tr w:rsidR="00F82400" w:rsidRPr="006D385C" w:rsidTr="00EC4265">
        <w:tc>
          <w:tcPr>
            <w:tcW w:w="2374" w:type="dxa"/>
          </w:tcPr>
          <w:p w:rsidR="00F82400" w:rsidRPr="006D385C" w:rsidRDefault="00F82400" w:rsidP="00F82400">
            <w:pPr>
              <w:spacing w:after="0"/>
              <w:jc w:val="center"/>
              <w:rPr>
                <w:rFonts w:asciiTheme="minorHAnsi" w:hAnsiTheme="minorHAnsi" w:cstheme="minorHAnsi"/>
                <w:szCs w:val="20"/>
              </w:rPr>
            </w:pPr>
            <w:r>
              <w:rPr>
                <w:rFonts w:asciiTheme="minorHAnsi" w:hAnsiTheme="minorHAnsi" w:cstheme="minorHAnsi"/>
                <w:szCs w:val="20"/>
              </w:rPr>
              <w:t>2.75</w:t>
            </w:r>
            <w:r w:rsidRPr="006D385C">
              <w:rPr>
                <w:rFonts w:asciiTheme="minorHAnsi" w:hAnsiTheme="minorHAnsi" w:cstheme="minorHAnsi"/>
                <w:szCs w:val="20"/>
              </w:rPr>
              <w:t>%</w:t>
            </w:r>
          </w:p>
        </w:tc>
        <w:tc>
          <w:tcPr>
            <w:tcW w:w="2375" w:type="dxa"/>
          </w:tcPr>
          <w:p w:rsidR="00F82400" w:rsidRPr="006D385C" w:rsidRDefault="00F82400" w:rsidP="00F82400">
            <w:pPr>
              <w:spacing w:after="0"/>
              <w:jc w:val="center"/>
              <w:rPr>
                <w:rFonts w:asciiTheme="minorHAnsi" w:hAnsiTheme="minorHAnsi" w:cstheme="minorHAnsi"/>
                <w:szCs w:val="20"/>
              </w:rPr>
            </w:pPr>
            <w:r w:rsidRPr="006D385C">
              <w:rPr>
                <w:rFonts w:asciiTheme="minorHAnsi" w:hAnsiTheme="minorHAnsi" w:cstheme="minorHAnsi"/>
                <w:szCs w:val="20"/>
              </w:rPr>
              <w:t>0</w:t>
            </w:r>
            <w:r>
              <w:rPr>
                <w:rFonts w:asciiTheme="minorHAnsi" w:hAnsiTheme="minorHAnsi" w:cstheme="minorHAnsi"/>
                <w:szCs w:val="20"/>
              </w:rPr>
              <w:t>8</w:t>
            </w:r>
            <w:r w:rsidRPr="006D385C">
              <w:rPr>
                <w:rFonts w:asciiTheme="minorHAnsi" w:hAnsiTheme="minorHAnsi" w:cstheme="minorHAnsi"/>
                <w:szCs w:val="20"/>
              </w:rPr>
              <w:t>/0</w:t>
            </w:r>
            <w:r>
              <w:rPr>
                <w:rFonts w:asciiTheme="minorHAnsi" w:hAnsiTheme="minorHAnsi" w:cstheme="minorHAnsi"/>
                <w:szCs w:val="20"/>
              </w:rPr>
              <w:t>4</w:t>
            </w:r>
            <w:r w:rsidRPr="006D385C">
              <w:rPr>
                <w:rFonts w:asciiTheme="minorHAnsi" w:hAnsiTheme="minorHAnsi" w:cstheme="minorHAnsi"/>
                <w:szCs w:val="20"/>
              </w:rPr>
              <w:t>/201</w:t>
            </w:r>
            <w:r>
              <w:rPr>
                <w:rFonts w:asciiTheme="minorHAnsi" w:hAnsiTheme="minorHAnsi" w:cstheme="minorHAnsi"/>
                <w:szCs w:val="20"/>
              </w:rPr>
              <w:t>4</w:t>
            </w:r>
          </w:p>
        </w:tc>
        <w:tc>
          <w:tcPr>
            <w:tcW w:w="2374" w:type="dxa"/>
          </w:tcPr>
          <w:p w:rsidR="00F82400" w:rsidRPr="006D385C" w:rsidRDefault="00F82400" w:rsidP="00F82400">
            <w:pPr>
              <w:spacing w:after="0"/>
              <w:jc w:val="center"/>
              <w:rPr>
                <w:rFonts w:asciiTheme="minorHAnsi" w:hAnsiTheme="minorHAnsi" w:cstheme="minorHAnsi"/>
                <w:szCs w:val="20"/>
              </w:rPr>
            </w:pPr>
            <w:r w:rsidRPr="006D385C">
              <w:rPr>
                <w:rFonts w:asciiTheme="minorHAnsi" w:hAnsiTheme="minorHAnsi" w:cstheme="minorHAnsi"/>
                <w:szCs w:val="20"/>
              </w:rPr>
              <w:t>0</w:t>
            </w:r>
            <w:r>
              <w:rPr>
                <w:rFonts w:asciiTheme="minorHAnsi" w:hAnsiTheme="minorHAnsi" w:cstheme="minorHAnsi"/>
                <w:szCs w:val="20"/>
              </w:rPr>
              <w:t>8</w:t>
            </w:r>
            <w:r w:rsidRPr="006D385C">
              <w:rPr>
                <w:rFonts w:asciiTheme="minorHAnsi" w:hAnsiTheme="minorHAnsi" w:cstheme="minorHAnsi"/>
                <w:szCs w:val="20"/>
              </w:rPr>
              <w:t>/0</w:t>
            </w:r>
            <w:r>
              <w:rPr>
                <w:rFonts w:asciiTheme="minorHAnsi" w:hAnsiTheme="minorHAnsi" w:cstheme="minorHAnsi"/>
                <w:szCs w:val="20"/>
              </w:rPr>
              <w:t>4</w:t>
            </w:r>
            <w:r w:rsidRPr="006D385C">
              <w:rPr>
                <w:rFonts w:asciiTheme="minorHAnsi" w:hAnsiTheme="minorHAnsi" w:cstheme="minorHAnsi"/>
                <w:szCs w:val="20"/>
              </w:rPr>
              <w:t>/201</w:t>
            </w:r>
            <w:r>
              <w:rPr>
                <w:rFonts w:asciiTheme="minorHAnsi" w:hAnsiTheme="minorHAnsi" w:cstheme="minorHAnsi"/>
                <w:szCs w:val="20"/>
              </w:rPr>
              <w:t>5</w:t>
            </w:r>
          </w:p>
        </w:tc>
        <w:tc>
          <w:tcPr>
            <w:tcW w:w="2375" w:type="dxa"/>
          </w:tcPr>
          <w:p w:rsidR="00F82400" w:rsidRPr="006D385C" w:rsidRDefault="00F82400" w:rsidP="00F82400">
            <w:pPr>
              <w:spacing w:after="0"/>
              <w:jc w:val="center"/>
              <w:rPr>
                <w:rFonts w:asciiTheme="minorHAnsi" w:hAnsiTheme="minorHAnsi" w:cstheme="minorHAnsi"/>
                <w:szCs w:val="20"/>
              </w:rPr>
            </w:pPr>
            <w:r>
              <w:rPr>
                <w:rFonts w:asciiTheme="minorHAnsi" w:hAnsiTheme="minorHAnsi" w:cstheme="minorHAnsi"/>
                <w:szCs w:val="20"/>
              </w:rPr>
              <w:t>2.7500</w:t>
            </w:r>
          </w:p>
        </w:tc>
      </w:tr>
      <w:tr w:rsidR="00F82400" w:rsidRPr="006D385C" w:rsidTr="00EC4265">
        <w:tc>
          <w:tcPr>
            <w:tcW w:w="2374" w:type="dxa"/>
          </w:tcPr>
          <w:p w:rsidR="00F82400" w:rsidRPr="006D385C" w:rsidRDefault="00F82400" w:rsidP="0089164F">
            <w:pPr>
              <w:spacing w:after="0"/>
              <w:jc w:val="center"/>
              <w:rPr>
                <w:rFonts w:asciiTheme="minorHAnsi" w:hAnsiTheme="minorHAnsi" w:cstheme="minorHAnsi"/>
                <w:szCs w:val="20"/>
              </w:rPr>
            </w:pPr>
            <w:r>
              <w:rPr>
                <w:rFonts w:asciiTheme="minorHAnsi" w:hAnsiTheme="minorHAnsi" w:cstheme="minorHAnsi"/>
                <w:szCs w:val="20"/>
              </w:rPr>
              <w:t>2.75</w:t>
            </w:r>
            <w:r w:rsidRPr="006D385C">
              <w:rPr>
                <w:rFonts w:asciiTheme="minorHAnsi" w:hAnsiTheme="minorHAnsi" w:cstheme="minorHAnsi"/>
                <w:szCs w:val="20"/>
              </w:rPr>
              <w:t>%</w:t>
            </w:r>
          </w:p>
        </w:tc>
        <w:tc>
          <w:tcPr>
            <w:tcW w:w="2375" w:type="dxa"/>
          </w:tcPr>
          <w:p w:rsidR="00F82400" w:rsidRPr="006D385C" w:rsidRDefault="00F82400" w:rsidP="00F82400">
            <w:pPr>
              <w:spacing w:after="0"/>
              <w:jc w:val="center"/>
              <w:rPr>
                <w:rFonts w:asciiTheme="minorHAnsi" w:hAnsiTheme="minorHAnsi" w:cstheme="minorHAnsi"/>
                <w:szCs w:val="20"/>
              </w:rPr>
            </w:pPr>
            <w:r w:rsidRPr="006D385C">
              <w:rPr>
                <w:rFonts w:asciiTheme="minorHAnsi" w:hAnsiTheme="minorHAnsi" w:cstheme="minorHAnsi"/>
                <w:szCs w:val="20"/>
              </w:rPr>
              <w:t>0</w:t>
            </w:r>
            <w:r>
              <w:rPr>
                <w:rFonts w:asciiTheme="minorHAnsi" w:hAnsiTheme="minorHAnsi" w:cstheme="minorHAnsi"/>
                <w:szCs w:val="20"/>
              </w:rPr>
              <w:t>8</w:t>
            </w:r>
            <w:r w:rsidRPr="006D385C">
              <w:rPr>
                <w:rFonts w:asciiTheme="minorHAnsi" w:hAnsiTheme="minorHAnsi" w:cstheme="minorHAnsi"/>
                <w:szCs w:val="20"/>
              </w:rPr>
              <w:t>/0</w:t>
            </w:r>
            <w:r>
              <w:rPr>
                <w:rFonts w:asciiTheme="minorHAnsi" w:hAnsiTheme="minorHAnsi" w:cstheme="minorHAnsi"/>
                <w:szCs w:val="20"/>
              </w:rPr>
              <w:t>4</w:t>
            </w:r>
            <w:r w:rsidRPr="006D385C">
              <w:rPr>
                <w:rFonts w:asciiTheme="minorHAnsi" w:hAnsiTheme="minorHAnsi" w:cstheme="minorHAnsi"/>
                <w:szCs w:val="20"/>
              </w:rPr>
              <w:t>/201</w:t>
            </w:r>
            <w:r>
              <w:rPr>
                <w:rFonts w:asciiTheme="minorHAnsi" w:hAnsiTheme="minorHAnsi" w:cstheme="minorHAnsi"/>
                <w:szCs w:val="20"/>
              </w:rPr>
              <w:t>5</w:t>
            </w:r>
          </w:p>
        </w:tc>
        <w:tc>
          <w:tcPr>
            <w:tcW w:w="2374" w:type="dxa"/>
          </w:tcPr>
          <w:p w:rsidR="00F82400" w:rsidRPr="006D385C" w:rsidRDefault="00F82400" w:rsidP="00F82400">
            <w:pPr>
              <w:spacing w:after="0"/>
              <w:jc w:val="center"/>
              <w:rPr>
                <w:rFonts w:asciiTheme="minorHAnsi" w:hAnsiTheme="minorHAnsi" w:cstheme="minorHAnsi"/>
                <w:szCs w:val="20"/>
              </w:rPr>
            </w:pPr>
            <w:r w:rsidRPr="006D385C">
              <w:rPr>
                <w:rFonts w:asciiTheme="minorHAnsi" w:hAnsiTheme="minorHAnsi" w:cstheme="minorHAnsi"/>
                <w:szCs w:val="20"/>
              </w:rPr>
              <w:t>0</w:t>
            </w:r>
            <w:r>
              <w:rPr>
                <w:rFonts w:asciiTheme="minorHAnsi" w:hAnsiTheme="minorHAnsi" w:cstheme="minorHAnsi"/>
                <w:szCs w:val="20"/>
              </w:rPr>
              <w:t>8</w:t>
            </w:r>
            <w:r w:rsidRPr="006D385C">
              <w:rPr>
                <w:rFonts w:asciiTheme="minorHAnsi" w:hAnsiTheme="minorHAnsi" w:cstheme="minorHAnsi"/>
                <w:szCs w:val="20"/>
              </w:rPr>
              <w:t>/0</w:t>
            </w:r>
            <w:r>
              <w:rPr>
                <w:rFonts w:asciiTheme="minorHAnsi" w:hAnsiTheme="minorHAnsi" w:cstheme="minorHAnsi"/>
                <w:szCs w:val="20"/>
              </w:rPr>
              <w:t>4</w:t>
            </w:r>
            <w:r w:rsidRPr="006D385C">
              <w:rPr>
                <w:rFonts w:asciiTheme="minorHAnsi" w:hAnsiTheme="minorHAnsi" w:cstheme="minorHAnsi"/>
                <w:szCs w:val="20"/>
              </w:rPr>
              <w:t>/201</w:t>
            </w:r>
            <w:r>
              <w:rPr>
                <w:rFonts w:asciiTheme="minorHAnsi" w:hAnsiTheme="minorHAnsi" w:cstheme="minorHAnsi"/>
                <w:szCs w:val="20"/>
              </w:rPr>
              <w:t>6</w:t>
            </w:r>
          </w:p>
        </w:tc>
        <w:tc>
          <w:tcPr>
            <w:tcW w:w="2375" w:type="dxa"/>
          </w:tcPr>
          <w:p w:rsidR="00F82400" w:rsidRPr="006D385C" w:rsidRDefault="00F82400" w:rsidP="0089164F">
            <w:pPr>
              <w:spacing w:after="0"/>
              <w:jc w:val="center"/>
              <w:rPr>
                <w:rFonts w:asciiTheme="minorHAnsi" w:hAnsiTheme="minorHAnsi" w:cstheme="minorHAnsi"/>
                <w:szCs w:val="20"/>
              </w:rPr>
            </w:pPr>
            <w:r>
              <w:rPr>
                <w:rFonts w:asciiTheme="minorHAnsi" w:hAnsiTheme="minorHAnsi" w:cstheme="minorHAnsi"/>
                <w:szCs w:val="20"/>
              </w:rPr>
              <w:t>2.7500</w:t>
            </w:r>
          </w:p>
        </w:tc>
      </w:tr>
      <w:tr w:rsidR="006E6F2D" w:rsidRPr="006D385C" w:rsidTr="00EC4265">
        <w:tc>
          <w:tcPr>
            <w:tcW w:w="2374" w:type="dxa"/>
          </w:tcPr>
          <w:p w:rsidR="006E6F2D" w:rsidRPr="006D385C" w:rsidRDefault="006E6F2D" w:rsidP="0089164F">
            <w:pPr>
              <w:spacing w:after="0"/>
              <w:jc w:val="center"/>
              <w:rPr>
                <w:rFonts w:asciiTheme="minorHAnsi" w:hAnsiTheme="minorHAnsi" w:cstheme="minorHAnsi"/>
                <w:szCs w:val="20"/>
              </w:rPr>
            </w:pPr>
            <w:r w:rsidRPr="006D385C">
              <w:rPr>
                <w:rFonts w:asciiTheme="minorHAnsi" w:hAnsiTheme="minorHAnsi" w:cstheme="minorHAnsi"/>
                <w:szCs w:val="20"/>
              </w:rPr>
              <w:t>100.00%</w:t>
            </w:r>
          </w:p>
        </w:tc>
        <w:tc>
          <w:tcPr>
            <w:tcW w:w="2375" w:type="dxa"/>
          </w:tcPr>
          <w:p w:rsidR="006E6F2D" w:rsidRPr="006D385C" w:rsidRDefault="006E6F2D" w:rsidP="0089164F">
            <w:pPr>
              <w:spacing w:after="0"/>
              <w:jc w:val="center"/>
              <w:rPr>
                <w:rFonts w:asciiTheme="minorHAnsi" w:hAnsiTheme="minorHAnsi" w:cstheme="minorHAnsi"/>
                <w:szCs w:val="20"/>
              </w:rPr>
            </w:pPr>
            <w:r w:rsidRPr="006D385C">
              <w:rPr>
                <w:rFonts w:asciiTheme="minorHAnsi" w:hAnsiTheme="minorHAnsi" w:cstheme="minorHAnsi"/>
                <w:szCs w:val="20"/>
              </w:rPr>
              <w:t>-</w:t>
            </w:r>
          </w:p>
        </w:tc>
        <w:tc>
          <w:tcPr>
            <w:tcW w:w="2374" w:type="dxa"/>
          </w:tcPr>
          <w:p w:rsidR="006E6F2D" w:rsidRPr="006D385C" w:rsidRDefault="00F82400" w:rsidP="0089164F">
            <w:pPr>
              <w:spacing w:after="0"/>
              <w:jc w:val="center"/>
              <w:rPr>
                <w:rFonts w:asciiTheme="minorHAnsi" w:hAnsiTheme="minorHAnsi" w:cstheme="minorHAnsi"/>
                <w:szCs w:val="20"/>
              </w:rPr>
            </w:pPr>
            <w:r w:rsidRPr="006D385C">
              <w:rPr>
                <w:rFonts w:asciiTheme="minorHAnsi" w:hAnsiTheme="minorHAnsi" w:cstheme="minorHAnsi"/>
                <w:szCs w:val="20"/>
              </w:rPr>
              <w:t>0</w:t>
            </w:r>
            <w:r>
              <w:rPr>
                <w:rFonts w:asciiTheme="minorHAnsi" w:hAnsiTheme="minorHAnsi" w:cstheme="minorHAnsi"/>
                <w:szCs w:val="20"/>
              </w:rPr>
              <w:t>8</w:t>
            </w:r>
            <w:r w:rsidRPr="006D385C">
              <w:rPr>
                <w:rFonts w:asciiTheme="minorHAnsi" w:hAnsiTheme="minorHAnsi" w:cstheme="minorHAnsi"/>
                <w:szCs w:val="20"/>
              </w:rPr>
              <w:t>/0</w:t>
            </w:r>
            <w:r>
              <w:rPr>
                <w:rFonts w:asciiTheme="minorHAnsi" w:hAnsiTheme="minorHAnsi" w:cstheme="minorHAnsi"/>
                <w:szCs w:val="20"/>
              </w:rPr>
              <w:t>4</w:t>
            </w:r>
            <w:r w:rsidRPr="006D385C">
              <w:rPr>
                <w:rFonts w:asciiTheme="minorHAnsi" w:hAnsiTheme="minorHAnsi" w:cstheme="minorHAnsi"/>
                <w:szCs w:val="20"/>
              </w:rPr>
              <w:t>/201</w:t>
            </w:r>
            <w:r>
              <w:rPr>
                <w:rFonts w:asciiTheme="minorHAnsi" w:hAnsiTheme="minorHAnsi" w:cstheme="minorHAnsi"/>
                <w:szCs w:val="20"/>
              </w:rPr>
              <w:t>6</w:t>
            </w:r>
          </w:p>
        </w:tc>
        <w:tc>
          <w:tcPr>
            <w:tcW w:w="2375" w:type="dxa"/>
          </w:tcPr>
          <w:p w:rsidR="006E6F2D" w:rsidRPr="006D385C" w:rsidRDefault="006E6F2D" w:rsidP="0089164F">
            <w:pPr>
              <w:spacing w:after="0"/>
              <w:jc w:val="center"/>
              <w:rPr>
                <w:rFonts w:asciiTheme="minorHAnsi" w:hAnsiTheme="minorHAnsi" w:cstheme="minorHAnsi"/>
                <w:szCs w:val="20"/>
              </w:rPr>
            </w:pPr>
            <w:r w:rsidRPr="006D385C">
              <w:rPr>
                <w:rFonts w:asciiTheme="minorHAnsi" w:hAnsiTheme="minorHAnsi" w:cstheme="minorHAnsi"/>
                <w:szCs w:val="20"/>
              </w:rPr>
              <w:t>100.0000</w:t>
            </w:r>
          </w:p>
        </w:tc>
      </w:tr>
    </w:tbl>
    <w:p w:rsidR="006C4F89" w:rsidRPr="006D385C" w:rsidRDefault="006C4F89" w:rsidP="0089164F">
      <w:pPr>
        <w:spacing w:after="120"/>
        <w:jc w:val="both"/>
        <w:rPr>
          <w:rFonts w:asciiTheme="minorHAnsi" w:hAnsiTheme="minorHAnsi" w:cstheme="minorHAnsi"/>
          <w:szCs w:val="20"/>
        </w:rPr>
      </w:pPr>
    </w:p>
    <w:p w:rsidR="00C13D2F" w:rsidRPr="006D385C" w:rsidRDefault="00B33755" w:rsidP="0089164F">
      <w:pPr>
        <w:jc w:val="both"/>
        <w:rPr>
          <w:rFonts w:asciiTheme="minorHAnsi" w:hAnsiTheme="minorHAnsi" w:cstheme="minorHAnsi"/>
          <w:szCs w:val="20"/>
        </w:rPr>
      </w:pPr>
      <w:r w:rsidRPr="006D385C">
        <w:rPr>
          <w:rFonts w:asciiTheme="minorHAnsi" w:hAnsiTheme="minorHAnsi" w:cstheme="minorHAnsi"/>
          <w:szCs w:val="20"/>
        </w:rPr>
        <w:t>Given</w:t>
      </w:r>
      <w:r w:rsidR="00C13D2F" w:rsidRPr="006D385C">
        <w:rPr>
          <w:rFonts w:asciiTheme="minorHAnsi" w:hAnsiTheme="minorHAnsi" w:cstheme="minorHAnsi"/>
          <w:szCs w:val="20"/>
        </w:rPr>
        <w:t xml:space="preserve"> the above, the </w:t>
      </w:r>
      <w:r w:rsidR="00C13D2F" w:rsidRPr="006D385C">
        <w:rPr>
          <w:rFonts w:asciiTheme="minorHAnsi" w:hAnsiTheme="minorHAnsi" w:cstheme="minorHAnsi"/>
          <w:b/>
          <w:i/>
          <w:szCs w:val="20"/>
        </w:rPr>
        <w:t>unadjusted</w:t>
      </w:r>
      <w:r w:rsidR="00C13D2F" w:rsidRPr="006D385C">
        <w:rPr>
          <w:rFonts w:asciiTheme="minorHAnsi" w:hAnsiTheme="minorHAnsi" w:cstheme="minorHAnsi"/>
          <w:szCs w:val="20"/>
        </w:rPr>
        <w:t xml:space="preserve"> theoretical clean price of the CTD (per EUR 100 of notional principal) is calculated as follows: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14"/>
        <w:gridCol w:w="1914"/>
        <w:gridCol w:w="2835"/>
        <w:gridCol w:w="2835"/>
      </w:tblGrid>
      <w:tr w:rsidR="00BE6B43" w:rsidRPr="006D385C" w:rsidTr="00C44657">
        <w:tc>
          <w:tcPr>
            <w:tcW w:w="1914" w:type="dxa"/>
            <w:shd w:val="clear" w:color="auto" w:fill="D9D9D9" w:themeFill="background1" w:themeFillShade="D9"/>
          </w:tcPr>
          <w:p w:rsidR="00BE6B43" w:rsidRPr="006D385C" w:rsidRDefault="00BE6B43" w:rsidP="0089164F">
            <w:pPr>
              <w:spacing w:after="0"/>
              <w:jc w:val="center"/>
              <w:rPr>
                <w:rFonts w:asciiTheme="minorHAnsi" w:hAnsiTheme="minorHAnsi" w:cstheme="minorHAnsi"/>
                <w:b/>
                <w:szCs w:val="20"/>
              </w:rPr>
            </w:pPr>
            <w:r w:rsidRPr="006D385C">
              <w:rPr>
                <w:rFonts w:asciiTheme="minorHAnsi" w:hAnsiTheme="minorHAnsi" w:cstheme="minorHAnsi"/>
                <w:b/>
                <w:szCs w:val="20"/>
              </w:rPr>
              <w:t>Cash Flow</w:t>
            </w:r>
          </w:p>
          <w:p w:rsidR="00BE6B43" w:rsidRPr="006D385C" w:rsidRDefault="00BE6B43" w:rsidP="0089164F">
            <w:pPr>
              <w:spacing w:after="0"/>
              <w:jc w:val="center"/>
              <w:rPr>
                <w:rFonts w:asciiTheme="minorHAnsi" w:hAnsiTheme="minorHAnsi" w:cstheme="minorHAnsi"/>
                <w:b/>
                <w:szCs w:val="20"/>
              </w:rPr>
            </w:pPr>
            <w:r w:rsidRPr="006D385C">
              <w:rPr>
                <w:rFonts w:asciiTheme="minorHAnsi" w:hAnsiTheme="minorHAnsi" w:cstheme="minorHAnsi"/>
                <w:b/>
                <w:szCs w:val="20"/>
              </w:rPr>
              <w:t>(CF)</w:t>
            </w:r>
          </w:p>
        </w:tc>
        <w:tc>
          <w:tcPr>
            <w:tcW w:w="1914" w:type="dxa"/>
            <w:shd w:val="clear" w:color="auto" w:fill="D9D9D9" w:themeFill="background1" w:themeFillShade="D9"/>
          </w:tcPr>
          <w:p w:rsidR="00BE6B43" w:rsidRPr="006D385C" w:rsidRDefault="00BE6B43" w:rsidP="0089164F">
            <w:pPr>
              <w:spacing w:after="0"/>
              <w:jc w:val="center"/>
              <w:rPr>
                <w:rFonts w:asciiTheme="minorHAnsi" w:eastAsia="Times New Roman" w:hAnsiTheme="minorHAnsi" w:cstheme="minorHAnsi"/>
                <w:b/>
                <w:szCs w:val="20"/>
              </w:rPr>
            </w:pPr>
            <w:r w:rsidRPr="006D385C">
              <w:rPr>
                <w:rFonts w:asciiTheme="minorHAnsi" w:hAnsiTheme="minorHAnsi" w:cstheme="minorHAnsi"/>
                <w:b/>
                <w:szCs w:val="20"/>
              </w:rPr>
              <w:t xml:space="preserve">Cash Flow Date </w:t>
            </w:r>
            <w:r w:rsidRPr="006D385C">
              <w:rPr>
                <w:rFonts w:asciiTheme="minorHAnsi" w:eastAsia="Times New Roman" w:hAnsiTheme="minorHAnsi" w:cstheme="minorHAnsi"/>
                <w:b/>
                <w:szCs w:val="20"/>
              </w:rPr>
              <w:t>(</w:t>
            </w:r>
            <m:oMath>
              <m:sSub>
                <m:sSubPr>
                  <m:ctrlPr>
                    <w:rPr>
                      <w:rFonts w:ascii="Cambria Math" w:hAnsiTheme="minorHAnsi" w:cstheme="minorHAnsi"/>
                      <w:b/>
                      <w:i/>
                      <w:szCs w:val="20"/>
                    </w:rPr>
                  </m:ctrlPr>
                </m:sSubPr>
                <m:e>
                  <m:r>
                    <m:rPr>
                      <m:sty m:val="bi"/>
                    </m:rPr>
                    <w:rPr>
                      <w:rFonts w:ascii="Cambria Math" w:hAnsi="Cambria Math" w:cstheme="minorHAnsi"/>
                      <w:szCs w:val="20"/>
                    </w:rPr>
                    <m:t>t</m:t>
                  </m:r>
                </m:e>
                <m:sub>
                  <m:r>
                    <m:rPr>
                      <m:sty m:val="bi"/>
                    </m:rPr>
                    <w:rPr>
                      <w:rFonts w:ascii="Cambria Math" w:hAnsi="Cambria Math" w:cstheme="minorHAnsi"/>
                      <w:szCs w:val="20"/>
                    </w:rPr>
                    <m:t>i</m:t>
                  </m:r>
                </m:sub>
              </m:sSub>
            </m:oMath>
            <w:r w:rsidRPr="006D385C">
              <w:rPr>
                <w:rFonts w:asciiTheme="minorHAnsi" w:eastAsia="Times New Roman" w:hAnsiTheme="minorHAnsi" w:cstheme="minorHAnsi"/>
                <w:b/>
                <w:szCs w:val="20"/>
              </w:rPr>
              <w:t>)</w:t>
            </w:r>
          </w:p>
          <w:p w:rsidR="00BE6B43" w:rsidRPr="006D385C" w:rsidRDefault="00BE6B43" w:rsidP="0089164F">
            <w:pPr>
              <w:spacing w:after="0"/>
              <w:jc w:val="center"/>
              <w:rPr>
                <w:rFonts w:asciiTheme="minorHAnsi" w:hAnsiTheme="minorHAnsi" w:cstheme="minorHAnsi"/>
                <w:b/>
                <w:szCs w:val="20"/>
              </w:rPr>
            </w:pPr>
            <w:r w:rsidRPr="006D385C">
              <w:rPr>
                <w:rFonts w:asciiTheme="minorHAnsi" w:eastAsia="Times New Roman" w:hAnsiTheme="minorHAnsi" w:cstheme="minorHAnsi"/>
                <w:b/>
                <w:szCs w:val="20"/>
              </w:rPr>
              <w:t>(Actual/365)</w:t>
            </w:r>
          </w:p>
        </w:tc>
        <w:tc>
          <w:tcPr>
            <w:tcW w:w="2835" w:type="dxa"/>
            <w:shd w:val="clear" w:color="auto" w:fill="D9D9D9" w:themeFill="background1" w:themeFillShade="D9"/>
          </w:tcPr>
          <w:p w:rsidR="00EC4265" w:rsidRDefault="00B33755" w:rsidP="00EC4265">
            <w:pPr>
              <w:spacing w:after="0"/>
              <w:jc w:val="center"/>
              <w:rPr>
                <w:rFonts w:asciiTheme="minorHAnsi" w:hAnsiTheme="minorHAnsi" w:cstheme="minorHAnsi"/>
                <w:b/>
                <w:szCs w:val="20"/>
              </w:rPr>
            </w:pPr>
            <w:r w:rsidRPr="006D385C">
              <w:rPr>
                <w:rFonts w:asciiTheme="minorHAnsi" w:hAnsiTheme="minorHAnsi" w:cstheme="minorHAnsi"/>
                <w:b/>
                <w:szCs w:val="20"/>
              </w:rPr>
              <w:t>Linearly-</w:t>
            </w:r>
            <w:r w:rsidR="00BE6B43" w:rsidRPr="006D385C">
              <w:rPr>
                <w:rFonts w:asciiTheme="minorHAnsi" w:hAnsiTheme="minorHAnsi" w:cstheme="minorHAnsi"/>
                <w:b/>
                <w:szCs w:val="20"/>
              </w:rPr>
              <w:t>Interpolated Discount Rate (</w:t>
            </w:r>
            <m:oMath>
              <m:sSub>
                <m:sSubPr>
                  <m:ctrlPr>
                    <w:rPr>
                      <w:rFonts w:ascii="Cambria Math" w:hAnsiTheme="minorHAnsi" w:cstheme="minorHAnsi"/>
                      <w:b/>
                      <w:i/>
                      <w:szCs w:val="20"/>
                    </w:rPr>
                  </m:ctrlPr>
                </m:sSubPr>
                <m:e>
                  <m:r>
                    <m:rPr>
                      <m:sty m:val="bi"/>
                    </m:rPr>
                    <w:rPr>
                      <w:rFonts w:ascii="Cambria Math" w:hAnsi="Cambria Math" w:cstheme="minorHAnsi"/>
                      <w:szCs w:val="20"/>
                    </w:rPr>
                    <m:t>y</m:t>
                  </m:r>
                </m:e>
                <m:sub>
                  <m:sSub>
                    <m:sSubPr>
                      <m:ctrlPr>
                        <w:rPr>
                          <w:rFonts w:ascii="Cambria Math" w:hAnsiTheme="minorHAnsi" w:cstheme="minorHAnsi"/>
                          <w:b/>
                          <w:i/>
                          <w:szCs w:val="20"/>
                        </w:rPr>
                      </m:ctrlPr>
                    </m:sSubPr>
                    <m:e>
                      <m:r>
                        <m:rPr>
                          <m:sty m:val="bi"/>
                        </m:rPr>
                        <w:rPr>
                          <w:rFonts w:ascii="Cambria Math" w:hAnsi="Cambria Math" w:cstheme="minorHAnsi"/>
                          <w:szCs w:val="20"/>
                        </w:rPr>
                        <m:t>t</m:t>
                      </m:r>
                    </m:e>
                    <m:sub>
                      <m:r>
                        <m:rPr>
                          <m:sty m:val="bi"/>
                        </m:rPr>
                        <w:rPr>
                          <w:rFonts w:ascii="Cambria Math" w:hAnsi="Cambria Math" w:cstheme="minorHAnsi"/>
                          <w:szCs w:val="20"/>
                        </w:rPr>
                        <m:t>i</m:t>
                      </m:r>
                    </m:sub>
                  </m:sSub>
                </m:sub>
              </m:sSub>
            </m:oMath>
            <w:r w:rsidR="00BE6B43" w:rsidRPr="006D385C">
              <w:rPr>
                <w:rFonts w:asciiTheme="minorHAnsi" w:hAnsiTheme="minorHAnsi" w:cstheme="minorHAnsi"/>
                <w:b/>
                <w:szCs w:val="20"/>
              </w:rPr>
              <w:t>)</w:t>
            </w:r>
          </w:p>
          <w:p w:rsidR="00BE6B43" w:rsidRPr="006D385C" w:rsidRDefault="00E62DB9" w:rsidP="00EC4265">
            <w:pPr>
              <w:spacing w:after="0"/>
              <w:jc w:val="center"/>
              <w:rPr>
                <w:rFonts w:asciiTheme="minorHAnsi" w:hAnsiTheme="minorHAnsi" w:cstheme="minorHAnsi"/>
                <w:b/>
                <w:szCs w:val="20"/>
              </w:rPr>
            </w:pPr>
            <w:r w:rsidRPr="006D385C">
              <w:rPr>
                <w:rFonts w:asciiTheme="minorHAnsi" w:hAnsiTheme="minorHAnsi" w:cstheme="minorHAnsi"/>
                <w:b/>
                <w:szCs w:val="20"/>
              </w:rPr>
              <w:t>[</w:t>
            </w:r>
            <m:oMath>
              <m:sSub>
                <m:sSubPr>
                  <m:ctrlPr>
                    <w:rPr>
                      <w:rFonts w:ascii="Cambria Math" w:hAnsiTheme="minorHAnsi" w:cstheme="minorHAnsi"/>
                      <w:b/>
                      <w:i/>
                      <w:szCs w:val="20"/>
                    </w:rPr>
                  </m:ctrlPr>
                </m:sSubPr>
                <m:e>
                  <m:r>
                    <m:rPr>
                      <m:sty m:val="bi"/>
                    </m:rPr>
                    <w:rPr>
                      <w:rFonts w:ascii="Cambria Math" w:hAnsi="Cambria Math" w:cstheme="minorHAnsi"/>
                      <w:szCs w:val="20"/>
                    </w:rPr>
                    <m:t>y</m:t>
                  </m:r>
                </m:e>
                <m:sub>
                  <m:sSub>
                    <m:sSubPr>
                      <m:ctrlPr>
                        <w:rPr>
                          <w:rFonts w:ascii="Cambria Math" w:hAnsiTheme="minorHAnsi" w:cstheme="minorHAnsi"/>
                          <w:b/>
                          <w:i/>
                          <w:szCs w:val="20"/>
                        </w:rPr>
                      </m:ctrlPr>
                    </m:sSubPr>
                    <m:e>
                      <m:r>
                        <m:rPr>
                          <m:sty m:val="bi"/>
                        </m:rPr>
                        <w:rPr>
                          <w:rFonts w:ascii="Cambria Math" w:hAnsi="Cambria Math" w:cstheme="minorHAnsi"/>
                          <w:szCs w:val="20"/>
                        </w:rPr>
                        <m:t>t</m:t>
                      </m:r>
                    </m:e>
                    <m:sub>
                      <m:r>
                        <m:rPr>
                          <m:sty m:val="bi"/>
                        </m:rPr>
                        <w:rPr>
                          <w:rFonts w:ascii="Cambria Math" w:hAnsi="Cambria Math" w:cstheme="minorHAnsi"/>
                          <w:szCs w:val="20"/>
                        </w:rPr>
                        <m:t>s</m:t>
                      </m:r>
                    </m:sub>
                  </m:sSub>
                </m:sub>
              </m:sSub>
            </m:oMath>
            <w:r w:rsidRPr="006D385C">
              <w:rPr>
                <w:rFonts w:asciiTheme="minorHAnsi" w:hAnsiTheme="minorHAnsi" w:cstheme="minorHAnsi"/>
                <w:b/>
                <w:szCs w:val="20"/>
              </w:rPr>
              <w:t>= 0.0680%]</w:t>
            </w:r>
          </w:p>
        </w:tc>
        <w:tc>
          <w:tcPr>
            <w:tcW w:w="2835" w:type="dxa"/>
            <w:shd w:val="clear" w:color="auto" w:fill="D9D9D9" w:themeFill="background1" w:themeFillShade="D9"/>
          </w:tcPr>
          <w:p w:rsidR="002D5830" w:rsidRPr="006D385C" w:rsidRDefault="00BE6B43" w:rsidP="0089164F">
            <w:pPr>
              <w:spacing w:after="0"/>
              <w:jc w:val="center"/>
              <w:rPr>
                <w:rFonts w:asciiTheme="minorHAnsi" w:hAnsiTheme="minorHAnsi" w:cstheme="minorHAnsi"/>
                <w:sz w:val="24"/>
              </w:rPr>
            </w:pPr>
            <m:oMathPara>
              <m:oMath>
                <m:r>
                  <w:rPr>
                    <w:rFonts w:ascii="Cambria Math" w:hAnsi="Cambria Math"/>
                    <w:sz w:val="24"/>
                  </w:rPr>
                  <m:t>CF∙</m:t>
                </m:r>
                <m:sSup>
                  <m:sSupPr>
                    <m:ctrlPr>
                      <w:rPr>
                        <w:rFonts w:ascii="Cambria Math" w:hAnsi="Cambria Math"/>
                        <w:i/>
                        <w:sz w:val="24"/>
                      </w:rPr>
                    </m:ctrlPr>
                  </m:sSupPr>
                  <m:e>
                    <m:d>
                      <m:dPr>
                        <m:begChr m:val="["/>
                        <m:endChr m:val="]"/>
                        <m:ctrlPr>
                          <w:rPr>
                            <w:rFonts w:ascii="Cambria Math" w:hAnsi="Cambria Math"/>
                            <w:i/>
                            <w:sz w:val="24"/>
                          </w:rPr>
                        </m:ctrlPr>
                      </m:dPr>
                      <m:e>
                        <m:f>
                          <m:fPr>
                            <m:type m:val="lin"/>
                            <m:ctrlPr>
                              <w:rPr>
                                <w:rFonts w:ascii="Cambria Math" w:hAnsi="Cambria Math"/>
                                <w:i/>
                                <w:sz w:val="24"/>
                              </w:rPr>
                            </m:ctrlPr>
                          </m:fPr>
                          <m:num>
                            <m:r>
                              <w:rPr>
                                <w:rFonts w:ascii="Cambria Math" w:hAnsi="Cambria Math"/>
                                <w:sz w:val="24"/>
                              </w:rPr>
                              <m:t>1</m:t>
                            </m:r>
                          </m:num>
                          <m:den>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y</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Sub>
                              </m:e>
                            </m:d>
                          </m:den>
                        </m:f>
                      </m:e>
                    </m:d>
                  </m:e>
                  <m:sup>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p>
                </m:sSup>
              </m:oMath>
            </m:oMathPara>
          </w:p>
          <w:p w:rsidR="00BE6B43" w:rsidRPr="006D385C" w:rsidRDefault="00FE5177" w:rsidP="0089164F">
            <w:pPr>
              <w:spacing w:after="0"/>
              <w:jc w:val="center"/>
              <w:rPr>
                <w:sz w:val="24"/>
              </w:rPr>
            </w:pPr>
            <m:oMathPara>
              <m:oMath>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y</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sub>
                        </m:sSub>
                      </m:e>
                    </m:d>
                  </m:e>
                  <m:sup>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sup>
                </m:sSup>
              </m:oMath>
            </m:oMathPara>
          </w:p>
        </w:tc>
      </w:tr>
      <w:tr w:rsidR="00BE6B43" w:rsidRPr="006D385C" w:rsidTr="00EC4265">
        <w:tc>
          <w:tcPr>
            <w:tcW w:w="1914" w:type="dxa"/>
          </w:tcPr>
          <w:p w:rsidR="00BE6B43" w:rsidRPr="006D385C" w:rsidRDefault="000360C7" w:rsidP="0089164F">
            <w:pPr>
              <w:spacing w:after="0"/>
              <w:jc w:val="center"/>
              <w:rPr>
                <w:rFonts w:asciiTheme="minorHAnsi" w:hAnsiTheme="minorHAnsi" w:cstheme="minorHAnsi"/>
                <w:szCs w:val="20"/>
              </w:rPr>
            </w:pPr>
            <w:r>
              <w:rPr>
                <w:rFonts w:asciiTheme="minorHAnsi" w:hAnsiTheme="minorHAnsi" w:cstheme="minorHAnsi"/>
                <w:szCs w:val="20"/>
              </w:rPr>
              <w:t>2.7500</w:t>
            </w:r>
          </w:p>
        </w:tc>
        <w:tc>
          <w:tcPr>
            <w:tcW w:w="1914" w:type="dxa"/>
          </w:tcPr>
          <w:p w:rsidR="00BE6B43" w:rsidRPr="006D385C" w:rsidRDefault="00BE6B43" w:rsidP="000360C7">
            <w:pPr>
              <w:spacing w:after="0"/>
              <w:jc w:val="center"/>
              <w:rPr>
                <w:rFonts w:asciiTheme="minorHAnsi" w:hAnsiTheme="minorHAnsi" w:cstheme="minorHAnsi"/>
                <w:szCs w:val="20"/>
              </w:rPr>
            </w:pPr>
            <w:r w:rsidRPr="006D385C">
              <w:rPr>
                <w:rFonts w:asciiTheme="minorHAnsi" w:hAnsiTheme="minorHAnsi" w:cstheme="minorHAnsi"/>
                <w:szCs w:val="20"/>
              </w:rPr>
              <w:t>0.</w:t>
            </w:r>
            <w:r w:rsidR="000360C7">
              <w:rPr>
                <w:rFonts w:asciiTheme="minorHAnsi" w:hAnsiTheme="minorHAnsi" w:cstheme="minorHAnsi"/>
                <w:szCs w:val="20"/>
              </w:rPr>
              <w:t>1370</w:t>
            </w:r>
          </w:p>
        </w:tc>
        <w:tc>
          <w:tcPr>
            <w:tcW w:w="2835" w:type="dxa"/>
          </w:tcPr>
          <w:p w:rsidR="00BE6B43" w:rsidRPr="006D385C" w:rsidRDefault="00BE6B43" w:rsidP="000360C7">
            <w:pPr>
              <w:spacing w:after="0"/>
              <w:jc w:val="center"/>
              <w:rPr>
                <w:rFonts w:asciiTheme="minorHAnsi" w:hAnsiTheme="minorHAnsi" w:cstheme="minorHAnsi"/>
                <w:szCs w:val="20"/>
              </w:rPr>
            </w:pPr>
            <w:r w:rsidRPr="006D385C">
              <w:rPr>
                <w:rFonts w:asciiTheme="minorHAnsi" w:eastAsia="Times New Roman" w:hAnsiTheme="minorHAnsi" w:cstheme="minorHAnsi"/>
                <w:color w:val="000000"/>
                <w:szCs w:val="20"/>
                <w:lang w:eastAsia="en-GB"/>
              </w:rPr>
              <w:t>0.0</w:t>
            </w:r>
            <w:r w:rsidR="000360C7">
              <w:rPr>
                <w:rFonts w:asciiTheme="minorHAnsi" w:eastAsia="Times New Roman" w:hAnsiTheme="minorHAnsi" w:cstheme="minorHAnsi"/>
                <w:color w:val="000000"/>
                <w:szCs w:val="20"/>
                <w:lang w:eastAsia="en-GB"/>
              </w:rPr>
              <w:t>680</w:t>
            </w:r>
            <w:r w:rsidRPr="006D385C">
              <w:rPr>
                <w:rFonts w:asciiTheme="minorHAnsi" w:eastAsia="Times New Roman" w:hAnsiTheme="minorHAnsi" w:cstheme="minorHAnsi"/>
                <w:color w:val="000000"/>
                <w:szCs w:val="20"/>
                <w:lang w:eastAsia="en-GB"/>
              </w:rPr>
              <w:t>%</w:t>
            </w:r>
          </w:p>
        </w:tc>
        <w:tc>
          <w:tcPr>
            <w:tcW w:w="2835" w:type="dxa"/>
          </w:tcPr>
          <w:p w:rsidR="00BE6B43" w:rsidRPr="006D385C" w:rsidRDefault="000360C7" w:rsidP="006E6F2D">
            <w:pPr>
              <w:spacing w:after="0"/>
              <w:jc w:val="center"/>
              <w:rPr>
                <w:rFonts w:asciiTheme="minorHAnsi" w:hAnsiTheme="minorHAnsi" w:cstheme="minorHAnsi"/>
                <w:szCs w:val="20"/>
              </w:rPr>
            </w:pPr>
            <w:r>
              <w:rPr>
                <w:rFonts w:asciiTheme="minorHAnsi" w:hAnsiTheme="minorHAnsi" w:cstheme="minorHAnsi"/>
                <w:szCs w:val="20"/>
              </w:rPr>
              <w:t>2.7498</w:t>
            </w:r>
          </w:p>
        </w:tc>
      </w:tr>
      <w:tr w:rsidR="000360C7" w:rsidRPr="006D385C" w:rsidTr="00EC4265">
        <w:tc>
          <w:tcPr>
            <w:tcW w:w="1914" w:type="dxa"/>
          </w:tcPr>
          <w:p w:rsidR="000360C7" w:rsidRPr="006D385C" w:rsidRDefault="000360C7" w:rsidP="0089164F">
            <w:pPr>
              <w:spacing w:after="0"/>
              <w:jc w:val="center"/>
              <w:rPr>
                <w:rFonts w:asciiTheme="minorHAnsi" w:hAnsiTheme="minorHAnsi" w:cstheme="minorHAnsi"/>
                <w:szCs w:val="20"/>
              </w:rPr>
            </w:pPr>
            <w:r>
              <w:rPr>
                <w:rFonts w:asciiTheme="minorHAnsi" w:hAnsiTheme="minorHAnsi" w:cstheme="minorHAnsi"/>
                <w:szCs w:val="20"/>
              </w:rPr>
              <w:t>2.7500</w:t>
            </w:r>
          </w:p>
        </w:tc>
        <w:tc>
          <w:tcPr>
            <w:tcW w:w="1914" w:type="dxa"/>
          </w:tcPr>
          <w:p w:rsidR="000360C7" w:rsidRPr="006D385C" w:rsidRDefault="000360C7" w:rsidP="0089164F">
            <w:pPr>
              <w:spacing w:after="0"/>
              <w:jc w:val="center"/>
              <w:rPr>
                <w:rFonts w:asciiTheme="minorHAnsi" w:hAnsiTheme="minorHAnsi" w:cstheme="minorHAnsi"/>
                <w:szCs w:val="20"/>
              </w:rPr>
            </w:pPr>
            <w:r>
              <w:rPr>
                <w:rFonts w:asciiTheme="minorHAnsi" w:hAnsiTheme="minorHAnsi" w:cstheme="minorHAnsi"/>
                <w:szCs w:val="20"/>
              </w:rPr>
              <w:t>1.1370</w:t>
            </w:r>
          </w:p>
        </w:tc>
        <w:tc>
          <w:tcPr>
            <w:tcW w:w="2835" w:type="dxa"/>
          </w:tcPr>
          <w:p w:rsidR="000360C7" w:rsidRPr="006D385C" w:rsidRDefault="000360C7" w:rsidP="000360C7">
            <w:pPr>
              <w:spacing w:after="0"/>
              <w:jc w:val="center"/>
              <w:rPr>
                <w:rFonts w:asciiTheme="minorHAnsi" w:eastAsia="Times New Roman" w:hAnsiTheme="minorHAnsi" w:cstheme="minorHAnsi"/>
                <w:color w:val="000000"/>
                <w:szCs w:val="20"/>
                <w:lang w:eastAsia="en-GB"/>
              </w:rPr>
            </w:pPr>
            <w:r>
              <w:rPr>
                <w:rFonts w:asciiTheme="minorHAnsi" w:eastAsia="Times New Roman" w:hAnsiTheme="minorHAnsi" w:cstheme="minorHAnsi"/>
                <w:color w:val="000000"/>
                <w:szCs w:val="20"/>
                <w:lang w:eastAsia="en-GB"/>
              </w:rPr>
              <w:t>0.0866%</w:t>
            </w:r>
          </w:p>
        </w:tc>
        <w:tc>
          <w:tcPr>
            <w:tcW w:w="2835" w:type="dxa"/>
          </w:tcPr>
          <w:p w:rsidR="000360C7" w:rsidRPr="006D385C" w:rsidRDefault="000360C7" w:rsidP="000360C7">
            <w:pPr>
              <w:spacing w:after="0"/>
              <w:jc w:val="center"/>
              <w:rPr>
                <w:rFonts w:asciiTheme="minorHAnsi" w:hAnsiTheme="minorHAnsi" w:cstheme="minorHAnsi"/>
                <w:szCs w:val="20"/>
              </w:rPr>
            </w:pPr>
            <w:r>
              <w:rPr>
                <w:rFonts w:asciiTheme="minorHAnsi" w:hAnsiTheme="minorHAnsi" w:cstheme="minorHAnsi"/>
                <w:szCs w:val="20"/>
              </w:rPr>
              <w:t>2.7473</w:t>
            </w:r>
          </w:p>
        </w:tc>
      </w:tr>
      <w:tr w:rsidR="00BE6B43" w:rsidRPr="006D385C" w:rsidTr="00EC4265">
        <w:tc>
          <w:tcPr>
            <w:tcW w:w="1914" w:type="dxa"/>
          </w:tcPr>
          <w:p w:rsidR="00BE6B43" w:rsidRPr="006D385C" w:rsidRDefault="000360C7" w:rsidP="0089164F">
            <w:pPr>
              <w:spacing w:after="0"/>
              <w:jc w:val="center"/>
              <w:rPr>
                <w:rFonts w:asciiTheme="minorHAnsi" w:hAnsiTheme="minorHAnsi" w:cstheme="minorHAnsi"/>
                <w:szCs w:val="20"/>
              </w:rPr>
            </w:pPr>
            <w:r>
              <w:rPr>
                <w:rFonts w:asciiTheme="minorHAnsi" w:hAnsiTheme="minorHAnsi" w:cstheme="minorHAnsi"/>
                <w:szCs w:val="20"/>
              </w:rPr>
              <w:t>2.7500</w:t>
            </w:r>
          </w:p>
        </w:tc>
        <w:tc>
          <w:tcPr>
            <w:tcW w:w="1914" w:type="dxa"/>
          </w:tcPr>
          <w:p w:rsidR="00BE6B43" w:rsidRPr="006D385C" w:rsidRDefault="000360C7" w:rsidP="0089164F">
            <w:pPr>
              <w:spacing w:after="0"/>
              <w:jc w:val="center"/>
              <w:rPr>
                <w:rFonts w:asciiTheme="minorHAnsi" w:hAnsiTheme="minorHAnsi" w:cstheme="minorHAnsi"/>
                <w:szCs w:val="20"/>
              </w:rPr>
            </w:pPr>
            <w:r>
              <w:rPr>
                <w:rFonts w:asciiTheme="minorHAnsi" w:hAnsiTheme="minorHAnsi" w:cstheme="minorHAnsi"/>
                <w:szCs w:val="20"/>
              </w:rPr>
              <w:t>2.1397</w:t>
            </w:r>
          </w:p>
        </w:tc>
        <w:tc>
          <w:tcPr>
            <w:tcW w:w="2835" w:type="dxa"/>
          </w:tcPr>
          <w:p w:rsidR="00BE6B43" w:rsidRPr="006D385C" w:rsidRDefault="000360C7" w:rsidP="000360C7">
            <w:pPr>
              <w:spacing w:after="0"/>
              <w:jc w:val="center"/>
              <w:rPr>
                <w:rFonts w:asciiTheme="minorHAnsi" w:hAnsiTheme="minorHAnsi" w:cstheme="minorHAnsi"/>
                <w:szCs w:val="20"/>
              </w:rPr>
            </w:pPr>
            <w:r>
              <w:rPr>
                <w:rFonts w:asciiTheme="minorHAnsi" w:eastAsia="Times New Roman" w:hAnsiTheme="minorHAnsi" w:cstheme="minorHAnsi"/>
                <w:color w:val="000000"/>
                <w:szCs w:val="20"/>
                <w:lang w:eastAsia="en-GB"/>
              </w:rPr>
              <w:t>0.1234</w:t>
            </w:r>
            <w:r w:rsidR="00BE6B43" w:rsidRPr="006D385C">
              <w:rPr>
                <w:rFonts w:asciiTheme="minorHAnsi" w:eastAsia="Times New Roman" w:hAnsiTheme="minorHAnsi" w:cstheme="minorHAnsi"/>
                <w:color w:val="000000"/>
                <w:szCs w:val="20"/>
                <w:lang w:eastAsia="en-GB"/>
              </w:rPr>
              <w:t>%</w:t>
            </w:r>
          </w:p>
        </w:tc>
        <w:tc>
          <w:tcPr>
            <w:tcW w:w="2835" w:type="dxa"/>
          </w:tcPr>
          <w:p w:rsidR="00BE6B43" w:rsidRPr="006D385C" w:rsidRDefault="000360C7" w:rsidP="000360C7">
            <w:pPr>
              <w:spacing w:after="0"/>
              <w:jc w:val="center"/>
              <w:rPr>
                <w:rFonts w:asciiTheme="minorHAnsi" w:hAnsiTheme="minorHAnsi" w:cstheme="minorHAnsi"/>
                <w:szCs w:val="20"/>
              </w:rPr>
            </w:pPr>
            <w:r>
              <w:rPr>
                <w:rFonts w:asciiTheme="minorHAnsi" w:hAnsiTheme="minorHAnsi" w:cstheme="minorHAnsi"/>
                <w:szCs w:val="20"/>
              </w:rPr>
              <w:t>2.7428</w:t>
            </w:r>
          </w:p>
        </w:tc>
      </w:tr>
      <w:tr w:rsidR="00BE6B43" w:rsidRPr="006D385C" w:rsidTr="00EC4265">
        <w:tc>
          <w:tcPr>
            <w:tcW w:w="1914" w:type="dxa"/>
            <w:tcBorders>
              <w:bottom w:val="single" w:sz="4" w:space="0" w:color="auto"/>
            </w:tcBorders>
          </w:tcPr>
          <w:p w:rsidR="00BE6B43" w:rsidRPr="006D385C" w:rsidRDefault="00BE6B43" w:rsidP="0089164F">
            <w:pPr>
              <w:spacing w:after="0"/>
              <w:jc w:val="center"/>
              <w:rPr>
                <w:rFonts w:asciiTheme="minorHAnsi" w:hAnsiTheme="minorHAnsi" w:cstheme="minorHAnsi"/>
                <w:szCs w:val="20"/>
              </w:rPr>
            </w:pPr>
            <w:r w:rsidRPr="006D385C">
              <w:rPr>
                <w:rFonts w:asciiTheme="minorHAnsi" w:hAnsiTheme="minorHAnsi" w:cstheme="minorHAnsi"/>
                <w:szCs w:val="20"/>
              </w:rPr>
              <w:t>100.0000</w:t>
            </w:r>
          </w:p>
        </w:tc>
        <w:tc>
          <w:tcPr>
            <w:tcW w:w="1914" w:type="dxa"/>
            <w:tcBorders>
              <w:bottom w:val="single" w:sz="4" w:space="0" w:color="auto"/>
            </w:tcBorders>
          </w:tcPr>
          <w:p w:rsidR="00BE6B43" w:rsidRPr="006D385C" w:rsidRDefault="000360C7" w:rsidP="0089164F">
            <w:pPr>
              <w:spacing w:after="0"/>
              <w:jc w:val="center"/>
              <w:rPr>
                <w:rFonts w:asciiTheme="minorHAnsi" w:hAnsiTheme="minorHAnsi" w:cstheme="minorHAnsi"/>
                <w:szCs w:val="20"/>
              </w:rPr>
            </w:pPr>
            <w:r>
              <w:rPr>
                <w:rFonts w:asciiTheme="minorHAnsi" w:hAnsiTheme="minorHAnsi" w:cstheme="minorHAnsi"/>
                <w:szCs w:val="20"/>
              </w:rPr>
              <w:t>2.1397</w:t>
            </w:r>
          </w:p>
        </w:tc>
        <w:tc>
          <w:tcPr>
            <w:tcW w:w="2835" w:type="dxa"/>
            <w:tcBorders>
              <w:bottom w:val="single" w:sz="4" w:space="0" w:color="auto"/>
            </w:tcBorders>
          </w:tcPr>
          <w:p w:rsidR="00BE6B43" w:rsidRPr="006D385C" w:rsidRDefault="000360C7" w:rsidP="000360C7">
            <w:pPr>
              <w:spacing w:after="0"/>
              <w:jc w:val="center"/>
              <w:rPr>
                <w:rFonts w:asciiTheme="minorHAnsi" w:hAnsiTheme="minorHAnsi" w:cstheme="minorHAnsi"/>
                <w:szCs w:val="20"/>
              </w:rPr>
            </w:pPr>
            <w:r>
              <w:rPr>
                <w:rFonts w:asciiTheme="minorHAnsi" w:eastAsia="Times New Roman" w:hAnsiTheme="minorHAnsi" w:cstheme="minorHAnsi"/>
                <w:color w:val="000000"/>
                <w:szCs w:val="20"/>
                <w:lang w:eastAsia="en-GB"/>
              </w:rPr>
              <w:t>0.1234</w:t>
            </w:r>
            <w:r w:rsidR="00BE6B43" w:rsidRPr="006D385C">
              <w:rPr>
                <w:rFonts w:asciiTheme="minorHAnsi" w:eastAsia="Times New Roman" w:hAnsiTheme="minorHAnsi" w:cstheme="minorHAnsi"/>
                <w:color w:val="000000"/>
                <w:szCs w:val="20"/>
                <w:lang w:eastAsia="en-GB"/>
              </w:rPr>
              <w:t>%</w:t>
            </w:r>
          </w:p>
        </w:tc>
        <w:tc>
          <w:tcPr>
            <w:tcW w:w="2835" w:type="dxa"/>
            <w:tcBorders>
              <w:bottom w:val="single" w:sz="4" w:space="0" w:color="auto"/>
            </w:tcBorders>
          </w:tcPr>
          <w:p w:rsidR="00BE6B43" w:rsidRPr="006D385C" w:rsidRDefault="000360C7" w:rsidP="000360C7">
            <w:pPr>
              <w:spacing w:after="0"/>
              <w:jc w:val="center"/>
              <w:rPr>
                <w:rFonts w:asciiTheme="minorHAnsi" w:hAnsiTheme="minorHAnsi" w:cstheme="minorHAnsi"/>
                <w:szCs w:val="20"/>
              </w:rPr>
            </w:pPr>
            <w:r>
              <w:rPr>
                <w:rFonts w:asciiTheme="minorHAnsi" w:hAnsiTheme="minorHAnsi" w:cstheme="minorHAnsi"/>
                <w:szCs w:val="20"/>
              </w:rPr>
              <w:t>99.7370</w:t>
            </w:r>
          </w:p>
        </w:tc>
      </w:tr>
      <w:tr w:rsidR="00350171" w:rsidRPr="006D385C" w:rsidTr="00EC4265">
        <w:tc>
          <w:tcPr>
            <w:tcW w:w="1914" w:type="dxa"/>
            <w:tcBorders>
              <w:left w:val="nil"/>
              <w:bottom w:val="nil"/>
              <w:right w:val="nil"/>
            </w:tcBorders>
          </w:tcPr>
          <w:p w:rsidR="00350171" w:rsidRPr="006D385C" w:rsidRDefault="00350171" w:rsidP="0089164F">
            <w:pPr>
              <w:spacing w:after="0"/>
              <w:jc w:val="center"/>
              <w:rPr>
                <w:rFonts w:asciiTheme="minorHAnsi" w:hAnsiTheme="minorHAnsi" w:cstheme="minorHAnsi"/>
                <w:szCs w:val="20"/>
              </w:rPr>
            </w:pPr>
          </w:p>
        </w:tc>
        <w:tc>
          <w:tcPr>
            <w:tcW w:w="1914" w:type="dxa"/>
            <w:tcBorders>
              <w:left w:val="nil"/>
              <w:bottom w:val="nil"/>
            </w:tcBorders>
          </w:tcPr>
          <w:p w:rsidR="00350171" w:rsidRPr="006D385C" w:rsidRDefault="00350171" w:rsidP="0089164F">
            <w:pPr>
              <w:spacing w:after="0"/>
              <w:jc w:val="center"/>
              <w:rPr>
                <w:rFonts w:asciiTheme="minorHAnsi" w:hAnsiTheme="minorHAnsi" w:cstheme="minorHAnsi"/>
                <w:szCs w:val="20"/>
              </w:rPr>
            </w:pPr>
          </w:p>
        </w:tc>
        <w:tc>
          <w:tcPr>
            <w:tcW w:w="2835" w:type="dxa"/>
            <w:shd w:val="clear" w:color="auto" w:fill="auto"/>
          </w:tcPr>
          <w:p w:rsidR="00350171" w:rsidRPr="00350171" w:rsidRDefault="00EC4265" w:rsidP="00350171">
            <w:pPr>
              <w:spacing w:after="0"/>
              <w:jc w:val="center"/>
              <w:rPr>
                <w:rFonts w:asciiTheme="minorHAnsi" w:hAnsiTheme="minorHAnsi" w:cstheme="minorHAnsi"/>
                <w:b/>
                <w:szCs w:val="20"/>
              </w:rPr>
            </w:pPr>
            <w:r w:rsidRPr="00EC4265">
              <w:rPr>
                <w:rFonts w:asciiTheme="minorHAnsi" w:hAnsiTheme="minorHAnsi" w:cstheme="minorHAnsi"/>
                <w:i/>
                <w:szCs w:val="20"/>
              </w:rPr>
              <w:t>Less</w:t>
            </w:r>
            <w:r>
              <w:rPr>
                <w:rFonts w:asciiTheme="minorHAnsi" w:hAnsiTheme="minorHAnsi" w:cstheme="minorHAnsi"/>
                <w:szCs w:val="20"/>
              </w:rPr>
              <w:t>: Accrued Interest</w:t>
            </w:r>
            <w:r w:rsidR="00350171" w:rsidRPr="00350171">
              <w:rPr>
                <w:rFonts w:asciiTheme="minorHAnsi" w:hAnsiTheme="minorHAnsi" w:cstheme="minorHAnsi"/>
                <w:szCs w:val="20"/>
              </w:rPr>
              <w:t xml:space="preserve"> (</w:t>
            </w:r>
            <m:oMath>
              <m:sSub>
                <m:sSubPr>
                  <m:ctrlPr>
                    <w:rPr>
                      <w:rFonts w:ascii="Cambria Math" w:hAnsi="Cambria Math"/>
                      <w:i/>
                      <w:szCs w:val="20"/>
                    </w:rPr>
                  </m:ctrlPr>
                </m:sSubPr>
                <m:e>
                  <m:r>
                    <w:rPr>
                      <w:rFonts w:ascii="Cambria Math" w:hAnsi="Cambria Math"/>
                      <w:szCs w:val="20"/>
                    </w:rPr>
                    <m:t>AI</m:t>
                  </m:r>
                </m:e>
                <m:sub>
                  <m:sSub>
                    <m:sSubPr>
                      <m:ctrlPr>
                        <w:rPr>
                          <w:rFonts w:ascii="Cambria Math" w:hAnsi="Cambria Math"/>
                          <w:i/>
                          <w:szCs w:val="20"/>
                        </w:rPr>
                      </m:ctrlPr>
                    </m:sSubPr>
                    <m:e>
                      <m:r>
                        <w:rPr>
                          <w:rFonts w:ascii="Cambria Math" w:hAnsi="Cambria Math"/>
                          <w:szCs w:val="20"/>
                        </w:rPr>
                        <m:t>t</m:t>
                      </m:r>
                    </m:e>
                    <m:sub>
                      <m:r>
                        <w:rPr>
                          <w:rFonts w:ascii="Cambria Math" w:hAnsi="Cambria Math"/>
                          <w:szCs w:val="20"/>
                        </w:rPr>
                        <m:t>s</m:t>
                      </m:r>
                    </m:sub>
                  </m:sSub>
                </m:sub>
              </m:sSub>
            </m:oMath>
            <w:r w:rsidR="00350171" w:rsidRPr="00350171">
              <w:rPr>
                <w:rFonts w:asciiTheme="minorHAnsi" w:hAnsiTheme="minorHAnsi" w:cstheme="minorHAnsi"/>
                <w:szCs w:val="20"/>
              </w:rPr>
              <w:t>)</w:t>
            </w:r>
          </w:p>
        </w:tc>
        <w:tc>
          <w:tcPr>
            <w:tcW w:w="2835" w:type="dxa"/>
            <w:shd w:val="clear" w:color="auto" w:fill="auto"/>
          </w:tcPr>
          <w:p w:rsidR="00350171" w:rsidRPr="006D385C" w:rsidRDefault="00350171" w:rsidP="000360C7">
            <w:pPr>
              <w:spacing w:after="0"/>
              <w:jc w:val="center"/>
              <w:rPr>
                <w:rFonts w:asciiTheme="minorHAnsi" w:hAnsiTheme="minorHAnsi" w:cstheme="minorHAnsi"/>
                <w:b/>
                <w:szCs w:val="20"/>
              </w:rPr>
            </w:pPr>
            <w:r>
              <w:rPr>
                <w:rFonts w:asciiTheme="minorHAnsi" w:hAnsiTheme="minorHAnsi" w:cstheme="minorHAnsi"/>
                <w:szCs w:val="20"/>
              </w:rPr>
              <w:t>(</w:t>
            </w:r>
            <w:r w:rsidR="000360C7">
              <w:rPr>
                <w:rFonts w:asciiTheme="minorHAnsi" w:hAnsiTheme="minorHAnsi" w:cstheme="minorHAnsi"/>
                <w:szCs w:val="20"/>
              </w:rPr>
              <w:t>2.3959</w:t>
            </w:r>
            <w:r>
              <w:rPr>
                <w:rFonts w:asciiTheme="minorHAnsi" w:hAnsiTheme="minorHAnsi" w:cstheme="minorHAnsi"/>
                <w:szCs w:val="20"/>
              </w:rPr>
              <w:t>)</w:t>
            </w:r>
          </w:p>
        </w:tc>
      </w:tr>
      <w:tr w:rsidR="00BE6B43" w:rsidRPr="006D385C" w:rsidTr="00EC4265">
        <w:tc>
          <w:tcPr>
            <w:tcW w:w="1914" w:type="dxa"/>
            <w:tcBorders>
              <w:top w:val="nil"/>
              <w:left w:val="nil"/>
              <w:bottom w:val="nil"/>
              <w:right w:val="nil"/>
            </w:tcBorders>
          </w:tcPr>
          <w:p w:rsidR="00BE6B43" w:rsidRPr="006D385C" w:rsidRDefault="00BE6B43" w:rsidP="0089164F">
            <w:pPr>
              <w:spacing w:after="0"/>
              <w:jc w:val="center"/>
              <w:rPr>
                <w:rFonts w:asciiTheme="minorHAnsi" w:hAnsiTheme="minorHAnsi" w:cstheme="minorHAnsi"/>
                <w:szCs w:val="20"/>
              </w:rPr>
            </w:pPr>
          </w:p>
        </w:tc>
        <w:tc>
          <w:tcPr>
            <w:tcW w:w="1914" w:type="dxa"/>
            <w:tcBorders>
              <w:top w:val="nil"/>
              <w:left w:val="nil"/>
              <w:bottom w:val="nil"/>
            </w:tcBorders>
          </w:tcPr>
          <w:p w:rsidR="00BE6B43" w:rsidRPr="006D385C" w:rsidRDefault="00BE6B43" w:rsidP="0089164F">
            <w:pPr>
              <w:spacing w:after="0"/>
              <w:jc w:val="center"/>
              <w:rPr>
                <w:rFonts w:asciiTheme="minorHAnsi" w:hAnsiTheme="minorHAnsi" w:cstheme="minorHAnsi"/>
                <w:szCs w:val="20"/>
              </w:rPr>
            </w:pPr>
          </w:p>
        </w:tc>
        <w:tc>
          <w:tcPr>
            <w:tcW w:w="2835" w:type="dxa"/>
            <w:shd w:val="clear" w:color="auto" w:fill="FFFF99"/>
          </w:tcPr>
          <w:p w:rsidR="00BE6B43" w:rsidRPr="006D385C" w:rsidRDefault="00110C98" w:rsidP="0089164F">
            <w:pPr>
              <w:spacing w:after="0"/>
              <w:jc w:val="center"/>
              <w:rPr>
                <w:rFonts w:asciiTheme="minorHAnsi" w:hAnsiTheme="minorHAnsi" w:cstheme="minorHAnsi"/>
                <w:b/>
                <w:szCs w:val="20"/>
              </w:rPr>
            </w:pPr>
            <w:r w:rsidRPr="006D385C">
              <w:rPr>
                <w:rFonts w:asciiTheme="minorHAnsi" w:hAnsiTheme="minorHAnsi" w:cstheme="minorHAnsi"/>
                <w:b/>
                <w:szCs w:val="20"/>
              </w:rPr>
              <w:t>Unadjusted Price</w:t>
            </w:r>
          </w:p>
        </w:tc>
        <w:tc>
          <w:tcPr>
            <w:tcW w:w="2835" w:type="dxa"/>
            <w:shd w:val="clear" w:color="auto" w:fill="FFFF99"/>
          </w:tcPr>
          <w:p w:rsidR="00BE6B43" w:rsidRPr="006D385C" w:rsidRDefault="000360C7" w:rsidP="00472526">
            <w:pPr>
              <w:spacing w:after="0"/>
              <w:jc w:val="center"/>
              <w:rPr>
                <w:rFonts w:asciiTheme="minorHAnsi" w:hAnsiTheme="minorHAnsi" w:cstheme="minorHAnsi"/>
                <w:b/>
                <w:szCs w:val="20"/>
              </w:rPr>
            </w:pPr>
            <w:r>
              <w:rPr>
                <w:rFonts w:asciiTheme="minorHAnsi" w:hAnsiTheme="minorHAnsi" w:cstheme="minorHAnsi"/>
                <w:b/>
                <w:szCs w:val="20"/>
              </w:rPr>
              <w:t>105.5810</w:t>
            </w:r>
          </w:p>
        </w:tc>
      </w:tr>
    </w:tbl>
    <w:p w:rsidR="00C13D2F" w:rsidRPr="006D385C" w:rsidRDefault="00C13D2F" w:rsidP="0089164F">
      <w:pPr>
        <w:spacing w:after="120"/>
        <w:jc w:val="both"/>
        <w:rPr>
          <w:rFonts w:asciiTheme="minorHAnsi" w:hAnsiTheme="minorHAnsi" w:cstheme="minorHAnsi"/>
          <w:szCs w:val="20"/>
        </w:rPr>
      </w:pPr>
    </w:p>
    <w:p w:rsidR="00110C98" w:rsidRPr="006D385C" w:rsidRDefault="00110C98" w:rsidP="0089164F">
      <w:pPr>
        <w:jc w:val="both"/>
        <w:rPr>
          <w:rFonts w:asciiTheme="minorHAnsi" w:hAnsiTheme="minorHAnsi" w:cstheme="minorHAnsi"/>
          <w:szCs w:val="20"/>
        </w:rPr>
      </w:pPr>
      <w:r w:rsidRPr="006D385C">
        <w:rPr>
          <w:rFonts w:asciiTheme="minorHAnsi" w:hAnsiTheme="minorHAnsi" w:cstheme="minorHAnsi"/>
          <w:szCs w:val="20"/>
        </w:rPr>
        <w:t>This</w:t>
      </w:r>
      <w:r w:rsidR="006C4F89" w:rsidRPr="006D385C">
        <w:rPr>
          <w:rFonts w:asciiTheme="minorHAnsi" w:hAnsiTheme="minorHAnsi" w:cstheme="minorHAnsi"/>
          <w:szCs w:val="20"/>
        </w:rPr>
        <w:t xml:space="preserve"> differs from the CTD’s </w:t>
      </w:r>
      <w:r w:rsidR="006C4F89" w:rsidRPr="006D385C">
        <w:rPr>
          <w:rFonts w:asciiTheme="minorHAnsi" w:hAnsiTheme="minorHAnsi" w:cstheme="minorHAnsi"/>
          <w:b/>
          <w:i/>
          <w:szCs w:val="20"/>
        </w:rPr>
        <w:t>actual</w:t>
      </w:r>
      <w:r w:rsidR="000360C7">
        <w:rPr>
          <w:rFonts w:asciiTheme="minorHAnsi" w:hAnsiTheme="minorHAnsi" w:cstheme="minorHAnsi"/>
          <w:szCs w:val="20"/>
        </w:rPr>
        <w:t xml:space="preserve"> clean price (of 105.625</w:t>
      </w:r>
      <w:r w:rsidR="006C4F89" w:rsidRPr="006D385C">
        <w:rPr>
          <w:rFonts w:asciiTheme="minorHAnsi" w:hAnsiTheme="minorHAnsi" w:cstheme="minorHAnsi"/>
          <w:szCs w:val="20"/>
        </w:rPr>
        <w:t xml:space="preserve">) by </w:t>
      </w:r>
      <w:r w:rsidR="00C01FD2">
        <w:rPr>
          <w:rFonts w:asciiTheme="minorHAnsi" w:hAnsiTheme="minorHAnsi" w:cstheme="minorHAnsi"/>
          <w:szCs w:val="20"/>
        </w:rPr>
        <w:t xml:space="preserve">minus </w:t>
      </w:r>
      <w:r w:rsidR="006C4F89" w:rsidRPr="006D385C">
        <w:rPr>
          <w:rFonts w:asciiTheme="minorHAnsi" w:hAnsiTheme="minorHAnsi" w:cstheme="minorHAnsi"/>
          <w:szCs w:val="20"/>
        </w:rPr>
        <w:t>0.</w:t>
      </w:r>
      <w:r w:rsidR="000360C7">
        <w:rPr>
          <w:rFonts w:asciiTheme="minorHAnsi" w:hAnsiTheme="minorHAnsi" w:cstheme="minorHAnsi"/>
          <w:szCs w:val="20"/>
        </w:rPr>
        <w:t>0440</w:t>
      </w:r>
      <w:r w:rsidR="006C4F89" w:rsidRPr="006D385C">
        <w:rPr>
          <w:rFonts w:asciiTheme="minorHAnsi" w:hAnsiTheme="minorHAnsi" w:cstheme="minorHAnsi"/>
          <w:szCs w:val="20"/>
        </w:rPr>
        <w:t xml:space="preserve">, which is equivalent to a flat spread </w:t>
      </w:r>
      <w:r w:rsidR="00C01FD2" w:rsidRPr="00FD0EF4">
        <w:rPr>
          <w:b/>
          <w:i/>
        </w:rPr>
        <w:t>under</w:t>
      </w:r>
      <w:r w:rsidR="00075EDB" w:rsidRPr="006D385C">
        <w:t xml:space="preserve"> the sovereign discount curve </w:t>
      </w:r>
      <w:r w:rsidR="006C4F89" w:rsidRPr="006D385C">
        <w:rPr>
          <w:rFonts w:asciiTheme="minorHAnsi" w:hAnsiTheme="minorHAnsi" w:cstheme="minorHAnsi"/>
          <w:szCs w:val="20"/>
        </w:rPr>
        <w:t xml:space="preserve">of </w:t>
      </w:r>
      <w:r w:rsidR="00472526">
        <w:rPr>
          <w:rFonts w:asciiTheme="minorHAnsi" w:hAnsiTheme="minorHAnsi" w:cstheme="minorHAnsi"/>
          <w:b/>
          <w:i/>
          <w:szCs w:val="20"/>
        </w:rPr>
        <w:t>1.</w:t>
      </w:r>
      <w:r w:rsidR="000360C7">
        <w:rPr>
          <w:rFonts w:asciiTheme="minorHAnsi" w:hAnsiTheme="minorHAnsi" w:cstheme="minorHAnsi"/>
          <w:b/>
          <w:i/>
          <w:szCs w:val="20"/>
        </w:rPr>
        <w:t>9851</w:t>
      </w:r>
      <w:r w:rsidR="006C4F89" w:rsidRPr="006D385C">
        <w:rPr>
          <w:rFonts w:asciiTheme="minorHAnsi" w:hAnsiTheme="minorHAnsi" w:cstheme="minorHAnsi"/>
          <w:b/>
          <w:i/>
          <w:szCs w:val="20"/>
        </w:rPr>
        <w:t xml:space="preserve"> basis points</w:t>
      </w:r>
      <w:r w:rsidR="006C4F89" w:rsidRPr="006D385C">
        <w:rPr>
          <w:rFonts w:asciiTheme="minorHAnsi" w:hAnsiTheme="minorHAnsi" w:cstheme="minorHAnsi"/>
          <w:szCs w:val="20"/>
        </w:rPr>
        <w:t xml:space="preserve"> (calculated using a simple iterative </w:t>
      </w:r>
      <w:r w:rsidRPr="006D385C">
        <w:rPr>
          <w:rFonts w:asciiTheme="minorHAnsi" w:hAnsiTheme="minorHAnsi" w:cstheme="minorHAnsi"/>
          <w:szCs w:val="20"/>
        </w:rPr>
        <w:t xml:space="preserve">solving </w:t>
      </w:r>
      <w:r w:rsidR="006C4F89" w:rsidRPr="006D385C">
        <w:rPr>
          <w:rFonts w:asciiTheme="minorHAnsi" w:hAnsiTheme="minorHAnsi" w:cstheme="minorHAnsi"/>
          <w:szCs w:val="20"/>
        </w:rPr>
        <w:t>process) as shown below:</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14"/>
        <w:gridCol w:w="1914"/>
        <w:gridCol w:w="2835"/>
        <w:gridCol w:w="2835"/>
      </w:tblGrid>
      <w:tr w:rsidR="00110C98" w:rsidRPr="006D385C" w:rsidTr="00C44657">
        <w:tc>
          <w:tcPr>
            <w:tcW w:w="1914" w:type="dxa"/>
            <w:shd w:val="clear" w:color="auto" w:fill="D9D9D9" w:themeFill="background1" w:themeFillShade="D9"/>
          </w:tcPr>
          <w:p w:rsidR="00110C98" w:rsidRPr="006D385C" w:rsidRDefault="00110C98" w:rsidP="0089164F">
            <w:pPr>
              <w:spacing w:after="0"/>
              <w:jc w:val="center"/>
              <w:rPr>
                <w:rFonts w:asciiTheme="minorHAnsi" w:hAnsiTheme="minorHAnsi" w:cstheme="minorHAnsi"/>
                <w:b/>
                <w:szCs w:val="20"/>
              </w:rPr>
            </w:pPr>
            <w:r w:rsidRPr="006D385C">
              <w:rPr>
                <w:rFonts w:asciiTheme="minorHAnsi" w:hAnsiTheme="minorHAnsi" w:cstheme="minorHAnsi"/>
                <w:b/>
                <w:szCs w:val="20"/>
              </w:rPr>
              <w:t>Cash Flow</w:t>
            </w:r>
          </w:p>
          <w:p w:rsidR="00110C98" w:rsidRPr="006D385C" w:rsidRDefault="00110C98" w:rsidP="0089164F">
            <w:pPr>
              <w:spacing w:after="0"/>
              <w:jc w:val="center"/>
              <w:rPr>
                <w:rFonts w:asciiTheme="minorHAnsi" w:hAnsiTheme="minorHAnsi" w:cstheme="minorHAnsi"/>
                <w:b/>
                <w:szCs w:val="20"/>
              </w:rPr>
            </w:pPr>
            <w:r w:rsidRPr="006D385C">
              <w:rPr>
                <w:rFonts w:asciiTheme="minorHAnsi" w:hAnsiTheme="minorHAnsi" w:cstheme="minorHAnsi"/>
                <w:b/>
                <w:szCs w:val="20"/>
              </w:rPr>
              <w:t>(CF)</w:t>
            </w:r>
          </w:p>
        </w:tc>
        <w:tc>
          <w:tcPr>
            <w:tcW w:w="1914" w:type="dxa"/>
            <w:shd w:val="clear" w:color="auto" w:fill="D9D9D9" w:themeFill="background1" w:themeFillShade="D9"/>
          </w:tcPr>
          <w:p w:rsidR="00110C98" w:rsidRPr="006D385C" w:rsidRDefault="00110C98" w:rsidP="0089164F">
            <w:pPr>
              <w:spacing w:after="0"/>
              <w:jc w:val="center"/>
              <w:rPr>
                <w:rFonts w:asciiTheme="minorHAnsi" w:eastAsia="Times New Roman" w:hAnsiTheme="minorHAnsi" w:cstheme="minorHAnsi"/>
                <w:b/>
                <w:szCs w:val="20"/>
              </w:rPr>
            </w:pPr>
            <w:r w:rsidRPr="006D385C">
              <w:rPr>
                <w:rFonts w:asciiTheme="minorHAnsi" w:hAnsiTheme="minorHAnsi" w:cstheme="minorHAnsi"/>
                <w:b/>
                <w:szCs w:val="20"/>
              </w:rPr>
              <w:t xml:space="preserve">Cash Flow Date </w:t>
            </w:r>
            <w:r w:rsidRPr="006D385C">
              <w:rPr>
                <w:rFonts w:asciiTheme="minorHAnsi" w:eastAsia="Times New Roman" w:hAnsiTheme="minorHAnsi" w:cstheme="minorHAnsi"/>
                <w:b/>
                <w:szCs w:val="20"/>
              </w:rPr>
              <w:t>(</w:t>
            </w:r>
            <m:oMath>
              <m:sSub>
                <m:sSubPr>
                  <m:ctrlPr>
                    <w:rPr>
                      <w:rFonts w:ascii="Cambria Math" w:hAnsiTheme="minorHAnsi" w:cstheme="minorHAnsi"/>
                      <w:b/>
                      <w:i/>
                      <w:szCs w:val="20"/>
                    </w:rPr>
                  </m:ctrlPr>
                </m:sSubPr>
                <m:e>
                  <m:r>
                    <m:rPr>
                      <m:sty m:val="bi"/>
                    </m:rPr>
                    <w:rPr>
                      <w:rFonts w:ascii="Cambria Math" w:hAnsi="Cambria Math" w:cstheme="minorHAnsi"/>
                      <w:szCs w:val="20"/>
                    </w:rPr>
                    <m:t>t</m:t>
                  </m:r>
                </m:e>
                <m:sub>
                  <m:r>
                    <m:rPr>
                      <m:sty m:val="bi"/>
                    </m:rPr>
                    <w:rPr>
                      <w:rFonts w:ascii="Cambria Math" w:hAnsi="Cambria Math" w:cstheme="minorHAnsi"/>
                      <w:szCs w:val="20"/>
                    </w:rPr>
                    <m:t>i</m:t>
                  </m:r>
                </m:sub>
              </m:sSub>
            </m:oMath>
            <w:r w:rsidRPr="006D385C">
              <w:rPr>
                <w:rFonts w:asciiTheme="minorHAnsi" w:eastAsia="Times New Roman" w:hAnsiTheme="minorHAnsi" w:cstheme="minorHAnsi"/>
                <w:b/>
                <w:szCs w:val="20"/>
              </w:rPr>
              <w:t>)</w:t>
            </w:r>
          </w:p>
          <w:p w:rsidR="00110C98" w:rsidRPr="006D385C" w:rsidRDefault="00110C98" w:rsidP="0089164F">
            <w:pPr>
              <w:spacing w:after="0"/>
              <w:jc w:val="center"/>
              <w:rPr>
                <w:rFonts w:asciiTheme="minorHAnsi" w:hAnsiTheme="minorHAnsi" w:cstheme="minorHAnsi"/>
                <w:b/>
                <w:szCs w:val="20"/>
              </w:rPr>
            </w:pPr>
            <w:r w:rsidRPr="006D385C">
              <w:rPr>
                <w:rFonts w:asciiTheme="minorHAnsi" w:eastAsia="Times New Roman" w:hAnsiTheme="minorHAnsi" w:cstheme="minorHAnsi"/>
                <w:b/>
                <w:szCs w:val="20"/>
              </w:rPr>
              <w:t>(Actual/365)</w:t>
            </w:r>
          </w:p>
        </w:tc>
        <w:tc>
          <w:tcPr>
            <w:tcW w:w="2835" w:type="dxa"/>
            <w:shd w:val="clear" w:color="auto" w:fill="D9D9D9" w:themeFill="background1" w:themeFillShade="D9"/>
          </w:tcPr>
          <w:p w:rsidR="00EC4265" w:rsidRDefault="00110C98" w:rsidP="00EC4265">
            <w:pPr>
              <w:spacing w:after="0"/>
              <w:jc w:val="center"/>
              <w:rPr>
                <w:rFonts w:asciiTheme="minorHAnsi" w:hAnsiTheme="minorHAnsi" w:cstheme="minorHAnsi"/>
                <w:b/>
                <w:szCs w:val="20"/>
              </w:rPr>
            </w:pPr>
            <w:r w:rsidRPr="006D385C">
              <w:rPr>
                <w:rFonts w:asciiTheme="minorHAnsi" w:hAnsiTheme="minorHAnsi" w:cstheme="minorHAnsi"/>
                <w:b/>
                <w:szCs w:val="20"/>
              </w:rPr>
              <w:t>Spread-Adjusted Discount Rate (</w:t>
            </w:r>
            <m:oMath>
              <m:sSub>
                <m:sSubPr>
                  <m:ctrlPr>
                    <w:rPr>
                      <w:rFonts w:ascii="Cambria Math" w:hAnsiTheme="minorHAnsi" w:cstheme="minorHAnsi"/>
                      <w:b/>
                      <w:i/>
                      <w:szCs w:val="20"/>
                    </w:rPr>
                  </m:ctrlPr>
                </m:sSubPr>
                <m:e>
                  <m:r>
                    <m:rPr>
                      <m:sty m:val="bi"/>
                    </m:rPr>
                    <w:rPr>
                      <w:rFonts w:ascii="Cambria Math" w:hAnsi="Cambria Math" w:cstheme="minorHAnsi"/>
                      <w:szCs w:val="20"/>
                    </w:rPr>
                    <m:t>y</m:t>
                  </m:r>
                </m:e>
                <m:sub>
                  <m:sSub>
                    <m:sSubPr>
                      <m:ctrlPr>
                        <w:rPr>
                          <w:rFonts w:ascii="Cambria Math" w:hAnsiTheme="minorHAnsi" w:cstheme="minorHAnsi"/>
                          <w:b/>
                          <w:i/>
                          <w:szCs w:val="20"/>
                        </w:rPr>
                      </m:ctrlPr>
                    </m:sSubPr>
                    <m:e>
                      <m:r>
                        <m:rPr>
                          <m:sty m:val="bi"/>
                        </m:rPr>
                        <w:rPr>
                          <w:rFonts w:ascii="Cambria Math" w:hAnsi="Cambria Math" w:cstheme="minorHAnsi"/>
                          <w:szCs w:val="20"/>
                        </w:rPr>
                        <m:t>t</m:t>
                      </m:r>
                    </m:e>
                    <m:sub>
                      <m:r>
                        <m:rPr>
                          <m:sty m:val="bi"/>
                        </m:rPr>
                        <w:rPr>
                          <w:rFonts w:ascii="Cambria Math" w:hAnsi="Cambria Math" w:cstheme="minorHAnsi"/>
                          <w:szCs w:val="20"/>
                        </w:rPr>
                        <m:t>i</m:t>
                      </m:r>
                    </m:sub>
                  </m:sSub>
                </m:sub>
              </m:sSub>
              <m:r>
                <m:rPr>
                  <m:sty m:val="bi"/>
                </m:rPr>
                <w:rPr>
                  <w:rFonts w:ascii="Cambria Math" w:hAnsiTheme="minorHAnsi" w:cstheme="minorHAnsi"/>
                  <w:szCs w:val="20"/>
                </w:rPr>
                <m:t>+s</m:t>
              </m:r>
            </m:oMath>
            <w:r w:rsidRPr="006D385C">
              <w:rPr>
                <w:rFonts w:asciiTheme="minorHAnsi" w:hAnsiTheme="minorHAnsi" w:cstheme="minorHAnsi"/>
                <w:b/>
                <w:szCs w:val="20"/>
              </w:rPr>
              <w:t>)</w:t>
            </w:r>
          </w:p>
          <w:p w:rsidR="00110C98" w:rsidRPr="006D385C" w:rsidRDefault="00E62DB9" w:rsidP="000360C7">
            <w:pPr>
              <w:spacing w:after="0"/>
              <w:jc w:val="center"/>
              <w:rPr>
                <w:rFonts w:asciiTheme="minorHAnsi" w:hAnsiTheme="minorHAnsi" w:cstheme="minorHAnsi"/>
                <w:b/>
                <w:szCs w:val="20"/>
              </w:rPr>
            </w:pPr>
            <w:r w:rsidRPr="006D385C">
              <w:rPr>
                <w:rFonts w:asciiTheme="minorHAnsi" w:hAnsiTheme="minorHAnsi" w:cstheme="minorHAnsi"/>
                <w:b/>
                <w:szCs w:val="20"/>
              </w:rPr>
              <w:t>[</w:t>
            </w:r>
            <m:oMath>
              <m:sSub>
                <m:sSubPr>
                  <m:ctrlPr>
                    <w:rPr>
                      <w:rFonts w:ascii="Cambria Math" w:hAnsiTheme="minorHAnsi" w:cstheme="minorHAnsi"/>
                      <w:b/>
                      <w:i/>
                      <w:szCs w:val="20"/>
                    </w:rPr>
                  </m:ctrlPr>
                </m:sSubPr>
                <m:e>
                  <m:r>
                    <m:rPr>
                      <m:sty m:val="bi"/>
                    </m:rPr>
                    <w:rPr>
                      <w:rFonts w:ascii="Cambria Math" w:hAnsi="Cambria Math" w:cstheme="minorHAnsi"/>
                      <w:szCs w:val="20"/>
                    </w:rPr>
                    <m:t>y</m:t>
                  </m:r>
                </m:e>
                <m:sub>
                  <m:sSub>
                    <m:sSubPr>
                      <m:ctrlPr>
                        <w:rPr>
                          <w:rFonts w:ascii="Cambria Math" w:hAnsiTheme="minorHAnsi" w:cstheme="minorHAnsi"/>
                          <w:b/>
                          <w:i/>
                          <w:szCs w:val="20"/>
                        </w:rPr>
                      </m:ctrlPr>
                    </m:sSubPr>
                    <m:e>
                      <m:r>
                        <m:rPr>
                          <m:sty m:val="bi"/>
                        </m:rPr>
                        <w:rPr>
                          <w:rFonts w:ascii="Cambria Math" w:hAnsi="Cambria Math" w:cstheme="minorHAnsi"/>
                          <w:szCs w:val="20"/>
                        </w:rPr>
                        <m:t>t</m:t>
                      </m:r>
                    </m:e>
                    <m:sub>
                      <m:r>
                        <m:rPr>
                          <m:sty m:val="bi"/>
                        </m:rPr>
                        <w:rPr>
                          <w:rFonts w:ascii="Cambria Math" w:hAnsi="Cambria Math" w:cstheme="minorHAnsi"/>
                          <w:szCs w:val="20"/>
                        </w:rPr>
                        <m:t>s</m:t>
                      </m:r>
                    </m:sub>
                  </m:sSub>
                </m:sub>
              </m:sSub>
              <m:r>
                <m:rPr>
                  <m:sty m:val="bi"/>
                </m:rPr>
                <w:rPr>
                  <w:rFonts w:ascii="Cambria Math" w:hAnsiTheme="minorHAnsi" w:cstheme="minorHAnsi"/>
                  <w:szCs w:val="20"/>
                </w:rPr>
                <m:t>+s</m:t>
              </m:r>
            </m:oMath>
            <w:r w:rsidRPr="006D385C">
              <w:rPr>
                <w:rFonts w:asciiTheme="minorHAnsi" w:hAnsiTheme="minorHAnsi" w:cstheme="minorHAnsi"/>
                <w:b/>
                <w:szCs w:val="20"/>
              </w:rPr>
              <w:t xml:space="preserve"> = 0.</w:t>
            </w:r>
            <w:r w:rsidR="00472526">
              <w:rPr>
                <w:rFonts w:asciiTheme="minorHAnsi" w:hAnsiTheme="minorHAnsi" w:cstheme="minorHAnsi"/>
                <w:b/>
                <w:szCs w:val="20"/>
              </w:rPr>
              <w:t>0</w:t>
            </w:r>
            <w:r w:rsidR="000360C7">
              <w:rPr>
                <w:rFonts w:asciiTheme="minorHAnsi" w:hAnsiTheme="minorHAnsi" w:cstheme="minorHAnsi"/>
                <w:b/>
                <w:szCs w:val="20"/>
              </w:rPr>
              <w:t>481</w:t>
            </w:r>
            <w:r w:rsidRPr="006D385C">
              <w:rPr>
                <w:rFonts w:asciiTheme="minorHAnsi" w:hAnsiTheme="minorHAnsi" w:cstheme="minorHAnsi"/>
                <w:b/>
                <w:szCs w:val="20"/>
              </w:rPr>
              <w:t>%]</w:t>
            </w:r>
          </w:p>
        </w:tc>
        <w:tc>
          <w:tcPr>
            <w:tcW w:w="2835" w:type="dxa"/>
            <w:shd w:val="clear" w:color="auto" w:fill="D9D9D9" w:themeFill="background1" w:themeFillShade="D9"/>
          </w:tcPr>
          <w:p w:rsidR="002D5830" w:rsidRPr="006D385C" w:rsidRDefault="00FE5177" w:rsidP="002D5830">
            <w:pPr>
              <w:spacing w:after="0"/>
              <w:jc w:val="center"/>
              <w:rPr>
                <w:rFonts w:asciiTheme="minorHAnsi" w:hAnsiTheme="minorHAnsi" w:cstheme="minorHAnsi"/>
                <w:sz w:val="24"/>
              </w:rPr>
            </w:pPr>
            <m:oMathPara>
              <m:oMath>
                <m:r>
                  <w:rPr>
                    <w:rFonts w:ascii="Cambria Math" w:hAnsi="Cambria Math"/>
                    <w:sz w:val="24"/>
                  </w:rPr>
                  <m:t>CF∙</m:t>
                </m:r>
                <m:sSup>
                  <m:sSupPr>
                    <m:ctrlPr>
                      <w:rPr>
                        <w:rFonts w:ascii="Cambria Math" w:hAnsi="Cambria Math"/>
                        <w:i/>
                        <w:sz w:val="24"/>
                      </w:rPr>
                    </m:ctrlPr>
                  </m:sSupPr>
                  <m:e>
                    <m:d>
                      <m:dPr>
                        <m:begChr m:val="["/>
                        <m:endChr m:val="]"/>
                        <m:ctrlPr>
                          <w:rPr>
                            <w:rFonts w:ascii="Cambria Math" w:hAnsi="Cambria Math"/>
                            <w:i/>
                            <w:sz w:val="24"/>
                          </w:rPr>
                        </m:ctrlPr>
                      </m:dPr>
                      <m:e>
                        <m:f>
                          <m:fPr>
                            <m:type m:val="lin"/>
                            <m:ctrlPr>
                              <w:rPr>
                                <w:rFonts w:ascii="Cambria Math" w:hAnsi="Cambria Math"/>
                                <w:i/>
                                <w:sz w:val="24"/>
                              </w:rPr>
                            </m:ctrlPr>
                          </m:fPr>
                          <m:num>
                            <m:r>
                              <w:rPr>
                                <w:rFonts w:ascii="Cambria Math" w:hAnsi="Cambria Math"/>
                                <w:sz w:val="24"/>
                              </w:rPr>
                              <m:t>1</m:t>
                            </m:r>
                          </m:num>
                          <m:den>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y</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Sub>
                                <m:r>
                                  <w:rPr>
                                    <w:rFonts w:ascii="Cambria Math" w:hAnsi="Cambria Math"/>
                                    <w:sz w:val="24"/>
                                  </w:rPr>
                                  <m:t>+s</m:t>
                                </m:r>
                              </m:e>
                            </m:d>
                          </m:den>
                        </m:f>
                      </m:e>
                    </m:d>
                  </m:e>
                  <m:sup>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p>
                </m:sSup>
              </m:oMath>
            </m:oMathPara>
          </w:p>
          <w:p w:rsidR="00110C98" w:rsidRPr="006D385C" w:rsidRDefault="00FE5177" w:rsidP="002D5830">
            <w:pPr>
              <w:spacing w:after="0"/>
              <w:jc w:val="center"/>
              <w:rPr>
                <w:sz w:val="24"/>
              </w:rPr>
            </w:pPr>
            <m:oMathPara>
              <m:oMath>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y</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sub>
                        </m:sSub>
                        <m:r>
                          <w:rPr>
                            <w:rFonts w:ascii="Cambria Math" w:hAnsi="Cambria Math"/>
                            <w:sz w:val="24"/>
                          </w:rPr>
                          <m:t>+s</m:t>
                        </m:r>
                      </m:e>
                    </m:d>
                  </m:e>
                  <m:sup>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sup>
                </m:sSup>
              </m:oMath>
            </m:oMathPara>
          </w:p>
        </w:tc>
      </w:tr>
      <w:tr w:rsidR="000360C7" w:rsidRPr="006D385C" w:rsidTr="00EC4265">
        <w:tc>
          <w:tcPr>
            <w:tcW w:w="1914" w:type="dxa"/>
          </w:tcPr>
          <w:p w:rsidR="000360C7" w:rsidRPr="006D385C" w:rsidRDefault="000360C7" w:rsidP="000360C7">
            <w:pPr>
              <w:spacing w:after="0"/>
              <w:jc w:val="center"/>
              <w:rPr>
                <w:rFonts w:asciiTheme="minorHAnsi" w:hAnsiTheme="minorHAnsi" w:cstheme="minorHAnsi"/>
                <w:szCs w:val="20"/>
              </w:rPr>
            </w:pPr>
            <w:r>
              <w:rPr>
                <w:rFonts w:asciiTheme="minorHAnsi" w:hAnsiTheme="minorHAnsi" w:cstheme="minorHAnsi"/>
                <w:szCs w:val="20"/>
              </w:rPr>
              <w:t>2.7500</w:t>
            </w:r>
          </w:p>
        </w:tc>
        <w:tc>
          <w:tcPr>
            <w:tcW w:w="1914" w:type="dxa"/>
          </w:tcPr>
          <w:p w:rsidR="000360C7" w:rsidRPr="006D385C" w:rsidRDefault="000360C7" w:rsidP="000360C7">
            <w:pPr>
              <w:spacing w:after="0"/>
              <w:jc w:val="center"/>
              <w:rPr>
                <w:rFonts w:asciiTheme="minorHAnsi" w:hAnsiTheme="minorHAnsi" w:cstheme="minorHAnsi"/>
                <w:szCs w:val="20"/>
              </w:rPr>
            </w:pPr>
            <w:r w:rsidRPr="006D385C">
              <w:rPr>
                <w:rFonts w:asciiTheme="minorHAnsi" w:hAnsiTheme="minorHAnsi" w:cstheme="minorHAnsi"/>
                <w:szCs w:val="20"/>
              </w:rPr>
              <w:t>0.</w:t>
            </w:r>
            <w:r>
              <w:rPr>
                <w:rFonts w:asciiTheme="minorHAnsi" w:hAnsiTheme="minorHAnsi" w:cstheme="minorHAnsi"/>
                <w:szCs w:val="20"/>
              </w:rPr>
              <w:t>1370</w:t>
            </w:r>
          </w:p>
        </w:tc>
        <w:tc>
          <w:tcPr>
            <w:tcW w:w="2835" w:type="dxa"/>
          </w:tcPr>
          <w:p w:rsidR="000360C7" w:rsidRPr="006D385C" w:rsidRDefault="000360C7" w:rsidP="000360C7">
            <w:pPr>
              <w:spacing w:after="0"/>
              <w:jc w:val="center"/>
              <w:rPr>
                <w:rFonts w:asciiTheme="minorHAnsi" w:hAnsiTheme="minorHAnsi" w:cstheme="minorHAnsi"/>
                <w:szCs w:val="20"/>
              </w:rPr>
            </w:pPr>
            <w:r w:rsidRPr="006D385C">
              <w:rPr>
                <w:rFonts w:asciiTheme="minorHAnsi" w:eastAsia="Times New Roman" w:hAnsiTheme="minorHAnsi" w:cstheme="minorHAnsi"/>
                <w:color w:val="000000"/>
                <w:szCs w:val="20"/>
                <w:lang w:eastAsia="en-GB"/>
              </w:rPr>
              <w:t>0.0</w:t>
            </w:r>
            <w:r>
              <w:rPr>
                <w:rFonts w:asciiTheme="minorHAnsi" w:eastAsia="Times New Roman" w:hAnsiTheme="minorHAnsi" w:cstheme="minorHAnsi"/>
                <w:color w:val="000000"/>
                <w:szCs w:val="20"/>
                <w:lang w:eastAsia="en-GB"/>
              </w:rPr>
              <w:t>481</w:t>
            </w:r>
            <w:r w:rsidRPr="006D385C">
              <w:rPr>
                <w:rFonts w:asciiTheme="minorHAnsi" w:eastAsia="Times New Roman" w:hAnsiTheme="minorHAnsi" w:cstheme="minorHAnsi"/>
                <w:color w:val="000000"/>
                <w:szCs w:val="20"/>
                <w:lang w:eastAsia="en-GB"/>
              </w:rPr>
              <w:t>%</w:t>
            </w:r>
          </w:p>
        </w:tc>
        <w:tc>
          <w:tcPr>
            <w:tcW w:w="2835" w:type="dxa"/>
          </w:tcPr>
          <w:p w:rsidR="000360C7" w:rsidRPr="006D385C" w:rsidRDefault="000360C7" w:rsidP="000360C7">
            <w:pPr>
              <w:spacing w:after="0"/>
              <w:jc w:val="center"/>
              <w:rPr>
                <w:rFonts w:asciiTheme="minorHAnsi" w:hAnsiTheme="minorHAnsi" w:cstheme="minorHAnsi"/>
                <w:szCs w:val="20"/>
              </w:rPr>
            </w:pPr>
            <w:r>
              <w:rPr>
                <w:rFonts w:asciiTheme="minorHAnsi" w:hAnsiTheme="minorHAnsi" w:cstheme="minorHAnsi"/>
                <w:szCs w:val="20"/>
              </w:rPr>
              <w:t>2.7498</w:t>
            </w:r>
          </w:p>
        </w:tc>
      </w:tr>
      <w:tr w:rsidR="000360C7" w:rsidRPr="006D385C" w:rsidTr="00EC4265">
        <w:tc>
          <w:tcPr>
            <w:tcW w:w="1914" w:type="dxa"/>
          </w:tcPr>
          <w:p w:rsidR="000360C7" w:rsidRPr="006D385C" w:rsidRDefault="000360C7" w:rsidP="000360C7">
            <w:pPr>
              <w:spacing w:after="0"/>
              <w:jc w:val="center"/>
              <w:rPr>
                <w:rFonts w:asciiTheme="minorHAnsi" w:hAnsiTheme="minorHAnsi" w:cstheme="minorHAnsi"/>
                <w:szCs w:val="20"/>
              </w:rPr>
            </w:pPr>
            <w:r>
              <w:rPr>
                <w:rFonts w:asciiTheme="minorHAnsi" w:hAnsiTheme="minorHAnsi" w:cstheme="minorHAnsi"/>
                <w:szCs w:val="20"/>
              </w:rPr>
              <w:t>2.7500</w:t>
            </w:r>
          </w:p>
        </w:tc>
        <w:tc>
          <w:tcPr>
            <w:tcW w:w="1914" w:type="dxa"/>
          </w:tcPr>
          <w:p w:rsidR="000360C7" w:rsidRPr="006D385C" w:rsidRDefault="000360C7" w:rsidP="000360C7">
            <w:pPr>
              <w:spacing w:after="0"/>
              <w:jc w:val="center"/>
              <w:rPr>
                <w:rFonts w:asciiTheme="minorHAnsi" w:hAnsiTheme="minorHAnsi" w:cstheme="minorHAnsi"/>
                <w:szCs w:val="20"/>
              </w:rPr>
            </w:pPr>
            <w:r>
              <w:rPr>
                <w:rFonts w:asciiTheme="minorHAnsi" w:hAnsiTheme="minorHAnsi" w:cstheme="minorHAnsi"/>
                <w:szCs w:val="20"/>
              </w:rPr>
              <w:t>1.1370</w:t>
            </w:r>
          </w:p>
        </w:tc>
        <w:tc>
          <w:tcPr>
            <w:tcW w:w="2835" w:type="dxa"/>
          </w:tcPr>
          <w:p w:rsidR="000360C7" w:rsidRPr="006D385C" w:rsidRDefault="000360C7" w:rsidP="000360C7">
            <w:pPr>
              <w:spacing w:after="0"/>
              <w:jc w:val="center"/>
              <w:rPr>
                <w:rFonts w:asciiTheme="minorHAnsi" w:eastAsia="Times New Roman" w:hAnsiTheme="minorHAnsi" w:cstheme="minorHAnsi"/>
                <w:color w:val="000000"/>
                <w:szCs w:val="20"/>
                <w:lang w:eastAsia="en-GB"/>
              </w:rPr>
            </w:pPr>
            <w:r>
              <w:rPr>
                <w:rFonts w:asciiTheme="minorHAnsi" w:eastAsia="Times New Roman" w:hAnsiTheme="minorHAnsi" w:cstheme="minorHAnsi"/>
                <w:color w:val="000000"/>
                <w:szCs w:val="20"/>
                <w:lang w:eastAsia="en-GB"/>
              </w:rPr>
              <w:t>0.0667%</w:t>
            </w:r>
          </w:p>
        </w:tc>
        <w:tc>
          <w:tcPr>
            <w:tcW w:w="2835" w:type="dxa"/>
          </w:tcPr>
          <w:p w:rsidR="000360C7" w:rsidRPr="006D385C" w:rsidRDefault="000360C7" w:rsidP="000360C7">
            <w:pPr>
              <w:spacing w:after="0"/>
              <w:jc w:val="center"/>
              <w:rPr>
                <w:rFonts w:asciiTheme="minorHAnsi" w:hAnsiTheme="minorHAnsi" w:cstheme="minorHAnsi"/>
                <w:szCs w:val="20"/>
              </w:rPr>
            </w:pPr>
            <w:r>
              <w:rPr>
                <w:rFonts w:asciiTheme="minorHAnsi" w:hAnsiTheme="minorHAnsi" w:cstheme="minorHAnsi"/>
                <w:szCs w:val="20"/>
              </w:rPr>
              <w:t>2.7479</w:t>
            </w:r>
          </w:p>
        </w:tc>
      </w:tr>
      <w:tr w:rsidR="000360C7" w:rsidRPr="006D385C" w:rsidTr="00EC4265">
        <w:tc>
          <w:tcPr>
            <w:tcW w:w="1914" w:type="dxa"/>
          </w:tcPr>
          <w:p w:rsidR="000360C7" w:rsidRPr="006D385C" w:rsidRDefault="000360C7" w:rsidP="000360C7">
            <w:pPr>
              <w:spacing w:after="0"/>
              <w:jc w:val="center"/>
              <w:rPr>
                <w:rFonts w:asciiTheme="minorHAnsi" w:hAnsiTheme="minorHAnsi" w:cstheme="minorHAnsi"/>
                <w:szCs w:val="20"/>
              </w:rPr>
            </w:pPr>
            <w:r>
              <w:rPr>
                <w:rFonts w:asciiTheme="minorHAnsi" w:hAnsiTheme="minorHAnsi" w:cstheme="minorHAnsi"/>
                <w:szCs w:val="20"/>
              </w:rPr>
              <w:t>2.7500</w:t>
            </w:r>
          </w:p>
        </w:tc>
        <w:tc>
          <w:tcPr>
            <w:tcW w:w="1914" w:type="dxa"/>
          </w:tcPr>
          <w:p w:rsidR="000360C7" w:rsidRPr="006D385C" w:rsidRDefault="000360C7" w:rsidP="000360C7">
            <w:pPr>
              <w:spacing w:after="0"/>
              <w:jc w:val="center"/>
              <w:rPr>
                <w:rFonts w:asciiTheme="minorHAnsi" w:hAnsiTheme="minorHAnsi" w:cstheme="minorHAnsi"/>
                <w:szCs w:val="20"/>
              </w:rPr>
            </w:pPr>
            <w:r>
              <w:rPr>
                <w:rFonts w:asciiTheme="minorHAnsi" w:hAnsiTheme="minorHAnsi" w:cstheme="minorHAnsi"/>
                <w:szCs w:val="20"/>
              </w:rPr>
              <w:t>2.1397</w:t>
            </w:r>
          </w:p>
        </w:tc>
        <w:tc>
          <w:tcPr>
            <w:tcW w:w="2835" w:type="dxa"/>
          </w:tcPr>
          <w:p w:rsidR="000360C7" w:rsidRPr="006D385C" w:rsidRDefault="000360C7" w:rsidP="000360C7">
            <w:pPr>
              <w:spacing w:after="0"/>
              <w:jc w:val="center"/>
              <w:rPr>
                <w:rFonts w:asciiTheme="minorHAnsi" w:hAnsiTheme="minorHAnsi" w:cstheme="minorHAnsi"/>
                <w:szCs w:val="20"/>
              </w:rPr>
            </w:pPr>
            <w:r>
              <w:rPr>
                <w:rFonts w:asciiTheme="minorHAnsi" w:eastAsia="Times New Roman" w:hAnsiTheme="minorHAnsi" w:cstheme="minorHAnsi"/>
                <w:color w:val="000000"/>
                <w:szCs w:val="20"/>
                <w:lang w:eastAsia="en-GB"/>
              </w:rPr>
              <w:t>0.1035</w:t>
            </w:r>
            <w:r w:rsidRPr="006D385C">
              <w:rPr>
                <w:rFonts w:asciiTheme="minorHAnsi" w:eastAsia="Times New Roman" w:hAnsiTheme="minorHAnsi" w:cstheme="minorHAnsi"/>
                <w:color w:val="000000"/>
                <w:szCs w:val="20"/>
                <w:lang w:eastAsia="en-GB"/>
              </w:rPr>
              <w:t>%</w:t>
            </w:r>
          </w:p>
        </w:tc>
        <w:tc>
          <w:tcPr>
            <w:tcW w:w="2835" w:type="dxa"/>
          </w:tcPr>
          <w:p w:rsidR="000360C7" w:rsidRPr="006D385C" w:rsidRDefault="000360C7" w:rsidP="000360C7">
            <w:pPr>
              <w:spacing w:after="0"/>
              <w:jc w:val="center"/>
              <w:rPr>
                <w:rFonts w:asciiTheme="minorHAnsi" w:hAnsiTheme="minorHAnsi" w:cstheme="minorHAnsi"/>
                <w:szCs w:val="20"/>
              </w:rPr>
            </w:pPr>
            <w:r>
              <w:rPr>
                <w:rFonts w:asciiTheme="minorHAnsi" w:hAnsiTheme="minorHAnsi" w:cstheme="minorHAnsi"/>
                <w:szCs w:val="20"/>
              </w:rPr>
              <w:t>2.7439</w:t>
            </w:r>
          </w:p>
        </w:tc>
      </w:tr>
      <w:tr w:rsidR="000360C7" w:rsidRPr="006D385C" w:rsidTr="00EC4265">
        <w:tc>
          <w:tcPr>
            <w:tcW w:w="1914" w:type="dxa"/>
            <w:tcBorders>
              <w:bottom w:val="single" w:sz="4" w:space="0" w:color="auto"/>
            </w:tcBorders>
          </w:tcPr>
          <w:p w:rsidR="000360C7" w:rsidRPr="006D385C" w:rsidRDefault="000360C7" w:rsidP="000360C7">
            <w:pPr>
              <w:spacing w:after="0"/>
              <w:jc w:val="center"/>
              <w:rPr>
                <w:rFonts w:asciiTheme="minorHAnsi" w:hAnsiTheme="minorHAnsi" w:cstheme="minorHAnsi"/>
                <w:szCs w:val="20"/>
              </w:rPr>
            </w:pPr>
            <w:r w:rsidRPr="006D385C">
              <w:rPr>
                <w:rFonts w:asciiTheme="minorHAnsi" w:hAnsiTheme="minorHAnsi" w:cstheme="minorHAnsi"/>
                <w:szCs w:val="20"/>
              </w:rPr>
              <w:t>100.0000</w:t>
            </w:r>
          </w:p>
        </w:tc>
        <w:tc>
          <w:tcPr>
            <w:tcW w:w="1914" w:type="dxa"/>
            <w:tcBorders>
              <w:bottom w:val="single" w:sz="4" w:space="0" w:color="auto"/>
            </w:tcBorders>
          </w:tcPr>
          <w:p w:rsidR="000360C7" w:rsidRPr="006D385C" w:rsidRDefault="000360C7" w:rsidP="000360C7">
            <w:pPr>
              <w:spacing w:after="0"/>
              <w:jc w:val="center"/>
              <w:rPr>
                <w:rFonts w:asciiTheme="minorHAnsi" w:hAnsiTheme="minorHAnsi" w:cstheme="minorHAnsi"/>
                <w:szCs w:val="20"/>
              </w:rPr>
            </w:pPr>
            <w:r>
              <w:rPr>
                <w:rFonts w:asciiTheme="minorHAnsi" w:hAnsiTheme="minorHAnsi" w:cstheme="minorHAnsi"/>
                <w:szCs w:val="20"/>
              </w:rPr>
              <w:t>2.1397</w:t>
            </w:r>
          </w:p>
        </w:tc>
        <w:tc>
          <w:tcPr>
            <w:tcW w:w="2835" w:type="dxa"/>
            <w:tcBorders>
              <w:bottom w:val="single" w:sz="4" w:space="0" w:color="auto"/>
            </w:tcBorders>
          </w:tcPr>
          <w:p w:rsidR="000360C7" w:rsidRPr="006D385C" w:rsidRDefault="000360C7" w:rsidP="000360C7">
            <w:pPr>
              <w:spacing w:after="0"/>
              <w:jc w:val="center"/>
              <w:rPr>
                <w:rFonts w:asciiTheme="minorHAnsi" w:hAnsiTheme="minorHAnsi" w:cstheme="minorHAnsi"/>
                <w:szCs w:val="20"/>
              </w:rPr>
            </w:pPr>
            <w:r>
              <w:rPr>
                <w:rFonts w:asciiTheme="minorHAnsi" w:eastAsia="Times New Roman" w:hAnsiTheme="minorHAnsi" w:cstheme="minorHAnsi"/>
                <w:color w:val="000000"/>
                <w:szCs w:val="20"/>
                <w:lang w:eastAsia="en-GB"/>
              </w:rPr>
              <w:t>0.1035</w:t>
            </w:r>
            <w:r w:rsidRPr="006D385C">
              <w:rPr>
                <w:rFonts w:asciiTheme="minorHAnsi" w:eastAsia="Times New Roman" w:hAnsiTheme="minorHAnsi" w:cstheme="minorHAnsi"/>
                <w:color w:val="000000"/>
                <w:szCs w:val="20"/>
                <w:lang w:eastAsia="en-GB"/>
              </w:rPr>
              <w:t>%</w:t>
            </w:r>
          </w:p>
        </w:tc>
        <w:tc>
          <w:tcPr>
            <w:tcW w:w="2835" w:type="dxa"/>
            <w:tcBorders>
              <w:bottom w:val="single" w:sz="4" w:space="0" w:color="auto"/>
            </w:tcBorders>
          </w:tcPr>
          <w:p w:rsidR="000360C7" w:rsidRPr="006D385C" w:rsidRDefault="000360C7" w:rsidP="000360C7">
            <w:pPr>
              <w:spacing w:after="0"/>
              <w:jc w:val="center"/>
              <w:rPr>
                <w:rFonts w:asciiTheme="minorHAnsi" w:hAnsiTheme="minorHAnsi" w:cstheme="minorHAnsi"/>
                <w:szCs w:val="20"/>
              </w:rPr>
            </w:pPr>
            <w:r>
              <w:rPr>
                <w:rFonts w:asciiTheme="minorHAnsi" w:hAnsiTheme="minorHAnsi" w:cstheme="minorHAnsi"/>
                <w:szCs w:val="20"/>
              </w:rPr>
              <w:t>99.7792</w:t>
            </w:r>
          </w:p>
        </w:tc>
      </w:tr>
      <w:tr w:rsidR="000360C7" w:rsidRPr="006D385C" w:rsidTr="00EC4265">
        <w:tc>
          <w:tcPr>
            <w:tcW w:w="1914" w:type="dxa"/>
            <w:tcBorders>
              <w:left w:val="nil"/>
              <w:bottom w:val="nil"/>
              <w:right w:val="nil"/>
            </w:tcBorders>
          </w:tcPr>
          <w:p w:rsidR="000360C7" w:rsidRPr="006D385C" w:rsidRDefault="000360C7" w:rsidP="000360C7">
            <w:pPr>
              <w:spacing w:after="0"/>
              <w:jc w:val="center"/>
              <w:rPr>
                <w:rFonts w:asciiTheme="minorHAnsi" w:hAnsiTheme="minorHAnsi" w:cstheme="minorHAnsi"/>
                <w:szCs w:val="20"/>
              </w:rPr>
            </w:pPr>
          </w:p>
        </w:tc>
        <w:tc>
          <w:tcPr>
            <w:tcW w:w="1914" w:type="dxa"/>
            <w:tcBorders>
              <w:left w:val="nil"/>
              <w:bottom w:val="nil"/>
            </w:tcBorders>
          </w:tcPr>
          <w:p w:rsidR="000360C7" w:rsidRPr="006D385C" w:rsidRDefault="000360C7" w:rsidP="000360C7">
            <w:pPr>
              <w:spacing w:after="0"/>
              <w:jc w:val="center"/>
              <w:rPr>
                <w:rFonts w:asciiTheme="minorHAnsi" w:hAnsiTheme="minorHAnsi" w:cstheme="minorHAnsi"/>
                <w:szCs w:val="20"/>
              </w:rPr>
            </w:pPr>
          </w:p>
        </w:tc>
        <w:tc>
          <w:tcPr>
            <w:tcW w:w="2835" w:type="dxa"/>
            <w:shd w:val="clear" w:color="auto" w:fill="auto"/>
          </w:tcPr>
          <w:p w:rsidR="000360C7" w:rsidRPr="00350171" w:rsidRDefault="000360C7" w:rsidP="000360C7">
            <w:pPr>
              <w:spacing w:after="0"/>
              <w:jc w:val="center"/>
              <w:rPr>
                <w:rFonts w:asciiTheme="minorHAnsi" w:hAnsiTheme="minorHAnsi" w:cstheme="minorHAnsi"/>
                <w:b/>
                <w:szCs w:val="20"/>
              </w:rPr>
            </w:pPr>
            <w:r w:rsidRPr="00EC4265">
              <w:rPr>
                <w:rFonts w:asciiTheme="minorHAnsi" w:hAnsiTheme="minorHAnsi" w:cstheme="minorHAnsi"/>
                <w:i/>
                <w:szCs w:val="20"/>
              </w:rPr>
              <w:t>Less</w:t>
            </w:r>
            <w:r>
              <w:rPr>
                <w:rFonts w:asciiTheme="minorHAnsi" w:hAnsiTheme="minorHAnsi" w:cstheme="minorHAnsi"/>
                <w:szCs w:val="20"/>
              </w:rPr>
              <w:t>: Accrued Interest</w:t>
            </w:r>
            <w:r w:rsidRPr="00350171">
              <w:rPr>
                <w:rFonts w:asciiTheme="minorHAnsi" w:hAnsiTheme="minorHAnsi" w:cstheme="minorHAnsi"/>
                <w:szCs w:val="20"/>
              </w:rPr>
              <w:t xml:space="preserve"> (</w:t>
            </w:r>
            <m:oMath>
              <m:sSub>
                <m:sSubPr>
                  <m:ctrlPr>
                    <w:rPr>
                      <w:rFonts w:ascii="Cambria Math" w:hAnsi="Cambria Math"/>
                      <w:i/>
                      <w:szCs w:val="20"/>
                    </w:rPr>
                  </m:ctrlPr>
                </m:sSubPr>
                <m:e>
                  <m:r>
                    <w:rPr>
                      <w:rFonts w:ascii="Cambria Math" w:hAnsi="Cambria Math"/>
                      <w:szCs w:val="20"/>
                    </w:rPr>
                    <m:t>AI</m:t>
                  </m:r>
                </m:e>
                <m:sub>
                  <m:sSub>
                    <m:sSubPr>
                      <m:ctrlPr>
                        <w:rPr>
                          <w:rFonts w:ascii="Cambria Math" w:hAnsi="Cambria Math"/>
                          <w:i/>
                          <w:szCs w:val="20"/>
                        </w:rPr>
                      </m:ctrlPr>
                    </m:sSubPr>
                    <m:e>
                      <m:r>
                        <w:rPr>
                          <w:rFonts w:ascii="Cambria Math" w:hAnsi="Cambria Math"/>
                          <w:szCs w:val="20"/>
                        </w:rPr>
                        <m:t>t</m:t>
                      </m:r>
                    </m:e>
                    <m:sub>
                      <m:r>
                        <w:rPr>
                          <w:rFonts w:ascii="Cambria Math" w:hAnsi="Cambria Math"/>
                          <w:szCs w:val="20"/>
                        </w:rPr>
                        <m:t>s</m:t>
                      </m:r>
                    </m:sub>
                  </m:sSub>
                </m:sub>
              </m:sSub>
            </m:oMath>
            <w:r w:rsidRPr="00350171">
              <w:rPr>
                <w:rFonts w:asciiTheme="minorHAnsi" w:hAnsiTheme="minorHAnsi" w:cstheme="minorHAnsi"/>
                <w:szCs w:val="20"/>
              </w:rPr>
              <w:t>)</w:t>
            </w:r>
          </w:p>
        </w:tc>
        <w:tc>
          <w:tcPr>
            <w:tcW w:w="2835" w:type="dxa"/>
            <w:shd w:val="clear" w:color="auto" w:fill="auto"/>
          </w:tcPr>
          <w:p w:rsidR="000360C7" w:rsidRPr="006D385C" w:rsidRDefault="000360C7" w:rsidP="000360C7">
            <w:pPr>
              <w:spacing w:after="0"/>
              <w:jc w:val="center"/>
              <w:rPr>
                <w:rFonts w:asciiTheme="minorHAnsi" w:hAnsiTheme="minorHAnsi" w:cstheme="minorHAnsi"/>
                <w:b/>
                <w:szCs w:val="20"/>
              </w:rPr>
            </w:pPr>
            <w:r>
              <w:rPr>
                <w:rFonts w:asciiTheme="minorHAnsi" w:hAnsiTheme="minorHAnsi" w:cstheme="minorHAnsi"/>
                <w:szCs w:val="20"/>
              </w:rPr>
              <w:t>(2.3959)</w:t>
            </w:r>
          </w:p>
        </w:tc>
      </w:tr>
      <w:tr w:rsidR="000360C7" w:rsidRPr="006D385C" w:rsidTr="00EC4265">
        <w:tc>
          <w:tcPr>
            <w:tcW w:w="1914" w:type="dxa"/>
            <w:tcBorders>
              <w:top w:val="nil"/>
              <w:left w:val="nil"/>
              <w:bottom w:val="nil"/>
              <w:right w:val="nil"/>
            </w:tcBorders>
          </w:tcPr>
          <w:p w:rsidR="000360C7" w:rsidRPr="006D385C" w:rsidRDefault="000360C7" w:rsidP="000360C7">
            <w:pPr>
              <w:spacing w:after="0"/>
              <w:jc w:val="center"/>
              <w:rPr>
                <w:rFonts w:asciiTheme="minorHAnsi" w:hAnsiTheme="minorHAnsi" w:cstheme="minorHAnsi"/>
                <w:szCs w:val="20"/>
              </w:rPr>
            </w:pPr>
          </w:p>
        </w:tc>
        <w:tc>
          <w:tcPr>
            <w:tcW w:w="1914" w:type="dxa"/>
            <w:tcBorders>
              <w:top w:val="nil"/>
              <w:left w:val="nil"/>
              <w:bottom w:val="nil"/>
            </w:tcBorders>
          </w:tcPr>
          <w:p w:rsidR="000360C7" w:rsidRPr="006D385C" w:rsidRDefault="000360C7" w:rsidP="000360C7">
            <w:pPr>
              <w:spacing w:after="0"/>
              <w:jc w:val="center"/>
              <w:rPr>
                <w:rFonts w:asciiTheme="minorHAnsi" w:hAnsiTheme="minorHAnsi" w:cstheme="minorHAnsi"/>
                <w:szCs w:val="20"/>
              </w:rPr>
            </w:pPr>
          </w:p>
        </w:tc>
        <w:tc>
          <w:tcPr>
            <w:tcW w:w="2835" w:type="dxa"/>
            <w:shd w:val="clear" w:color="auto" w:fill="FFFF99"/>
          </w:tcPr>
          <w:p w:rsidR="000360C7" w:rsidRPr="006D385C" w:rsidRDefault="000360C7" w:rsidP="000360C7">
            <w:pPr>
              <w:spacing w:after="0"/>
              <w:jc w:val="center"/>
              <w:rPr>
                <w:rFonts w:asciiTheme="minorHAnsi" w:hAnsiTheme="minorHAnsi" w:cstheme="minorHAnsi"/>
                <w:b/>
                <w:szCs w:val="20"/>
              </w:rPr>
            </w:pPr>
            <w:r>
              <w:rPr>
                <w:rFonts w:asciiTheme="minorHAnsi" w:hAnsiTheme="minorHAnsi" w:cstheme="minorHAnsi"/>
                <w:b/>
                <w:szCs w:val="20"/>
              </w:rPr>
              <w:t>Actual</w:t>
            </w:r>
            <w:r w:rsidRPr="006D385C">
              <w:rPr>
                <w:rFonts w:asciiTheme="minorHAnsi" w:hAnsiTheme="minorHAnsi" w:cstheme="minorHAnsi"/>
                <w:b/>
                <w:szCs w:val="20"/>
              </w:rPr>
              <w:t xml:space="preserve"> Price</w:t>
            </w:r>
          </w:p>
        </w:tc>
        <w:tc>
          <w:tcPr>
            <w:tcW w:w="2835" w:type="dxa"/>
            <w:shd w:val="clear" w:color="auto" w:fill="FFFF99"/>
          </w:tcPr>
          <w:p w:rsidR="000360C7" w:rsidRPr="006D385C" w:rsidRDefault="000360C7" w:rsidP="000360C7">
            <w:pPr>
              <w:spacing w:after="0"/>
              <w:jc w:val="center"/>
              <w:rPr>
                <w:rFonts w:asciiTheme="minorHAnsi" w:hAnsiTheme="minorHAnsi" w:cstheme="minorHAnsi"/>
                <w:b/>
                <w:szCs w:val="20"/>
              </w:rPr>
            </w:pPr>
            <w:r>
              <w:rPr>
                <w:rFonts w:asciiTheme="minorHAnsi" w:hAnsiTheme="minorHAnsi" w:cstheme="minorHAnsi"/>
                <w:b/>
                <w:szCs w:val="20"/>
              </w:rPr>
              <w:t>105.6250</w:t>
            </w:r>
          </w:p>
        </w:tc>
      </w:tr>
    </w:tbl>
    <w:p w:rsidR="00110C98" w:rsidRPr="006D385C" w:rsidRDefault="00110C98" w:rsidP="0089164F">
      <w:pPr>
        <w:spacing w:after="120"/>
        <w:jc w:val="both"/>
      </w:pPr>
    </w:p>
    <w:p w:rsidR="009749BE" w:rsidRPr="006D385C" w:rsidRDefault="00884BC2" w:rsidP="0089164F">
      <w:pPr>
        <w:jc w:val="both"/>
      </w:pPr>
      <w:r w:rsidRPr="006D385C">
        <w:t xml:space="preserve">Pursuant to all of the above, </w:t>
      </w:r>
      <w:r w:rsidR="009749BE" w:rsidRPr="006D385C">
        <w:t xml:space="preserve">the </w:t>
      </w:r>
      <w:r w:rsidR="00FC0796" w:rsidRPr="006D385C">
        <w:t>pricing</w:t>
      </w:r>
      <w:r w:rsidR="009749BE" w:rsidRPr="006D385C">
        <w:t xml:space="preserve"> calculation </w:t>
      </w:r>
      <w:r w:rsidR="00B33755" w:rsidRPr="006D385C">
        <w:t xml:space="preserve">(per EUR 100 of notional principal) </w:t>
      </w:r>
      <w:r w:rsidR="009749BE" w:rsidRPr="006D385C">
        <w:t>proceeds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6"/>
        <w:gridCol w:w="8222"/>
      </w:tblGrid>
      <w:tr w:rsidR="009749BE" w:rsidRPr="006D385C" w:rsidTr="00223982">
        <w:trPr>
          <w:trHeight w:val="425"/>
        </w:trPr>
        <w:tc>
          <w:tcPr>
            <w:tcW w:w="1276" w:type="dxa"/>
            <w:vAlign w:val="center"/>
          </w:tcPr>
          <w:p w:rsidR="009749BE" w:rsidRPr="006D385C" w:rsidRDefault="00AA5AB9" w:rsidP="0089164F">
            <w:pPr>
              <w:spacing w:after="0"/>
              <w:jc w:val="both"/>
              <w:rPr>
                <w:rFonts w:asciiTheme="minorHAnsi" w:hAnsiTheme="minorHAnsi" w:cstheme="minorHAnsi"/>
                <w:szCs w:val="20"/>
              </w:rPr>
            </w:pPr>
            <m:oMath>
              <m:f>
                <m:fPr>
                  <m:type m:val="lin"/>
                  <m:ctrlPr>
                    <w:rPr>
                      <w:rFonts w:ascii="Cambria Math" w:hAnsi="Cambria Math"/>
                      <w:i/>
                      <w:szCs w:val="20"/>
                    </w:rPr>
                  </m:ctrlPr>
                </m:fPr>
                <m:num>
                  <m:r>
                    <w:rPr>
                      <w:rFonts w:ascii="Cambria Math" w:hAnsi="Cambria Math"/>
                      <w:szCs w:val="20"/>
                    </w:rPr>
                    <m:t>1</m:t>
                  </m:r>
                </m:num>
                <m:den>
                  <m:r>
                    <w:rPr>
                      <w:rFonts w:ascii="Cambria Math" w:hAnsi="Cambria Math"/>
                      <w:szCs w:val="20"/>
                    </w:rPr>
                    <m:t>CF</m:t>
                  </m:r>
                </m:den>
              </m:f>
            </m:oMath>
            <w:r w:rsidR="00B33755" w:rsidRPr="006D385C">
              <w:rPr>
                <w:rFonts w:asciiTheme="minorHAnsi" w:hAnsiTheme="minorHAnsi" w:cstheme="minorHAnsi"/>
                <w:szCs w:val="20"/>
              </w:rPr>
              <w:t xml:space="preserve"> </w:t>
            </w:r>
          </w:p>
        </w:tc>
        <w:tc>
          <w:tcPr>
            <w:tcW w:w="8222" w:type="dxa"/>
            <w:vAlign w:val="center"/>
          </w:tcPr>
          <w:p w:rsidR="009749BE" w:rsidRPr="006D385C" w:rsidRDefault="00B33755" w:rsidP="000360C7">
            <w:pPr>
              <w:spacing w:after="0"/>
              <w:jc w:val="both"/>
              <w:rPr>
                <w:rFonts w:asciiTheme="minorHAnsi" w:hAnsiTheme="minorHAnsi" w:cstheme="minorHAnsi"/>
                <w:szCs w:val="20"/>
              </w:rPr>
            </w:pPr>
            <w:r w:rsidRPr="006D385C">
              <w:rPr>
                <w:rFonts w:asciiTheme="minorHAnsi" w:hAnsiTheme="minorHAnsi" w:cstheme="minorHAnsi"/>
                <w:szCs w:val="20"/>
              </w:rPr>
              <w:t>1</w:t>
            </w:r>
            <w:r w:rsidR="009749BE" w:rsidRPr="006D385C">
              <w:rPr>
                <w:rFonts w:asciiTheme="minorHAnsi" w:hAnsiTheme="minorHAnsi" w:cstheme="minorHAnsi"/>
                <w:szCs w:val="20"/>
              </w:rPr>
              <w:t xml:space="preserve"> / </w:t>
            </w:r>
            <w:r w:rsidRPr="006D385C">
              <w:rPr>
                <w:rFonts w:asciiTheme="minorHAnsi" w:hAnsiTheme="minorHAnsi" w:cstheme="minorHAnsi"/>
                <w:szCs w:val="20"/>
              </w:rPr>
              <w:t>0.</w:t>
            </w:r>
            <w:r w:rsidR="000360C7">
              <w:rPr>
                <w:rFonts w:asciiTheme="minorHAnsi" w:hAnsiTheme="minorHAnsi" w:cstheme="minorHAnsi"/>
                <w:szCs w:val="20"/>
              </w:rPr>
              <w:t>945174</w:t>
            </w:r>
            <w:r w:rsidR="009749BE" w:rsidRPr="006D385C">
              <w:rPr>
                <w:rFonts w:asciiTheme="minorHAnsi" w:hAnsiTheme="minorHAnsi" w:cstheme="minorHAnsi"/>
                <w:szCs w:val="20"/>
              </w:rPr>
              <w:t xml:space="preserve"> = 1.</w:t>
            </w:r>
            <w:r w:rsidR="000360C7">
              <w:rPr>
                <w:rFonts w:asciiTheme="minorHAnsi" w:hAnsiTheme="minorHAnsi" w:cstheme="minorHAnsi"/>
                <w:szCs w:val="20"/>
              </w:rPr>
              <w:t>058006</w:t>
            </w:r>
          </w:p>
        </w:tc>
      </w:tr>
      <w:tr w:rsidR="009749BE" w:rsidRPr="006D385C" w:rsidTr="00223982">
        <w:trPr>
          <w:trHeight w:val="425"/>
        </w:trPr>
        <w:tc>
          <w:tcPr>
            <w:tcW w:w="1276" w:type="dxa"/>
            <w:vAlign w:val="center"/>
          </w:tcPr>
          <w:p w:rsidR="009749BE" w:rsidRPr="006D385C" w:rsidRDefault="00AA5AB9" w:rsidP="0089164F">
            <w:pPr>
              <w:spacing w:after="0"/>
              <w:jc w:val="both"/>
              <w:rPr>
                <w:rFonts w:asciiTheme="minorHAnsi" w:hAnsiTheme="minorHAnsi" w:cstheme="minorHAnsi"/>
                <w:szCs w:val="20"/>
              </w:rPr>
            </w:pPr>
            <m:oMath>
              <m:acc>
                <m:accPr>
                  <m:chr m:val="̃"/>
                  <m:ctrlPr>
                    <w:rPr>
                      <w:rFonts w:ascii="Cambria Math" w:hAnsi="Cambria Math"/>
                      <w:i/>
                      <w:szCs w:val="20"/>
                    </w:rPr>
                  </m:ctrlPr>
                </m:accPr>
                <m:e>
                  <m:r>
                    <w:rPr>
                      <w:rFonts w:ascii="Cambria Math" w:hAnsi="Cambria Math"/>
                      <w:szCs w:val="20"/>
                    </w:rPr>
                    <m:t>P</m:t>
                  </m:r>
                </m:e>
              </m:acc>
            </m:oMath>
            <w:r w:rsidR="00B33755" w:rsidRPr="006D385C">
              <w:rPr>
                <w:rFonts w:asciiTheme="minorHAnsi" w:hAnsiTheme="minorHAnsi" w:cstheme="minorHAnsi"/>
                <w:szCs w:val="20"/>
              </w:rPr>
              <w:t xml:space="preserve"> </w:t>
            </w:r>
          </w:p>
        </w:tc>
        <w:tc>
          <w:tcPr>
            <w:tcW w:w="8222" w:type="dxa"/>
            <w:vAlign w:val="center"/>
          </w:tcPr>
          <w:p w:rsidR="009749BE" w:rsidRPr="006D385C" w:rsidRDefault="000360C7" w:rsidP="000360C7">
            <w:pPr>
              <w:spacing w:after="0"/>
              <w:jc w:val="both"/>
              <w:rPr>
                <w:rFonts w:asciiTheme="minorHAnsi" w:hAnsiTheme="minorHAnsi" w:cstheme="minorHAnsi"/>
                <w:szCs w:val="20"/>
              </w:rPr>
            </w:pPr>
            <w:r>
              <w:rPr>
                <w:rFonts w:asciiTheme="minorHAnsi" w:hAnsiTheme="minorHAnsi" w:cstheme="minorHAnsi"/>
                <w:szCs w:val="20"/>
              </w:rPr>
              <w:t>105</w:t>
            </w:r>
            <w:r w:rsidR="00B33755" w:rsidRPr="006D385C">
              <w:rPr>
                <w:rFonts w:asciiTheme="minorHAnsi" w:hAnsiTheme="minorHAnsi" w:cstheme="minorHAnsi"/>
                <w:szCs w:val="20"/>
              </w:rPr>
              <w:t>.</w:t>
            </w:r>
            <w:r>
              <w:rPr>
                <w:rFonts w:asciiTheme="minorHAnsi" w:hAnsiTheme="minorHAnsi" w:cstheme="minorHAnsi"/>
                <w:szCs w:val="20"/>
              </w:rPr>
              <w:t>6250</w:t>
            </w:r>
          </w:p>
        </w:tc>
      </w:tr>
      <w:tr w:rsidR="009749BE" w:rsidRPr="006D385C" w:rsidTr="00223982">
        <w:trPr>
          <w:trHeight w:val="425"/>
        </w:trPr>
        <w:tc>
          <w:tcPr>
            <w:tcW w:w="1276" w:type="dxa"/>
            <w:vAlign w:val="center"/>
          </w:tcPr>
          <w:p w:rsidR="009749BE" w:rsidRPr="006D385C" w:rsidRDefault="00AA5AB9" w:rsidP="0089164F">
            <w:pPr>
              <w:spacing w:after="0"/>
              <w:jc w:val="both"/>
              <w:rPr>
                <w:rFonts w:asciiTheme="minorHAnsi" w:hAnsiTheme="minorHAnsi" w:cstheme="minorHAnsi"/>
                <w:szCs w:val="20"/>
              </w:rPr>
            </w:pPr>
            <m:oMath>
              <m:sSub>
                <m:sSubPr>
                  <m:ctrlPr>
                    <w:rPr>
                      <w:rFonts w:ascii="Cambria Math" w:hAnsi="Cambria Math"/>
                      <w:i/>
                      <w:szCs w:val="20"/>
                    </w:rPr>
                  </m:ctrlPr>
                </m:sSubPr>
                <m:e>
                  <m:r>
                    <w:rPr>
                      <w:rFonts w:ascii="Cambria Math" w:hAnsi="Cambria Math"/>
                      <w:szCs w:val="20"/>
                    </w:rPr>
                    <m:t>AI</m:t>
                  </m:r>
                </m:e>
                <m:sub>
                  <m:sSub>
                    <m:sSubPr>
                      <m:ctrlPr>
                        <w:rPr>
                          <w:rFonts w:ascii="Cambria Math" w:hAnsi="Cambria Math"/>
                          <w:i/>
                          <w:szCs w:val="20"/>
                        </w:rPr>
                      </m:ctrlPr>
                    </m:sSubPr>
                    <m:e>
                      <m:r>
                        <w:rPr>
                          <w:rFonts w:ascii="Cambria Math" w:hAnsi="Cambria Math"/>
                          <w:szCs w:val="20"/>
                        </w:rPr>
                        <m:t>t</m:t>
                      </m:r>
                    </m:e>
                    <m:sub>
                      <m:r>
                        <w:rPr>
                          <w:rFonts w:ascii="Cambria Math" w:hAnsi="Cambria Math"/>
                          <w:szCs w:val="20"/>
                        </w:rPr>
                        <m:t>s</m:t>
                      </m:r>
                    </m:sub>
                  </m:sSub>
                </m:sub>
              </m:sSub>
            </m:oMath>
            <w:r w:rsidR="00B33755" w:rsidRPr="006D385C">
              <w:rPr>
                <w:rFonts w:asciiTheme="minorHAnsi" w:hAnsiTheme="minorHAnsi" w:cstheme="minorHAnsi"/>
                <w:szCs w:val="20"/>
              </w:rPr>
              <w:t xml:space="preserve"> </w:t>
            </w:r>
          </w:p>
        </w:tc>
        <w:tc>
          <w:tcPr>
            <w:tcW w:w="8222" w:type="dxa"/>
            <w:vAlign w:val="center"/>
          </w:tcPr>
          <w:p w:rsidR="009749BE" w:rsidRPr="006D385C" w:rsidRDefault="00F31AFF" w:rsidP="00F31AFF">
            <w:pPr>
              <w:spacing w:after="0"/>
              <w:jc w:val="both"/>
              <w:rPr>
                <w:rFonts w:asciiTheme="minorHAnsi" w:hAnsiTheme="minorHAnsi" w:cstheme="minorHAnsi"/>
                <w:szCs w:val="20"/>
              </w:rPr>
            </w:pPr>
            <m:oMath>
              <m:r>
                <w:rPr>
                  <w:rFonts w:ascii="Cambria Math" w:hAnsi="Cambria Math"/>
                </w:rPr>
                <m:t>2.75</m:t>
              </m:r>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time</m:t>
                      </m:r>
                      <m:d>
                        <m:dPr>
                          <m:ctrlPr>
                            <w:rPr>
                              <w:rFonts w:ascii="Cambria Math" w:hAnsi="Cambria Math"/>
                              <w:i/>
                            </w:rPr>
                          </m:ctrlPr>
                        </m:dPr>
                        <m:e>
                          <m:r>
                            <w:rPr>
                              <w:rFonts w:ascii="Cambria Math" w:hAnsi="Cambria Math"/>
                            </w:rPr>
                            <m:t>08/04/13→20/02/14</m:t>
                          </m:r>
                        </m:e>
                      </m:d>
                    </m:e>
                    <m:sub>
                      <m:r>
                        <w:rPr>
                          <w:rFonts w:ascii="Cambria Math" w:hAnsi="Cambria Math"/>
                        </w:rPr>
                        <m:t>ACT/ACT</m:t>
                      </m:r>
                    </m:sub>
                  </m:sSub>
                </m:num>
                <m:den>
                  <m:sSub>
                    <m:sSubPr>
                      <m:ctrlPr>
                        <w:rPr>
                          <w:rFonts w:ascii="Cambria Math" w:hAnsi="Cambria Math"/>
                          <w:i/>
                        </w:rPr>
                      </m:ctrlPr>
                    </m:sSubPr>
                    <m:e>
                      <m:r>
                        <w:rPr>
                          <w:rFonts w:ascii="Cambria Math" w:hAnsi="Cambria Math"/>
                        </w:rPr>
                        <m:t>time</m:t>
                      </m:r>
                      <m:d>
                        <m:dPr>
                          <m:ctrlPr>
                            <w:rPr>
                              <w:rFonts w:ascii="Cambria Math" w:hAnsi="Cambria Math"/>
                              <w:i/>
                            </w:rPr>
                          </m:ctrlPr>
                        </m:dPr>
                        <m:e>
                          <m:r>
                            <w:rPr>
                              <w:rFonts w:ascii="Cambria Math" w:hAnsi="Cambria Math"/>
                            </w:rPr>
                            <m:t>08/04/13→08/04/14</m:t>
                          </m:r>
                        </m:e>
                      </m:d>
                    </m:e>
                    <m:sub>
                      <m:r>
                        <w:rPr>
                          <w:rFonts w:ascii="Cambria Math" w:hAnsi="Cambria Math"/>
                        </w:rPr>
                        <m:t>ACT/ACT</m:t>
                      </m:r>
                    </m:sub>
                  </m:sSub>
                </m:den>
              </m:f>
              <m:r>
                <w:rPr>
                  <w:rFonts w:ascii="Cambria Math" w:hAnsi="Cambria Math"/>
                </w:rPr>
                <m:t>=2.3959</m:t>
              </m:r>
            </m:oMath>
            <w:r w:rsidR="00976723" w:rsidRPr="006D385C">
              <w:rPr>
                <w:rFonts w:asciiTheme="minorHAnsi" w:hAnsiTheme="minorHAnsi" w:cstheme="minorHAnsi"/>
              </w:rPr>
              <w:t xml:space="preserve"> </w:t>
            </w:r>
          </w:p>
        </w:tc>
      </w:tr>
      <w:tr w:rsidR="009749BE" w:rsidRPr="006D385C" w:rsidTr="00223982">
        <w:trPr>
          <w:trHeight w:val="425"/>
        </w:trPr>
        <w:tc>
          <w:tcPr>
            <w:tcW w:w="1276" w:type="dxa"/>
            <w:vAlign w:val="center"/>
          </w:tcPr>
          <w:p w:rsidR="009749BE" w:rsidRPr="006D385C" w:rsidRDefault="00976723" w:rsidP="0089164F">
            <w:pPr>
              <w:spacing w:after="0"/>
              <w:jc w:val="both"/>
              <w:rPr>
                <w:rFonts w:asciiTheme="minorHAnsi" w:hAnsiTheme="minorHAnsi" w:cstheme="minorHAnsi"/>
                <w:szCs w:val="20"/>
              </w:rPr>
            </w:pPr>
            <m:oMath>
              <m:r>
                <w:rPr>
                  <w:rFonts w:ascii="Cambria Math" w:hAnsi="Cambria Math"/>
                  <w:szCs w:val="20"/>
                </w:rPr>
                <m:t>r</m:t>
              </m:r>
            </m:oMath>
            <w:r w:rsidRPr="006D385C">
              <w:rPr>
                <w:rFonts w:asciiTheme="minorHAnsi" w:hAnsiTheme="minorHAnsi" w:cstheme="minorHAnsi"/>
                <w:szCs w:val="20"/>
              </w:rPr>
              <w:t xml:space="preserve"> </w:t>
            </w:r>
          </w:p>
        </w:tc>
        <w:tc>
          <w:tcPr>
            <w:tcW w:w="8222" w:type="dxa"/>
            <w:vAlign w:val="center"/>
          </w:tcPr>
          <w:p w:rsidR="009749BE" w:rsidRPr="006D385C" w:rsidRDefault="00F31AFF" w:rsidP="0089164F">
            <w:pPr>
              <w:spacing w:after="0"/>
              <w:jc w:val="both"/>
              <w:rPr>
                <w:rFonts w:asciiTheme="minorHAnsi" w:hAnsiTheme="minorHAnsi" w:cstheme="minorHAnsi"/>
                <w:szCs w:val="20"/>
              </w:rPr>
            </w:pPr>
            <w:r>
              <w:rPr>
                <w:rFonts w:asciiTheme="minorHAnsi" w:hAnsiTheme="minorHAnsi" w:cstheme="minorHAnsi"/>
                <w:szCs w:val="20"/>
              </w:rPr>
              <w:t>-0.09</w:t>
            </w:r>
            <w:r w:rsidR="00976723" w:rsidRPr="006D385C">
              <w:rPr>
                <w:rFonts w:asciiTheme="minorHAnsi" w:hAnsiTheme="minorHAnsi" w:cstheme="minorHAnsi"/>
                <w:szCs w:val="20"/>
              </w:rPr>
              <w:t>%</w:t>
            </w:r>
          </w:p>
        </w:tc>
      </w:tr>
      <w:tr w:rsidR="009749BE" w:rsidRPr="006D385C" w:rsidTr="00223982">
        <w:trPr>
          <w:trHeight w:val="425"/>
        </w:trPr>
        <w:tc>
          <w:tcPr>
            <w:tcW w:w="1276" w:type="dxa"/>
            <w:vAlign w:val="center"/>
          </w:tcPr>
          <w:p w:rsidR="009749BE" w:rsidRPr="006D385C" w:rsidRDefault="00AA5AB9" w:rsidP="007A124B">
            <w:pPr>
              <w:spacing w:after="0"/>
              <w:jc w:val="both"/>
              <w:rPr>
                <w:rFonts w:asciiTheme="minorHAnsi" w:hAnsiTheme="minorHAnsi" w:cstheme="minorHAnsi"/>
                <w:szCs w:val="20"/>
              </w:rPr>
            </w:pPr>
            <m:oMath>
              <m:sSub>
                <m:sSubPr>
                  <m:ctrlPr>
                    <w:rPr>
                      <w:rFonts w:ascii="Cambria Math" w:hAnsi="Cambria Math"/>
                      <w:i/>
                      <w:szCs w:val="20"/>
                    </w:rPr>
                  </m:ctrlPr>
                </m:sSubPr>
                <m:e>
                  <m:r>
                    <w:rPr>
                      <w:rFonts w:ascii="Cambria Math" w:hAnsi="Cambria Math"/>
                      <w:szCs w:val="20"/>
                    </w:rPr>
                    <m:t>δ</m:t>
                  </m:r>
                </m:e>
                <m:sub>
                  <m:sSub>
                    <m:sSubPr>
                      <m:ctrlPr>
                        <w:rPr>
                          <w:rFonts w:ascii="Cambria Math" w:hAnsi="Cambria Math"/>
                          <w:i/>
                          <w:szCs w:val="20"/>
                        </w:rPr>
                      </m:ctrlPr>
                    </m:sSubPr>
                    <m:e>
                      <m:r>
                        <w:rPr>
                          <w:rFonts w:ascii="Cambria Math" w:hAnsi="Cambria Math"/>
                          <w:szCs w:val="20"/>
                        </w:rPr>
                        <m:t>t</m:t>
                      </m:r>
                    </m:e>
                    <m:sub>
                      <m:r>
                        <w:rPr>
                          <w:rFonts w:ascii="Cambria Math" w:hAnsi="Cambria Math"/>
                          <w:szCs w:val="20"/>
                        </w:rPr>
                        <m:t>s</m:t>
                      </m:r>
                    </m:sub>
                  </m:sSub>
                  <m:r>
                    <w:rPr>
                      <w:rFonts w:ascii="Cambria Math" w:hAnsi="Cambria Math"/>
                      <w:szCs w:val="20"/>
                    </w:rPr>
                    <m:t>,t</m:t>
                  </m:r>
                </m:sub>
              </m:sSub>
            </m:oMath>
            <w:r w:rsidR="00976723" w:rsidRPr="006D385C">
              <w:rPr>
                <w:rFonts w:asciiTheme="minorHAnsi" w:hAnsiTheme="minorHAnsi" w:cstheme="minorHAnsi"/>
                <w:szCs w:val="20"/>
              </w:rPr>
              <w:t xml:space="preserve"> </w:t>
            </w:r>
          </w:p>
        </w:tc>
        <w:tc>
          <w:tcPr>
            <w:tcW w:w="8222" w:type="dxa"/>
            <w:vAlign w:val="center"/>
          </w:tcPr>
          <w:p w:rsidR="009749BE" w:rsidRPr="006D385C" w:rsidRDefault="00AA5AB9" w:rsidP="00F31AFF">
            <w:pPr>
              <w:spacing w:after="0"/>
              <w:jc w:val="both"/>
              <w:rPr>
                <w:rFonts w:asciiTheme="minorHAnsi" w:hAnsiTheme="minorHAnsi" w:cstheme="minorHAnsi"/>
                <w:szCs w:val="20"/>
              </w:rPr>
            </w:pPr>
            <m:oMath>
              <m:sSub>
                <m:sSubPr>
                  <m:ctrlPr>
                    <w:rPr>
                      <w:rFonts w:ascii="Cambria Math" w:hAnsi="Cambria Math"/>
                      <w:i/>
                    </w:rPr>
                  </m:ctrlPr>
                </m:sSubPr>
                <m:e>
                  <m:r>
                    <w:rPr>
                      <w:rFonts w:ascii="Cambria Math" w:hAnsi="Cambria Math"/>
                    </w:rPr>
                    <m:t>time</m:t>
                  </m:r>
                  <m:d>
                    <m:dPr>
                      <m:ctrlPr>
                        <w:rPr>
                          <w:rFonts w:ascii="Cambria Math" w:hAnsi="Cambria Math"/>
                          <w:i/>
                        </w:rPr>
                      </m:ctrlPr>
                    </m:dPr>
                    <m:e>
                      <m:r>
                        <w:rPr>
                          <w:rFonts w:ascii="Cambria Math" w:hAnsi="Cambria Math"/>
                        </w:rPr>
                        <m:t>20/02/2014 → 10/06/2014</m:t>
                      </m:r>
                    </m:e>
                  </m:d>
                </m:e>
                <m:sub>
                  <m:r>
                    <w:rPr>
                      <w:rFonts w:ascii="Cambria Math" w:hAnsi="Cambria Math"/>
                    </w:rPr>
                    <m:t>ACT/365</m:t>
                  </m:r>
                </m:sub>
              </m:sSub>
              <m:r>
                <w:rPr>
                  <w:rFonts w:ascii="Cambria Math" w:hAnsi="Cambria Math"/>
                </w:rPr>
                <m:t>=0.3014</m:t>
              </m:r>
            </m:oMath>
            <w:r w:rsidR="00976723" w:rsidRPr="006D385C">
              <w:rPr>
                <w:rFonts w:asciiTheme="minorHAnsi" w:hAnsiTheme="minorHAnsi" w:cstheme="minorHAnsi"/>
              </w:rPr>
              <w:t xml:space="preserve"> </w:t>
            </w:r>
          </w:p>
        </w:tc>
      </w:tr>
      <w:tr w:rsidR="00F31AFF" w:rsidRPr="006D385C" w:rsidTr="00223982">
        <w:trPr>
          <w:trHeight w:val="425"/>
        </w:trPr>
        <w:tc>
          <w:tcPr>
            <w:tcW w:w="1276" w:type="dxa"/>
            <w:vAlign w:val="center"/>
          </w:tcPr>
          <w:p w:rsidR="00F31AFF" w:rsidRPr="006D385C" w:rsidRDefault="00AA5AB9" w:rsidP="00F31AFF">
            <w:pPr>
              <w:spacing w:after="0"/>
              <w:jc w:val="both"/>
              <w:rPr>
                <w:rFonts w:asciiTheme="minorHAnsi" w:hAnsiTheme="minorHAnsi" w:cstheme="minorHAnsi"/>
                <w:szCs w:val="20"/>
              </w:rPr>
            </w:pPr>
            <m:oMath>
              <m:sSub>
                <m:sSubPr>
                  <m:ctrlPr>
                    <w:rPr>
                      <w:rFonts w:ascii="Cambria Math" w:hAnsi="Cambria Math"/>
                      <w:i/>
                      <w:szCs w:val="20"/>
                    </w:rPr>
                  </m:ctrlPr>
                </m:sSubPr>
                <m:e>
                  <m:r>
                    <w:rPr>
                      <w:rFonts w:ascii="Cambria Math" w:hAnsi="Cambria Math"/>
                      <w:szCs w:val="20"/>
                    </w:rPr>
                    <m:t>δ</m:t>
                  </m:r>
                </m:e>
                <m:sub>
                  <m:sSub>
                    <m:sSubPr>
                      <m:ctrlPr>
                        <w:rPr>
                          <w:rFonts w:ascii="Cambria Math" w:hAnsi="Cambria Math"/>
                          <w:i/>
                          <w:szCs w:val="20"/>
                        </w:rPr>
                      </m:ctrlPr>
                    </m:sSubPr>
                    <m:e>
                      <m:r>
                        <w:rPr>
                          <w:rFonts w:ascii="Cambria Math" w:hAnsi="Cambria Math"/>
                          <w:szCs w:val="20"/>
                        </w:rPr>
                        <m:t>t</m:t>
                      </m:r>
                    </m:e>
                    <m:sub>
                      <m:r>
                        <w:rPr>
                          <w:rFonts w:ascii="Cambria Math" w:hAnsi="Cambria Math"/>
                          <w:szCs w:val="20"/>
                        </w:rPr>
                        <m:t>1</m:t>
                      </m:r>
                    </m:sub>
                  </m:sSub>
                  <m:r>
                    <w:rPr>
                      <w:rFonts w:ascii="Cambria Math" w:hAnsi="Cambria Math"/>
                      <w:szCs w:val="20"/>
                    </w:rPr>
                    <m:t>,t</m:t>
                  </m:r>
                </m:sub>
              </m:sSub>
            </m:oMath>
            <w:r w:rsidR="00F31AFF" w:rsidRPr="006D385C">
              <w:rPr>
                <w:rFonts w:asciiTheme="minorHAnsi" w:hAnsiTheme="minorHAnsi" w:cstheme="minorHAnsi"/>
                <w:szCs w:val="20"/>
              </w:rPr>
              <w:t xml:space="preserve"> </w:t>
            </w:r>
          </w:p>
        </w:tc>
        <w:tc>
          <w:tcPr>
            <w:tcW w:w="8222" w:type="dxa"/>
            <w:vAlign w:val="center"/>
          </w:tcPr>
          <w:p w:rsidR="00F31AFF" w:rsidRPr="006D385C" w:rsidRDefault="00AA5AB9" w:rsidP="00F31AFF">
            <w:pPr>
              <w:spacing w:after="0"/>
              <w:jc w:val="both"/>
              <w:rPr>
                <w:rFonts w:asciiTheme="minorHAnsi" w:hAnsiTheme="minorHAnsi" w:cstheme="minorHAnsi"/>
                <w:szCs w:val="20"/>
              </w:rPr>
            </w:pPr>
            <m:oMath>
              <m:sSub>
                <m:sSubPr>
                  <m:ctrlPr>
                    <w:rPr>
                      <w:rFonts w:ascii="Cambria Math" w:hAnsi="Cambria Math"/>
                      <w:i/>
                    </w:rPr>
                  </m:ctrlPr>
                </m:sSubPr>
                <m:e>
                  <m:r>
                    <w:rPr>
                      <w:rFonts w:ascii="Cambria Math" w:hAnsi="Cambria Math"/>
                    </w:rPr>
                    <m:t>time</m:t>
                  </m:r>
                  <m:d>
                    <m:dPr>
                      <m:ctrlPr>
                        <w:rPr>
                          <w:rFonts w:ascii="Cambria Math" w:hAnsi="Cambria Math"/>
                          <w:i/>
                        </w:rPr>
                      </m:ctrlPr>
                    </m:dPr>
                    <m:e>
                      <m:r>
                        <w:rPr>
                          <w:rFonts w:ascii="Cambria Math" w:hAnsi="Cambria Math"/>
                        </w:rPr>
                        <m:t>08/04/2014 → 10/06/2014</m:t>
                      </m:r>
                    </m:e>
                  </m:d>
                </m:e>
                <m:sub>
                  <m:r>
                    <w:rPr>
                      <w:rFonts w:ascii="Cambria Math" w:hAnsi="Cambria Math"/>
                    </w:rPr>
                    <m:t>ACT/365</m:t>
                  </m:r>
                </m:sub>
              </m:sSub>
              <m:r>
                <w:rPr>
                  <w:rFonts w:ascii="Cambria Math" w:hAnsi="Cambria Math"/>
                </w:rPr>
                <m:t>=0.1726</m:t>
              </m:r>
            </m:oMath>
            <w:r w:rsidR="00F31AFF" w:rsidRPr="006D385C">
              <w:rPr>
                <w:rFonts w:asciiTheme="minorHAnsi" w:hAnsiTheme="minorHAnsi" w:cstheme="minorHAnsi"/>
              </w:rPr>
              <w:t xml:space="preserve"> </w:t>
            </w:r>
          </w:p>
        </w:tc>
      </w:tr>
      <w:tr w:rsidR="00976723" w:rsidRPr="006D385C" w:rsidTr="00223982">
        <w:trPr>
          <w:trHeight w:val="425"/>
        </w:trPr>
        <w:tc>
          <w:tcPr>
            <w:tcW w:w="1276" w:type="dxa"/>
            <w:vAlign w:val="center"/>
          </w:tcPr>
          <w:p w:rsidR="00976723" w:rsidRPr="006D385C" w:rsidRDefault="00AA5AB9" w:rsidP="0089164F">
            <w:pPr>
              <w:spacing w:after="0"/>
              <w:jc w:val="both"/>
              <w:rPr>
                <w:rFonts w:asciiTheme="minorHAnsi" w:hAnsiTheme="minorHAnsi" w:cstheme="minorHAnsi"/>
                <w:szCs w:val="20"/>
              </w:rPr>
            </w:pPr>
            <m:oMath>
              <m:sSub>
                <m:sSubPr>
                  <m:ctrlPr>
                    <w:rPr>
                      <w:rFonts w:ascii="Cambria Math" w:hAnsi="Cambria Math"/>
                      <w:i/>
                      <w:szCs w:val="20"/>
                    </w:rPr>
                  </m:ctrlPr>
                </m:sSubPr>
                <m:e>
                  <m:r>
                    <w:rPr>
                      <w:rFonts w:ascii="Cambria Math" w:hAnsi="Cambria Math"/>
                      <w:szCs w:val="20"/>
                    </w:rPr>
                    <m:t>AI</m:t>
                  </m:r>
                </m:e>
                <m:sub>
                  <m:r>
                    <w:rPr>
                      <w:rFonts w:ascii="Cambria Math" w:hAnsi="Cambria Math"/>
                      <w:szCs w:val="20"/>
                    </w:rPr>
                    <m:t>t</m:t>
                  </m:r>
                </m:sub>
              </m:sSub>
            </m:oMath>
            <w:r w:rsidR="00976723" w:rsidRPr="006D385C">
              <w:rPr>
                <w:rFonts w:asciiTheme="minorHAnsi" w:hAnsiTheme="minorHAnsi" w:cstheme="minorHAnsi"/>
                <w:szCs w:val="20"/>
              </w:rPr>
              <w:t xml:space="preserve"> </w:t>
            </w:r>
          </w:p>
        </w:tc>
        <w:tc>
          <w:tcPr>
            <w:tcW w:w="8222" w:type="dxa"/>
            <w:vAlign w:val="center"/>
          </w:tcPr>
          <w:p w:rsidR="00976723" w:rsidRPr="006D385C" w:rsidRDefault="00F31AFF" w:rsidP="00F31AFF">
            <w:pPr>
              <w:spacing w:after="0"/>
              <w:jc w:val="both"/>
              <w:rPr>
                <w:rFonts w:asciiTheme="minorHAnsi" w:hAnsiTheme="minorHAnsi" w:cstheme="minorHAnsi"/>
                <w:szCs w:val="20"/>
              </w:rPr>
            </w:pPr>
            <m:oMath>
              <m:r>
                <w:rPr>
                  <w:rFonts w:ascii="Cambria Math" w:hAnsi="Cambria Math"/>
                </w:rPr>
                <m:t>2.75×</m:t>
              </m:r>
              <m:f>
                <m:fPr>
                  <m:type m:val="lin"/>
                  <m:ctrlPr>
                    <w:rPr>
                      <w:rFonts w:ascii="Cambria Math" w:hAnsi="Cambria Math"/>
                      <w:i/>
                    </w:rPr>
                  </m:ctrlPr>
                </m:fPr>
                <m:num>
                  <m:sSub>
                    <m:sSubPr>
                      <m:ctrlPr>
                        <w:rPr>
                          <w:rFonts w:ascii="Cambria Math" w:hAnsi="Cambria Math"/>
                          <w:i/>
                        </w:rPr>
                      </m:ctrlPr>
                    </m:sSubPr>
                    <m:e>
                      <m:r>
                        <w:rPr>
                          <w:rFonts w:ascii="Cambria Math" w:hAnsi="Cambria Math"/>
                        </w:rPr>
                        <m:t>time</m:t>
                      </m:r>
                      <m:d>
                        <m:dPr>
                          <m:ctrlPr>
                            <w:rPr>
                              <w:rFonts w:ascii="Cambria Math" w:hAnsi="Cambria Math"/>
                              <w:i/>
                            </w:rPr>
                          </m:ctrlPr>
                        </m:dPr>
                        <m:e>
                          <m:r>
                            <w:rPr>
                              <w:rFonts w:ascii="Cambria Math" w:hAnsi="Cambria Math"/>
                            </w:rPr>
                            <m:t>08/04/14→10/06/14</m:t>
                          </m:r>
                        </m:e>
                      </m:d>
                    </m:e>
                    <m:sub>
                      <m:r>
                        <w:rPr>
                          <w:rFonts w:ascii="Cambria Math" w:hAnsi="Cambria Math"/>
                        </w:rPr>
                        <m:t>ACT/ACT</m:t>
                      </m:r>
                    </m:sub>
                  </m:sSub>
                </m:num>
                <m:den>
                  <m:sSub>
                    <m:sSubPr>
                      <m:ctrlPr>
                        <w:rPr>
                          <w:rFonts w:ascii="Cambria Math" w:hAnsi="Cambria Math"/>
                          <w:i/>
                        </w:rPr>
                      </m:ctrlPr>
                    </m:sSubPr>
                    <m:e>
                      <m:r>
                        <w:rPr>
                          <w:rFonts w:ascii="Cambria Math" w:hAnsi="Cambria Math"/>
                        </w:rPr>
                        <m:t>time</m:t>
                      </m:r>
                      <m:d>
                        <m:dPr>
                          <m:ctrlPr>
                            <w:rPr>
                              <w:rFonts w:ascii="Cambria Math" w:hAnsi="Cambria Math"/>
                              <w:i/>
                            </w:rPr>
                          </m:ctrlPr>
                        </m:dPr>
                        <m:e>
                          <m:r>
                            <w:rPr>
                              <w:rFonts w:ascii="Cambria Math" w:hAnsi="Cambria Math"/>
                            </w:rPr>
                            <m:t>08/04/14→08/04/15</m:t>
                          </m:r>
                        </m:e>
                      </m:d>
                    </m:e>
                    <m:sub>
                      <m:r>
                        <w:rPr>
                          <w:rFonts w:ascii="Cambria Math" w:hAnsi="Cambria Math"/>
                        </w:rPr>
                        <m:t>ACT/ACT</m:t>
                      </m:r>
                    </m:sub>
                  </m:sSub>
                </m:den>
              </m:f>
              <m:r>
                <w:rPr>
                  <w:rFonts w:ascii="Cambria Math" w:hAnsi="Cambria Math"/>
                </w:rPr>
                <m:t>=0.4747</m:t>
              </m:r>
            </m:oMath>
            <w:r w:rsidR="00793F72" w:rsidRPr="006D385C">
              <w:rPr>
                <w:rFonts w:asciiTheme="minorHAnsi" w:hAnsiTheme="minorHAnsi" w:cstheme="minorHAnsi"/>
              </w:rPr>
              <w:t xml:space="preserve"> </w:t>
            </w:r>
          </w:p>
        </w:tc>
      </w:tr>
      <w:tr w:rsidR="009749BE" w:rsidRPr="006D385C" w:rsidTr="00223982">
        <w:trPr>
          <w:trHeight w:val="425"/>
        </w:trPr>
        <w:tc>
          <w:tcPr>
            <w:tcW w:w="1276" w:type="dxa"/>
            <w:vAlign w:val="center"/>
          </w:tcPr>
          <w:p w:rsidR="009749BE" w:rsidRPr="00F12623" w:rsidRDefault="00AA5AB9" w:rsidP="0089164F">
            <w:pPr>
              <w:spacing w:after="0"/>
              <w:jc w:val="both"/>
              <w:rPr>
                <w:rFonts w:cs="Arial"/>
                <w:b/>
              </w:rPr>
            </w:pPr>
            <m:oMath>
              <m:sSubSup>
                <m:sSubSupPr>
                  <m:ctrlPr>
                    <w:rPr>
                      <w:rFonts w:ascii="Cambria Math" w:hAnsi="Cambria Math"/>
                      <w:b/>
                      <w:i/>
                    </w:rPr>
                  </m:ctrlPr>
                </m:sSubSupPr>
                <m:e>
                  <m:r>
                    <m:rPr>
                      <m:sty m:val="bi"/>
                    </m:rPr>
                    <w:rPr>
                      <w:rFonts w:ascii="Cambria Math" w:hAnsi="Cambria Math"/>
                    </w:rPr>
                    <m:t>F</m:t>
                  </m:r>
                </m:e>
                <m:sub>
                  <m:r>
                    <m:rPr>
                      <m:sty m:val="bi"/>
                    </m:rPr>
                    <w:rPr>
                      <w:rFonts w:ascii="Cambria Math" w:hAnsi="Cambria Math"/>
                    </w:rPr>
                    <m:t>t,T</m:t>
                  </m:r>
                </m:sub>
                <m:sup>
                  <m:r>
                    <m:rPr>
                      <m:sty m:val="bi"/>
                    </m:rPr>
                    <w:rPr>
                      <w:rFonts w:ascii="Cambria Math" w:hAnsi="Cambria Math"/>
                    </w:rPr>
                    <m:t>GOVT</m:t>
                  </m:r>
                </m:sup>
              </m:sSubSup>
            </m:oMath>
            <w:r w:rsidR="009749BE" w:rsidRPr="00F12623">
              <w:rPr>
                <w:rFonts w:cs="Arial"/>
                <w:b/>
              </w:rPr>
              <w:t xml:space="preserve"> </w:t>
            </w:r>
          </w:p>
        </w:tc>
        <w:tc>
          <w:tcPr>
            <w:tcW w:w="8222" w:type="dxa"/>
            <w:vAlign w:val="center"/>
          </w:tcPr>
          <w:p w:rsidR="00DE02AC" w:rsidRPr="00F12623" w:rsidRDefault="00F12623" w:rsidP="0089164F">
            <w:pPr>
              <w:spacing w:after="0"/>
              <w:jc w:val="both"/>
              <w:rPr>
                <w:rFonts w:cs="Arial"/>
                <w:b/>
              </w:rPr>
            </w:pPr>
            <m:oMath>
              <m:r>
                <m:rPr>
                  <m:sty m:val="b"/>
                </m:rPr>
                <w:rPr>
                  <w:rFonts w:ascii="Cambria Math" w:hAnsi="Cambria Math" w:cstheme="minorHAnsi"/>
                  <w:szCs w:val="20"/>
                </w:rPr>
                <m:t>1.058006∙</m:t>
              </m:r>
              <m:d>
                <m:dPr>
                  <m:begChr m:val="{"/>
                  <m:endChr m:val="}"/>
                  <m:ctrlPr>
                    <w:rPr>
                      <w:rFonts w:ascii="Cambria Math" w:hAnsiTheme="minorHAnsi" w:cstheme="minorHAnsi"/>
                      <w:b/>
                      <w:szCs w:val="20"/>
                    </w:rPr>
                  </m:ctrlPr>
                </m:dPr>
                <m:e>
                  <m:eqArr>
                    <m:eqArrPr>
                      <m:ctrlPr>
                        <w:rPr>
                          <w:rFonts w:ascii="Cambria Math" w:hAnsiTheme="minorHAnsi" w:cstheme="minorHAnsi"/>
                          <w:b/>
                          <w:szCs w:val="20"/>
                        </w:rPr>
                      </m:ctrlPr>
                    </m:eqArrPr>
                    <m:e>
                      <m:d>
                        <m:dPr>
                          <m:ctrlPr>
                            <w:rPr>
                              <w:rFonts w:ascii="Cambria Math" w:hAnsiTheme="minorHAnsi" w:cstheme="minorHAnsi"/>
                              <w:b/>
                              <w:szCs w:val="20"/>
                            </w:rPr>
                          </m:ctrlPr>
                        </m:dPr>
                        <m:e>
                          <m:r>
                            <m:rPr>
                              <m:sty m:val="b"/>
                            </m:rPr>
                            <w:rPr>
                              <w:rFonts w:ascii="Cambria Math" w:hAnsiTheme="minorHAnsi" w:cstheme="minorHAnsi"/>
                              <w:szCs w:val="20"/>
                            </w:rPr>
                            <m:t>105.6250+2.3959</m:t>
                          </m:r>
                        </m:e>
                      </m:d>
                      <m:r>
                        <m:rPr>
                          <m:sty m:val="b"/>
                        </m:rPr>
                        <w:rPr>
                          <w:rFonts w:ascii="Cambria Math" w:hAnsi="Cambria Math" w:cstheme="minorHAnsi"/>
                          <w:szCs w:val="20"/>
                        </w:rPr>
                        <m:t>∙</m:t>
                      </m:r>
                      <m:sSup>
                        <m:sSupPr>
                          <m:ctrlPr>
                            <w:rPr>
                              <w:rFonts w:ascii="Cambria Math" w:hAnsiTheme="minorHAnsi" w:cstheme="minorHAnsi"/>
                              <w:b/>
                              <w:szCs w:val="20"/>
                            </w:rPr>
                          </m:ctrlPr>
                        </m:sSupPr>
                        <m:e>
                          <m:d>
                            <m:dPr>
                              <m:ctrlPr>
                                <w:rPr>
                                  <w:rFonts w:ascii="Cambria Math" w:hAnsiTheme="minorHAnsi" w:cstheme="minorHAnsi"/>
                                  <w:b/>
                                  <w:szCs w:val="20"/>
                                </w:rPr>
                              </m:ctrlPr>
                            </m:dPr>
                            <m:e>
                              <m:r>
                                <m:rPr>
                                  <m:sty m:val="b"/>
                                </m:rPr>
                                <w:rPr>
                                  <w:rFonts w:ascii="Cambria Math" w:hAnsiTheme="minorHAnsi" w:cstheme="minorHAnsi"/>
                                  <w:szCs w:val="20"/>
                                </w:rPr>
                                <m:t>1</m:t>
                              </m:r>
                              <m:r>
                                <m:rPr>
                                  <m:sty m:val="b"/>
                                </m:rPr>
                                <w:rPr>
                                  <w:rFonts w:ascii="Cambria Math" w:hAnsiTheme="minorHAnsi" w:cstheme="minorHAnsi"/>
                                  <w:szCs w:val="20"/>
                                </w:rPr>
                                <m:t>-</m:t>
                              </m:r>
                              <m:r>
                                <m:rPr>
                                  <m:sty m:val="b"/>
                                </m:rPr>
                                <w:rPr>
                                  <w:rFonts w:ascii="Cambria Math" w:hAnsiTheme="minorHAnsi" w:cstheme="minorHAnsi"/>
                                  <w:szCs w:val="20"/>
                                </w:rPr>
                                <m:t>0.09%</m:t>
                              </m:r>
                            </m:e>
                          </m:d>
                        </m:e>
                        <m:sup>
                          <m:r>
                            <m:rPr>
                              <m:sty m:val="b"/>
                            </m:rPr>
                            <w:rPr>
                              <w:rFonts w:ascii="Cambria Math" w:hAnsiTheme="minorHAnsi" w:cstheme="minorHAnsi"/>
                              <w:szCs w:val="20"/>
                            </w:rPr>
                            <m:t>0.3014</m:t>
                          </m:r>
                        </m:sup>
                      </m:sSup>
                      <m:ctrlPr>
                        <w:rPr>
                          <w:rFonts w:ascii="Cambria Math" w:hAnsi="Cambria Math" w:cstheme="minorHAnsi"/>
                          <w:b/>
                          <w:szCs w:val="20"/>
                        </w:rPr>
                      </m:ctrlPr>
                    </m:e>
                    <m:e>
                      <m:r>
                        <m:rPr>
                          <m:sty m:val="b"/>
                        </m:rPr>
                        <w:rPr>
                          <w:rFonts w:ascii="Cambria Math" w:hAnsiTheme="minorHAnsi" w:cstheme="minorHAnsi"/>
                          <w:szCs w:val="20"/>
                        </w:rPr>
                        <m:t>-</m:t>
                      </m:r>
                      <m:r>
                        <m:rPr>
                          <m:sty m:val="b"/>
                        </m:rPr>
                        <w:rPr>
                          <w:rFonts w:ascii="Cambria Math" w:hAnsiTheme="minorHAnsi" w:cstheme="minorHAnsi"/>
                          <w:szCs w:val="20"/>
                        </w:rPr>
                        <m:t>2.7500</m:t>
                      </m:r>
                      <m:r>
                        <m:rPr>
                          <m:sty m:val="b"/>
                        </m:rPr>
                        <w:rPr>
                          <w:rFonts w:ascii="Cambria Math" w:hAnsi="Cambria Math" w:cstheme="minorHAnsi"/>
                          <w:szCs w:val="20"/>
                        </w:rPr>
                        <m:t>∙</m:t>
                      </m:r>
                      <m:sSup>
                        <m:sSupPr>
                          <m:ctrlPr>
                            <w:rPr>
                              <w:rFonts w:ascii="Cambria Math" w:hAnsiTheme="minorHAnsi" w:cstheme="minorHAnsi"/>
                              <w:b/>
                              <w:szCs w:val="20"/>
                            </w:rPr>
                          </m:ctrlPr>
                        </m:sSupPr>
                        <m:e>
                          <m:d>
                            <m:dPr>
                              <m:ctrlPr>
                                <w:rPr>
                                  <w:rFonts w:ascii="Cambria Math" w:hAnsiTheme="minorHAnsi" w:cstheme="minorHAnsi"/>
                                  <w:b/>
                                  <w:szCs w:val="20"/>
                                </w:rPr>
                              </m:ctrlPr>
                            </m:dPr>
                            <m:e>
                              <m:r>
                                <m:rPr>
                                  <m:sty m:val="b"/>
                                </m:rPr>
                                <w:rPr>
                                  <w:rFonts w:ascii="Cambria Math" w:hAnsiTheme="minorHAnsi" w:cstheme="minorHAnsi"/>
                                  <w:szCs w:val="20"/>
                                </w:rPr>
                                <m:t>1</m:t>
                              </m:r>
                              <m:r>
                                <m:rPr>
                                  <m:sty m:val="b"/>
                                </m:rPr>
                                <w:rPr>
                                  <w:rFonts w:ascii="Cambria Math" w:hAnsiTheme="minorHAnsi" w:cstheme="minorHAnsi"/>
                                  <w:szCs w:val="20"/>
                                </w:rPr>
                                <m:t>-</m:t>
                              </m:r>
                              <m:r>
                                <m:rPr>
                                  <m:sty m:val="b"/>
                                </m:rPr>
                                <w:rPr>
                                  <w:rFonts w:ascii="Cambria Math" w:hAnsiTheme="minorHAnsi" w:cstheme="minorHAnsi"/>
                                  <w:szCs w:val="20"/>
                                </w:rPr>
                                <m:t>0.09%</m:t>
                              </m:r>
                            </m:e>
                          </m:d>
                        </m:e>
                        <m:sup>
                          <m:r>
                            <m:rPr>
                              <m:sty m:val="b"/>
                            </m:rPr>
                            <w:rPr>
                              <w:rFonts w:ascii="Cambria Math" w:hAnsiTheme="minorHAnsi" w:cstheme="minorHAnsi"/>
                              <w:szCs w:val="20"/>
                            </w:rPr>
                            <m:t>0.1726</m:t>
                          </m:r>
                        </m:sup>
                      </m:sSup>
                      <m:r>
                        <m:rPr>
                          <m:sty m:val="b"/>
                        </m:rPr>
                        <w:rPr>
                          <w:rFonts w:ascii="Cambria Math" w:hAnsiTheme="minorHAnsi" w:cstheme="minorHAnsi"/>
                          <w:szCs w:val="20"/>
                        </w:rPr>
                        <m:t>-</m:t>
                      </m:r>
                      <m:r>
                        <m:rPr>
                          <m:sty m:val="b"/>
                        </m:rPr>
                        <w:rPr>
                          <w:rFonts w:ascii="Cambria Math" w:hAnsiTheme="minorHAnsi" w:cstheme="minorHAnsi"/>
                          <w:szCs w:val="20"/>
                        </w:rPr>
                        <m:t>0.4747</m:t>
                      </m:r>
                    </m:e>
                  </m:eqArr>
                </m:e>
              </m:d>
              <m:r>
                <m:rPr>
                  <m:sty m:val="b"/>
                </m:rPr>
                <w:rPr>
                  <w:rFonts w:ascii="Cambria Math" w:hAnsiTheme="minorHAnsi" w:cstheme="minorHAnsi"/>
                  <w:szCs w:val="20"/>
                </w:rPr>
                <m:t>=110.845</m:t>
              </m:r>
            </m:oMath>
            <w:r w:rsidR="00DE02AC" w:rsidRPr="00F12623">
              <w:rPr>
                <w:rFonts w:cs="Arial"/>
                <w:b/>
                <w:szCs w:val="20"/>
              </w:rPr>
              <w:t xml:space="preserve"> </w:t>
            </w:r>
          </w:p>
          <w:p w:rsidR="009749BE" w:rsidRPr="00F12623" w:rsidRDefault="009749BE" w:rsidP="0089164F">
            <w:pPr>
              <w:spacing w:after="0"/>
              <w:jc w:val="both"/>
              <w:rPr>
                <w:rFonts w:cs="Arial"/>
                <w:b/>
              </w:rPr>
            </w:pPr>
            <w:r w:rsidRPr="00F12623">
              <w:rPr>
                <w:rFonts w:cs="Arial"/>
                <w:b/>
              </w:rPr>
              <w:t>(i.e. as rounded to the nearest 0.005)</w:t>
            </w:r>
          </w:p>
        </w:tc>
      </w:tr>
    </w:tbl>
    <w:p w:rsidR="00760A96" w:rsidRPr="006D385C" w:rsidRDefault="00760A96" w:rsidP="0089164F">
      <w:pPr>
        <w:spacing w:after="120"/>
        <w:jc w:val="both"/>
      </w:pPr>
    </w:p>
    <w:p w:rsidR="00965885" w:rsidRPr="006D385C" w:rsidRDefault="002E0FD0" w:rsidP="00F31AFF">
      <w:pPr>
        <w:spacing w:after="120"/>
        <w:jc w:val="both"/>
      </w:pPr>
      <w:r w:rsidRPr="006D385C">
        <w:t>On 17</w:t>
      </w:r>
      <w:r w:rsidRPr="006D385C">
        <w:rPr>
          <w:vertAlign w:val="superscript"/>
        </w:rPr>
        <w:t>th</w:t>
      </w:r>
      <w:r w:rsidRPr="006D385C">
        <w:t xml:space="preserve"> February 2014, the</w:t>
      </w:r>
      <w:r w:rsidR="00DE02AC" w:rsidRPr="006D385C">
        <w:t xml:space="preserve"> </w:t>
      </w:r>
      <w:r w:rsidR="00DE02AC" w:rsidRPr="006D385C">
        <w:rPr>
          <w:b/>
          <w:i/>
        </w:rPr>
        <w:t>actual</w:t>
      </w:r>
      <w:r w:rsidR="00DE02AC" w:rsidRPr="006D385C">
        <w:t xml:space="preserve"> closing (e</w:t>
      </w:r>
      <w:r w:rsidRPr="006D385C">
        <w:t xml:space="preserve">xchange) price of the </w:t>
      </w:r>
      <w:r w:rsidR="00F31AFF">
        <w:t>June</w:t>
      </w:r>
      <w:r w:rsidRPr="006D385C">
        <w:t xml:space="preserve"> 2014</w:t>
      </w:r>
      <w:r w:rsidR="00DE02AC" w:rsidRPr="006D385C">
        <w:t xml:space="preserve"> </w:t>
      </w:r>
      <w:r w:rsidR="00350ED6">
        <w:t>Euro-</w:t>
      </w:r>
      <w:r w:rsidRPr="006D385C">
        <w:t>Schatz</w:t>
      </w:r>
      <w:r w:rsidR="00DE02AC" w:rsidRPr="006D385C">
        <w:t xml:space="preserve"> future (internal reference </w:t>
      </w:r>
      <w:r w:rsidR="007B1B51" w:rsidRPr="006D385C">
        <w:t>F-NLX-FUT-NSNS-20</w:t>
      </w:r>
      <w:r w:rsidR="00F31AFF">
        <w:t>1406</w:t>
      </w:r>
      <w:r w:rsidR="007B1B51" w:rsidRPr="006D385C">
        <w:t>00</w:t>
      </w:r>
      <w:r w:rsidR="00DE02AC" w:rsidRPr="006D385C">
        <w:t xml:space="preserve">) was </w:t>
      </w:r>
      <w:r w:rsidRPr="006D385C">
        <w:t>110.</w:t>
      </w:r>
      <w:r w:rsidR="00F31AFF">
        <w:t xml:space="preserve">860, a </w:t>
      </w:r>
      <w:r w:rsidR="003067CB">
        <w:t xml:space="preserve">(relative) </w:t>
      </w:r>
      <w:r w:rsidR="00F31AFF">
        <w:t xml:space="preserve">difference of just </w:t>
      </w:r>
      <w:r w:rsidR="00F12623">
        <w:t>0.0135%</w:t>
      </w:r>
      <w:r w:rsidR="00C84AF8">
        <w:t xml:space="preserve"> </w:t>
      </w:r>
      <w:r w:rsidR="00550A84">
        <w:t>compared to the figure above. This difference</w:t>
      </w:r>
      <w:r w:rsidR="00C84AF8">
        <w:t xml:space="preserve"> is equivalent to just under 0.7</w:t>
      </w:r>
      <w:r w:rsidR="00550A84">
        <w:t xml:space="preserve"> basis points in </w:t>
      </w:r>
      <w:r w:rsidR="00A82DC6">
        <w:t>terms of yield</w:t>
      </w:r>
      <w:r w:rsidR="00C84AF8">
        <w:t>.</w:t>
      </w:r>
    </w:p>
    <w:p w:rsidR="00E20529" w:rsidRDefault="00550A84" w:rsidP="00550A84">
      <w:pPr>
        <w:pStyle w:val="Heading3"/>
        <w:spacing w:before="0" w:after="120"/>
        <w:jc w:val="both"/>
      </w:pPr>
      <w:r>
        <w:t>Delivery Margin</w:t>
      </w:r>
    </w:p>
    <w:p w:rsidR="00E20529" w:rsidRDefault="00E20529" w:rsidP="00550A84">
      <w:pPr>
        <w:spacing w:after="120"/>
        <w:jc w:val="both"/>
      </w:pPr>
      <w:r>
        <w:t>For each government bond future position that has entered the delivery cycle, it is necessary to calculate IM between expiry / notice date and t</w:t>
      </w:r>
      <w:r w:rsidR="00594B28">
        <w:t xml:space="preserve">he corresponding delivery date. </w:t>
      </w:r>
      <w:r>
        <w:t xml:space="preserve">This particular type of IM is called </w:t>
      </w:r>
      <w:r w:rsidRPr="004E6C66">
        <w:rPr>
          <w:b/>
          <w:i/>
        </w:rPr>
        <w:t>delivery margin</w:t>
      </w:r>
      <w:r>
        <w:t>.</w:t>
      </w:r>
    </w:p>
    <w:p w:rsidR="00E20529" w:rsidRDefault="00E20529" w:rsidP="00550A84">
      <w:pPr>
        <w:spacing w:after="120"/>
        <w:jc w:val="both"/>
      </w:pPr>
      <w:r>
        <w:t xml:space="preserve">Within each relevant </w:t>
      </w:r>
      <w:r w:rsidR="00594B28">
        <w:t xml:space="preserve">(margin) </w:t>
      </w:r>
      <w:r>
        <w:t xml:space="preserve">account, the calculation of delivery margin </w:t>
      </w:r>
      <w:r w:rsidR="003479A8">
        <w:t>relies on the following:</w:t>
      </w:r>
    </w:p>
    <w:p w:rsidR="003479A8" w:rsidRPr="006D385C" w:rsidRDefault="003479A8" w:rsidP="003479A8">
      <w:pPr>
        <w:pStyle w:val="Bullet1"/>
        <w:spacing w:after="120"/>
        <w:jc w:val="both"/>
      </w:pPr>
      <w:r w:rsidRPr="006D385C">
        <w:t>T</w:t>
      </w:r>
      <w:r>
        <w:t xml:space="preserve">he segregation of all so-called “tendered” positions (i.e. those that have entered the delivery cycle) from </w:t>
      </w:r>
      <w:r w:rsidR="00E51253">
        <w:t xml:space="preserve">all </w:t>
      </w:r>
      <w:r>
        <w:t>other open positions</w:t>
      </w:r>
      <w:r w:rsidRPr="006D385C">
        <w:t>;</w:t>
      </w:r>
      <w:r>
        <w:t xml:space="preserve"> and</w:t>
      </w:r>
    </w:p>
    <w:p w:rsidR="00E51253" w:rsidRPr="006D385C" w:rsidRDefault="00E51253" w:rsidP="00E51253">
      <w:pPr>
        <w:pStyle w:val="Bullet1"/>
        <w:spacing w:after="120"/>
        <w:jc w:val="both"/>
      </w:pPr>
      <w:r>
        <w:t xml:space="preserve">The ongoing generation of a P&amp;L vector for each </w:t>
      </w:r>
      <w:r w:rsidR="00ED2A90">
        <w:t xml:space="preserve">relevant </w:t>
      </w:r>
      <w:r>
        <w:t>underlying contract (i.e. between expiry / notice date and delivery date)</w:t>
      </w:r>
      <w:r w:rsidRPr="006D385C">
        <w:t>.</w:t>
      </w:r>
    </w:p>
    <w:p w:rsidR="00594B28" w:rsidRDefault="00664C78" w:rsidP="00550A84">
      <w:pPr>
        <w:spacing w:after="120"/>
        <w:jc w:val="both"/>
      </w:pPr>
      <w:r>
        <w:t xml:space="preserve">Thereafter, </w:t>
      </w:r>
      <w:r w:rsidR="002D27C9">
        <w:t xml:space="preserve">the sub-portfolio of tendered </w:t>
      </w:r>
      <w:r w:rsidR="00237EF0">
        <w:t xml:space="preserve">positions is </w:t>
      </w:r>
      <w:r w:rsidR="004919CD">
        <w:t xml:space="preserve">(portfolio) </w:t>
      </w:r>
      <w:r w:rsidR="00237EF0">
        <w:t xml:space="preserve">margined separately to the complementary </w:t>
      </w:r>
      <w:r w:rsidR="00ED2A90">
        <w:t>sub-portfoli</w:t>
      </w:r>
      <w:r w:rsidR="002D27C9">
        <w:t>o of open (i.e. non-tendered</w:t>
      </w:r>
      <w:r w:rsidR="00ED2A90">
        <w:t>) positions, with the two resulting IM calculations being subsequently added together at account level.</w:t>
      </w:r>
      <w:r w:rsidR="002D27C9">
        <w:t xml:space="preserve"> By segregating tendered</w:t>
      </w:r>
      <w:r w:rsidR="00594B28">
        <w:t xml:space="preserve"> positions in this way, it follows that </w:t>
      </w:r>
      <w:r w:rsidR="004919CD">
        <w:t xml:space="preserve">the benefit of </w:t>
      </w:r>
      <w:r w:rsidR="00594B28">
        <w:t xml:space="preserve">any risk / margin offsets that previously existed between </w:t>
      </w:r>
      <w:r w:rsidR="004919CD">
        <w:t>them and the other open positions is lost during the delivery cycle.</w:t>
      </w:r>
    </w:p>
    <w:p w:rsidR="00ED2A90" w:rsidRPr="006D385C" w:rsidRDefault="00ED2A90" w:rsidP="00550A84">
      <w:pPr>
        <w:spacing w:after="120"/>
        <w:jc w:val="both"/>
      </w:pPr>
      <w:r>
        <w:t>As far as the ongoing generation of P&amp;L vectors is concerned,</w:t>
      </w:r>
      <w:r w:rsidR="00760A96" w:rsidRPr="006D385C">
        <w:t xml:space="preserve"> </w:t>
      </w:r>
      <w:r w:rsidR="003961C8" w:rsidRPr="006D385C">
        <w:t>LCHC’s margining systems</w:t>
      </w:r>
      <w:r w:rsidR="007A124B" w:rsidRPr="006D385C">
        <w:t xml:space="preserve"> </w:t>
      </w:r>
      <w:r w:rsidR="004919CD">
        <w:t xml:space="preserve">routinely </w:t>
      </w:r>
      <w:r w:rsidR="007A124B" w:rsidRPr="006D385C">
        <w:t xml:space="preserve">set the delivery date </w:t>
      </w:r>
      <w:r w:rsidR="005A28DD" w:rsidRPr="006D385C">
        <w:t xml:space="preserve">for each </w:t>
      </w:r>
      <w:r>
        <w:t xml:space="preserve">government bond future </w:t>
      </w:r>
      <w:r w:rsidR="005A28DD" w:rsidRPr="006D385C">
        <w:t xml:space="preserve">contract </w:t>
      </w:r>
      <w:r w:rsidR="007A124B" w:rsidRPr="006D385C">
        <w:t xml:space="preserve">to be </w:t>
      </w:r>
      <w:r w:rsidR="005A28DD" w:rsidRPr="006D385C">
        <w:t xml:space="preserve">the latest date permitted </w:t>
      </w:r>
      <w:r w:rsidR="006D385C" w:rsidRPr="006D385C">
        <w:t>under</w:t>
      </w:r>
      <w:r w:rsidR="005A28DD" w:rsidRPr="006D385C">
        <w:t xml:space="preserve"> the terms of the relevant product specification (e.g. the last business day of the delivery month for </w:t>
      </w:r>
      <w:r w:rsidR="00326DA5" w:rsidRPr="006D385C">
        <w:t xml:space="preserve">long </w:t>
      </w:r>
      <w:r w:rsidR="005A28DD" w:rsidRPr="006D385C">
        <w:t>gilt futures).</w:t>
      </w:r>
      <w:r>
        <w:t xml:space="preserve"> This ensures that </w:t>
      </w:r>
      <w:r w:rsidR="00594B28">
        <w:t>each such contract</w:t>
      </w:r>
      <w:r>
        <w:t xml:space="preserve"> </w:t>
      </w:r>
      <w:r w:rsidR="00594B28">
        <w:t>is always</w:t>
      </w:r>
      <w:r>
        <w:t xml:space="preserve"> </w:t>
      </w:r>
      <w:r w:rsidRPr="00ED2A90">
        <w:rPr>
          <w:b/>
          <w:i/>
        </w:rPr>
        <w:t>capable</w:t>
      </w:r>
      <w:r>
        <w:t xml:space="preserve"> of being </w:t>
      </w:r>
      <w:r w:rsidR="00594B28">
        <w:t>included in the HVAR simulation (i.e. should there be a corresponding “tendered” position</w:t>
      </w:r>
      <w:r w:rsidR="002D27C9">
        <w:t xml:space="preserve"> in the clearing system</w:t>
      </w:r>
      <w:r w:rsidR="00594B28">
        <w:t>)</w:t>
      </w:r>
      <w:r w:rsidRPr="006D385C">
        <w:t xml:space="preserve"> between expiry date and the </w:t>
      </w:r>
      <w:r w:rsidRPr="006D385C">
        <w:rPr>
          <w:b/>
          <w:i/>
        </w:rPr>
        <w:t>last possible</w:t>
      </w:r>
      <w:r w:rsidRPr="006D385C">
        <w:t xml:space="preserve"> </w:t>
      </w:r>
      <w:r w:rsidR="00594B28">
        <w:t>delivery date.</w:t>
      </w:r>
    </w:p>
    <w:p w:rsidR="002D27C9" w:rsidRDefault="003961C8" w:rsidP="004D2BDF">
      <w:pPr>
        <w:spacing w:after="120"/>
        <w:jc w:val="both"/>
      </w:pPr>
      <w:r w:rsidRPr="006D385C">
        <w:t xml:space="preserve">Furthermore, when a particular </w:t>
      </w:r>
      <w:r w:rsidR="002D27C9">
        <w:t xml:space="preserve">government </w:t>
      </w:r>
      <w:r w:rsidRPr="006D385C">
        <w:t>bond delivery is late / overdue</w:t>
      </w:r>
      <w:r w:rsidR="003254EE" w:rsidRPr="006D385C">
        <w:t xml:space="preserve"> for some reason</w:t>
      </w:r>
      <w:r w:rsidRPr="006D385C">
        <w:t xml:space="preserve">, the </w:t>
      </w:r>
      <w:r w:rsidR="006C008F" w:rsidRPr="006D385C">
        <w:t xml:space="preserve">corresponding future’s </w:t>
      </w:r>
      <w:r w:rsidRPr="006D385C">
        <w:t xml:space="preserve">delivery date </w:t>
      </w:r>
      <w:r w:rsidR="00594B28">
        <w:t>(as defined by the LAST_TR</w:t>
      </w:r>
      <w:r w:rsidR="007E47FE">
        <w:t>ADING_DATE field – see section 10</w:t>
      </w:r>
      <w:r w:rsidR="00594B28">
        <w:t>.6 below) can be</w:t>
      </w:r>
      <w:r w:rsidRPr="006D385C">
        <w:t xml:space="preserve"> moved forward in time </w:t>
      </w:r>
      <w:r w:rsidR="008430F5">
        <w:t>in</w:t>
      </w:r>
      <w:r w:rsidRPr="006D385C">
        <w:t xml:space="preserve"> order to ensure that the offending position continues to be </w:t>
      </w:r>
      <w:r w:rsidR="00594B28">
        <w:t xml:space="preserve">included in the HVAR simulation (and hence </w:t>
      </w:r>
      <w:r w:rsidRPr="006D385C">
        <w:t>margined appropriately</w:t>
      </w:r>
      <w:r w:rsidR="00594B28">
        <w:t>)</w:t>
      </w:r>
      <w:r w:rsidR="006754BF" w:rsidRPr="006D385C">
        <w:t xml:space="preserve"> until such time as delivery is made</w:t>
      </w:r>
      <w:r w:rsidR="00B436AE" w:rsidRPr="006D385C">
        <w:t xml:space="preserve"> successfully</w:t>
      </w:r>
      <w:r w:rsidRPr="006D385C">
        <w:t>.</w:t>
      </w:r>
    </w:p>
    <w:p w:rsidR="00AB575D" w:rsidRPr="006D385C" w:rsidRDefault="00AB575D" w:rsidP="0089164F">
      <w:pPr>
        <w:pStyle w:val="Heading2"/>
        <w:spacing w:before="0"/>
        <w:jc w:val="both"/>
      </w:pPr>
      <w:bookmarkStart w:id="47" w:name="_Toc397077523"/>
      <w:r w:rsidRPr="006D385C">
        <w:t>Deliverable Swap Futures</w:t>
      </w:r>
      <w:bookmarkEnd w:id="47"/>
    </w:p>
    <w:p w:rsidR="00AB575D" w:rsidRPr="006D385C" w:rsidRDefault="00F62DA4" w:rsidP="0089164F">
      <w:pPr>
        <w:spacing w:after="120"/>
        <w:jc w:val="both"/>
      </w:pPr>
      <w:r w:rsidRPr="006D385C">
        <w:t xml:space="preserve">In </w:t>
      </w:r>
      <w:r w:rsidR="000025FD" w:rsidRPr="006D385C">
        <w:t>harmony</w:t>
      </w:r>
      <w:r w:rsidRPr="006D385C">
        <w:t xml:space="preserve"> with the forward pricing approach adopted in respect of the existing NLX product set, it is proposed to </w:t>
      </w:r>
      <w:r w:rsidR="00FC0796" w:rsidRPr="006D385C">
        <w:t>price</w:t>
      </w:r>
      <w:r w:rsidRPr="006D385C">
        <w:t xml:space="preserve"> each DSF contract </w:t>
      </w:r>
      <w:r w:rsidR="00334FEC" w:rsidRPr="006D385C">
        <w:t xml:space="preserve">in accordance with the relevant underlying forward-starting IRS – discounted </w:t>
      </w:r>
      <w:r w:rsidR="00872072">
        <w:t xml:space="preserve">to the DSF’s delivery / effective date </w:t>
      </w:r>
      <w:r w:rsidR="00334FEC" w:rsidRPr="006D385C">
        <w:t xml:space="preserve">on a standard overnight indexed swap (OIS) basis – </w:t>
      </w:r>
      <w:r w:rsidRPr="006D385C">
        <w:t>as follows:</w:t>
      </w:r>
    </w:p>
    <w:p w:rsidR="00C51302" w:rsidRPr="006D385C" w:rsidRDefault="00C51302" w:rsidP="0089164F">
      <w:pPr>
        <w:spacing w:after="120"/>
        <w:jc w:val="both"/>
      </w:pPr>
    </w:p>
    <w:p w:rsidR="00C51302" w:rsidRPr="006D385C" w:rsidRDefault="00AA5AB9" w:rsidP="0089164F">
      <w:pPr>
        <w:spacing w:after="120"/>
        <w:jc w:val="both"/>
      </w:pPr>
      <m:oMath>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t,T</m:t>
            </m:r>
          </m:sub>
          <m:sup>
            <m:r>
              <w:rPr>
                <w:rFonts w:ascii="Cambria Math" w:hAnsi="Cambria Math"/>
                <w:sz w:val="28"/>
              </w:rPr>
              <m:t>DSF</m:t>
            </m:r>
          </m:sup>
        </m:sSubSup>
        <m:r>
          <w:rPr>
            <w:rFonts w:ascii="Cambria Math" w:hAnsi="Cambria Math"/>
            <w:sz w:val="28"/>
          </w:rPr>
          <m:t>=100.</m:t>
        </m:r>
        <m:d>
          <m:dPr>
            <m:begChr m:val="["/>
            <m:endChr m:val="]"/>
            <m:ctrlPr>
              <w:rPr>
                <w:rFonts w:ascii="Cambria Math" w:hAnsi="Cambria Math"/>
                <w:i/>
                <w:sz w:val="28"/>
              </w:rPr>
            </m:ctrlPr>
          </m:dPr>
          <m:e>
            <m:r>
              <w:rPr>
                <w:rFonts w:ascii="Cambria Math" w:hAnsi="Cambria Math"/>
                <w:sz w:val="28"/>
              </w:rPr>
              <m:t>1+</m:t>
            </m:r>
            <m:d>
              <m:dPr>
                <m:ctrlPr>
                  <w:rPr>
                    <w:rFonts w:ascii="Cambria Math" w:hAnsi="Cambria Math"/>
                    <w:i/>
                    <w:sz w:val="28"/>
                  </w:rPr>
                </m:ctrlPr>
              </m:dPr>
              <m:e>
                <m:nary>
                  <m:naryPr>
                    <m:chr m:val="∑"/>
                    <m:limLoc m:val="subSup"/>
                    <m:ctrlPr>
                      <w:rPr>
                        <w:rFonts w:ascii="Cambria Math" w:hAnsi="Cambria Math"/>
                        <w:i/>
                        <w:sz w:val="28"/>
                      </w:rPr>
                    </m:ctrlPr>
                  </m:naryPr>
                  <m:sub>
                    <m:r>
                      <w:rPr>
                        <w:rFonts w:ascii="Cambria Math" w:hAnsi="Cambria Math"/>
                        <w:sz w:val="28"/>
                      </w:rPr>
                      <m:t>i=1</m:t>
                    </m:r>
                  </m:sub>
                  <m:sup>
                    <m:r>
                      <w:rPr>
                        <w:rFonts w:ascii="Cambria Math" w:hAnsi="Cambria Math"/>
                        <w:sz w:val="28"/>
                      </w:rPr>
                      <m:t>n</m:t>
                    </m:r>
                  </m:sup>
                  <m:e>
                    <m:r>
                      <w:rPr>
                        <w:rFonts w:ascii="Cambria Math" w:hAnsi="Cambria Math"/>
                        <w:sz w:val="28"/>
                      </w:rPr>
                      <m:t>C.</m:t>
                    </m:r>
                    <m:sSubSup>
                      <m:sSubSupPr>
                        <m:ctrlPr>
                          <w:rPr>
                            <w:rFonts w:ascii="Cambria Math" w:hAnsi="Cambria Math"/>
                            <w:i/>
                            <w:sz w:val="28"/>
                          </w:rPr>
                        </m:ctrlPr>
                      </m:sSubSupPr>
                      <m:e>
                        <m:r>
                          <w:rPr>
                            <w:rFonts w:ascii="Cambria Math" w:hAnsi="Cambria Math"/>
                            <w:sz w:val="28"/>
                          </w:rPr>
                          <m:t>δ</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i-1</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sub>
                      <m:sup>
                        <m:r>
                          <w:rPr>
                            <w:rFonts w:ascii="Cambria Math" w:hAnsi="Cambria Math"/>
                            <w:sz w:val="28"/>
                          </w:rPr>
                          <m:t>FXD</m:t>
                        </m:r>
                      </m:sup>
                    </m:sSubSup>
                  </m:e>
                </m:nary>
                <m:r>
                  <w:rPr>
                    <w:rFonts w:ascii="Cambria Math" w:hAnsi="Cambria Math"/>
                    <w:sz w:val="28"/>
                  </w:rPr>
                  <m:t>.</m:t>
                </m:r>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sub>
                  <m:sup>
                    <m:r>
                      <w:rPr>
                        <w:rFonts w:ascii="Cambria Math" w:hAnsi="Cambria Math"/>
                        <w:sz w:val="28"/>
                      </w:rPr>
                      <m:t>OIS</m:t>
                    </m:r>
                  </m:sup>
                </m:sSubSup>
                <m:r>
                  <w:rPr>
                    <w:rFonts w:ascii="Cambria Math" w:hAnsi="Cambria Math"/>
                    <w:sz w:val="28"/>
                  </w:rPr>
                  <m:t>-</m:t>
                </m:r>
                <m:nary>
                  <m:naryPr>
                    <m:chr m:val="∑"/>
                    <m:limLoc m:val="subSup"/>
                    <m:ctrlPr>
                      <w:rPr>
                        <w:rFonts w:ascii="Cambria Math" w:hAnsi="Cambria Math"/>
                        <w:i/>
                        <w:sz w:val="28"/>
                      </w:rPr>
                    </m:ctrlPr>
                  </m:naryPr>
                  <m:sub>
                    <m:r>
                      <w:rPr>
                        <w:rFonts w:ascii="Cambria Math" w:hAnsi="Cambria Math"/>
                        <w:sz w:val="28"/>
                      </w:rPr>
                      <m:t>j=1</m:t>
                    </m:r>
                  </m:sub>
                  <m:sup>
                    <m:r>
                      <w:rPr>
                        <w:rFonts w:ascii="Cambria Math" w:hAnsi="Cambria Math"/>
                        <w:sz w:val="28"/>
                      </w:rPr>
                      <m:t>m</m:t>
                    </m:r>
                  </m:sup>
                  <m:e>
                    <m:sSub>
                      <m:sSubPr>
                        <m:ctrlPr>
                          <w:rPr>
                            <w:rFonts w:ascii="Cambria Math" w:hAnsi="Cambria Math"/>
                            <w:i/>
                            <w:sz w:val="28"/>
                          </w:rPr>
                        </m:ctrlPr>
                      </m:sSubPr>
                      <m:e>
                        <m:r>
                          <w:rPr>
                            <w:rFonts w:ascii="Cambria Math" w:hAnsi="Cambria Math"/>
                            <w:sz w:val="28"/>
                          </w:rPr>
                          <m:t>F</m:t>
                        </m:r>
                      </m:e>
                      <m:sub>
                        <m:r>
                          <w:rPr>
                            <w:rFonts w:ascii="Cambria Math" w:hAnsi="Cambria Math"/>
                            <w:sz w:val="28"/>
                          </w:rPr>
                          <m:t>j</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δ</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j-1</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up>
                        <m:r>
                          <w:rPr>
                            <w:rFonts w:ascii="Cambria Math" w:hAnsi="Cambria Math"/>
                            <w:sz w:val="28"/>
                          </w:rPr>
                          <m:t>FLT</m:t>
                        </m:r>
                      </m:sup>
                    </m:sSubSup>
                  </m:e>
                </m:nary>
                <m:r>
                  <w:rPr>
                    <w:rFonts w:ascii="Cambria Math" w:hAnsi="Cambria Math"/>
                    <w:sz w:val="28"/>
                  </w:rPr>
                  <m:t>.</m:t>
                </m:r>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up>
                    <m:r>
                      <w:rPr>
                        <w:rFonts w:ascii="Cambria Math" w:hAnsi="Cambria Math"/>
                        <w:sz w:val="28"/>
                      </w:rPr>
                      <m:t>OIS</m:t>
                    </m:r>
                  </m:sup>
                </m:sSubSup>
              </m:e>
            </m:d>
            <m:r>
              <w:rPr>
                <w:rFonts w:ascii="Cambria Math" w:hAnsi="Cambria Math"/>
                <w:sz w:val="28"/>
              </w:rPr>
              <m:t>/</m:t>
            </m:r>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d</m:t>
                    </m:r>
                  </m:sub>
                </m:sSub>
              </m:sub>
              <m:sup>
                <m:r>
                  <w:rPr>
                    <w:rFonts w:ascii="Cambria Math" w:hAnsi="Cambria Math"/>
                    <w:sz w:val="28"/>
                  </w:rPr>
                  <m:t>OIS</m:t>
                </m:r>
              </m:sup>
            </m:sSubSup>
          </m:e>
        </m:d>
      </m:oMath>
      <w:r w:rsidR="00C51302" w:rsidRPr="006D385C">
        <w:t>, where</w:t>
      </w:r>
    </w:p>
    <w:p w:rsidR="00C51302" w:rsidRPr="006D385C" w:rsidRDefault="00C51302" w:rsidP="0089164F">
      <w:pPr>
        <w:spacing w:after="120"/>
        <w:jc w:val="both"/>
      </w:pPr>
    </w:p>
    <w:p w:rsidR="00C51302" w:rsidRDefault="00C51302" w:rsidP="0089164F">
      <w:pPr>
        <w:spacing w:after="120"/>
        <w:jc w:val="both"/>
      </w:pPr>
      <m:oMath>
        <m:r>
          <w:rPr>
            <w:rFonts w:ascii="Cambria Math" w:hAnsi="Cambria Math"/>
          </w:rPr>
          <m:t xml:space="preserve">t=expiry date of the contract, measured as a time </m:t>
        </m:r>
        <m:d>
          <m:dPr>
            <m:ctrlPr>
              <w:rPr>
                <w:rFonts w:ascii="Cambria Math" w:hAnsi="Cambria Math"/>
                <w:i/>
              </w:rPr>
            </m:ctrlPr>
          </m:dPr>
          <m:e>
            <m:r>
              <w:rPr>
                <w:rFonts w:ascii="Cambria Math" w:hAnsi="Cambria Math"/>
              </w:rPr>
              <m:t>in years</m:t>
            </m:r>
          </m:e>
        </m:d>
        <m:r>
          <w:rPr>
            <w:rFonts w:ascii="Cambria Math" w:hAnsi="Cambria Math"/>
          </w:rPr>
          <m:t>from value date</m:t>
        </m:r>
      </m:oMath>
      <w:r w:rsidRPr="006D385C">
        <w:t xml:space="preserve"> </w:t>
      </w:r>
    </w:p>
    <w:p w:rsidR="009F4FE1" w:rsidRPr="006D385C" w:rsidRDefault="00AA5AB9" w:rsidP="0089164F">
      <w:pPr>
        <w:spacing w:after="120"/>
        <w:jc w:val="both"/>
      </w:pP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xml:space="preserve">=delivery / effective date of the contract, measured as a time </m:t>
        </m:r>
        <m:d>
          <m:dPr>
            <m:ctrlPr>
              <w:rPr>
                <w:rFonts w:ascii="Cambria Math" w:hAnsi="Cambria Math"/>
                <w:i/>
              </w:rPr>
            </m:ctrlPr>
          </m:dPr>
          <m:e>
            <m:r>
              <w:rPr>
                <w:rFonts w:ascii="Cambria Math" w:hAnsi="Cambria Math"/>
              </w:rPr>
              <m:t>in years</m:t>
            </m:r>
          </m:e>
        </m:d>
        <m:r>
          <w:rPr>
            <w:rFonts w:ascii="Cambria Math" w:hAnsi="Cambria Math"/>
          </w:rPr>
          <m:t>from value date</m:t>
        </m:r>
      </m:oMath>
      <w:r w:rsidR="009F4FE1" w:rsidRPr="006D385C">
        <w:t xml:space="preserve"> </w:t>
      </w:r>
    </w:p>
    <w:p w:rsidR="00AE5C95" w:rsidRPr="006D385C" w:rsidRDefault="00C51302" w:rsidP="0089164F">
      <w:pPr>
        <w:spacing w:after="120"/>
        <w:jc w:val="both"/>
      </w:pPr>
      <m:oMath>
        <m:r>
          <w:rPr>
            <w:rFonts w:ascii="Cambria Math" w:hAnsi="Cambria Math"/>
          </w:rPr>
          <m:t>T=maturity da</m:t>
        </m:r>
        <m:r>
          <w:rPr>
            <w:rFonts w:ascii="Cambria Math" w:hAnsi="Cambria Math"/>
          </w:rPr>
          <m:t xml:space="preserve">te of the underlying IRS, measured as a time </m:t>
        </m:r>
        <m:d>
          <m:dPr>
            <m:ctrlPr>
              <w:rPr>
                <w:rFonts w:ascii="Cambria Math" w:hAnsi="Cambria Math"/>
                <w:i/>
              </w:rPr>
            </m:ctrlPr>
          </m:dPr>
          <m:e>
            <m:r>
              <w:rPr>
                <w:rFonts w:ascii="Cambria Math" w:hAnsi="Cambria Math"/>
              </w:rPr>
              <m:t>in years</m:t>
            </m:r>
          </m:e>
        </m:d>
        <m:r>
          <w:rPr>
            <w:rFonts w:ascii="Cambria Math" w:hAnsi="Cambria Math"/>
          </w:rPr>
          <m:t>from value date</m:t>
        </m:r>
      </m:oMath>
      <w:r w:rsidRPr="006D385C">
        <w:t xml:space="preserve">  </w:t>
      </w:r>
    </w:p>
    <w:p w:rsidR="00FC0AA1" w:rsidRPr="006D385C" w:rsidRDefault="00FC0AA1" w:rsidP="0089164F">
      <w:pPr>
        <w:spacing w:after="120"/>
        <w:jc w:val="both"/>
      </w:pPr>
      <m:oMath>
        <m:r>
          <w:rPr>
            <w:rFonts w:ascii="Cambria Math" w:hAnsi="Cambria Math"/>
          </w:rPr>
          <m:t>C=contrac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fixed rate</m:t>
        </m:r>
      </m:oMath>
      <w:r w:rsidRPr="006D385C">
        <w:t xml:space="preserve">  </w:t>
      </w:r>
    </w:p>
    <w:p w:rsidR="00FC0AA1" w:rsidRPr="006D385C" w:rsidRDefault="00AA5AB9" w:rsidP="0089164F">
      <w:pPr>
        <w:spacing w:after="120"/>
        <w:jc w:val="both"/>
      </w:p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=date of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fixed rate flow on the underlying IRS, measured as a time </m:t>
        </m:r>
        <m:d>
          <m:dPr>
            <m:ctrlPr>
              <w:rPr>
                <w:rFonts w:ascii="Cambria Math" w:hAnsi="Cambria Math"/>
                <w:i/>
              </w:rPr>
            </m:ctrlPr>
          </m:dPr>
          <m:e>
            <m:r>
              <w:rPr>
                <w:rFonts w:ascii="Cambria Math" w:hAnsi="Cambria Math"/>
              </w:rPr>
              <m:t>in years</m:t>
            </m:r>
          </m:e>
        </m:d>
        <m:r>
          <w:rPr>
            <w:rFonts w:ascii="Cambria Math" w:hAnsi="Cambria Math"/>
          </w:rPr>
          <m:t>from value date</m:t>
        </m:r>
      </m:oMath>
      <w:r w:rsidR="00FC0AA1" w:rsidRPr="006D385C">
        <w:t xml:space="preserve"> </w:t>
      </w:r>
    </w:p>
    <w:p w:rsidR="00FC0AA1" w:rsidRPr="006D385C" w:rsidRDefault="00FC0AA1" w:rsidP="0089164F">
      <w:pPr>
        <w:spacing w:after="120"/>
        <w:jc w:val="both"/>
      </w:pPr>
      <m:oMath>
        <m:r>
          <w:rPr>
            <w:rFonts w:ascii="Cambria Math" w:hAnsi="Cambria Math"/>
          </w:rPr>
          <m:t>n=total no.of fixed rate flows on the underlying IRS</m:t>
        </m:r>
      </m:oMath>
      <w:r w:rsidRPr="006D385C">
        <w:t xml:space="preserve"> </w:t>
      </w:r>
    </w:p>
    <w:p w:rsidR="00FC0AA1" w:rsidRPr="006D385C" w:rsidRDefault="00AA5AB9" w:rsidP="0089164F">
      <w:pPr>
        <w:spacing w:after="120"/>
        <w:jc w:val="both"/>
      </w:pPr>
      <m:oMath>
        <m:sSubSup>
          <m:sSubSupPr>
            <m:ctrlPr>
              <w:rPr>
                <w:rFonts w:ascii="Cambria Math" w:hAnsi="Cambria Math"/>
                <w:i/>
              </w:rPr>
            </m:ctrlPr>
          </m:sSubSupPr>
          <m:e>
            <m:r>
              <w:rPr>
                <w:rFonts w:ascii="Cambria Math" w:hAnsi="Cambria Math"/>
              </w:rPr>
              <m:t>δ</m:t>
            </m:r>
          </m:e>
          <m:sub>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FXD</m:t>
            </m:r>
          </m:sup>
        </m:sSubSup>
        <m:r>
          <w:rPr>
            <w:rFonts w:ascii="Cambria Math" w:hAnsi="Cambria Math"/>
          </w:rPr>
          <m:t xml:space="preserve">=fixed rate accrual factor between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calculated as per the fixed leg day basis</m:t>
        </m:r>
      </m:oMath>
      <w:r w:rsidR="00AE5C95" w:rsidRPr="006D385C">
        <w:t xml:space="preserve"> </w:t>
      </w:r>
    </w:p>
    <w:p w:rsidR="00AE5C95" w:rsidRPr="006D385C" w:rsidRDefault="00AA5AB9" w:rsidP="0089164F">
      <w:pPr>
        <w:spacing w:after="120"/>
        <w:jc w:val="both"/>
      </w:pPr>
      <m:oMath>
        <m:sSubSup>
          <m:sSubSupPr>
            <m:ctrlPr>
              <w:rPr>
                <w:rFonts w:ascii="Cambria Math" w:hAnsi="Cambria Math"/>
                <w:i/>
              </w:rPr>
            </m:ctrlPr>
          </m:sSubSupPr>
          <m:e>
            <m:r>
              <w:rPr>
                <w:rFonts w:ascii="Cambria Math" w:hAnsi="Cambria Math"/>
              </w:rPr>
              <m:t>DF</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OIS</m:t>
            </m:r>
          </m:sup>
        </m:sSubSup>
        <m:r>
          <w:rPr>
            <w:rFonts w:ascii="Cambria Math" w:hAnsi="Cambria Math"/>
          </w:rPr>
          <m:t xml:space="preserve">=OIS discount factor at time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derived from the relevant curve (see below)</m:t>
        </m:r>
      </m:oMath>
      <w:r w:rsidR="00FC0AA1" w:rsidRPr="006D385C">
        <w:t xml:space="preserve"> </w:t>
      </w:r>
    </w:p>
    <w:p w:rsidR="00AE5C95" w:rsidRPr="006D385C" w:rsidRDefault="00AA5AB9" w:rsidP="0089164F">
      <w:pPr>
        <w:spacing w:after="120"/>
        <w:jc w:val="both"/>
      </w:pP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 xml:space="preserve">=implied forward interest rate for the </m:t>
        </m:r>
        <m:sSup>
          <m:sSupPr>
            <m:ctrlPr>
              <w:rPr>
                <w:rFonts w:ascii="Cambria Math" w:hAnsi="Cambria Math"/>
                <w:i/>
              </w:rPr>
            </m:ctrlPr>
          </m:sSupPr>
          <m:e>
            <m:r>
              <w:rPr>
                <w:rFonts w:ascii="Cambria Math" w:hAnsi="Cambria Math"/>
              </w:rPr>
              <m:t>j</m:t>
            </m:r>
          </m:e>
          <m:sup>
            <m:r>
              <w:rPr>
                <w:rFonts w:ascii="Cambria Math" w:hAnsi="Cambria Math"/>
              </w:rPr>
              <m:t>th</m:t>
            </m:r>
          </m:sup>
        </m:sSup>
        <m:r>
          <w:rPr>
            <w:rFonts w:ascii="Cambria Math" w:hAnsi="Cambria Math"/>
          </w:rPr>
          <m:t xml:space="preserve"> floating rate period (see below)</m:t>
        </m:r>
        <m:r>
          <m:rPr>
            <m:sty m:val="p"/>
          </m:rPr>
          <w:rPr>
            <w:rFonts w:ascii="Cambria Math" w:hAnsi="Cambria Math"/>
          </w:rPr>
          <m:t xml:space="preserve"> </m:t>
        </m:r>
        <m:r>
          <w:rPr>
            <w:rFonts w:ascii="Cambria Math" w:hAnsi="Cambria Math"/>
          </w:rPr>
          <m:t xml:space="preserve"> </m:t>
        </m:r>
      </m:oMath>
      <w:r w:rsidR="00AE5C95" w:rsidRPr="006D385C">
        <w:t xml:space="preserve">  </w:t>
      </w:r>
    </w:p>
    <w:p w:rsidR="00AE5C95" w:rsidRPr="006D385C" w:rsidRDefault="00AA5AB9" w:rsidP="0089164F">
      <w:pPr>
        <w:spacing w:after="120"/>
        <w:jc w:val="both"/>
      </w:pP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=date of </m:t>
        </m:r>
        <m:sSup>
          <m:sSupPr>
            <m:ctrlPr>
              <w:rPr>
                <w:rFonts w:ascii="Cambria Math" w:hAnsi="Cambria Math"/>
                <w:i/>
              </w:rPr>
            </m:ctrlPr>
          </m:sSupPr>
          <m:e>
            <m:r>
              <w:rPr>
                <w:rFonts w:ascii="Cambria Math" w:hAnsi="Cambria Math"/>
              </w:rPr>
              <m:t>j</m:t>
            </m:r>
          </m:e>
          <m:sup>
            <m:r>
              <w:rPr>
                <w:rFonts w:ascii="Cambria Math" w:hAnsi="Cambria Math"/>
              </w:rPr>
              <m:t>th</m:t>
            </m:r>
          </m:sup>
        </m:sSup>
        <m:r>
          <w:rPr>
            <w:rFonts w:ascii="Cambria Math" w:hAnsi="Cambria Math"/>
          </w:rPr>
          <m:t xml:space="preserve"> floating rate flo</m:t>
        </m:r>
        <m:r>
          <w:rPr>
            <w:rFonts w:ascii="Cambria Math" w:hAnsi="Cambria Math"/>
          </w:rPr>
          <m:t xml:space="preserve">w on the underlying IRS, measured as a time </m:t>
        </m:r>
        <m:d>
          <m:dPr>
            <m:ctrlPr>
              <w:rPr>
                <w:rFonts w:ascii="Cambria Math" w:hAnsi="Cambria Math"/>
                <w:i/>
              </w:rPr>
            </m:ctrlPr>
          </m:dPr>
          <m:e>
            <m:r>
              <w:rPr>
                <w:rFonts w:ascii="Cambria Math" w:hAnsi="Cambria Math"/>
              </w:rPr>
              <m:t>in years</m:t>
            </m:r>
          </m:e>
        </m:d>
        <m:r>
          <w:rPr>
            <w:rFonts w:ascii="Cambria Math" w:hAnsi="Cambria Math"/>
          </w:rPr>
          <m:t>from value date</m:t>
        </m:r>
      </m:oMath>
      <w:r w:rsidR="00AE5C95" w:rsidRPr="006D385C">
        <w:t xml:space="preserve"> </w:t>
      </w:r>
    </w:p>
    <w:p w:rsidR="00AE5C95" w:rsidRPr="006D385C" w:rsidRDefault="00AE5C95" w:rsidP="0089164F">
      <w:pPr>
        <w:spacing w:after="120"/>
        <w:jc w:val="both"/>
      </w:pPr>
      <m:oMath>
        <m:r>
          <w:rPr>
            <w:rFonts w:ascii="Cambria Math" w:hAnsi="Cambria Math"/>
          </w:rPr>
          <m:t>m=total no.of floating rate flows on the underlying IRS</m:t>
        </m:r>
      </m:oMath>
      <w:r w:rsidRPr="006D385C">
        <w:t xml:space="preserve"> </w:t>
      </w:r>
    </w:p>
    <w:p w:rsidR="00AE5C95" w:rsidRPr="006D385C" w:rsidRDefault="00AA5AB9" w:rsidP="0089164F">
      <w:pPr>
        <w:spacing w:after="120"/>
        <w:jc w:val="both"/>
      </w:pPr>
      <m:oMath>
        <m:sSubSup>
          <m:sSubSupPr>
            <m:ctrlPr>
              <w:rPr>
                <w:rFonts w:ascii="Cambria Math" w:hAnsi="Cambria Math"/>
                <w:i/>
              </w:rPr>
            </m:ctrlPr>
          </m:sSubSupPr>
          <m:e>
            <m:r>
              <w:rPr>
                <w:rFonts w:ascii="Cambria Math" w:hAnsi="Cambria Math"/>
              </w:rPr>
              <m:t>δ</m:t>
            </m:r>
          </m:e>
          <m:sub>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FLT</m:t>
            </m:r>
          </m:sup>
        </m:sSubSup>
        <m:r>
          <w:rPr>
            <w:rFonts w:ascii="Cambria Math" w:hAnsi="Cambria Math"/>
          </w:rPr>
          <m:t xml:space="preserve">=floating rate accrual factor between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calculated as per the floating leg day basis</m:t>
        </m:r>
      </m:oMath>
      <w:r w:rsidR="00AE5C95" w:rsidRPr="006D385C">
        <w:t xml:space="preserve"> </w:t>
      </w:r>
    </w:p>
    <w:p w:rsidR="00AE5C95" w:rsidRPr="006D385C" w:rsidRDefault="00AA5AB9" w:rsidP="0089164F">
      <w:pPr>
        <w:spacing w:after="120"/>
        <w:jc w:val="both"/>
      </w:pPr>
      <m:oMath>
        <m:sSubSup>
          <m:sSubSupPr>
            <m:ctrlPr>
              <w:rPr>
                <w:rFonts w:ascii="Cambria Math" w:hAnsi="Cambria Math"/>
                <w:i/>
              </w:rPr>
            </m:ctrlPr>
          </m:sSubSupPr>
          <m:e>
            <m:r>
              <w:rPr>
                <w:rFonts w:ascii="Cambria Math" w:hAnsi="Cambria Math"/>
              </w:rPr>
              <m:t>DF</m:t>
            </m:r>
          </m:e>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OIS</m:t>
            </m:r>
          </m:sup>
        </m:sSubSup>
        <m:r>
          <w:rPr>
            <w:rFonts w:ascii="Cambria Math" w:hAnsi="Cambria Math"/>
          </w:rPr>
          <m:t xml:space="preserve">=OIS discount factor at time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derived from the relevant curve (see below)</m:t>
        </m:r>
      </m:oMath>
      <w:r w:rsidR="00AE5C95" w:rsidRPr="006D385C">
        <w:t xml:space="preserve"> </w:t>
      </w:r>
    </w:p>
    <w:p w:rsidR="009F4FE1" w:rsidRPr="006D385C" w:rsidRDefault="00AA5AB9" w:rsidP="009F4FE1">
      <w:pPr>
        <w:spacing w:after="120"/>
        <w:jc w:val="both"/>
      </w:pPr>
      <m:oMath>
        <m:sSubSup>
          <m:sSubSupPr>
            <m:ctrlPr>
              <w:rPr>
                <w:rFonts w:ascii="Cambria Math" w:hAnsi="Cambria Math"/>
                <w:i/>
              </w:rPr>
            </m:ctrlPr>
          </m:sSubSupPr>
          <m:e>
            <m:r>
              <w:rPr>
                <w:rFonts w:ascii="Cambria Math" w:hAnsi="Cambria Math"/>
              </w:rPr>
              <m:t>DF</m:t>
            </m:r>
          </m:e>
          <m:sub>
            <m:sSub>
              <m:sSubPr>
                <m:ctrlPr>
                  <w:rPr>
                    <w:rFonts w:ascii="Cambria Math" w:hAnsi="Cambria Math"/>
                    <w:i/>
                  </w:rPr>
                </m:ctrlPr>
              </m:sSubPr>
              <m:e>
                <m:r>
                  <w:rPr>
                    <w:rFonts w:ascii="Cambria Math" w:hAnsi="Cambria Math"/>
                  </w:rPr>
                  <m:t>t</m:t>
                </m:r>
              </m:e>
              <m:sub>
                <m:r>
                  <w:rPr>
                    <w:rFonts w:ascii="Cambria Math" w:hAnsi="Cambria Math"/>
                  </w:rPr>
                  <m:t>d</m:t>
                </m:r>
              </m:sub>
            </m:sSub>
          </m:sub>
          <m:sup>
            <m:r>
              <w:rPr>
                <w:rFonts w:ascii="Cambria Math" w:hAnsi="Cambria Math"/>
              </w:rPr>
              <m:t>OIS</m:t>
            </m:r>
          </m:sup>
        </m:sSubSup>
        <m:r>
          <w:rPr>
            <w:rFonts w:ascii="Cambria Math" w:hAnsi="Cambria Math"/>
          </w:rPr>
          <m:t xml:space="preserve">=OIS discount factor at time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derived from the relevant curve (see below)</m:t>
        </m:r>
      </m:oMath>
      <w:r w:rsidR="009F4FE1" w:rsidRPr="006D385C">
        <w:t xml:space="preserve"> </w:t>
      </w:r>
    </w:p>
    <w:p w:rsidR="000971FE" w:rsidRPr="006D385C" w:rsidRDefault="000971FE" w:rsidP="0089164F">
      <w:pPr>
        <w:spacing w:after="120"/>
        <w:jc w:val="both"/>
        <w:rPr>
          <w:rFonts w:asciiTheme="minorHAnsi" w:hAnsiTheme="minorHAnsi" w:cstheme="minorHAnsi"/>
        </w:rPr>
      </w:pPr>
    </w:p>
    <w:p w:rsidR="000971FE" w:rsidRPr="006D385C" w:rsidRDefault="000971FE" w:rsidP="0089164F">
      <w:pPr>
        <w:spacing w:after="120"/>
        <w:jc w:val="both"/>
        <w:rPr>
          <w:rFonts w:asciiTheme="minorHAnsi" w:hAnsiTheme="minorHAnsi" w:cstheme="minorHAnsi"/>
        </w:rPr>
      </w:pPr>
      <w:r w:rsidRPr="006D385C">
        <w:t xml:space="preserve">The implied forward interest rates above are derived from the relevant underlying </w:t>
      </w:r>
      <w:r w:rsidR="000025FD" w:rsidRPr="006D385C">
        <w:t>index</w:t>
      </w:r>
      <w:r w:rsidRPr="006D385C">
        <w:t xml:space="preserve"> curve (e.g. 6M </w:t>
      </w:r>
      <w:r w:rsidRPr="006D385C">
        <w:rPr>
          <w:rFonts w:asciiTheme="minorHAnsi" w:hAnsiTheme="minorHAnsi" w:cstheme="minorHAnsi"/>
        </w:rPr>
        <w:t>EURIBOR) as follows:</w:t>
      </w:r>
    </w:p>
    <w:p w:rsidR="000971FE" w:rsidRPr="006D385C" w:rsidRDefault="000971FE" w:rsidP="0089164F">
      <w:pPr>
        <w:spacing w:after="120"/>
        <w:jc w:val="both"/>
      </w:pPr>
    </w:p>
    <w:p w:rsidR="000971FE" w:rsidRPr="006D385C" w:rsidRDefault="00AA5AB9" w:rsidP="0089164F">
      <w:pPr>
        <w:spacing w:after="120"/>
        <w:jc w:val="both"/>
      </w:pPr>
      <m:oMath>
        <m:sSub>
          <m:sSubPr>
            <m:ctrlPr>
              <w:rPr>
                <w:rFonts w:ascii="Cambria Math" w:hAnsi="Cambria Math"/>
                <w:i/>
                <w:sz w:val="28"/>
              </w:rPr>
            </m:ctrlPr>
          </m:sSubPr>
          <m:e>
            <m:r>
              <w:rPr>
                <w:rFonts w:ascii="Cambria Math" w:hAnsi="Cambria Math"/>
                <w:sz w:val="28"/>
              </w:rPr>
              <m:t>F</m:t>
            </m:r>
          </m:e>
          <m:sub>
            <m:r>
              <w:rPr>
                <w:rFonts w:ascii="Cambria Math" w:hAnsi="Cambria Math"/>
                <w:sz w:val="28"/>
              </w:rPr>
              <m:t>j</m:t>
            </m:r>
          </m:sub>
        </m:sSub>
        <m:r>
          <w:rPr>
            <w:rFonts w:ascii="Cambria Math" w:hAnsi="Cambria Math"/>
            <w:sz w:val="28"/>
          </w:rPr>
          <m:t>=</m:t>
        </m:r>
        <m:d>
          <m:dPr>
            <m:ctrlPr>
              <w:rPr>
                <w:rFonts w:ascii="Cambria Math" w:hAnsi="Cambria Math"/>
                <w:i/>
                <w:sz w:val="28"/>
              </w:rPr>
            </m:ctrlPr>
          </m:dPr>
          <m:e>
            <m:f>
              <m:fPr>
                <m:type m:val="lin"/>
                <m:ctrlPr>
                  <w:rPr>
                    <w:rFonts w:ascii="Cambria Math" w:hAnsi="Cambria Math"/>
                    <w:i/>
                    <w:sz w:val="28"/>
                  </w:rPr>
                </m:ctrlPr>
              </m:fPr>
              <m:num>
                <m:r>
                  <w:rPr>
                    <w:rFonts w:ascii="Cambria Math" w:hAnsi="Cambria Math"/>
                    <w:sz w:val="28"/>
                  </w:rPr>
                  <m:t>1</m:t>
                </m:r>
              </m:num>
              <m:den>
                <m:sSubSup>
                  <m:sSubSupPr>
                    <m:ctrlPr>
                      <w:rPr>
                        <w:rFonts w:ascii="Cambria Math" w:hAnsi="Cambria Math"/>
                        <w:i/>
                        <w:sz w:val="28"/>
                      </w:rPr>
                    </m:ctrlPr>
                  </m:sSubSupPr>
                  <m:e>
                    <m:r>
                      <w:rPr>
                        <w:rFonts w:ascii="Cambria Math" w:hAnsi="Cambria Math"/>
                        <w:sz w:val="28"/>
                      </w:rPr>
                      <m:t>δ</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j-1</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up>
                    <m:r>
                      <w:rPr>
                        <w:rFonts w:ascii="Cambria Math" w:hAnsi="Cambria Math"/>
                        <w:sz w:val="28"/>
                      </w:rPr>
                      <m:t>FLT</m:t>
                    </m:r>
                  </m:sup>
                </m:sSubSup>
              </m:den>
            </m:f>
          </m:e>
        </m:d>
        <m:r>
          <w:rPr>
            <w:rFonts w:ascii="Cambria Math" w:hAnsi="Cambria Math"/>
            <w:sz w:val="28"/>
          </w:rPr>
          <m:t>.</m:t>
        </m:r>
        <m:d>
          <m:dPr>
            <m:begChr m:val="["/>
            <m:endChr m:val="]"/>
            <m:ctrlPr>
              <w:rPr>
                <w:rFonts w:ascii="Cambria Math" w:hAnsi="Cambria Math"/>
                <w:i/>
                <w:sz w:val="28"/>
              </w:rPr>
            </m:ctrlPr>
          </m:dPr>
          <m:e>
            <m:d>
              <m:dPr>
                <m:ctrlPr>
                  <w:rPr>
                    <w:rFonts w:ascii="Cambria Math" w:hAnsi="Cambria Math"/>
                    <w:i/>
                    <w:sz w:val="28"/>
                  </w:rPr>
                </m:ctrlPr>
              </m:dPr>
              <m:e>
                <m:f>
                  <m:fPr>
                    <m:type m:val="lin"/>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j-1</m:t>
                            </m:r>
                          </m:sub>
                        </m:sSub>
                      </m:sub>
                      <m:sup>
                        <m:r>
                          <w:rPr>
                            <w:rFonts w:ascii="Cambria Math" w:hAnsi="Cambria Math"/>
                            <w:sz w:val="28"/>
                          </w:rPr>
                          <m:t>Index</m:t>
                        </m:r>
                      </m:sup>
                    </m:sSubSup>
                  </m:num>
                  <m:den>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up>
                        <m:r>
                          <w:rPr>
                            <w:rFonts w:ascii="Cambria Math" w:hAnsi="Cambria Math"/>
                            <w:sz w:val="28"/>
                          </w:rPr>
                          <m:t>Index</m:t>
                        </m:r>
                      </m:sup>
                    </m:sSubSup>
                  </m:den>
                </m:f>
              </m:e>
            </m:d>
            <m:r>
              <w:rPr>
                <w:rFonts w:ascii="Cambria Math" w:hAnsi="Cambria Math"/>
                <w:sz w:val="28"/>
              </w:rPr>
              <m:t>-1</m:t>
            </m:r>
          </m:e>
        </m:d>
      </m:oMath>
      <w:r w:rsidR="000971FE" w:rsidRPr="006D385C">
        <w:t>, where</w:t>
      </w:r>
    </w:p>
    <w:p w:rsidR="000971FE" w:rsidRPr="006D385C" w:rsidRDefault="000971FE" w:rsidP="0089164F">
      <w:pPr>
        <w:spacing w:after="120"/>
        <w:jc w:val="both"/>
      </w:pPr>
    </w:p>
    <w:p w:rsidR="000971FE" w:rsidRPr="006D385C" w:rsidRDefault="00AA5AB9" w:rsidP="0089164F">
      <w:pPr>
        <w:spacing w:after="120"/>
        <w:jc w:val="both"/>
      </w:pPr>
      <m:oMath>
        <m:sSubSup>
          <m:sSubSupPr>
            <m:ctrlPr>
              <w:rPr>
                <w:rFonts w:ascii="Cambria Math" w:hAnsi="Cambria Math"/>
                <w:i/>
              </w:rPr>
            </m:ctrlPr>
          </m:sSubSupPr>
          <m:e>
            <m:r>
              <w:rPr>
                <w:rFonts w:ascii="Cambria Math" w:hAnsi="Cambria Math"/>
              </w:rPr>
              <m:t>DF</m:t>
            </m:r>
          </m:e>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Index</m:t>
            </m:r>
          </m:sup>
        </m:sSubSup>
        <m:r>
          <w:rPr>
            <w:rFonts w:ascii="Cambria Math" w:hAnsi="Cambria Math"/>
          </w:rPr>
          <m:t xml:space="preserve">=discount factor at time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derived from the floa</m:t>
        </m:r>
        <m:r>
          <w:rPr>
            <w:rFonts w:ascii="Cambria Math" w:hAnsi="Cambria Math"/>
          </w:rPr>
          <m:t>ting rate index curve (see below)</m:t>
        </m:r>
      </m:oMath>
      <w:r w:rsidR="000971FE" w:rsidRPr="006D385C">
        <w:t xml:space="preserve"> </w:t>
      </w:r>
    </w:p>
    <w:p w:rsidR="000971FE" w:rsidRPr="006D385C" w:rsidRDefault="000971FE" w:rsidP="0089164F">
      <w:pPr>
        <w:spacing w:after="120"/>
        <w:jc w:val="both"/>
        <w:rPr>
          <w:rFonts w:asciiTheme="minorHAnsi" w:hAnsiTheme="minorHAnsi" w:cstheme="minorHAnsi"/>
        </w:rPr>
      </w:pPr>
    </w:p>
    <w:p w:rsidR="002A1AED" w:rsidRPr="006D385C" w:rsidRDefault="002A1AED" w:rsidP="0089164F">
      <w:pPr>
        <w:spacing w:after="120"/>
        <w:jc w:val="both"/>
        <w:rPr>
          <w:rFonts w:asciiTheme="minorHAnsi" w:hAnsiTheme="minorHAnsi" w:cstheme="minorHAnsi"/>
        </w:rPr>
      </w:pPr>
      <w:r w:rsidRPr="006D385C">
        <w:rPr>
          <w:rFonts w:asciiTheme="minorHAnsi" w:hAnsiTheme="minorHAnsi" w:cstheme="minorHAnsi"/>
        </w:rPr>
        <w:t xml:space="preserve">For index curves </w:t>
      </w:r>
      <w:r w:rsidR="00A23995" w:rsidRPr="006D385C">
        <w:rPr>
          <w:rFonts w:asciiTheme="minorHAnsi" w:hAnsiTheme="minorHAnsi" w:cstheme="minorHAnsi"/>
        </w:rPr>
        <w:t>composed of</w:t>
      </w:r>
      <w:r w:rsidRPr="006D385C">
        <w:rPr>
          <w:rFonts w:asciiTheme="minorHAnsi" w:hAnsiTheme="minorHAnsi" w:cstheme="minorHAnsi"/>
        </w:rPr>
        <w:t xml:space="preserve"> </w:t>
      </w:r>
      <w:r w:rsidR="002F319B" w:rsidRPr="006D385C">
        <w:rPr>
          <w:rFonts w:asciiTheme="minorHAnsi" w:hAnsiTheme="minorHAnsi" w:cstheme="minorHAnsi"/>
          <w:b/>
          <w:i/>
        </w:rPr>
        <w:t>continuously</w:t>
      </w:r>
      <w:r w:rsidRPr="006D385C">
        <w:rPr>
          <w:rFonts w:asciiTheme="minorHAnsi" w:hAnsiTheme="minorHAnsi" w:cstheme="minorHAnsi"/>
        </w:rPr>
        <w:t xml:space="preserve"> compounded zero-coupon rates, the discount factor above is calculated as follows:</w:t>
      </w:r>
    </w:p>
    <w:p w:rsidR="002A1AED" w:rsidRPr="006D385C" w:rsidRDefault="002A1AED" w:rsidP="0089164F">
      <w:pPr>
        <w:spacing w:after="120"/>
        <w:jc w:val="both"/>
        <w:rPr>
          <w:rFonts w:asciiTheme="minorHAnsi" w:hAnsiTheme="minorHAnsi" w:cstheme="minorHAnsi"/>
        </w:rPr>
      </w:pPr>
    </w:p>
    <w:p w:rsidR="002A1AED" w:rsidRPr="006D385C" w:rsidRDefault="00AA5AB9" w:rsidP="0089164F">
      <w:pPr>
        <w:spacing w:after="120"/>
        <w:jc w:val="both"/>
      </w:pPr>
      <m:oMath>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up>
            <m:r>
              <w:rPr>
                <w:rFonts w:ascii="Cambria Math" w:hAnsi="Cambria Math"/>
                <w:sz w:val="28"/>
              </w:rPr>
              <m:t>Index</m:t>
            </m:r>
          </m:sup>
        </m:sSubSup>
        <m:r>
          <w:rPr>
            <w:rFonts w:ascii="Cambria Math" w:hAnsi="Cambria Math"/>
            <w:sz w:val="28"/>
          </w:rPr>
          <m:t>=</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bSup>
              <m:sSubSupPr>
                <m:ctrlPr>
                  <w:rPr>
                    <w:rFonts w:ascii="Cambria Math" w:hAnsi="Cambria Math"/>
                    <w:i/>
                    <w:sz w:val="28"/>
                  </w:rPr>
                </m:ctrlPr>
              </m:sSubSupPr>
              <m:e>
                <m:r>
                  <w:rPr>
                    <w:rFonts w:ascii="Cambria Math" w:hAnsi="Cambria Math"/>
                    <w:sz w:val="28"/>
                  </w:rPr>
                  <m:t>r</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up>
                <m:r>
                  <w:rPr>
                    <w:rFonts w:ascii="Cambria Math" w:hAnsi="Cambria Math"/>
                    <w:sz w:val="28"/>
                  </w:rPr>
                  <m:t>Index</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p>
        </m:sSup>
      </m:oMath>
      <w:r w:rsidR="002A1AED" w:rsidRPr="006D385C">
        <w:t>, where</w:t>
      </w:r>
    </w:p>
    <w:p w:rsidR="002A1AED" w:rsidRPr="006D385C" w:rsidRDefault="002A1AED" w:rsidP="0089164F">
      <w:pPr>
        <w:spacing w:after="120"/>
        <w:jc w:val="both"/>
      </w:pPr>
    </w:p>
    <w:p w:rsidR="002A1AED" w:rsidRPr="006D385C" w:rsidRDefault="00AA5AB9" w:rsidP="0089164F">
      <w:pPr>
        <w:spacing w:after="120"/>
        <w:jc w:val="both"/>
      </w:pPr>
      <m:oMath>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Index</m:t>
            </m:r>
          </m:sup>
        </m:sSubSup>
        <m:r>
          <w:rPr>
            <w:rFonts w:ascii="Cambria Math" w:hAnsi="Cambria Math"/>
          </w:rPr>
          <m:t xml:space="preserve">=annual interest rate at time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linearly interpolated from the floating rate index curve </m:t>
        </m:r>
      </m:oMath>
      <w:r w:rsidR="002A1AED" w:rsidRPr="006D385C">
        <w:t xml:space="preserve"> </w:t>
      </w:r>
    </w:p>
    <w:p w:rsidR="002A1AED" w:rsidRPr="006D385C" w:rsidRDefault="002A1AED" w:rsidP="0089164F">
      <w:pPr>
        <w:spacing w:after="120"/>
        <w:jc w:val="both"/>
        <w:rPr>
          <w:rFonts w:asciiTheme="minorHAnsi" w:hAnsiTheme="minorHAnsi" w:cstheme="minorHAnsi"/>
        </w:rPr>
      </w:pPr>
    </w:p>
    <w:p w:rsidR="000971FE" w:rsidRPr="006D385C" w:rsidRDefault="002A1AED" w:rsidP="0089164F">
      <w:pPr>
        <w:spacing w:after="120"/>
        <w:jc w:val="both"/>
        <w:rPr>
          <w:rFonts w:asciiTheme="minorHAnsi" w:hAnsiTheme="minorHAnsi" w:cstheme="minorHAnsi"/>
        </w:rPr>
      </w:pPr>
      <w:r w:rsidRPr="006D385C">
        <w:rPr>
          <w:rFonts w:asciiTheme="minorHAnsi" w:hAnsiTheme="minorHAnsi" w:cstheme="minorHAnsi"/>
        </w:rPr>
        <w:t>Similarly, f</w:t>
      </w:r>
      <w:r w:rsidR="000971FE" w:rsidRPr="006D385C">
        <w:rPr>
          <w:rFonts w:asciiTheme="minorHAnsi" w:hAnsiTheme="minorHAnsi" w:cstheme="minorHAnsi"/>
        </w:rPr>
        <w:t xml:space="preserve">or OIS discount curves </w:t>
      </w:r>
      <w:r w:rsidR="00A23995" w:rsidRPr="006D385C">
        <w:rPr>
          <w:rFonts w:asciiTheme="minorHAnsi" w:hAnsiTheme="minorHAnsi" w:cstheme="minorHAnsi"/>
        </w:rPr>
        <w:t>composed of</w:t>
      </w:r>
      <w:r w:rsidR="000971FE" w:rsidRPr="006D385C">
        <w:rPr>
          <w:rFonts w:asciiTheme="minorHAnsi" w:hAnsiTheme="minorHAnsi" w:cstheme="minorHAnsi"/>
        </w:rPr>
        <w:t xml:space="preserve"> </w:t>
      </w:r>
      <w:r w:rsidR="002F319B" w:rsidRPr="006D385C">
        <w:rPr>
          <w:rFonts w:asciiTheme="minorHAnsi" w:hAnsiTheme="minorHAnsi" w:cstheme="minorHAnsi"/>
          <w:b/>
          <w:i/>
        </w:rPr>
        <w:t>continuously</w:t>
      </w:r>
      <w:r w:rsidR="000971FE" w:rsidRPr="006D385C">
        <w:rPr>
          <w:rFonts w:asciiTheme="minorHAnsi" w:hAnsiTheme="minorHAnsi" w:cstheme="minorHAnsi"/>
        </w:rPr>
        <w:t xml:space="preserve"> compounded zero-coupon rates, the discount factor </w:t>
      </w:r>
      <w:r w:rsidR="001478ED" w:rsidRPr="006D385C">
        <w:rPr>
          <w:rFonts w:asciiTheme="minorHAnsi" w:hAnsiTheme="minorHAnsi" w:cstheme="minorHAnsi"/>
        </w:rPr>
        <w:t xml:space="preserve">in the original DSF </w:t>
      </w:r>
      <w:r w:rsidR="00FC0796" w:rsidRPr="006D385C">
        <w:rPr>
          <w:rFonts w:asciiTheme="minorHAnsi" w:hAnsiTheme="minorHAnsi" w:cstheme="minorHAnsi"/>
        </w:rPr>
        <w:t>pricing</w:t>
      </w:r>
      <w:r w:rsidR="001478ED" w:rsidRPr="006D385C">
        <w:rPr>
          <w:rFonts w:asciiTheme="minorHAnsi" w:hAnsiTheme="minorHAnsi" w:cstheme="minorHAnsi"/>
        </w:rPr>
        <w:t xml:space="preserve"> function</w:t>
      </w:r>
      <w:r w:rsidR="000971FE" w:rsidRPr="006D385C">
        <w:rPr>
          <w:rFonts w:asciiTheme="minorHAnsi" w:hAnsiTheme="minorHAnsi" w:cstheme="minorHAnsi"/>
        </w:rPr>
        <w:t xml:space="preserve"> is calculated as follows:</w:t>
      </w:r>
    </w:p>
    <w:p w:rsidR="000971FE" w:rsidRPr="006D385C" w:rsidRDefault="000971FE" w:rsidP="0089164F">
      <w:pPr>
        <w:spacing w:after="120"/>
        <w:jc w:val="both"/>
        <w:rPr>
          <w:rFonts w:asciiTheme="minorHAnsi" w:hAnsiTheme="minorHAnsi" w:cstheme="minorHAnsi"/>
        </w:rPr>
      </w:pPr>
    </w:p>
    <w:p w:rsidR="000971FE" w:rsidRPr="006D385C" w:rsidRDefault="00AA5AB9" w:rsidP="0089164F">
      <w:pPr>
        <w:spacing w:after="120"/>
        <w:jc w:val="both"/>
      </w:pPr>
      <m:oMath>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sub>
          <m:sup>
            <m:r>
              <w:rPr>
                <w:rFonts w:ascii="Cambria Math" w:hAnsi="Cambria Math"/>
                <w:sz w:val="28"/>
              </w:rPr>
              <m:t>OIS</m:t>
            </m:r>
          </m:sup>
        </m:sSubSup>
        <m:r>
          <w:rPr>
            <w:rFonts w:ascii="Cambria Math" w:hAnsi="Cambria Math"/>
            <w:sz w:val="28"/>
          </w:rPr>
          <m:t>=</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bSup>
              <m:sSubSupPr>
                <m:ctrlPr>
                  <w:rPr>
                    <w:rFonts w:ascii="Cambria Math" w:hAnsi="Cambria Math"/>
                    <w:i/>
                    <w:sz w:val="28"/>
                  </w:rPr>
                </m:ctrlPr>
              </m:sSubSupPr>
              <m:e>
                <m:r>
                  <w:rPr>
                    <w:rFonts w:ascii="Cambria Math" w:hAnsi="Cambria Math"/>
                    <w:sz w:val="28"/>
                  </w:rPr>
                  <m:t>r</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sub>
              <m:sup>
                <m:r>
                  <w:rPr>
                    <w:rFonts w:ascii="Cambria Math" w:hAnsi="Cambria Math"/>
                    <w:sz w:val="28"/>
                  </w:rPr>
                  <m:t>OIS</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sup>
        </m:sSup>
      </m:oMath>
      <w:r w:rsidR="000971FE" w:rsidRPr="006D385C">
        <w:t>, where</w:t>
      </w:r>
    </w:p>
    <w:p w:rsidR="000971FE" w:rsidRPr="006D385C" w:rsidRDefault="000971FE" w:rsidP="0089164F">
      <w:pPr>
        <w:spacing w:after="120"/>
        <w:jc w:val="both"/>
      </w:pPr>
    </w:p>
    <w:p w:rsidR="000971FE" w:rsidRPr="006D385C" w:rsidRDefault="00AA5AB9" w:rsidP="0089164F">
      <w:pPr>
        <w:spacing w:after="120"/>
        <w:jc w:val="both"/>
      </w:pPr>
      <m:oMath>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OIS</m:t>
            </m:r>
          </m:sup>
        </m:sSubSup>
        <m:r>
          <w:rPr>
            <w:rFonts w:ascii="Cambria Math" w:hAnsi="Cambria Math"/>
          </w:rPr>
          <m:t>=continuous interest rate at time t, linearly interpolated from the relevant OIS discount curve</m:t>
        </m:r>
      </m:oMath>
      <w:r w:rsidR="000971FE" w:rsidRPr="006D385C">
        <w:t xml:space="preserve"> </w:t>
      </w:r>
    </w:p>
    <w:p w:rsidR="00C51302" w:rsidRPr="006D385C" w:rsidRDefault="00C51302" w:rsidP="0089164F">
      <w:pPr>
        <w:spacing w:after="120"/>
        <w:jc w:val="both"/>
      </w:pPr>
    </w:p>
    <w:p w:rsidR="00512D11" w:rsidRPr="006D385C" w:rsidRDefault="00C51302" w:rsidP="0089164F">
      <w:pPr>
        <w:spacing w:after="120"/>
        <w:jc w:val="both"/>
      </w:pPr>
      <w:r w:rsidRPr="006D385C">
        <w:t xml:space="preserve">It should be noted that </w:t>
      </w:r>
      <w:r w:rsidR="002A1AED" w:rsidRPr="006D385C">
        <w:t>all of the above</w:t>
      </w:r>
      <w:r w:rsidRPr="006D385C">
        <w:t xml:space="preserve"> </w:t>
      </w:r>
      <w:r w:rsidR="00BC14BB" w:rsidRPr="006D385C">
        <w:t xml:space="preserve">is </w:t>
      </w:r>
      <w:r w:rsidR="00BC14BB" w:rsidRPr="006D385C">
        <w:rPr>
          <w:b/>
          <w:i/>
        </w:rPr>
        <w:t>identical</w:t>
      </w:r>
      <w:r w:rsidR="00BC14BB" w:rsidRPr="006D385C">
        <w:t xml:space="preserve"> </w:t>
      </w:r>
      <w:r w:rsidR="000025FD" w:rsidRPr="006D385C">
        <w:t xml:space="preserve">in every </w:t>
      </w:r>
      <w:r w:rsidR="00D53CDD">
        <w:t xml:space="preserve">material </w:t>
      </w:r>
      <w:r w:rsidR="000025FD" w:rsidRPr="006D385C">
        <w:t xml:space="preserve">respect </w:t>
      </w:r>
      <w:r w:rsidR="00BC14BB" w:rsidRPr="006D385C">
        <w:t>to</w:t>
      </w:r>
      <w:r w:rsidRPr="006D385C">
        <w:t xml:space="preserve"> the SwapClear valuation methodology for forward-starting IRS.</w:t>
      </w:r>
    </w:p>
    <w:p w:rsidR="00D43CE2" w:rsidRPr="006D385C" w:rsidRDefault="00D43CE2" w:rsidP="0089164F">
      <w:pPr>
        <w:pStyle w:val="Heading3"/>
        <w:spacing w:before="0" w:after="120"/>
        <w:jc w:val="both"/>
      </w:pPr>
      <w:r w:rsidRPr="006D385C">
        <w:t>Example</w:t>
      </w:r>
    </w:p>
    <w:p w:rsidR="00084F13" w:rsidRPr="006D385C" w:rsidRDefault="00D43CE2" w:rsidP="0089164F">
      <w:pPr>
        <w:jc w:val="both"/>
      </w:pPr>
      <w:r w:rsidRPr="006D385C">
        <w:t xml:space="preserve">For the purposes of demonstrating how the calculation defined above works in practice, </w:t>
      </w:r>
      <w:r w:rsidR="00485897" w:rsidRPr="006D385C">
        <w:t xml:space="preserve">a hypothetical </w:t>
      </w:r>
      <w:r w:rsidR="00084F13" w:rsidRPr="006D385C">
        <w:t xml:space="preserve">2-year EUR-denominated </w:t>
      </w:r>
      <w:r w:rsidR="00485897" w:rsidRPr="006D385C">
        <w:t>DSF</w:t>
      </w:r>
      <w:r w:rsidRPr="006D385C">
        <w:t xml:space="preserve"> </w:t>
      </w:r>
      <w:r w:rsidR="006C19C7" w:rsidRPr="006D385C">
        <w:t xml:space="preserve">expiring </w:t>
      </w:r>
      <w:r w:rsidRPr="006D385C">
        <w:t xml:space="preserve">on </w:t>
      </w:r>
      <w:r w:rsidR="00D327EB">
        <w:t>Monday 16</w:t>
      </w:r>
      <w:r w:rsidR="006C19C7" w:rsidRPr="006D385C">
        <w:rPr>
          <w:vertAlign w:val="superscript"/>
        </w:rPr>
        <w:t>th</w:t>
      </w:r>
      <w:r w:rsidRPr="006D385C">
        <w:t xml:space="preserve"> </w:t>
      </w:r>
      <w:r w:rsidR="003656D6">
        <w:t>June</w:t>
      </w:r>
      <w:r w:rsidRPr="006D385C">
        <w:t xml:space="preserve"> </w:t>
      </w:r>
      <w:r w:rsidR="006C19C7" w:rsidRPr="006D385C">
        <w:t>2014</w:t>
      </w:r>
      <w:r w:rsidRPr="006D385C">
        <w:t xml:space="preserve"> was chosen. </w:t>
      </w:r>
    </w:p>
    <w:p w:rsidR="00223982" w:rsidRPr="006D385C" w:rsidRDefault="006C19C7" w:rsidP="0089164F">
      <w:pPr>
        <w:jc w:val="both"/>
      </w:pPr>
      <w:r w:rsidRPr="006D385C">
        <w:t xml:space="preserve">The underlying is </w:t>
      </w:r>
      <w:r w:rsidR="00084F13" w:rsidRPr="006D385C">
        <w:t xml:space="preserve">therefore </w:t>
      </w:r>
      <w:r w:rsidRPr="006D385C">
        <w:t xml:space="preserve">a 2-year </w:t>
      </w:r>
      <w:r w:rsidR="003A669B" w:rsidRPr="006D385C">
        <w:t xml:space="preserve">EUR-denominated </w:t>
      </w:r>
      <w:r w:rsidRPr="006D385C">
        <w:t xml:space="preserve">IRS for delivery / value on </w:t>
      </w:r>
      <w:r w:rsidR="00D327EB">
        <w:t>Wednesday 18</w:t>
      </w:r>
      <w:r w:rsidRPr="006D385C">
        <w:rPr>
          <w:vertAlign w:val="superscript"/>
        </w:rPr>
        <w:t>th</w:t>
      </w:r>
      <w:r w:rsidR="008E7497" w:rsidRPr="006D385C">
        <w:t xml:space="preserve"> </w:t>
      </w:r>
      <w:r w:rsidR="00D327EB">
        <w:t>June</w:t>
      </w:r>
      <w:r w:rsidR="008E7497" w:rsidRPr="006D385C">
        <w:t xml:space="preserve"> 2014 and the </w:t>
      </w:r>
      <w:r w:rsidRPr="006D385C">
        <w:t>relevant contract static data are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28"/>
        <w:gridCol w:w="5670"/>
      </w:tblGrid>
      <w:tr w:rsidR="006C19C7" w:rsidRPr="006D385C" w:rsidTr="00223982">
        <w:tc>
          <w:tcPr>
            <w:tcW w:w="3828" w:type="dxa"/>
          </w:tcPr>
          <w:p w:rsidR="006C19C7" w:rsidRPr="006D385C" w:rsidRDefault="006C19C7" w:rsidP="0089164F">
            <w:pPr>
              <w:spacing w:after="0"/>
              <w:jc w:val="both"/>
              <w:rPr>
                <w:rFonts w:asciiTheme="minorHAnsi" w:hAnsiTheme="minorHAnsi" w:cstheme="minorHAnsi"/>
                <w:b/>
                <w:szCs w:val="20"/>
              </w:rPr>
            </w:pPr>
            <w:r w:rsidRPr="006D385C">
              <w:rPr>
                <w:rFonts w:asciiTheme="minorHAnsi" w:hAnsiTheme="minorHAnsi" w:cstheme="minorHAnsi"/>
                <w:b/>
                <w:szCs w:val="20"/>
              </w:rPr>
              <w:t>Contract Details / Delivery Month</w:t>
            </w:r>
          </w:p>
        </w:tc>
        <w:tc>
          <w:tcPr>
            <w:tcW w:w="5670" w:type="dxa"/>
          </w:tcPr>
          <w:p w:rsidR="006C19C7" w:rsidRPr="006D385C" w:rsidRDefault="006C19C7" w:rsidP="003656D6">
            <w:pPr>
              <w:spacing w:after="0"/>
              <w:jc w:val="both"/>
              <w:rPr>
                <w:rFonts w:asciiTheme="minorHAnsi" w:hAnsiTheme="minorHAnsi" w:cstheme="minorHAnsi"/>
                <w:b/>
                <w:szCs w:val="20"/>
              </w:rPr>
            </w:pPr>
            <w:r w:rsidRPr="006D385C">
              <w:rPr>
                <w:rFonts w:asciiTheme="minorHAnsi" w:hAnsiTheme="minorHAnsi" w:cstheme="minorHAnsi"/>
                <w:b/>
                <w:szCs w:val="20"/>
              </w:rPr>
              <w:t xml:space="preserve">2-Year EUR DSF / </w:t>
            </w:r>
            <w:r w:rsidR="003656D6">
              <w:rPr>
                <w:rFonts w:asciiTheme="minorHAnsi" w:hAnsiTheme="minorHAnsi" w:cstheme="minorHAnsi"/>
                <w:b/>
                <w:szCs w:val="20"/>
              </w:rPr>
              <w:t>June</w:t>
            </w:r>
            <w:r w:rsidRPr="006D385C">
              <w:rPr>
                <w:rFonts w:asciiTheme="minorHAnsi" w:hAnsiTheme="minorHAnsi" w:cstheme="minorHAnsi"/>
                <w:b/>
                <w:szCs w:val="20"/>
              </w:rPr>
              <w:t xml:space="preserve"> 2014</w:t>
            </w:r>
          </w:p>
        </w:tc>
      </w:tr>
      <w:tr w:rsidR="006C19C7" w:rsidRPr="006D385C" w:rsidTr="00223982">
        <w:tc>
          <w:tcPr>
            <w:tcW w:w="3828" w:type="dxa"/>
          </w:tcPr>
          <w:p w:rsidR="006C19C7" w:rsidRPr="006D385C" w:rsidRDefault="006C19C7" w:rsidP="0089164F">
            <w:pPr>
              <w:spacing w:after="0"/>
              <w:jc w:val="both"/>
              <w:rPr>
                <w:rFonts w:asciiTheme="minorHAnsi" w:hAnsiTheme="minorHAnsi" w:cstheme="minorHAnsi"/>
                <w:szCs w:val="20"/>
              </w:rPr>
            </w:pPr>
            <w:r w:rsidRPr="006D385C">
              <w:rPr>
                <w:rFonts w:asciiTheme="minorHAnsi" w:hAnsiTheme="minorHAnsi" w:cstheme="minorHAnsi"/>
                <w:szCs w:val="20"/>
              </w:rPr>
              <w:t>Expiry Date</w:t>
            </w:r>
          </w:p>
        </w:tc>
        <w:tc>
          <w:tcPr>
            <w:tcW w:w="5670" w:type="dxa"/>
          </w:tcPr>
          <w:p w:rsidR="006C19C7" w:rsidRPr="006D385C" w:rsidRDefault="00D327EB" w:rsidP="00D327EB">
            <w:pPr>
              <w:spacing w:after="0"/>
              <w:jc w:val="both"/>
              <w:rPr>
                <w:rFonts w:asciiTheme="minorHAnsi" w:hAnsiTheme="minorHAnsi" w:cstheme="minorHAnsi"/>
                <w:szCs w:val="20"/>
              </w:rPr>
            </w:pPr>
            <w:r>
              <w:t>16</w:t>
            </w:r>
            <w:r w:rsidR="006C19C7" w:rsidRPr="006D385C">
              <w:rPr>
                <w:vertAlign w:val="superscript"/>
              </w:rPr>
              <w:t>th</w:t>
            </w:r>
            <w:r w:rsidR="006C19C7" w:rsidRPr="006D385C">
              <w:t xml:space="preserve"> </w:t>
            </w:r>
            <w:r>
              <w:t>June</w:t>
            </w:r>
            <w:r w:rsidR="006C19C7" w:rsidRPr="006D385C">
              <w:t xml:space="preserve"> 2014</w:t>
            </w:r>
          </w:p>
        </w:tc>
      </w:tr>
      <w:tr w:rsidR="006C19C7" w:rsidRPr="006D385C" w:rsidTr="00223982">
        <w:tc>
          <w:tcPr>
            <w:tcW w:w="3828" w:type="dxa"/>
          </w:tcPr>
          <w:p w:rsidR="006C19C7" w:rsidRPr="006D385C" w:rsidRDefault="006C19C7" w:rsidP="00872072">
            <w:pPr>
              <w:spacing w:after="0"/>
              <w:jc w:val="both"/>
              <w:rPr>
                <w:rFonts w:asciiTheme="minorHAnsi" w:hAnsiTheme="minorHAnsi" w:cstheme="minorHAnsi"/>
                <w:szCs w:val="20"/>
              </w:rPr>
            </w:pPr>
            <w:r w:rsidRPr="006D385C">
              <w:rPr>
                <w:rFonts w:asciiTheme="minorHAnsi" w:hAnsiTheme="minorHAnsi" w:cstheme="minorHAnsi"/>
                <w:szCs w:val="20"/>
              </w:rPr>
              <w:t xml:space="preserve">Delivery </w:t>
            </w:r>
            <w:r w:rsidR="008E7497" w:rsidRPr="006D385C">
              <w:rPr>
                <w:rFonts w:asciiTheme="minorHAnsi" w:hAnsiTheme="minorHAnsi" w:cstheme="minorHAnsi"/>
                <w:szCs w:val="20"/>
              </w:rPr>
              <w:t xml:space="preserve">/ </w:t>
            </w:r>
            <w:r w:rsidR="00872072">
              <w:rPr>
                <w:rFonts w:asciiTheme="minorHAnsi" w:hAnsiTheme="minorHAnsi" w:cstheme="minorHAnsi"/>
                <w:szCs w:val="20"/>
              </w:rPr>
              <w:t>Effective</w:t>
            </w:r>
            <w:r w:rsidR="008E7497" w:rsidRPr="006D385C">
              <w:rPr>
                <w:rFonts w:asciiTheme="minorHAnsi" w:hAnsiTheme="minorHAnsi" w:cstheme="minorHAnsi"/>
                <w:szCs w:val="20"/>
              </w:rPr>
              <w:t xml:space="preserve"> </w:t>
            </w:r>
            <w:r w:rsidRPr="006D385C">
              <w:rPr>
                <w:rFonts w:asciiTheme="minorHAnsi" w:hAnsiTheme="minorHAnsi" w:cstheme="minorHAnsi"/>
                <w:szCs w:val="20"/>
              </w:rPr>
              <w:t>Date</w:t>
            </w:r>
          </w:p>
        </w:tc>
        <w:tc>
          <w:tcPr>
            <w:tcW w:w="5670" w:type="dxa"/>
          </w:tcPr>
          <w:p w:rsidR="006C19C7" w:rsidRPr="006D385C" w:rsidRDefault="00D327EB" w:rsidP="00D327EB">
            <w:pPr>
              <w:spacing w:after="0"/>
              <w:jc w:val="both"/>
              <w:rPr>
                <w:rFonts w:asciiTheme="minorHAnsi" w:hAnsiTheme="minorHAnsi" w:cstheme="minorHAnsi"/>
                <w:szCs w:val="20"/>
              </w:rPr>
            </w:pPr>
            <w:r>
              <w:t>18</w:t>
            </w:r>
            <w:r w:rsidR="006C19C7" w:rsidRPr="006D385C">
              <w:rPr>
                <w:vertAlign w:val="superscript"/>
              </w:rPr>
              <w:t>th</w:t>
            </w:r>
            <w:r w:rsidR="006C19C7" w:rsidRPr="006D385C">
              <w:t xml:space="preserve"> </w:t>
            </w:r>
            <w:r>
              <w:t>June</w:t>
            </w:r>
            <w:r w:rsidR="006C19C7" w:rsidRPr="006D385C">
              <w:t xml:space="preserve"> 2014</w:t>
            </w:r>
          </w:p>
        </w:tc>
      </w:tr>
      <w:tr w:rsidR="006C19C7" w:rsidRPr="006D385C" w:rsidTr="00223982">
        <w:tc>
          <w:tcPr>
            <w:tcW w:w="3828" w:type="dxa"/>
          </w:tcPr>
          <w:p w:rsidR="006C19C7" w:rsidRPr="006D385C" w:rsidRDefault="006C19C7" w:rsidP="0089164F">
            <w:pPr>
              <w:spacing w:after="0"/>
              <w:jc w:val="both"/>
              <w:rPr>
                <w:rFonts w:asciiTheme="minorHAnsi" w:hAnsiTheme="minorHAnsi" w:cstheme="minorHAnsi"/>
                <w:szCs w:val="20"/>
              </w:rPr>
            </w:pPr>
            <w:r w:rsidRPr="006D385C">
              <w:rPr>
                <w:rFonts w:asciiTheme="minorHAnsi" w:hAnsiTheme="minorHAnsi" w:cstheme="minorHAnsi"/>
                <w:szCs w:val="20"/>
              </w:rPr>
              <w:t>Maturity Date</w:t>
            </w:r>
          </w:p>
        </w:tc>
        <w:tc>
          <w:tcPr>
            <w:tcW w:w="5670" w:type="dxa"/>
          </w:tcPr>
          <w:p w:rsidR="006C19C7" w:rsidRPr="006D385C" w:rsidRDefault="00D327EB" w:rsidP="00D327EB">
            <w:pPr>
              <w:spacing w:after="0"/>
              <w:jc w:val="both"/>
              <w:rPr>
                <w:rFonts w:asciiTheme="minorHAnsi" w:hAnsiTheme="minorHAnsi" w:cstheme="minorHAnsi"/>
                <w:szCs w:val="20"/>
              </w:rPr>
            </w:pPr>
            <w:r>
              <w:t>20</w:t>
            </w:r>
            <w:r w:rsidRPr="00D327EB">
              <w:rPr>
                <w:vertAlign w:val="superscript"/>
              </w:rPr>
              <w:t>th</w:t>
            </w:r>
            <w:r w:rsidR="006C19C7" w:rsidRPr="006D385C">
              <w:t xml:space="preserve"> </w:t>
            </w:r>
            <w:r>
              <w:t>June</w:t>
            </w:r>
            <w:r w:rsidR="006C19C7" w:rsidRPr="006D385C">
              <w:t xml:space="preserve"> 2016</w:t>
            </w:r>
          </w:p>
        </w:tc>
      </w:tr>
      <w:tr w:rsidR="006C19C7" w:rsidRPr="006D385C" w:rsidTr="00223982">
        <w:tc>
          <w:tcPr>
            <w:tcW w:w="3828" w:type="dxa"/>
          </w:tcPr>
          <w:p w:rsidR="006C19C7" w:rsidRPr="006D385C" w:rsidRDefault="006C19C7" w:rsidP="0089164F">
            <w:pPr>
              <w:spacing w:after="0"/>
              <w:jc w:val="both"/>
              <w:rPr>
                <w:rFonts w:asciiTheme="minorHAnsi" w:hAnsiTheme="minorHAnsi" w:cstheme="minorHAnsi"/>
                <w:szCs w:val="20"/>
              </w:rPr>
            </w:pPr>
            <w:r w:rsidRPr="006D385C">
              <w:rPr>
                <w:rFonts w:asciiTheme="minorHAnsi" w:hAnsiTheme="minorHAnsi" w:cstheme="minorHAnsi"/>
                <w:szCs w:val="20"/>
              </w:rPr>
              <w:t>Fixed Rate</w:t>
            </w:r>
          </w:p>
        </w:tc>
        <w:tc>
          <w:tcPr>
            <w:tcW w:w="5670" w:type="dxa"/>
          </w:tcPr>
          <w:p w:rsidR="006C19C7" w:rsidRPr="006D385C" w:rsidRDefault="00D327EB" w:rsidP="0089164F">
            <w:pPr>
              <w:spacing w:after="0"/>
              <w:jc w:val="both"/>
              <w:rPr>
                <w:rFonts w:asciiTheme="minorHAnsi" w:hAnsiTheme="minorHAnsi" w:cstheme="minorHAnsi"/>
                <w:szCs w:val="20"/>
              </w:rPr>
            </w:pPr>
            <w:r>
              <w:rPr>
                <w:rFonts w:asciiTheme="minorHAnsi" w:eastAsia="Times New Roman" w:hAnsiTheme="minorHAnsi" w:cstheme="minorHAnsi"/>
                <w:color w:val="000000"/>
                <w:szCs w:val="20"/>
                <w:lang w:eastAsia="en-GB"/>
              </w:rPr>
              <w:t>1.0000</w:t>
            </w:r>
            <w:r w:rsidR="00E77D3F" w:rsidRPr="006D385C">
              <w:rPr>
                <w:rFonts w:asciiTheme="minorHAnsi" w:eastAsia="Times New Roman" w:hAnsiTheme="minorHAnsi" w:cstheme="minorHAnsi"/>
                <w:color w:val="000000"/>
                <w:szCs w:val="20"/>
                <w:lang w:eastAsia="en-GB"/>
              </w:rPr>
              <w:t>%</w:t>
            </w:r>
          </w:p>
        </w:tc>
      </w:tr>
      <w:tr w:rsidR="006C19C7" w:rsidRPr="006D385C" w:rsidTr="00223982">
        <w:tc>
          <w:tcPr>
            <w:tcW w:w="3828" w:type="dxa"/>
          </w:tcPr>
          <w:p w:rsidR="006C19C7" w:rsidRPr="006D385C" w:rsidRDefault="006C19C7" w:rsidP="0024018E">
            <w:pPr>
              <w:spacing w:after="0"/>
              <w:jc w:val="both"/>
              <w:rPr>
                <w:rFonts w:asciiTheme="minorHAnsi" w:hAnsiTheme="minorHAnsi" w:cstheme="minorHAnsi"/>
                <w:szCs w:val="20"/>
              </w:rPr>
            </w:pPr>
            <w:r w:rsidRPr="006D385C">
              <w:rPr>
                <w:rFonts w:asciiTheme="minorHAnsi" w:hAnsiTheme="minorHAnsi" w:cstheme="minorHAnsi"/>
                <w:szCs w:val="20"/>
              </w:rPr>
              <w:t>Fixed Rate Basis</w:t>
            </w:r>
          </w:p>
        </w:tc>
        <w:tc>
          <w:tcPr>
            <w:tcW w:w="5670" w:type="dxa"/>
          </w:tcPr>
          <w:p w:rsidR="006C19C7" w:rsidRPr="006D385C" w:rsidRDefault="006C19C7" w:rsidP="0089164F">
            <w:pPr>
              <w:spacing w:after="0"/>
              <w:jc w:val="both"/>
              <w:rPr>
                <w:rFonts w:asciiTheme="minorHAnsi" w:hAnsiTheme="minorHAnsi" w:cstheme="minorHAnsi"/>
                <w:szCs w:val="20"/>
              </w:rPr>
            </w:pPr>
            <w:r w:rsidRPr="006D385C">
              <w:rPr>
                <w:rFonts w:asciiTheme="minorHAnsi" w:hAnsiTheme="minorHAnsi" w:cstheme="minorHAnsi"/>
                <w:szCs w:val="20"/>
              </w:rPr>
              <w:t>Annual 30/360</w:t>
            </w:r>
          </w:p>
        </w:tc>
      </w:tr>
      <w:tr w:rsidR="006C19C7" w:rsidRPr="006D385C" w:rsidTr="00223982">
        <w:tc>
          <w:tcPr>
            <w:tcW w:w="3828" w:type="dxa"/>
          </w:tcPr>
          <w:p w:rsidR="006C19C7" w:rsidRPr="006D385C" w:rsidRDefault="006C19C7" w:rsidP="0089164F">
            <w:pPr>
              <w:spacing w:after="0"/>
              <w:jc w:val="both"/>
              <w:rPr>
                <w:rFonts w:asciiTheme="minorHAnsi" w:hAnsiTheme="minorHAnsi" w:cstheme="minorHAnsi"/>
                <w:szCs w:val="20"/>
              </w:rPr>
            </w:pPr>
            <w:r w:rsidRPr="006D385C">
              <w:rPr>
                <w:rFonts w:asciiTheme="minorHAnsi" w:hAnsiTheme="minorHAnsi" w:cstheme="minorHAnsi"/>
                <w:szCs w:val="20"/>
              </w:rPr>
              <w:t>Floating Rate Index Curve</w:t>
            </w:r>
          </w:p>
        </w:tc>
        <w:tc>
          <w:tcPr>
            <w:tcW w:w="5670" w:type="dxa"/>
          </w:tcPr>
          <w:p w:rsidR="006C19C7" w:rsidRPr="006D385C" w:rsidRDefault="006C19C7" w:rsidP="0089164F">
            <w:pPr>
              <w:spacing w:after="0"/>
              <w:jc w:val="both"/>
              <w:rPr>
                <w:rFonts w:asciiTheme="minorHAnsi" w:hAnsiTheme="minorHAnsi" w:cstheme="minorHAnsi"/>
                <w:szCs w:val="20"/>
              </w:rPr>
            </w:pPr>
            <w:r w:rsidRPr="006D385C">
              <w:rPr>
                <w:rFonts w:asciiTheme="minorHAnsi" w:hAnsiTheme="minorHAnsi" w:cstheme="minorHAnsi"/>
                <w:szCs w:val="20"/>
              </w:rPr>
              <w:t>6M EURIBOR</w:t>
            </w:r>
          </w:p>
        </w:tc>
      </w:tr>
      <w:tr w:rsidR="006C19C7" w:rsidRPr="006D385C" w:rsidTr="00223982">
        <w:tc>
          <w:tcPr>
            <w:tcW w:w="3828" w:type="dxa"/>
          </w:tcPr>
          <w:p w:rsidR="006C19C7" w:rsidRPr="006D385C" w:rsidRDefault="006C19C7" w:rsidP="0024018E">
            <w:pPr>
              <w:spacing w:after="0"/>
              <w:jc w:val="both"/>
              <w:rPr>
                <w:rFonts w:asciiTheme="minorHAnsi" w:hAnsiTheme="minorHAnsi" w:cstheme="minorHAnsi"/>
                <w:szCs w:val="20"/>
              </w:rPr>
            </w:pPr>
            <w:r w:rsidRPr="006D385C">
              <w:rPr>
                <w:rFonts w:asciiTheme="minorHAnsi" w:hAnsiTheme="minorHAnsi" w:cstheme="minorHAnsi"/>
                <w:szCs w:val="20"/>
              </w:rPr>
              <w:t>Floating Rate Basis</w:t>
            </w:r>
          </w:p>
        </w:tc>
        <w:tc>
          <w:tcPr>
            <w:tcW w:w="5670" w:type="dxa"/>
          </w:tcPr>
          <w:p w:rsidR="006C19C7" w:rsidRPr="006D385C" w:rsidRDefault="006C19C7" w:rsidP="0089164F">
            <w:pPr>
              <w:spacing w:after="0"/>
              <w:jc w:val="both"/>
              <w:rPr>
                <w:rFonts w:asciiTheme="minorHAnsi" w:hAnsiTheme="minorHAnsi" w:cstheme="minorHAnsi"/>
                <w:szCs w:val="20"/>
              </w:rPr>
            </w:pPr>
            <w:r w:rsidRPr="006D385C">
              <w:rPr>
                <w:rFonts w:asciiTheme="minorHAnsi" w:hAnsiTheme="minorHAnsi" w:cstheme="minorHAnsi"/>
                <w:szCs w:val="20"/>
              </w:rPr>
              <w:t>Semi-Annual Actual/360</w:t>
            </w:r>
          </w:p>
        </w:tc>
      </w:tr>
      <w:tr w:rsidR="006C19C7" w:rsidRPr="006D385C" w:rsidTr="00223982">
        <w:tc>
          <w:tcPr>
            <w:tcW w:w="3828" w:type="dxa"/>
          </w:tcPr>
          <w:p w:rsidR="006C19C7" w:rsidRPr="006D385C" w:rsidRDefault="00515462" w:rsidP="0089164F">
            <w:pPr>
              <w:spacing w:after="0"/>
              <w:jc w:val="both"/>
              <w:rPr>
                <w:rFonts w:asciiTheme="minorHAnsi" w:hAnsiTheme="minorHAnsi" w:cstheme="minorHAnsi"/>
                <w:szCs w:val="20"/>
              </w:rPr>
            </w:pPr>
            <w:r>
              <w:rPr>
                <w:rFonts w:asciiTheme="minorHAnsi" w:hAnsiTheme="minorHAnsi" w:cstheme="minorHAnsi"/>
                <w:szCs w:val="20"/>
              </w:rPr>
              <w:t>Ev</w:t>
            </w:r>
            <w:r w:rsidRPr="006D385C">
              <w:rPr>
                <w:rFonts w:asciiTheme="minorHAnsi" w:hAnsiTheme="minorHAnsi" w:cstheme="minorHAnsi"/>
                <w:szCs w:val="20"/>
              </w:rPr>
              <w:t xml:space="preserve">aluation </w:t>
            </w:r>
            <w:r w:rsidR="006C19C7" w:rsidRPr="006D385C">
              <w:rPr>
                <w:rFonts w:asciiTheme="minorHAnsi" w:hAnsiTheme="minorHAnsi" w:cstheme="minorHAnsi"/>
                <w:szCs w:val="20"/>
              </w:rPr>
              <w:t>Date</w:t>
            </w:r>
          </w:p>
        </w:tc>
        <w:tc>
          <w:tcPr>
            <w:tcW w:w="5670" w:type="dxa"/>
          </w:tcPr>
          <w:p w:rsidR="006C19C7" w:rsidRPr="006D385C" w:rsidRDefault="00D327EB" w:rsidP="00D327EB">
            <w:pPr>
              <w:spacing w:after="0"/>
              <w:jc w:val="both"/>
              <w:rPr>
                <w:rFonts w:asciiTheme="minorHAnsi" w:hAnsiTheme="minorHAnsi" w:cstheme="minorHAnsi"/>
                <w:szCs w:val="20"/>
              </w:rPr>
            </w:pPr>
            <w:r>
              <w:rPr>
                <w:rFonts w:asciiTheme="minorHAnsi" w:hAnsiTheme="minorHAnsi" w:cstheme="minorHAnsi"/>
                <w:szCs w:val="20"/>
              </w:rPr>
              <w:t>17</w:t>
            </w:r>
            <w:r w:rsidRPr="00D327EB">
              <w:rPr>
                <w:rFonts w:asciiTheme="minorHAnsi" w:hAnsiTheme="minorHAnsi" w:cstheme="minorHAnsi"/>
                <w:szCs w:val="20"/>
                <w:vertAlign w:val="superscript"/>
              </w:rPr>
              <w:t>th</w:t>
            </w:r>
            <w:r w:rsidR="006C19C7" w:rsidRPr="006D385C">
              <w:rPr>
                <w:rFonts w:asciiTheme="minorHAnsi" w:hAnsiTheme="minorHAnsi" w:cstheme="minorHAnsi"/>
                <w:szCs w:val="20"/>
              </w:rPr>
              <w:t xml:space="preserve"> </w:t>
            </w:r>
            <w:r>
              <w:rPr>
                <w:rFonts w:asciiTheme="minorHAnsi" w:hAnsiTheme="minorHAnsi" w:cstheme="minorHAnsi"/>
                <w:szCs w:val="20"/>
              </w:rPr>
              <w:t>February</w:t>
            </w:r>
            <w:r w:rsidR="006C19C7" w:rsidRPr="006D385C">
              <w:rPr>
                <w:rFonts w:asciiTheme="minorHAnsi" w:hAnsiTheme="minorHAnsi" w:cstheme="minorHAnsi"/>
                <w:szCs w:val="20"/>
              </w:rPr>
              <w:t xml:space="preserve"> 201</w:t>
            </w:r>
            <w:r>
              <w:rPr>
                <w:rFonts w:asciiTheme="minorHAnsi" w:hAnsiTheme="minorHAnsi" w:cstheme="minorHAnsi"/>
                <w:szCs w:val="20"/>
              </w:rPr>
              <w:t>4</w:t>
            </w:r>
          </w:p>
        </w:tc>
      </w:tr>
    </w:tbl>
    <w:p w:rsidR="00AC7561" w:rsidRPr="006D385C" w:rsidRDefault="00AC7561" w:rsidP="0089164F">
      <w:pPr>
        <w:spacing w:after="120"/>
        <w:jc w:val="both"/>
      </w:pPr>
    </w:p>
    <w:p w:rsidR="00732476" w:rsidRPr="006D385C" w:rsidRDefault="00940A47" w:rsidP="004B7265">
      <w:pPr>
        <w:jc w:val="both"/>
      </w:pPr>
      <w:r w:rsidRPr="006D385C">
        <w:t xml:space="preserve">Given the above, the relevant tenor points on the 6M EURIBOR index curve (as at </w:t>
      </w:r>
      <w:r w:rsidR="00D327EB">
        <w:t>17</w:t>
      </w:r>
      <w:r w:rsidR="00D327EB" w:rsidRPr="00D327EB">
        <w:rPr>
          <w:vertAlign w:val="superscript"/>
        </w:rPr>
        <w:t>th</w:t>
      </w:r>
      <w:r w:rsidRPr="006D385C">
        <w:t xml:space="preserve"> </w:t>
      </w:r>
      <w:r w:rsidR="00D327EB">
        <w:t>February</w:t>
      </w:r>
      <w:r w:rsidRPr="006D385C">
        <w:t xml:space="preserve"> </w:t>
      </w:r>
      <w:r w:rsidR="00D327EB">
        <w:t>2014</w:t>
      </w:r>
      <w:r w:rsidRPr="006D385C">
        <w:t xml:space="preserve">, the chosen </w:t>
      </w:r>
      <w:r w:rsidR="00D53CDD">
        <w:t>e</w:t>
      </w:r>
      <w:r w:rsidR="004C58C9" w:rsidRPr="006D385C">
        <w:t>valuation</w:t>
      </w:r>
      <w:r w:rsidRPr="006D385C">
        <w:t xml:space="preserve"> date) are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1418"/>
        <w:gridCol w:w="2977"/>
      </w:tblGrid>
      <w:tr w:rsidR="00083C5C" w:rsidRPr="006D385C" w:rsidTr="00C44657">
        <w:tc>
          <w:tcPr>
            <w:tcW w:w="1134" w:type="dxa"/>
            <w:shd w:val="clear" w:color="auto" w:fill="D9D9D9" w:themeFill="background1" w:themeFillShade="D9"/>
          </w:tcPr>
          <w:p w:rsidR="00083C5C" w:rsidRPr="006D385C" w:rsidRDefault="00083C5C" w:rsidP="00D327EB">
            <w:pPr>
              <w:spacing w:after="0"/>
              <w:jc w:val="center"/>
              <w:rPr>
                <w:rFonts w:asciiTheme="minorHAnsi" w:hAnsiTheme="minorHAnsi" w:cstheme="minorHAnsi"/>
                <w:b/>
                <w:szCs w:val="20"/>
              </w:rPr>
            </w:pPr>
            <w:r w:rsidRPr="006D385C">
              <w:rPr>
                <w:rFonts w:asciiTheme="minorHAnsi" w:hAnsiTheme="minorHAnsi" w:cstheme="minorHAnsi"/>
                <w:b/>
                <w:szCs w:val="20"/>
              </w:rPr>
              <w:t>Tenor (Bucket)</w:t>
            </w:r>
          </w:p>
        </w:tc>
        <w:tc>
          <w:tcPr>
            <w:tcW w:w="1418" w:type="dxa"/>
            <w:shd w:val="clear" w:color="auto" w:fill="D9D9D9" w:themeFill="background1" w:themeFillShade="D9"/>
          </w:tcPr>
          <w:p w:rsidR="00083C5C" w:rsidRPr="006D385C" w:rsidRDefault="009B79B5" w:rsidP="00D327EB">
            <w:pPr>
              <w:spacing w:after="0"/>
              <w:jc w:val="center"/>
              <w:rPr>
                <w:rFonts w:asciiTheme="minorHAnsi" w:hAnsiTheme="minorHAnsi" w:cstheme="minorHAnsi"/>
                <w:b/>
                <w:szCs w:val="20"/>
              </w:rPr>
            </w:pPr>
            <w:r w:rsidRPr="006D385C">
              <w:rPr>
                <w:rFonts w:asciiTheme="minorHAnsi" w:hAnsiTheme="minorHAnsi" w:cstheme="minorHAnsi"/>
                <w:b/>
                <w:szCs w:val="20"/>
              </w:rPr>
              <w:t>Years</w:t>
            </w:r>
            <w:r w:rsidR="00083C5C" w:rsidRPr="006D385C">
              <w:rPr>
                <w:rFonts w:asciiTheme="minorHAnsi" w:hAnsiTheme="minorHAnsi" w:cstheme="minorHAnsi"/>
                <w:b/>
                <w:szCs w:val="20"/>
              </w:rPr>
              <w:t xml:space="preserve"> (</w:t>
            </w:r>
            <w:r w:rsidRPr="006D385C">
              <w:rPr>
                <w:rFonts w:asciiTheme="minorHAnsi" w:hAnsiTheme="minorHAnsi" w:cstheme="minorHAnsi"/>
                <w:b/>
                <w:szCs w:val="20"/>
              </w:rPr>
              <w:t>Actual/365</w:t>
            </w:r>
            <w:r w:rsidR="00083C5C" w:rsidRPr="006D385C">
              <w:rPr>
                <w:rFonts w:asciiTheme="minorHAnsi" w:hAnsiTheme="minorHAnsi" w:cstheme="minorHAnsi"/>
                <w:b/>
                <w:szCs w:val="20"/>
              </w:rPr>
              <w:t>)</w:t>
            </w:r>
          </w:p>
        </w:tc>
        <w:tc>
          <w:tcPr>
            <w:tcW w:w="2977" w:type="dxa"/>
            <w:shd w:val="clear" w:color="auto" w:fill="D9D9D9" w:themeFill="background1" w:themeFillShade="D9"/>
          </w:tcPr>
          <w:p w:rsidR="001338DF" w:rsidRPr="006D385C" w:rsidRDefault="002F319B" w:rsidP="00D327EB">
            <w:pPr>
              <w:spacing w:after="0"/>
              <w:jc w:val="center"/>
              <w:rPr>
                <w:rFonts w:asciiTheme="minorHAnsi" w:hAnsiTheme="minorHAnsi" w:cstheme="minorHAnsi"/>
                <w:b/>
                <w:szCs w:val="20"/>
              </w:rPr>
            </w:pPr>
            <w:r w:rsidRPr="006D385C">
              <w:rPr>
                <w:rFonts w:asciiTheme="minorHAnsi" w:hAnsiTheme="minorHAnsi" w:cstheme="minorHAnsi"/>
                <w:b/>
                <w:szCs w:val="20"/>
              </w:rPr>
              <w:t>Cont</w:t>
            </w:r>
            <w:r w:rsidR="0070231F" w:rsidRPr="006D385C">
              <w:rPr>
                <w:rFonts w:asciiTheme="minorHAnsi" w:hAnsiTheme="minorHAnsi" w:cstheme="minorHAnsi"/>
                <w:b/>
                <w:szCs w:val="20"/>
              </w:rPr>
              <w:t xml:space="preserve">inuously </w:t>
            </w:r>
            <w:r w:rsidR="001338DF" w:rsidRPr="006D385C">
              <w:rPr>
                <w:rFonts w:asciiTheme="minorHAnsi" w:hAnsiTheme="minorHAnsi" w:cstheme="minorHAnsi"/>
                <w:b/>
                <w:szCs w:val="20"/>
              </w:rPr>
              <w:t>Compounded</w:t>
            </w:r>
          </w:p>
          <w:p w:rsidR="00083C5C" w:rsidRPr="006D385C" w:rsidRDefault="00083C5C" w:rsidP="00D327EB">
            <w:pPr>
              <w:spacing w:after="0"/>
              <w:jc w:val="center"/>
              <w:rPr>
                <w:rFonts w:asciiTheme="minorHAnsi" w:hAnsiTheme="minorHAnsi" w:cstheme="minorHAnsi"/>
                <w:b/>
                <w:szCs w:val="20"/>
              </w:rPr>
            </w:pPr>
            <w:r w:rsidRPr="006D385C">
              <w:rPr>
                <w:rFonts w:asciiTheme="minorHAnsi" w:hAnsiTheme="minorHAnsi" w:cstheme="minorHAnsi"/>
                <w:b/>
                <w:szCs w:val="20"/>
              </w:rPr>
              <w:t>Zero-Coupon Rate</w:t>
            </w:r>
          </w:p>
        </w:tc>
      </w:tr>
      <w:tr w:rsidR="004B7265" w:rsidRPr="006D385C" w:rsidTr="009B79B5">
        <w:tc>
          <w:tcPr>
            <w:tcW w:w="1134" w:type="dxa"/>
          </w:tcPr>
          <w:p w:rsidR="004B7265" w:rsidRPr="006D385C" w:rsidRDefault="004B7265" w:rsidP="00D327EB">
            <w:pPr>
              <w:spacing w:after="0"/>
              <w:jc w:val="center"/>
            </w:pPr>
            <w:r w:rsidRPr="006D385C">
              <w:t>3M</w:t>
            </w:r>
          </w:p>
        </w:tc>
        <w:tc>
          <w:tcPr>
            <w:tcW w:w="1418" w:type="dxa"/>
          </w:tcPr>
          <w:p w:rsidR="004B7265" w:rsidRPr="006D385C" w:rsidRDefault="004B7265" w:rsidP="00D327EB">
            <w:pPr>
              <w:spacing w:after="0"/>
              <w:jc w:val="center"/>
            </w:pPr>
            <w:r w:rsidRPr="006D385C">
              <w:t>0.2493</w:t>
            </w:r>
          </w:p>
        </w:tc>
        <w:tc>
          <w:tcPr>
            <w:tcW w:w="2977" w:type="dxa"/>
          </w:tcPr>
          <w:p w:rsidR="004B7265" w:rsidRPr="0060092E" w:rsidRDefault="0060092E" w:rsidP="0060092E">
            <w:pPr>
              <w:spacing w:after="0"/>
              <w:jc w:val="center"/>
              <w:rPr>
                <w:rFonts w:asciiTheme="minorHAnsi" w:hAnsiTheme="minorHAnsi" w:cstheme="minorHAnsi"/>
                <w:szCs w:val="20"/>
              </w:rPr>
            </w:pPr>
            <w:r w:rsidRPr="0060092E">
              <w:rPr>
                <w:rFonts w:asciiTheme="minorHAnsi" w:hAnsiTheme="minorHAnsi" w:cstheme="minorHAnsi"/>
                <w:szCs w:val="20"/>
              </w:rPr>
              <w:t>0.242062%</w:t>
            </w:r>
          </w:p>
        </w:tc>
      </w:tr>
      <w:tr w:rsidR="00AD3552" w:rsidRPr="006D385C" w:rsidTr="009B79B5">
        <w:tc>
          <w:tcPr>
            <w:tcW w:w="1134" w:type="dxa"/>
          </w:tcPr>
          <w:p w:rsidR="00AD3552" w:rsidRPr="006D385C" w:rsidRDefault="00AD3552" w:rsidP="00D327EB">
            <w:pPr>
              <w:spacing w:after="0"/>
              <w:jc w:val="center"/>
            </w:pPr>
            <w:r w:rsidRPr="006D385C">
              <w:t>6M</w:t>
            </w:r>
          </w:p>
        </w:tc>
        <w:tc>
          <w:tcPr>
            <w:tcW w:w="1418" w:type="dxa"/>
          </w:tcPr>
          <w:p w:rsidR="00AD3552" w:rsidRPr="006D385C" w:rsidRDefault="00AD3552" w:rsidP="00D327EB">
            <w:pPr>
              <w:spacing w:after="0"/>
              <w:jc w:val="center"/>
            </w:pPr>
            <w:r w:rsidRPr="006D385C">
              <w:t>0.4986</w:t>
            </w:r>
          </w:p>
        </w:tc>
        <w:tc>
          <w:tcPr>
            <w:tcW w:w="2977" w:type="dxa"/>
          </w:tcPr>
          <w:p w:rsidR="00AD3552" w:rsidRPr="006D385C" w:rsidRDefault="0060092E" w:rsidP="00D327EB">
            <w:pPr>
              <w:spacing w:after="0"/>
              <w:jc w:val="center"/>
            </w:pPr>
            <w:r w:rsidRPr="0060092E">
              <w:t>0.249838%</w:t>
            </w:r>
          </w:p>
        </w:tc>
      </w:tr>
      <w:tr w:rsidR="00AD3552" w:rsidRPr="006D385C" w:rsidTr="009B79B5">
        <w:tc>
          <w:tcPr>
            <w:tcW w:w="1134" w:type="dxa"/>
          </w:tcPr>
          <w:p w:rsidR="00AD3552" w:rsidRPr="006D385C" w:rsidRDefault="00AD3552" w:rsidP="00D327EB">
            <w:pPr>
              <w:spacing w:after="0"/>
              <w:jc w:val="center"/>
            </w:pPr>
            <w:r w:rsidRPr="006D385C">
              <w:t>9M</w:t>
            </w:r>
          </w:p>
        </w:tc>
        <w:tc>
          <w:tcPr>
            <w:tcW w:w="1418" w:type="dxa"/>
          </w:tcPr>
          <w:p w:rsidR="00AD3552" w:rsidRPr="006D385C" w:rsidRDefault="00AD3552" w:rsidP="00D327EB">
            <w:pPr>
              <w:spacing w:after="0"/>
              <w:jc w:val="center"/>
            </w:pPr>
            <w:r w:rsidRPr="006D385C">
              <w:t>0.7479</w:t>
            </w:r>
          </w:p>
        </w:tc>
        <w:tc>
          <w:tcPr>
            <w:tcW w:w="2977" w:type="dxa"/>
          </w:tcPr>
          <w:p w:rsidR="00AD3552" w:rsidRPr="006D385C" w:rsidRDefault="0060092E" w:rsidP="00D327EB">
            <w:pPr>
              <w:spacing w:after="0"/>
              <w:jc w:val="center"/>
            </w:pPr>
            <w:r w:rsidRPr="0060092E">
              <w:t>0.249148%</w:t>
            </w:r>
          </w:p>
        </w:tc>
      </w:tr>
      <w:tr w:rsidR="00AD3552" w:rsidRPr="006D385C" w:rsidTr="009B79B5">
        <w:tc>
          <w:tcPr>
            <w:tcW w:w="1134" w:type="dxa"/>
          </w:tcPr>
          <w:p w:rsidR="00AD3552" w:rsidRPr="006D385C" w:rsidRDefault="00AD3552" w:rsidP="00D327EB">
            <w:pPr>
              <w:spacing w:after="0"/>
              <w:jc w:val="center"/>
            </w:pPr>
            <w:r w:rsidRPr="006D385C">
              <w:t>1Y</w:t>
            </w:r>
          </w:p>
        </w:tc>
        <w:tc>
          <w:tcPr>
            <w:tcW w:w="1418" w:type="dxa"/>
          </w:tcPr>
          <w:p w:rsidR="00AD3552" w:rsidRPr="006D385C" w:rsidRDefault="00AD3552" w:rsidP="00D327EB">
            <w:pPr>
              <w:spacing w:after="0"/>
              <w:jc w:val="center"/>
            </w:pPr>
            <w:r w:rsidRPr="006D385C">
              <w:t>1.0000</w:t>
            </w:r>
          </w:p>
        </w:tc>
        <w:tc>
          <w:tcPr>
            <w:tcW w:w="2977" w:type="dxa"/>
          </w:tcPr>
          <w:p w:rsidR="00AD3552" w:rsidRPr="006D385C" w:rsidRDefault="0060092E" w:rsidP="00D327EB">
            <w:pPr>
              <w:spacing w:after="0"/>
              <w:jc w:val="center"/>
            </w:pPr>
            <w:r w:rsidRPr="0060092E">
              <w:t>0.252944%</w:t>
            </w:r>
          </w:p>
        </w:tc>
      </w:tr>
      <w:tr w:rsidR="00AD3552" w:rsidRPr="006D385C" w:rsidTr="009B79B5">
        <w:tc>
          <w:tcPr>
            <w:tcW w:w="1134" w:type="dxa"/>
          </w:tcPr>
          <w:p w:rsidR="00AD3552" w:rsidRPr="006D385C" w:rsidRDefault="00AD3552" w:rsidP="00D327EB">
            <w:pPr>
              <w:spacing w:after="0"/>
              <w:jc w:val="center"/>
            </w:pPr>
            <w:r w:rsidRPr="006D385C">
              <w:t>18M</w:t>
            </w:r>
          </w:p>
        </w:tc>
        <w:tc>
          <w:tcPr>
            <w:tcW w:w="1418" w:type="dxa"/>
          </w:tcPr>
          <w:p w:rsidR="00AD3552" w:rsidRPr="006D385C" w:rsidRDefault="00AD3552" w:rsidP="00D327EB">
            <w:pPr>
              <w:spacing w:after="0"/>
              <w:jc w:val="center"/>
            </w:pPr>
            <w:r w:rsidRPr="006D385C">
              <w:t>1.4986</w:t>
            </w:r>
          </w:p>
        </w:tc>
        <w:tc>
          <w:tcPr>
            <w:tcW w:w="2977" w:type="dxa"/>
          </w:tcPr>
          <w:p w:rsidR="00AD3552" w:rsidRPr="006D385C" w:rsidRDefault="0060092E" w:rsidP="00D327EB">
            <w:pPr>
              <w:spacing w:after="0"/>
              <w:jc w:val="center"/>
            </w:pPr>
            <w:r w:rsidRPr="0060092E">
              <w:t>0.270552%</w:t>
            </w:r>
          </w:p>
        </w:tc>
      </w:tr>
      <w:tr w:rsidR="00AD3552" w:rsidRPr="006D385C" w:rsidTr="009B79B5">
        <w:tc>
          <w:tcPr>
            <w:tcW w:w="1134" w:type="dxa"/>
          </w:tcPr>
          <w:p w:rsidR="00AD3552" w:rsidRPr="006D385C" w:rsidRDefault="00AD3552" w:rsidP="00D327EB">
            <w:pPr>
              <w:spacing w:after="0"/>
              <w:jc w:val="center"/>
            </w:pPr>
            <w:r w:rsidRPr="006D385C">
              <w:t>2Y</w:t>
            </w:r>
          </w:p>
        </w:tc>
        <w:tc>
          <w:tcPr>
            <w:tcW w:w="1418" w:type="dxa"/>
          </w:tcPr>
          <w:p w:rsidR="00AD3552" w:rsidRPr="006D385C" w:rsidRDefault="00AD3552" w:rsidP="00D327EB">
            <w:pPr>
              <w:spacing w:after="0"/>
              <w:jc w:val="center"/>
            </w:pPr>
            <w:r w:rsidRPr="006D385C">
              <w:t>2.0000</w:t>
            </w:r>
          </w:p>
        </w:tc>
        <w:tc>
          <w:tcPr>
            <w:tcW w:w="2977" w:type="dxa"/>
          </w:tcPr>
          <w:p w:rsidR="00AD3552" w:rsidRPr="006D385C" w:rsidRDefault="0060092E" w:rsidP="00D327EB">
            <w:pPr>
              <w:spacing w:after="0"/>
              <w:jc w:val="center"/>
            </w:pPr>
            <w:r w:rsidRPr="0060092E">
              <w:t>0.441251%</w:t>
            </w:r>
          </w:p>
        </w:tc>
      </w:tr>
      <w:tr w:rsidR="00AD3552" w:rsidRPr="006D385C" w:rsidTr="009B79B5">
        <w:tc>
          <w:tcPr>
            <w:tcW w:w="1134" w:type="dxa"/>
          </w:tcPr>
          <w:p w:rsidR="00AD3552" w:rsidRPr="006D385C" w:rsidRDefault="00AD3552" w:rsidP="00D327EB">
            <w:pPr>
              <w:spacing w:after="0"/>
              <w:jc w:val="center"/>
            </w:pPr>
            <w:r w:rsidRPr="006D385C">
              <w:t>3Y</w:t>
            </w:r>
          </w:p>
        </w:tc>
        <w:tc>
          <w:tcPr>
            <w:tcW w:w="1418" w:type="dxa"/>
          </w:tcPr>
          <w:p w:rsidR="00AD3552" w:rsidRPr="006D385C" w:rsidRDefault="00AD3552" w:rsidP="00D327EB">
            <w:pPr>
              <w:spacing w:after="0"/>
              <w:jc w:val="center"/>
            </w:pPr>
            <w:r w:rsidRPr="006D385C">
              <w:t>3.0000</w:t>
            </w:r>
          </w:p>
        </w:tc>
        <w:tc>
          <w:tcPr>
            <w:tcW w:w="2977" w:type="dxa"/>
          </w:tcPr>
          <w:p w:rsidR="00AD3552" w:rsidRPr="006D385C" w:rsidRDefault="0060092E" w:rsidP="00D327EB">
            <w:pPr>
              <w:spacing w:after="0"/>
              <w:jc w:val="center"/>
            </w:pPr>
            <w:r w:rsidRPr="0060092E">
              <w:t>0.589888%</w:t>
            </w:r>
          </w:p>
        </w:tc>
      </w:tr>
    </w:tbl>
    <w:p w:rsidR="00AD3552" w:rsidRDefault="00AD3552" w:rsidP="004B7265">
      <w:pPr>
        <w:spacing w:after="120"/>
        <w:jc w:val="both"/>
        <w:rPr>
          <w:rFonts w:asciiTheme="minorHAnsi" w:hAnsiTheme="minorHAnsi" w:cstheme="minorHAnsi"/>
          <w:szCs w:val="20"/>
        </w:rPr>
      </w:pPr>
    </w:p>
    <w:p w:rsidR="00732476" w:rsidRPr="006D385C" w:rsidRDefault="00940A47" w:rsidP="004B7265">
      <w:pPr>
        <w:jc w:val="both"/>
        <w:rPr>
          <w:rFonts w:asciiTheme="minorHAnsi" w:hAnsiTheme="minorHAnsi" w:cstheme="minorHAnsi"/>
          <w:szCs w:val="20"/>
        </w:rPr>
      </w:pPr>
      <w:r w:rsidRPr="006D385C">
        <w:rPr>
          <w:rFonts w:asciiTheme="minorHAnsi" w:hAnsiTheme="minorHAnsi" w:cstheme="minorHAnsi"/>
          <w:szCs w:val="20"/>
        </w:rPr>
        <w:t xml:space="preserve">Similarly for the EUR OIS </w:t>
      </w:r>
      <w:r w:rsidR="00732476" w:rsidRPr="006D385C">
        <w:rPr>
          <w:rFonts w:asciiTheme="minorHAnsi" w:hAnsiTheme="minorHAnsi" w:cstheme="minorHAnsi"/>
          <w:szCs w:val="20"/>
        </w:rPr>
        <w:t xml:space="preserve">(i.e. EONIA) </w:t>
      </w:r>
      <w:r w:rsidRPr="006D385C">
        <w:rPr>
          <w:rFonts w:asciiTheme="minorHAnsi" w:hAnsiTheme="minorHAnsi" w:cstheme="minorHAnsi"/>
          <w:szCs w:val="20"/>
        </w:rPr>
        <w:t>discount curve: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1418"/>
        <w:gridCol w:w="2977"/>
      </w:tblGrid>
      <w:tr w:rsidR="00F75261" w:rsidRPr="006D385C" w:rsidTr="00C44657">
        <w:tc>
          <w:tcPr>
            <w:tcW w:w="1134" w:type="dxa"/>
            <w:shd w:val="clear" w:color="auto" w:fill="D9D9D9" w:themeFill="background1" w:themeFillShade="D9"/>
          </w:tcPr>
          <w:p w:rsidR="00F75261" w:rsidRPr="006D385C" w:rsidRDefault="00F75261" w:rsidP="00D327EB">
            <w:pPr>
              <w:spacing w:after="0"/>
              <w:jc w:val="center"/>
              <w:rPr>
                <w:rFonts w:asciiTheme="minorHAnsi" w:hAnsiTheme="minorHAnsi" w:cstheme="minorHAnsi"/>
                <w:b/>
                <w:szCs w:val="20"/>
              </w:rPr>
            </w:pPr>
            <w:r w:rsidRPr="006D385C">
              <w:rPr>
                <w:rFonts w:asciiTheme="minorHAnsi" w:hAnsiTheme="minorHAnsi" w:cstheme="minorHAnsi"/>
                <w:b/>
                <w:szCs w:val="20"/>
              </w:rPr>
              <w:t>Tenor (Bucket)</w:t>
            </w:r>
          </w:p>
        </w:tc>
        <w:tc>
          <w:tcPr>
            <w:tcW w:w="1418" w:type="dxa"/>
            <w:shd w:val="clear" w:color="auto" w:fill="D9D9D9" w:themeFill="background1" w:themeFillShade="D9"/>
          </w:tcPr>
          <w:p w:rsidR="00F75261" w:rsidRPr="006D385C" w:rsidRDefault="009B79B5" w:rsidP="00D327EB">
            <w:pPr>
              <w:spacing w:after="0"/>
              <w:jc w:val="center"/>
              <w:rPr>
                <w:rFonts w:asciiTheme="minorHAnsi" w:hAnsiTheme="minorHAnsi" w:cstheme="minorHAnsi"/>
                <w:b/>
                <w:szCs w:val="20"/>
              </w:rPr>
            </w:pPr>
            <w:r w:rsidRPr="006D385C">
              <w:rPr>
                <w:rFonts w:asciiTheme="minorHAnsi" w:hAnsiTheme="minorHAnsi" w:cstheme="minorHAnsi"/>
                <w:b/>
                <w:szCs w:val="20"/>
              </w:rPr>
              <w:t>Years (Actual/365)</w:t>
            </w:r>
          </w:p>
        </w:tc>
        <w:tc>
          <w:tcPr>
            <w:tcW w:w="2977" w:type="dxa"/>
            <w:shd w:val="clear" w:color="auto" w:fill="D9D9D9" w:themeFill="background1" w:themeFillShade="D9"/>
          </w:tcPr>
          <w:p w:rsidR="00F75261" w:rsidRPr="006D385C" w:rsidRDefault="002F319B" w:rsidP="00D327EB">
            <w:pPr>
              <w:spacing w:after="0"/>
              <w:jc w:val="center"/>
              <w:rPr>
                <w:rFonts w:asciiTheme="minorHAnsi" w:hAnsiTheme="minorHAnsi" w:cstheme="minorHAnsi"/>
                <w:b/>
                <w:szCs w:val="20"/>
              </w:rPr>
            </w:pPr>
            <w:r w:rsidRPr="006D385C">
              <w:rPr>
                <w:rFonts w:asciiTheme="minorHAnsi" w:hAnsiTheme="minorHAnsi" w:cstheme="minorHAnsi"/>
                <w:b/>
                <w:szCs w:val="20"/>
              </w:rPr>
              <w:t xml:space="preserve">Continuously </w:t>
            </w:r>
            <w:r w:rsidR="00F75261" w:rsidRPr="006D385C">
              <w:rPr>
                <w:rFonts w:asciiTheme="minorHAnsi" w:hAnsiTheme="minorHAnsi" w:cstheme="minorHAnsi"/>
                <w:b/>
                <w:szCs w:val="20"/>
              </w:rPr>
              <w:t>Compounded Zero-Coupon Rate</w:t>
            </w:r>
          </w:p>
        </w:tc>
      </w:tr>
      <w:tr w:rsidR="0060092E" w:rsidRPr="006D385C" w:rsidTr="009B79B5">
        <w:tc>
          <w:tcPr>
            <w:tcW w:w="1134" w:type="dxa"/>
          </w:tcPr>
          <w:p w:rsidR="0060092E" w:rsidRPr="006D385C" w:rsidRDefault="0060092E" w:rsidP="00D327EB">
            <w:pPr>
              <w:spacing w:after="0"/>
              <w:jc w:val="center"/>
            </w:pPr>
            <w:r w:rsidRPr="006D385C">
              <w:t>9M</w:t>
            </w:r>
          </w:p>
        </w:tc>
        <w:tc>
          <w:tcPr>
            <w:tcW w:w="1418" w:type="dxa"/>
          </w:tcPr>
          <w:p w:rsidR="0060092E" w:rsidRPr="006D385C" w:rsidRDefault="0060092E" w:rsidP="00D327EB">
            <w:pPr>
              <w:spacing w:after="0"/>
              <w:jc w:val="center"/>
            </w:pPr>
            <w:r w:rsidRPr="006D385C">
              <w:t>0.7479</w:t>
            </w:r>
          </w:p>
        </w:tc>
        <w:tc>
          <w:tcPr>
            <w:tcW w:w="2977" w:type="dxa"/>
          </w:tcPr>
          <w:p w:rsidR="0060092E" w:rsidRPr="006D385C" w:rsidRDefault="0060092E" w:rsidP="0060092E">
            <w:pPr>
              <w:spacing w:after="0"/>
              <w:jc w:val="center"/>
            </w:pPr>
            <w:r w:rsidRPr="0060092E">
              <w:t>0.111183%</w:t>
            </w:r>
          </w:p>
        </w:tc>
      </w:tr>
      <w:tr w:rsidR="0060092E" w:rsidRPr="006D385C" w:rsidTr="009B79B5">
        <w:tc>
          <w:tcPr>
            <w:tcW w:w="1134" w:type="dxa"/>
          </w:tcPr>
          <w:p w:rsidR="0060092E" w:rsidRPr="006D385C" w:rsidRDefault="0060092E" w:rsidP="00D327EB">
            <w:pPr>
              <w:spacing w:after="0"/>
              <w:jc w:val="center"/>
            </w:pPr>
            <w:r w:rsidRPr="006D385C">
              <w:t>10M</w:t>
            </w:r>
          </w:p>
        </w:tc>
        <w:tc>
          <w:tcPr>
            <w:tcW w:w="1418" w:type="dxa"/>
          </w:tcPr>
          <w:p w:rsidR="0060092E" w:rsidRPr="006D385C" w:rsidRDefault="0060092E" w:rsidP="00D327EB">
            <w:pPr>
              <w:spacing w:after="0"/>
              <w:jc w:val="center"/>
            </w:pPr>
            <w:r w:rsidRPr="006D385C">
              <w:t>0.8329</w:t>
            </w:r>
          </w:p>
        </w:tc>
        <w:tc>
          <w:tcPr>
            <w:tcW w:w="2977" w:type="dxa"/>
          </w:tcPr>
          <w:p w:rsidR="0060092E" w:rsidRPr="006D385C" w:rsidRDefault="0060092E" w:rsidP="0060092E">
            <w:pPr>
              <w:spacing w:after="0"/>
              <w:jc w:val="center"/>
            </w:pPr>
            <w:r w:rsidRPr="0060092E">
              <w:t>0.107051%</w:t>
            </w:r>
          </w:p>
        </w:tc>
      </w:tr>
      <w:tr w:rsidR="00AD3552" w:rsidRPr="006D385C" w:rsidTr="009B79B5">
        <w:tc>
          <w:tcPr>
            <w:tcW w:w="1134" w:type="dxa"/>
          </w:tcPr>
          <w:p w:rsidR="00AD3552" w:rsidRPr="006D385C" w:rsidRDefault="00AD3552" w:rsidP="00D327EB">
            <w:pPr>
              <w:spacing w:after="0"/>
              <w:jc w:val="center"/>
            </w:pPr>
            <w:r w:rsidRPr="006D385C">
              <w:t>11M</w:t>
            </w:r>
          </w:p>
        </w:tc>
        <w:tc>
          <w:tcPr>
            <w:tcW w:w="1418" w:type="dxa"/>
          </w:tcPr>
          <w:p w:rsidR="00AD3552" w:rsidRPr="006D385C" w:rsidRDefault="00AD3552" w:rsidP="00D327EB">
            <w:pPr>
              <w:spacing w:after="0"/>
              <w:jc w:val="center"/>
            </w:pPr>
            <w:r w:rsidRPr="006D385C">
              <w:t>0.9151</w:t>
            </w:r>
          </w:p>
        </w:tc>
        <w:tc>
          <w:tcPr>
            <w:tcW w:w="2977" w:type="dxa"/>
          </w:tcPr>
          <w:p w:rsidR="00AD3552" w:rsidRPr="006D385C" w:rsidRDefault="0060092E" w:rsidP="00D327EB">
            <w:pPr>
              <w:spacing w:after="0"/>
              <w:jc w:val="center"/>
            </w:pPr>
            <w:r w:rsidRPr="0060092E">
              <w:t>0.109802%</w:t>
            </w:r>
          </w:p>
        </w:tc>
      </w:tr>
      <w:tr w:rsidR="00AD3552" w:rsidRPr="006D385C" w:rsidTr="009B79B5">
        <w:tc>
          <w:tcPr>
            <w:tcW w:w="1134" w:type="dxa"/>
          </w:tcPr>
          <w:p w:rsidR="00AD3552" w:rsidRPr="006D385C" w:rsidRDefault="00AD3552" w:rsidP="00D327EB">
            <w:pPr>
              <w:spacing w:after="0"/>
              <w:jc w:val="center"/>
            </w:pPr>
            <w:r w:rsidRPr="006D385C">
              <w:t>1Y</w:t>
            </w:r>
          </w:p>
        </w:tc>
        <w:tc>
          <w:tcPr>
            <w:tcW w:w="1418" w:type="dxa"/>
          </w:tcPr>
          <w:p w:rsidR="00AD3552" w:rsidRPr="006D385C" w:rsidRDefault="00AD3552" w:rsidP="00D327EB">
            <w:pPr>
              <w:spacing w:after="0"/>
              <w:jc w:val="center"/>
            </w:pPr>
            <w:r w:rsidRPr="006D385C">
              <w:t>1.0000</w:t>
            </w:r>
          </w:p>
        </w:tc>
        <w:tc>
          <w:tcPr>
            <w:tcW w:w="2977" w:type="dxa"/>
          </w:tcPr>
          <w:p w:rsidR="00AD3552" w:rsidRPr="006D385C" w:rsidRDefault="0060092E" w:rsidP="00D327EB">
            <w:pPr>
              <w:spacing w:after="0"/>
              <w:jc w:val="center"/>
            </w:pPr>
            <w:r w:rsidRPr="0060092E">
              <w:t>0.108375%</w:t>
            </w:r>
          </w:p>
        </w:tc>
      </w:tr>
      <w:tr w:rsidR="00AD3552" w:rsidRPr="006D385C" w:rsidTr="009B79B5">
        <w:tc>
          <w:tcPr>
            <w:tcW w:w="1134" w:type="dxa"/>
          </w:tcPr>
          <w:p w:rsidR="00AD3552" w:rsidRPr="006D385C" w:rsidRDefault="00AD3552" w:rsidP="00D327EB">
            <w:pPr>
              <w:spacing w:after="0"/>
              <w:jc w:val="center"/>
            </w:pPr>
            <w:r w:rsidRPr="006D385C">
              <w:t>15M</w:t>
            </w:r>
          </w:p>
        </w:tc>
        <w:tc>
          <w:tcPr>
            <w:tcW w:w="1418" w:type="dxa"/>
          </w:tcPr>
          <w:p w:rsidR="00AD3552" w:rsidRPr="006D385C" w:rsidRDefault="00AD3552" w:rsidP="00D327EB">
            <w:pPr>
              <w:spacing w:after="0"/>
              <w:jc w:val="center"/>
            </w:pPr>
            <w:r w:rsidRPr="006D385C">
              <w:t>1.2493</w:t>
            </w:r>
          </w:p>
        </w:tc>
        <w:tc>
          <w:tcPr>
            <w:tcW w:w="2977" w:type="dxa"/>
          </w:tcPr>
          <w:p w:rsidR="00AD3552" w:rsidRPr="006D385C" w:rsidRDefault="0060092E" w:rsidP="00D327EB">
            <w:pPr>
              <w:spacing w:after="0"/>
              <w:jc w:val="center"/>
            </w:pPr>
            <w:r w:rsidRPr="0060092E">
              <w:t>0.110441%</w:t>
            </w:r>
          </w:p>
        </w:tc>
      </w:tr>
      <w:tr w:rsidR="00AD3552" w:rsidRPr="006D385C" w:rsidTr="009B79B5">
        <w:tc>
          <w:tcPr>
            <w:tcW w:w="1134" w:type="dxa"/>
          </w:tcPr>
          <w:p w:rsidR="00AD3552" w:rsidRPr="006D385C" w:rsidRDefault="00AD3552" w:rsidP="00D327EB">
            <w:pPr>
              <w:spacing w:after="0"/>
              <w:jc w:val="center"/>
            </w:pPr>
            <w:r w:rsidRPr="006D385C">
              <w:t>18M</w:t>
            </w:r>
          </w:p>
        </w:tc>
        <w:tc>
          <w:tcPr>
            <w:tcW w:w="1418" w:type="dxa"/>
          </w:tcPr>
          <w:p w:rsidR="00AD3552" w:rsidRPr="006D385C" w:rsidRDefault="00AD3552" w:rsidP="00D327EB">
            <w:pPr>
              <w:spacing w:after="0"/>
              <w:jc w:val="center"/>
            </w:pPr>
            <w:r w:rsidRPr="006D385C">
              <w:t>1.4986</w:t>
            </w:r>
          </w:p>
        </w:tc>
        <w:tc>
          <w:tcPr>
            <w:tcW w:w="2977" w:type="dxa"/>
          </w:tcPr>
          <w:p w:rsidR="00AD3552" w:rsidRPr="006D385C" w:rsidRDefault="0060092E" w:rsidP="00D327EB">
            <w:pPr>
              <w:spacing w:after="0"/>
              <w:jc w:val="center"/>
            </w:pPr>
            <w:r w:rsidRPr="0060092E">
              <w:t>0.116103%</w:t>
            </w:r>
          </w:p>
        </w:tc>
      </w:tr>
      <w:tr w:rsidR="00AD3552" w:rsidRPr="006D385C" w:rsidTr="009B79B5">
        <w:tc>
          <w:tcPr>
            <w:tcW w:w="1134" w:type="dxa"/>
          </w:tcPr>
          <w:p w:rsidR="00AD3552" w:rsidRPr="006D385C" w:rsidRDefault="00AD3552" w:rsidP="00D327EB">
            <w:pPr>
              <w:spacing w:after="0"/>
              <w:jc w:val="center"/>
            </w:pPr>
            <w:r w:rsidRPr="006D385C">
              <w:t>21M</w:t>
            </w:r>
          </w:p>
        </w:tc>
        <w:tc>
          <w:tcPr>
            <w:tcW w:w="1418" w:type="dxa"/>
          </w:tcPr>
          <w:p w:rsidR="00AD3552" w:rsidRPr="006D385C" w:rsidRDefault="00AD3552" w:rsidP="00D327EB">
            <w:pPr>
              <w:spacing w:after="0"/>
              <w:jc w:val="center"/>
            </w:pPr>
            <w:r w:rsidRPr="006D385C">
              <w:t>1.7479</w:t>
            </w:r>
          </w:p>
        </w:tc>
        <w:tc>
          <w:tcPr>
            <w:tcW w:w="2977" w:type="dxa"/>
          </w:tcPr>
          <w:p w:rsidR="00AD3552" w:rsidRPr="006D385C" w:rsidRDefault="0060092E" w:rsidP="00D327EB">
            <w:pPr>
              <w:spacing w:after="0"/>
              <w:jc w:val="center"/>
            </w:pPr>
            <w:r w:rsidRPr="0060092E">
              <w:t>0.124050%</w:t>
            </w:r>
          </w:p>
        </w:tc>
      </w:tr>
      <w:tr w:rsidR="00AD3552" w:rsidRPr="006D385C" w:rsidTr="009B79B5">
        <w:tc>
          <w:tcPr>
            <w:tcW w:w="1134" w:type="dxa"/>
          </w:tcPr>
          <w:p w:rsidR="00AD3552" w:rsidRPr="006D385C" w:rsidRDefault="00AD3552" w:rsidP="00D327EB">
            <w:pPr>
              <w:spacing w:after="0"/>
              <w:jc w:val="center"/>
            </w:pPr>
            <w:r w:rsidRPr="006D385C">
              <w:t>2Y</w:t>
            </w:r>
          </w:p>
        </w:tc>
        <w:tc>
          <w:tcPr>
            <w:tcW w:w="1418" w:type="dxa"/>
          </w:tcPr>
          <w:p w:rsidR="00AD3552" w:rsidRPr="006D385C" w:rsidRDefault="00AD3552" w:rsidP="00D327EB">
            <w:pPr>
              <w:spacing w:after="0"/>
              <w:jc w:val="center"/>
            </w:pPr>
            <w:r w:rsidRPr="006D385C">
              <w:t>2.0000</w:t>
            </w:r>
          </w:p>
        </w:tc>
        <w:tc>
          <w:tcPr>
            <w:tcW w:w="2977" w:type="dxa"/>
          </w:tcPr>
          <w:p w:rsidR="00AD3552" w:rsidRPr="006D385C" w:rsidRDefault="0060092E" w:rsidP="00D327EB">
            <w:pPr>
              <w:spacing w:after="0"/>
              <w:jc w:val="center"/>
            </w:pPr>
            <w:r w:rsidRPr="0060092E">
              <w:t>0.141610%</w:t>
            </w:r>
          </w:p>
        </w:tc>
      </w:tr>
      <w:tr w:rsidR="00AD3552" w:rsidRPr="006D385C" w:rsidTr="009B79B5">
        <w:tc>
          <w:tcPr>
            <w:tcW w:w="1134" w:type="dxa"/>
          </w:tcPr>
          <w:p w:rsidR="00AD3552" w:rsidRPr="006D385C" w:rsidRDefault="00AD3552" w:rsidP="00D327EB">
            <w:pPr>
              <w:spacing w:after="0"/>
              <w:jc w:val="center"/>
            </w:pPr>
            <w:r w:rsidRPr="006D385C">
              <w:t>3Y</w:t>
            </w:r>
          </w:p>
        </w:tc>
        <w:tc>
          <w:tcPr>
            <w:tcW w:w="1418" w:type="dxa"/>
          </w:tcPr>
          <w:p w:rsidR="00AD3552" w:rsidRPr="006D385C" w:rsidRDefault="00AD3552" w:rsidP="00D327EB">
            <w:pPr>
              <w:spacing w:after="0"/>
              <w:jc w:val="center"/>
            </w:pPr>
            <w:r w:rsidRPr="006D385C">
              <w:t>3.0000</w:t>
            </w:r>
          </w:p>
        </w:tc>
        <w:tc>
          <w:tcPr>
            <w:tcW w:w="2977" w:type="dxa"/>
          </w:tcPr>
          <w:p w:rsidR="00AD3552" w:rsidRPr="006D385C" w:rsidRDefault="0060092E" w:rsidP="00D327EB">
            <w:pPr>
              <w:spacing w:after="0"/>
              <w:jc w:val="center"/>
            </w:pPr>
            <w:r w:rsidRPr="0060092E">
              <w:t>0.270992%</w:t>
            </w:r>
          </w:p>
        </w:tc>
      </w:tr>
    </w:tbl>
    <w:p w:rsidR="00AD3552" w:rsidRDefault="00AD3552" w:rsidP="004B7265">
      <w:pPr>
        <w:spacing w:after="120"/>
        <w:jc w:val="both"/>
      </w:pPr>
    </w:p>
    <w:p w:rsidR="00E77D3F" w:rsidRPr="006D385C" w:rsidRDefault="00940A47" w:rsidP="0089164F">
      <w:pPr>
        <w:jc w:val="both"/>
      </w:pPr>
      <w:r w:rsidRPr="006D385C">
        <w:lastRenderedPageBreak/>
        <w:t xml:space="preserve">Pursuant to all of the above, the </w:t>
      </w:r>
      <w:r w:rsidR="00FC0796" w:rsidRPr="006D385C">
        <w:t>pricing</w:t>
      </w:r>
      <w:r w:rsidRPr="006D385C">
        <w:t xml:space="preserve"> calculation </w:t>
      </w:r>
      <w:r w:rsidR="00061DF1" w:rsidRPr="006D385C">
        <w:t xml:space="preserve">for the fixed leg </w:t>
      </w:r>
      <w:r w:rsidRPr="006D385C">
        <w:t>proceeds as follows:</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1157"/>
        <w:gridCol w:w="1158"/>
        <w:gridCol w:w="1158"/>
        <w:gridCol w:w="1157"/>
        <w:gridCol w:w="1158"/>
        <w:gridCol w:w="1158"/>
        <w:gridCol w:w="1985"/>
      </w:tblGrid>
      <w:tr w:rsidR="00E77D3F" w:rsidRPr="006D385C" w:rsidTr="00C44657">
        <w:tc>
          <w:tcPr>
            <w:tcW w:w="567" w:type="dxa"/>
            <w:shd w:val="clear" w:color="auto" w:fill="D9D9D9" w:themeFill="background1" w:themeFillShade="D9"/>
          </w:tcPr>
          <w:p w:rsidR="00E77D3F" w:rsidRPr="006D385C" w:rsidRDefault="006C7CEC" w:rsidP="0089164F">
            <w:pPr>
              <w:spacing w:after="0"/>
              <w:jc w:val="center"/>
              <w:rPr>
                <w:rFonts w:asciiTheme="minorHAnsi" w:hAnsiTheme="minorHAnsi" w:cstheme="minorHAnsi"/>
                <w:b/>
                <w:sz w:val="24"/>
              </w:rPr>
            </w:pPr>
            <m:oMathPara>
              <m:oMath>
                <m:r>
                  <w:rPr>
                    <w:rFonts w:ascii="Cambria Math" w:hAnsiTheme="minorHAnsi" w:cstheme="minorHAnsi"/>
                    <w:sz w:val="24"/>
                  </w:rPr>
                  <m:t>i</m:t>
                </m:r>
              </m:oMath>
            </m:oMathPara>
          </w:p>
        </w:tc>
        <w:tc>
          <w:tcPr>
            <w:tcW w:w="1157" w:type="dxa"/>
            <w:shd w:val="clear" w:color="auto" w:fill="D9D9D9" w:themeFill="background1" w:themeFillShade="D9"/>
          </w:tcPr>
          <w:p w:rsidR="00E77D3F" w:rsidRPr="006D385C" w:rsidRDefault="00AA5AB9" w:rsidP="0089164F">
            <w:pPr>
              <w:spacing w:after="0"/>
              <w:jc w:val="center"/>
              <w:rPr>
                <w:rFonts w:asciiTheme="minorHAnsi" w:hAnsiTheme="minorHAnsi" w:cstheme="minorHAnsi"/>
                <w:b/>
                <w:sz w:val="24"/>
              </w:rPr>
            </w:pPr>
            <m:oMathPara>
              <m:oMath>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i</m:t>
                    </m:r>
                    <m:r>
                      <w:rPr>
                        <w:rFonts w:asciiTheme="minorHAnsi" w:hAnsiTheme="minorHAnsi" w:cstheme="minorHAnsi"/>
                        <w:sz w:val="24"/>
                      </w:rPr>
                      <m:t>-</m:t>
                    </m:r>
                    <m:r>
                      <w:rPr>
                        <w:rFonts w:ascii="Cambria Math" w:hAnsiTheme="minorHAnsi" w:cstheme="minorHAnsi"/>
                        <w:sz w:val="24"/>
                      </w:rPr>
                      <m:t>1</m:t>
                    </m:r>
                  </m:sub>
                </m:sSub>
              </m:oMath>
            </m:oMathPara>
          </w:p>
        </w:tc>
        <w:tc>
          <w:tcPr>
            <w:tcW w:w="1158" w:type="dxa"/>
            <w:shd w:val="clear" w:color="auto" w:fill="D9D9D9" w:themeFill="background1" w:themeFillShade="D9"/>
          </w:tcPr>
          <w:p w:rsidR="00E77D3F" w:rsidRPr="006D385C" w:rsidRDefault="00AA5AB9" w:rsidP="0089164F">
            <w:pPr>
              <w:spacing w:after="0"/>
              <w:jc w:val="center"/>
              <w:rPr>
                <w:rFonts w:asciiTheme="minorHAnsi" w:eastAsia="Times New Roman" w:hAnsiTheme="minorHAnsi" w:cstheme="minorHAnsi"/>
                <w:sz w:val="24"/>
              </w:rPr>
            </w:pPr>
            <m:oMathPara>
              <m:oMath>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i</m:t>
                    </m:r>
                  </m:sub>
                </m:sSub>
              </m:oMath>
            </m:oMathPara>
          </w:p>
        </w:tc>
        <w:tc>
          <w:tcPr>
            <w:tcW w:w="1158" w:type="dxa"/>
            <w:shd w:val="clear" w:color="auto" w:fill="D9D9D9" w:themeFill="background1" w:themeFillShade="D9"/>
          </w:tcPr>
          <w:p w:rsidR="00E77D3F" w:rsidRPr="006D385C" w:rsidRDefault="00E77D3F" w:rsidP="0089164F">
            <w:pPr>
              <w:spacing w:after="0"/>
              <w:jc w:val="center"/>
              <w:rPr>
                <w:rFonts w:asciiTheme="minorHAnsi" w:eastAsia="Times New Roman" w:hAnsiTheme="minorHAnsi" w:cstheme="minorHAnsi"/>
                <w:sz w:val="24"/>
              </w:rPr>
            </w:pPr>
            <m:oMathPara>
              <m:oMath>
                <m:r>
                  <w:rPr>
                    <w:rFonts w:ascii="Cambria Math" w:hAnsi="Cambria Math" w:cstheme="minorHAnsi"/>
                    <w:sz w:val="24"/>
                  </w:rPr>
                  <m:t>C</m:t>
                </m:r>
              </m:oMath>
            </m:oMathPara>
          </w:p>
        </w:tc>
        <w:tc>
          <w:tcPr>
            <w:tcW w:w="1157" w:type="dxa"/>
            <w:shd w:val="clear" w:color="auto" w:fill="D9D9D9" w:themeFill="background1" w:themeFillShade="D9"/>
          </w:tcPr>
          <w:p w:rsidR="00E77D3F" w:rsidRPr="006D385C" w:rsidRDefault="00AA5AB9" w:rsidP="0089164F">
            <w:pPr>
              <w:spacing w:after="0"/>
              <w:jc w:val="center"/>
              <w:rPr>
                <w:rFonts w:asciiTheme="minorHAnsi" w:eastAsia="Times New Roman" w:hAnsiTheme="minorHAnsi" w:cstheme="minorHAnsi"/>
                <w:sz w:val="24"/>
              </w:rPr>
            </w:pPr>
            <m:oMathPara>
              <m:oMath>
                <m:sSubSup>
                  <m:sSubSupPr>
                    <m:ctrlPr>
                      <w:rPr>
                        <w:rFonts w:ascii="Cambria Math" w:hAnsiTheme="minorHAnsi" w:cstheme="minorHAnsi"/>
                        <w:i/>
                        <w:sz w:val="24"/>
                      </w:rPr>
                    </m:ctrlPr>
                  </m:sSubSupPr>
                  <m:e>
                    <m:r>
                      <w:rPr>
                        <w:rFonts w:ascii="Cambria Math" w:hAnsi="Cambria Math" w:cstheme="minorHAnsi"/>
                        <w:sz w:val="24"/>
                      </w:rPr>
                      <m:t>δ</m:t>
                    </m:r>
                  </m:e>
                  <m:sub>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i</m:t>
                        </m:r>
                        <m:r>
                          <w:rPr>
                            <w:rFonts w:asciiTheme="minorHAnsi" w:hAnsiTheme="minorHAnsi" w:cstheme="minorHAnsi"/>
                            <w:sz w:val="24"/>
                          </w:rPr>
                          <m:t>-</m:t>
                        </m:r>
                        <m:r>
                          <w:rPr>
                            <w:rFonts w:ascii="Cambria Math" w:hAnsiTheme="minorHAnsi" w:cstheme="minorHAnsi"/>
                            <w:sz w:val="24"/>
                          </w:rPr>
                          <m:t>1</m:t>
                        </m:r>
                      </m:sub>
                    </m:sSub>
                    <m:r>
                      <w:rPr>
                        <w:rFonts w:ascii="Cambria Math" w:hAnsiTheme="minorHAnsi" w:cstheme="minorHAnsi"/>
                        <w:sz w:val="24"/>
                      </w:rPr>
                      <m:t>,</m:t>
                    </m:r>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i</m:t>
                        </m:r>
                      </m:sub>
                    </m:sSub>
                  </m:sub>
                  <m:sup>
                    <m:r>
                      <w:rPr>
                        <w:rFonts w:ascii="Cambria Math" w:hAnsi="Cambria Math" w:cstheme="minorHAnsi"/>
                        <w:sz w:val="24"/>
                      </w:rPr>
                      <m:t>FXD</m:t>
                    </m:r>
                  </m:sup>
                </m:sSubSup>
              </m:oMath>
            </m:oMathPara>
          </w:p>
        </w:tc>
        <w:tc>
          <w:tcPr>
            <w:tcW w:w="1158" w:type="dxa"/>
            <w:shd w:val="clear" w:color="auto" w:fill="D9D9D9" w:themeFill="background1" w:themeFillShade="D9"/>
          </w:tcPr>
          <w:p w:rsidR="00E77D3F" w:rsidRPr="006D385C" w:rsidRDefault="00AA5AB9" w:rsidP="0089164F">
            <w:pPr>
              <w:spacing w:after="0"/>
              <w:jc w:val="center"/>
              <w:rPr>
                <w:sz w:val="24"/>
              </w:rPr>
            </w:pPr>
            <m:oMathPara>
              <m:oMath>
                <m:sSubSup>
                  <m:sSubSupPr>
                    <m:ctrlPr>
                      <w:rPr>
                        <w:rFonts w:ascii="Cambria Math" w:hAnsi="Cambria Math"/>
                        <w:i/>
                        <w:sz w:val="24"/>
                      </w:rPr>
                    </m:ctrlPr>
                  </m:sSubSupPr>
                  <m:e>
                    <m:r>
                      <w:rPr>
                        <w:rFonts w:ascii="Cambria Math" w:hAnsi="Cambria Math"/>
                        <w:sz w:val="24"/>
                      </w:rPr>
                      <m:t>r</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OIS</m:t>
                    </m:r>
                  </m:sup>
                </m:sSubSup>
              </m:oMath>
            </m:oMathPara>
          </w:p>
        </w:tc>
        <w:tc>
          <w:tcPr>
            <w:tcW w:w="1158" w:type="dxa"/>
            <w:shd w:val="clear" w:color="auto" w:fill="D9D9D9" w:themeFill="background1" w:themeFillShade="D9"/>
          </w:tcPr>
          <w:p w:rsidR="00E77D3F" w:rsidRPr="006D385C" w:rsidRDefault="00AA5AB9" w:rsidP="0089164F">
            <w:pPr>
              <w:spacing w:after="0"/>
              <w:jc w:val="center"/>
              <w:rPr>
                <w:rFonts w:asciiTheme="minorHAnsi" w:eastAsia="Times New Roman" w:hAnsiTheme="minorHAnsi" w:cstheme="minorHAnsi"/>
                <w:sz w:val="24"/>
              </w:rPr>
            </w:pPr>
            <m:oMathPara>
              <m:oMath>
                <m:sSubSup>
                  <m:sSubSupPr>
                    <m:ctrlPr>
                      <w:rPr>
                        <w:rFonts w:ascii="Cambria Math" w:hAnsiTheme="minorHAnsi" w:cstheme="minorHAnsi"/>
                        <w:i/>
                        <w:sz w:val="24"/>
                      </w:rPr>
                    </m:ctrlPr>
                  </m:sSubSupPr>
                  <m:e>
                    <m:r>
                      <w:rPr>
                        <w:rFonts w:ascii="Cambria Math" w:hAnsi="Cambria Math" w:cstheme="minorHAnsi"/>
                        <w:sz w:val="24"/>
                      </w:rPr>
                      <m:t>DF</m:t>
                    </m:r>
                  </m:e>
                  <m:sub>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i</m:t>
                        </m:r>
                      </m:sub>
                    </m:sSub>
                  </m:sub>
                  <m:sup>
                    <m:r>
                      <w:rPr>
                        <w:rFonts w:ascii="Cambria Math" w:hAnsi="Cambria Math" w:cstheme="minorHAnsi"/>
                        <w:sz w:val="24"/>
                      </w:rPr>
                      <m:t>OIS</m:t>
                    </m:r>
                  </m:sup>
                </m:sSubSup>
              </m:oMath>
            </m:oMathPara>
          </w:p>
        </w:tc>
        <w:tc>
          <w:tcPr>
            <w:tcW w:w="1985" w:type="dxa"/>
            <w:shd w:val="clear" w:color="auto" w:fill="D9D9D9" w:themeFill="background1" w:themeFillShade="D9"/>
          </w:tcPr>
          <w:p w:rsidR="00E77D3F" w:rsidRPr="006D385C" w:rsidRDefault="00E77D3F" w:rsidP="0089164F">
            <w:pPr>
              <w:spacing w:after="0"/>
              <w:jc w:val="center"/>
              <w:rPr>
                <w:rFonts w:asciiTheme="minorHAnsi" w:hAnsiTheme="minorHAnsi" w:cstheme="minorHAnsi"/>
                <w:b/>
                <w:sz w:val="24"/>
              </w:rPr>
            </w:pPr>
            <m:oMathPara>
              <m:oMath>
                <m:r>
                  <w:rPr>
                    <w:rFonts w:ascii="Cambria Math" w:hAnsi="Cambria Math" w:cstheme="minorHAnsi"/>
                    <w:sz w:val="24"/>
                  </w:rPr>
                  <m:t>C</m:t>
                </m:r>
                <m:r>
                  <w:rPr>
                    <w:rFonts w:ascii="Cambria Math" w:hAnsiTheme="minorHAnsi" w:cstheme="minorHAnsi"/>
                    <w:sz w:val="24"/>
                  </w:rPr>
                  <m:t>.</m:t>
                </m:r>
                <m:sSubSup>
                  <m:sSubSupPr>
                    <m:ctrlPr>
                      <w:rPr>
                        <w:rFonts w:ascii="Cambria Math" w:hAnsiTheme="minorHAnsi" w:cstheme="minorHAnsi"/>
                        <w:i/>
                        <w:sz w:val="24"/>
                      </w:rPr>
                    </m:ctrlPr>
                  </m:sSubSupPr>
                  <m:e>
                    <m:r>
                      <w:rPr>
                        <w:rFonts w:ascii="Cambria Math" w:hAnsi="Cambria Math" w:cstheme="minorHAnsi"/>
                        <w:sz w:val="24"/>
                      </w:rPr>
                      <m:t>δ</m:t>
                    </m:r>
                  </m:e>
                  <m:sub>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i</m:t>
                        </m:r>
                        <m:r>
                          <w:rPr>
                            <w:rFonts w:asciiTheme="minorHAnsi" w:hAnsiTheme="minorHAnsi" w:cstheme="minorHAnsi"/>
                            <w:sz w:val="24"/>
                          </w:rPr>
                          <m:t>-</m:t>
                        </m:r>
                        <m:r>
                          <w:rPr>
                            <w:rFonts w:ascii="Cambria Math" w:hAnsiTheme="minorHAnsi" w:cstheme="minorHAnsi"/>
                            <w:sz w:val="24"/>
                          </w:rPr>
                          <m:t>1</m:t>
                        </m:r>
                      </m:sub>
                    </m:sSub>
                    <m:r>
                      <w:rPr>
                        <w:rFonts w:ascii="Cambria Math" w:hAnsiTheme="minorHAnsi" w:cstheme="minorHAnsi"/>
                        <w:sz w:val="24"/>
                      </w:rPr>
                      <m:t>,</m:t>
                    </m:r>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i</m:t>
                        </m:r>
                      </m:sub>
                    </m:sSub>
                  </m:sub>
                  <m:sup>
                    <m:r>
                      <w:rPr>
                        <w:rFonts w:ascii="Cambria Math" w:hAnsi="Cambria Math" w:cstheme="minorHAnsi"/>
                        <w:sz w:val="24"/>
                      </w:rPr>
                      <m:t>FXD</m:t>
                    </m:r>
                  </m:sup>
                </m:sSubSup>
                <m:r>
                  <w:rPr>
                    <w:rFonts w:ascii="Cambria Math" w:hAnsiTheme="minorHAnsi" w:cstheme="minorHAnsi"/>
                    <w:sz w:val="24"/>
                  </w:rPr>
                  <m:t>.</m:t>
                </m:r>
                <m:sSubSup>
                  <m:sSubSupPr>
                    <m:ctrlPr>
                      <w:rPr>
                        <w:rFonts w:ascii="Cambria Math" w:hAnsiTheme="minorHAnsi" w:cstheme="minorHAnsi"/>
                        <w:i/>
                        <w:sz w:val="24"/>
                      </w:rPr>
                    </m:ctrlPr>
                  </m:sSubSupPr>
                  <m:e>
                    <m:r>
                      <w:rPr>
                        <w:rFonts w:ascii="Cambria Math" w:hAnsi="Cambria Math" w:cstheme="minorHAnsi"/>
                        <w:sz w:val="24"/>
                      </w:rPr>
                      <m:t>DF</m:t>
                    </m:r>
                  </m:e>
                  <m:sub>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i</m:t>
                        </m:r>
                      </m:sub>
                    </m:sSub>
                  </m:sub>
                  <m:sup>
                    <m:r>
                      <w:rPr>
                        <w:rFonts w:ascii="Cambria Math" w:hAnsi="Cambria Math" w:cstheme="minorHAnsi"/>
                        <w:sz w:val="24"/>
                      </w:rPr>
                      <m:t>OIS</m:t>
                    </m:r>
                  </m:sup>
                </m:sSubSup>
              </m:oMath>
            </m:oMathPara>
          </w:p>
        </w:tc>
      </w:tr>
      <w:tr w:rsidR="00E77D3F" w:rsidRPr="006D385C" w:rsidTr="00223982">
        <w:tc>
          <w:tcPr>
            <w:tcW w:w="567" w:type="dxa"/>
          </w:tcPr>
          <w:p w:rsidR="00E77D3F" w:rsidRPr="006D385C" w:rsidRDefault="00E77D3F" w:rsidP="0089164F">
            <w:pPr>
              <w:spacing w:after="0"/>
              <w:jc w:val="center"/>
              <w:rPr>
                <w:rFonts w:asciiTheme="minorHAnsi" w:hAnsiTheme="minorHAnsi" w:cstheme="minorHAnsi"/>
                <w:szCs w:val="20"/>
              </w:rPr>
            </w:pPr>
            <w:r w:rsidRPr="006D385C">
              <w:rPr>
                <w:rFonts w:asciiTheme="minorHAnsi" w:hAnsiTheme="minorHAnsi" w:cstheme="minorHAnsi"/>
                <w:szCs w:val="20"/>
              </w:rPr>
              <w:t>1</w:t>
            </w:r>
          </w:p>
        </w:tc>
        <w:tc>
          <w:tcPr>
            <w:tcW w:w="1157" w:type="dxa"/>
          </w:tcPr>
          <w:p w:rsidR="00E77D3F" w:rsidRPr="006D385C" w:rsidRDefault="00E77D3F" w:rsidP="0060092E">
            <w:pPr>
              <w:spacing w:after="0"/>
              <w:jc w:val="center"/>
              <w:rPr>
                <w:rFonts w:asciiTheme="minorHAnsi" w:hAnsiTheme="minorHAnsi" w:cstheme="minorHAnsi"/>
                <w:szCs w:val="20"/>
              </w:rPr>
            </w:pPr>
            <w:r w:rsidRPr="006D385C">
              <w:rPr>
                <w:rFonts w:asciiTheme="minorHAnsi" w:eastAsia="Times New Roman" w:hAnsiTheme="minorHAnsi" w:cstheme="minorHAnsi"/>
                <w:color w:val="000000"/>
                <w:szCs w:val="20"/>
                <w:lang w:eastAsia="en-GB"/>
              </w:rPr>
              <w:t>0.</w:t>
            </w:r>
            <w:r w:rsidR="0060092E">
              <w:rPr>
                <w:rFonts w:asciiTheme="minorHAnsi" w:eastAsia="Times New Roman" w:hAnsiTheme="minorHAnsi" w:cstheme="minorHAnsi"/>
                <w:color w:val="000000"/>
                <w:szCs w:val="20"/>
                <w:lang w:eastAsia="en-GB"/>
              </w:rPr>
              <w:t>3315</w:t>
            </w:r>
          </w:p>
        </w:tc>
        <w:tc>
          <w:tcPr>
            <w:tcW w:w="1158" w:type="dxa"/>
          </w:tcPr>
          <w:p w:rsidR="00E77D3F" w:rsidRPr="006D385C" w:rsidRDefault="00E77D3F" w:rsidP="0060092E">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1.</w:t>
            </w:r>
            <w:r w:rsidR="0060092E">
              <w:rPr>
                <w:rFonts w:asciiTheme="minorHAnsi" w:eastAsia="Times New Roman" w:hAnsiTheme="minorHAnsi" w:cstheme="minorHAnsi"/>
                <w:color w:val="000000"/>
                <w:szCs w:val="20"/>
                <w:lang w:eastAsia="en-GB"/>
              </w:rPr>
              <w:t>3315</w:t>
            </w:r>
          </w:p>
        </w:tc>
        <w:tc>
          <w:tcPr>
            <w:tcW w:w="1158" w:type="dxa"/>
          </w:tcPr>
          <w:p w:rsidR="00E77D3F" w:rsidRPr="006D385C" w:rsidRDefault="0060092E" w:rsidP="0060092E">
            <w:pPr>
              <w:spacing w:after="0"/>
              <w:jc w:val="center"/>
              <w:rPr>
                <w:rFonts w:asciiTheme="minorHAnsi" w:eastAsia="Times New Roman" w:hAnsiTheme="minorHAnsi" w:cstheme="minorHAnsi"/>
                <w:color w:val="000000"/>
                <w:szCs w:val="20"/>
                <w:lang w:eastAsia="en-GB"/>
              </w:rPr>
            </w:pPr>
            <w:r>
              <w:rPr>
                <w:rFonts w:asciiTheme="minorHAnsi" w:eastAsia="Times New Roman" w:hAnsiTheme="minorHAnsi" w:cstheme="minorHAnsi"/>
                <w:color w:val="000000"/>
                <w:szCs w:val="20"/>
                <w:lang w:eastAsia="en-GB"/>
              </w:rPr>
              <w:t>1</w:t>
            </w:r>
            <w:r w:rsidR="00E77D3F" w:rsidRPr="006D385C">
              <w:rPr>
                <w:rFonts w:asciiTheme="minorHAnsi" w:eastAsia="Times New Roman" w:hAnsiTheme="minorHAnsi" w:cstheme="minorHAnsi"/>
                <w:color w:val="000000"/>
                <w:szCs w:val="20"/>
                <w:lang w:eastAsia="en-GB"/>
              </w:rPr>
              <w:t>.</w:t>
            </w:r>
            <w:r>
              <w:rPr>
                <w:rFonts w:asciiTheme="minorHAnsi" w:eastAsia="Times New Roman" w:hAnsiTheme="minorHAnsi" w:cstheme="minorHAnsi"/>
                <w:color w:val="000000"/>
                <w:szCs w:val="20"/>
                <w:lang w:eastAsia="en-GB"/>
              </w:rPr>
              <w:t>0</w:t>
            </w:r>
            <w:r w:rsidR="00E77D3F" w:rsidRPr="006D385C">
              <w:rPr>
                <w:rFonts w:asciiTheme="minorHAnsi" w:eastAsia="Times New Roman" w:hAnsiTheme="minorHAnsi" w:cstheme="minorHAnsi"/>
                <w:color w:val="000000"/>
                <w:szCs w:val="20"/>
                <w:lang w:eastAsia="en-GB"/>
              </w:rPr>
              <w:t>000%</w:t>
            </w:r>
          </w:p>
        </w:tc>
        <w:tc>
          <w:tcPr>
            <w:tcW w:w="1157" w:type="dxa"/>
          </w:tcPr>
          <w:p w:rsidR="00E77D3F" w:rsidRPr="006D385C" w:rsidRDefault="00E77D3F" w:rsidP="0089164F">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1.0000</w:t>
            </w:r>
          </w:p>
        </w:tc>
        <w:tc>
          <w:tcPr>
            <w:tcW w:w="1158" w:type="dxa"/>
          </w:tcPr>
          <w:p w:rsidR="00E77D3F" w:rsidRPr="006D385C" w:rsidRDefault="003666AD" w:rsidP="0089164F">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0.1</w:t>
            </w:r>
            <w:r w:rsidR="0060092E">
              <w:rPr>
                <w:rFonts w:asciiTheme="minorHAnsi" w:eastAsia="Times New Roman" w:hAnsiTheme="minorHAnsi" w:cstheme="minorHAnsi"/>
                <w:color w:val="000000"/>
                <w:szCs w:val="20"/>
                <w:lang w:eastAsia="en-GB"/>
              </w:rPr>
              <w:t>123</w:t>
            </w:r>
            <w:r w:rsidR="00E77D3F" w:rsidRPr="006D385C">
              <w:rPr>
                <w:rFonts w:asciiTheme="minorHAnsi" w:eastAsia="Times New Roman" w:hAnsiTheme="minorHAnsi" w:cstheme="minorHAnsi"/>
                <w:color w:val="000000"/>
                <w:szCs w:val="20"/>
                <w:lang w:eastAsia="en-GB"/>
              </w:rPr>
              <w:t>%</w:t>
            </w:r>
          </w:p>
        </w:tc>
        <w:tc>
          <w:tcPr>
            <w:tcW w:w="1158" w:type="dxa"/>
          </w:tcPr>
          <w:p w:rsidR="00E77D3F" w:rsidRPr="006D385C" w:rsidRDefault="003666AD" w:rsidP="0060092E">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0.99</w:t>
            </w:r>
            <w:r w:rsidR="00252629" w:rsidRPr="006D385C">
              <w:rPr>
                <w:rFonts w:asciiTheme="minorHAnsi" w:eastAsia="Times New Roman" w:hAnsiTheme="minorHAnsi" w:cstheme="minorHAnsi"/>
                <w:color w:val="000000"/>
                <w:szCs w:val="20"/>
                <w:lang w:eastAsia="en-GB"/>
              </w:rPr>
              <w:t>8</w:t>
            </w:r>
            <w:r w:rsidR="0060092E">
              <w:rPr>
                <w:rFonts w:asciiTheme="minorHAnsi" w:eastAsia="Times New Roman" w:hAnsiTheme="minorHAnsi" w:cstheme="minorHAnsi"/>
                <w:color w:val="000000"/>
                <w:szCs w:val="20"/>
                <w:lang w:eastAsia="en-GB"/>
              </w:rPr>
              <w:t>506</w:t>
            </w:r>
          </w:p>
        </w:tc>
        <w:tc>
          <w:tcPr>
            <w:tcW w:w="1985" w:type="dxa"/>
          </w:tcPr>
          <w:p w:rsidR="00E77D3F" w:rsidRPr="006D385C" w:rsidRDefault="003666AD" w:rsidP="0060092E">
            <w:pPr>
              <w:spacing w:after="0"/>
              <w:jc w:val="center"/>
              <w:rPr>
                <w:rFonts w:asciiTheme="minorHAnsi" w:hAnsiTheme="minorHAnsi" w:cstheme="minorHAnsi"/>
                <w:szCs w:val="20"/>
              </w:rPr>
            </w:pPr>
            <w:r w:rsidRPr="006D385C">
              <w:rPr>
                <w:rFonts w:asciiTheme="minorHAnsi" w:eastAsia="Times New Roman" w:hAnsiTheme="minorHAnsi" w:cstheme="minorHAnsi"/>
                <w:color w:val="000000"/>
                <w:szCs w:val="20"/>
                <w:lang w:eastAsia="en-GB"/>
              </w:rPr>
              <w:t>0.</w:t>
            </w:r>
            <w:r w:rsidR="0060092E">
              <w:rPr>
                <w:rFonts w:asciiTheme="minorHAnsi" w:eastAsia="Times New Roman" w:hAnsiTheme="minorHAnsi" w:cstheme="minorHAnsi"/>
                <w:color w:val="000000"/>
                <w:szCs w:val="20"/>
                <w:lang w:eastAsia="en-GB"/>
              </w:rPr>
              <w:t>998506</w:t>
            </w:r>
            <w:r w:rsidR="004F305D" w:rsidRPr="006D385C">
              <w:rPr>
                <w:rFonts w:asciiTheme="minorHAnsi" w:eastAsia="Times New Roman" w:hAnsiTheme="minorHAnsi" w:cstheme="minorHAnsi"/>
                <w:color w:val="000000"/>
                <w:szCs w:val="20"/>
                <w:lang w:eastAsia="en-GB"/>
              </w:rPr>
              <w:t>%</w:t>
            </w:r>
          </w:p>
        </w:tc>
      </w:tr>
      <w:tr w:rsidR="00E77D3F" w:rsidRPr="006D385C" w:rsidTr="00223982">
        <w:tc>
          <w:tcPr>
            <w:tcW w:w="567" w:type="dxa"/>
          </w:tcPr>
          <w:p w:rsidR="00E77D3F" w:rsidRPr="006D385C" w:rsidRDefault="00E77D3F" w:rsidP="0089164F">
            <w:pPr>
              <w:spacing w:after="0"/>
              <w:jc w:val="center"/>
              <w:rPr>
                <w:rFonts w:asciiTheme="minorHAnsi" w:hAnsiTheme="minorHAnsi" w:cstheme="minorHAnsi"/>
                <w:szCs w:val="20"/>
              </w:rPr>
            </w:pPr>
            <w:r w:rsidRPr="006D385C">
              <w:rPr>
                <w:rFonts w:asciiTheme="minorHAnsi" w:hAnsiTheme="minorHAnsi" w:cstheme="minorHAnsi"/>
                <w:szCs w:val="20"/>
              </w:rPr>
              <w:t>2</w:t>
            </w:r>
          </w:p>
        </w:tc>
        <w:tc>
          <w:tcPr>
            <w:tcW w:w="1157" w:type="dxa"/>
          </w:tcPr>
          <w:p w:rsidR="00E77D3F" w:rsidRPr="006D385C" w:rsidRDefault="00E77D3F" w:rsidP="0060092E">
            <w:pPr>
              <w:spacing w:after="0"/>
              <w:jc w:val="center"/>
              <w:rPr>
                <w:rFonts w:asciiTheme="minorHAnsi" w:hAnsiTheme="minorHAnsi" w:cstheme="minorHAnsi"/>
                <w:szCs w:val="20"/>
              </w:rPr>
            </w:pPr>
            <w:r w:rsidRPr="006D385C">
              <w:rPr>
                <w:rFonts w:asciiTheme="minorHAnsi" w:eastAsia="Times New Roman" w:hAnsiTheme="minorHAnsi" w:cstheme="minorHAnsi"/>
                <w:color w:val="000000"/>
                <w:szCs w:val="20"/>
                <w:lang w:eastAsia="en-GB"/>
              </w:rPr>
              <w:t>1.</w:t>
            </w:r>
            <w:r w:rsidR="0060092E">
              <w:rPr>
                <w:rFonts w:asciiTheme="minorHAnsi" w:eastAsia="Times New Roman" w:hAnsiTheme="minorHAnsi" w:cstheme="minorHAnsi"/>
                <w:color w:val="000000"/>
                <w:szCs w:val="20"/>
                <w:lang w:eastAsia="en-GB"/>
              </w:rPr>
              <w:t>3315</w:t>
            </w:r>
          </w:p>
        </w:tc>
        <w:tc>
          <w:tcPr>
            <w:tcW w:w="1158" w:type="dxa"/>
          </w:tcPr>
          <w:p w:rsidR="00E77D3F" w:rsidRPr="006D385C" w:rsidRDefault="0053131F" w:rsidP="0060092E">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2.</w:t>
            </w:r>
            <w:r w:rsidR="0060092E">
              <w:rPr>
                <w:rFonts w:asciiTheme="minorHAnsi" w:eastAsia="Times New Roman" w:hAnsiTheme="minorHAnsi" w:cstheme="minorHAnsi"/>
                <w:color w:val="000000"/>
                <w:szCs w:val="20"/>
                <w:lang w:eastAsia="en-GB"/>
              </w:rPr>
              <w:t>3397</w:t>
            </w:r>
          </w:p>
        </w:tc>
        <w:tc>
          <w:tcPr>
            <w:tcW w:w="1158" w:type="dxa"/>
          </w:tcPr>
          <w:p w:rsidR="00E77D3F" w:rsidRPr="006D385C" w:rsidRDefault="0060092E" w:rsidP="0089164F">
            <w:pPr>
              <w:spacing w:after="0"/>
              <w:jc w:val="center"/>
              <w:rPr>
                <w:rFonts w:asciiTheme="minorHAnsi" w:eastAsia="Times New Roman" w:hAnsiTheme="minorHAnsi" w:cstheme="minorHAnsi"/>
                <w:color w:val="000000"/>
                <w:szCs w:val="20"/>
                <w:lang w:eastAsia="en-GB"/>
              </w:rPr>
            </w:pPr>
            <w:r>
              <w:rPr>
                <w:rFonts w:asciiTheme="minorHAnsi" w:eastAsia="Times New Roman" w:hAnsiTheme="minorHAnsi" w:cstheme="minorHAnsi"/>
                <w:color w:val="000000"/>
                <w:szCs w:val="20"/>
                <w:lang w:eastAsia="en-GB"/>
              </w:rPr>
              <w:t>1.0</w:t>
            </w:r>
            <w:r w:rsidR="00E77D3F" w:rsidRPr="006D385C">
              <w:rPr>
                <w:rFonts w:asciiTheme="minorHAnsi" w:eastAsia="Times New Roman" w:hAnsiTheme="minorHAnsi" w:cstheme="minorHAnsi"/>
                <w:color w:val="000000"/>
                <w:szCs w:val="20"/>
                <w:lang w:eastAsia="en-GB"/>
              </w:rPr>
              <w:t>000%</w:t>
            </w:r>
          </w:p>
        </w:tc>
        <w:tc>
          <w:tcPr>
            <w:tcW w:w="1157" w:type="dxa"/>
          </w:tcPr>
          <w:p w:rsidR="00E77D3F" w:rsidRPr="006D385C" w:rsidRDefault="0053131F" w:rsidP="0089164F">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1.0056</w:t>
            </w:r>
          </w:p>
        </w:tc>
        <w:tc>
          <w:tcPr>
            <w:tcW w:w="1158" w:type="dxa"/>
          </w:tcPr>
          <w:p w:rsidR="00E77D3F" w:rsidRPr="006D385C" w:rsidRDefault="003666AD" w:rsidP="0060092E">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60092E">
              <w:rPr>
                <w:rFonts w:asciiTheme="minorHAnsi" w:eastAsia="Times New Roman" w:hAnsiTheme="minorHAnsi" w:cstheme="minorHAnsi"/>
                <w:color w:val="000000"/>
                <w:szCs w:val="20"/>
                <w:lang w:eastAsia="en-GB"/>
              </w:rPr>
              <w:t>1856</w:t>
            </w:r>
            <w:r w:rsidR="00E77D3F" w:rsidRPr="006D385C">
              <w:rPr>
                <w:rFonts w:asciiTheme="minorHAnsi" w:eastAsia="Times New Roman" w:hAnsiTheme="minorHAnsi" w:cstheme="minorHAnsi"/>
                <w:color w:val="000000"/>
                <w:szCs w:val="20"/>
                <w:lang w:eastAsia="en-GB"/>
              </w:rPr>
              <w:t>%</w:t>
            </w:r>
          </w:p>
        </w:tc>
        <w:tc>
          <w:tcPr>
            <w:tcW w:w="1158" w:type="dxa"/>
          </w:tcPr>
          <w:p w:rsidR="00E77D3F" w:rsidRPr="006D385C" w:rsidRDefault="003666AD" w:rsidP="0060092E">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252629" w:rsidRPr="006D385C">
              <w:rPr>
                <w:rFonts w:asciiTheme="minorHAnsi" w:eastAsia="Times New Roman" w:hAnsiTheme="minorHAnsi" w:cstheme="minorHAnsi"/>
                <w:color w:val="000000"/>
                <w:szCs w:val="20"/>
                <w:lang w:eastAsia="en-GB"/>
              </w:rPr>
              <w:t>99</w:t>
            </w:r>
            <w:r w:rsidR="0060092E">
              <w:rPr>
                <w:rFonts w:asciiTheme="minorHAnsi" w:eastAsia="Times New Roman" w:hAnsiTheme="minorHAnsi" w:cstheme="minorHAnsi"/>
                <w:color w:val="000000"/>
                <w:szCs w:val="20"/>
                <w:lang w:eastAsia="en-GB"/>
              </w:rPr>
              <w:t>5668</w:t>
            </w:r>
          </w:p>
        </w:tc>
        <w:tc>
          <w:tcPr>
            <w:tcW w:w="1985" w:type="dxa"/>
          </w:tcPr>
          <w:p w:rsidR="00E77D3F" w:rsidRPr="006D385C" w:rsidRDefault="0060092E" w:rsidP="0060092E">
            <w:pPr>
              <w:spacing w:after="0"/>
              <w:jc w:val="center"/>
              <w:rPr>
                <w:rFonts w:asciiTheme="minorHAnsi" w:hAnsiTheme="minorHAnsi" w:cstheme="minorHAnsi"/>
                <w:szCs w:val="20"/>
              </w:rPr>
            </w:pPr>
            <w:r>
              <w:rPr>
                <w:rFonts w:asciiTheme="minorHAnsi" w:eastAsia="Times New Roman" w:hAnsiTheme="minorHAnsi" w:cstheme="minorHAnsi"/>
                <w:color w:val="000000"/>
                <w:szCs w:val="20"/>
                <w:lang w:eastAsia="en-GB"/>
              </w:rPr>
              <w:t>1</w:t>
            </w:r>
            <w:r w:rsidR="003666AD" w:rsidRPr="006D385C">
              <w:rPr>
                <w:rFonts w:asciiTheme="minorHAnsi" w:eastAsia="Times New Roman" w:hAnsiTheme="minorHAnsi" w:cstheme="minorHAnsi"/>
                <w:color w:val="000000"/>
                <w:szCs w:val="20"/>
                <w:lang w:eastAsia="en-GB"/>
              </w:rPr>
              <w:t>.</w:t>
            </w:r>
            <w:r>
              <w:rPr>
                <w:rFonts w:asciiTheme="minorHAnsi" w:eastAsia="Times New Roman" w:hAnsiTheme="minorHAnsi" w:cstheme="minorHAnsi"/>
                <w:color w:val="000000"/>
                <w:szCs w:val="20"/>
                <w:lang w:eastAsia="en-GB"/>
              </w:rPr>
              <w:t>001199</w:t>
            </w:r>
            <w:r w:rsidR="004F305D" w:rsidRPr="006D385C">
              <w:rPr>
                <w:rFonts w:asciiTheme="minorHAnsi" w:eastAsia="Times New Roman" w:hAnsiTheme="minorHAnsi" w:cstheme="minorHAnsi"/>
                <w:color w:val="000000"/>
                <w:szCs w:val="20"/>
                <w:lang w:eastAsia="en-GB"/>
              </w:rPr>
              <w:t>%</w:t>
            </w:r>
          </w:p>
        </w:tc>
      </w:tr>
    </w:tbl>
    <w:p w:rsidR="003666AD" w:rsidRPr="006D385C" w:rsidRDefault="003666AD" w:rsidP="0089164F">
      <w:pPr>
        <w:spacing w:after="120"/>
        <w:jc w:val="both"/>
      </w:pPr>
    </w:p>
    <w:p w:rsidR="00450F38" w:rsidRPr="0095675D" w:rsidRDefault="00AA5AB9" w:rsidP="0089164F">
      <w:pPr>
        <w:spacing w:after="120"/>
        <w:jc w:val="both"/>
        <w:rPr>
          <w:rFonts w:ascii="Cambria Math" w:eastAsia="Times New Roman" w:hAnsi="Cambria Math"/>
          <w:color w:val="000000"/>
          <w:sz w:val="24"/>
          <w:lang w:eastAsia="en-GB"/>
        </w:rPr>
      </w:pPr>
      <m:oMath>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C.</m:t>
            </m:r>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FXD</m:t>
                </m:r>
              </m:sup>
            </m:sSubSup>
          </m:e>
        </m:nary>
        <m:r>
          <w:rPr>
            <w:rFonts w:ascii="Cambria Math" w:hAnsi="Cambria Math"/>
            <w:sz w:val="24"/>
          </w:rPr>
          <m:t>.</m:t>
        </m:r>
        <m:sSubSup>
          <m:sSubSupPr>
            <m:ctrlPr>
              <w:rPr>
                <w:rFonts w:ascii="Cambria Math" w:hAnsi="Cambria Math"/>
                <w:i/>
                <w:sz w:val="24"/>
              </w:rPr>
            </m:ctrlPr>
          </m:sSubSupPr>
          <m:e>
            <m:r>
              <w:rPr>
                <w:rFonts w:ascii="Cambria Math" w:hAnsi="Cambria Math"/>
                <w:sz w:val="24"/>
              </w:rPr>
              <m:t>DF</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OIS</m:t>
            </m:r>
          </m:sup>
        </m:sSubSup>
        <m:r>
          <w:rPr>
            <w:rFonts w:ascii="Cambria Math" w:hAnsi="Cambria Math"/>
            <w:sz w:val="24"/>
          </w:rPr>
          <m:t>=</m:t>
        </m:r>
        <m:r>
          <m:rPr>
            <m:sty m:val="p"/>
          </m:rPr>
          <w:rPr>
            <w:rFonts w:ascii="Cambria Math" w:eastAsia="Times New Roman" w:hAnsi="Cambria Math" w:cstheme="minorHAnsi"/>
            <w:color w:val="000000"/>
            <w:sz w:val="24"/>
            <w:lang w:eastAsia="en-GB"/>
          </w:rPr>
          <m:t>0.998506%+1.001199%=1.999705%</m:t>
        </m:r>
      </m:oMath>
      <w:r w:rsidR="00450F38" w:rsidRPr="0095675D">
        <w:rPr>
          <w:rFonts w:ascii="Cambria Math" w:eastAsia="Times New Roman" w:hAnsi="Cambria Math"/>
          <w:color w:val="000000"/>
          <w:sz w:val="24"/>
          <w:lang w:eastAsia="en-GB"/>
        </w:rPr>
        <w:t xml:space="preserve"> </w:t>
      </w:r>
    </w:p>
    <w:p w:rsidR="00450F38" w:rsidRPr="006D385C" w:rsidRDefault="00450F38" w:rsidP="0089164F">
      <w:pPr>
        <w:spacing w:after="120"/>
        <w:jc w:val="both"/>
        <w:rPr>
          <w:rFonts w:ascii="Calibri" w:eastAsia="Times New Roman" w:hAnsi="Calibri"/>
          <w:color w:val="000000"/>
          <w:sz w:val="22"/>
          <w:szCs w:val="22"/>
          <w:lang w:eastAsia="en-GB"/>
        </w:rPr>
      </w:pPr>
    </w:p>
    <w:p w:rsidR="004F305D" w:rsidRPr="006D385C" w:rsidRDefault="004F305D" w:rsidP="0089164F">
      <w:pPr>
        <w:jc w:val="both"/>
      </w:pPr>
      <w:r w:rsidRPr="006D385C">
        <w:t>Similarly, for the floating leg:</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1157"/>
        <w:gridCol w:w="1158"/>
        <w:gridCol w:w="1158"/>
        <w:gridCol w:w="1157"/>
        <w:gridCol w:w="1158"/>
        <w:gridCol w:w="1158"/>
        <w:gridCol w:w="1985"/>
      </w:tblGrid>
      <w:tr w:rsidR="004F305D" w:rsidRPr="006D385C" w:rsidTr="00C44657">
        <w:tc>
          <w:tcPr>
            <w:tcW w:w="567" w:type="dxa"/>
            <w:shd w:val="clear" w:color="auto" w:fill="D9D9D9" w:themeFill="background1" w:themeFillShade="D9"/>
          </w:tcPr>
          <w:p w:rsidR="004F305D" w:rsidRPr="006D385C" w:rsidRDefault="004F305D" w:rsidP="0089164F">
            <w:pPr>
              <w:spacing w:after="0"/>
              <w:jc w:val="center"/>
              <w:rPr>
                <w:rFonts w:asciiTheme="minorHAnsi" w:hAnsiTheme="minorHAnsi" w:cstheme="minorHAnsi"/>
                <w:b/>
                <w:sz w:val="24"/>
              </w:rPr>
            </w:pPr>
            <m:oMathPara>
              <m:oMath>
                <m:r>
                  <w:rPr>
                    <w:rFonts w:ascii="Cambria Math" w:hAnsiTheme="minorHAnsi" w:cstheme="minorHAnsi"/>
                    <w:sz w:val="24"/>
                  </w:rPr>
                  <m:t>j</m:t>
                </m:r>
              </m:oMath>
            </m:oMathPara>
          </w:p>
        </w:tc>
        <w:tc>
          <w:tcPr>
            <w:tcW w:w="1157" w:type="dxa"/>
            <w:shd w:val="clear" w:color="auto" w:fill="D9D9D9" w:themeFill="background1" w:themeFillShade="D9"/>
          </w:tcPr>
          <w:p w:rsidR="004F305D" w:rsidRPr="006D385C" w:rsidRDefault="00AA5AB9" w:rsidP="0089164F">
            <w:pPr>
              <w:spacing w:after="0"/>
              <w:jc w:val="center"/>
              <w:rPr>
                <w:rFonts w:asciiTheme="minorHAnsi" w:hAnsiTheme="minorHAnsi" w:cstheme="minorHAnsi"/>
                <w:b/>
                <w:sz w:val="24"/>
              </w:rPr>
            </w:pPr>
            <m:oMathPara>
              <m:oMath>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j-</m:t>
                    </m:r>
                    <m:r>
                      <w:rPr>
                        <w:rFonts w:ascii="Cambria Math" w:hAnsiTheme="minorHAnsi" w:cstheme="minorHAnsi"/>
                        <w:sz w:val="24"/>
                      </w:rPr>
                      <m:t>1</m:t>
                    </m:r>
                  </m:sub>
                </m:sSub>
              </m:oMath>
            </m:oMathPara>
          </w:p>
        </w:tc>
        <w:tc>
          <w:tcPr>
            <w:tcW w:w="1158" w:type="dxa"/>
            <w:shd w:val="clear" w:color="auto" w:fill="D9D9D9" w:themeFill="background1" w:themeFillShade="D9"/>
          </w:tcPr>
          <w:p w:rsidR="004F305D" w:rsidRPr="006D385C" w:rsidRDefault="00AA5AB9" w:rsidP="0089164F">
            <w:pPr>
              <w:spacing w:after="0"/>
              <w:jc w:val="center"/>
              <w:rPr>
                <w:rFonts w:asciiTheme="minorHAnsi" w:eastAsia="Times New Roman" w:hAnsiTheme="minorHAnsi" w:cstheme="minorHAnsi"/>
                <w:sz w:val="24"/>
              </w:rPr>
            </w:pPr>
            <m:oMathPara>
              <m:oMath>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j</m:t>
                    </m:r>
                  </m:sub>
                </m:sSub>
              </m:oMath>
            </m:oMathPara>
          </w:p>
        </w:tc>
        <w:tc>
          <w:tcPr>
            <w:tcW w:w="1158" w:type="dxa"/>
            <w:shd w:val="clear" w:color="auto" w:fill="D9D9D9" w:themeFill="background1" w:themeFillShade="D9"/>
          </w:tcPr>
          <w:p w:rsidR="004F305D" w:rsidRPr="006D385C" w:rsidRDefault="00AA5AB9" w:rsidP="0089164F">
            <w:pPr>
              <w:spacing w:after="0"/>
              <w:jc w:val="center"/>
              <w:rPr>
                <w:rFonts w:asciiTheme="minorHAnsi" w:eastAsia="Times New Roman" w:hAnsiTheme="minorHAnsi" w:cstheme="minorHAnsi"/>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oMath>
            </m:oMathPara>
          </w:p>
        </w:tc>
        <w:tc>
          <w:tcPr>
            <w:tcW w:w="1157" w:type="dxa"/>
            <w:shd w:val="clear" w:color="auto" w:fill="D9D9D9" w:themeFill="background1" w:themeFillShade="D9"/>
          </w:tcPr>
          <w:p w:rsidR="004F305D" w:rsidRPr="006D385C" w:rsidRDefault="00AA5AB9" w:rsidP="0089164F">
            <w:pPr>
              <w:spacing w:after="0"/>
              <w:jc w:val="center"/>
              <w:rPr>
                <w:rFonts w:asciiTheme="minorHAnsi" w:eastAsia="Times New Roman" w:hAnsiTheme="minorHAnsi" w:cstheme="minorHAnsi"/>
                <w:sz w:val="24"/>
              </w:rPr>
            </w:pPr>
            <m:oMathPara>
              <m:oMath>
                <m:sSubSup>
                  <m:sSubSupPr>
                    <m:ctrlPr>
                      <w:rPr>
                        <w:rFonts w:ascii="Cambria Math" w:hAnsiTheme="minorHAnsi" w:cstheme="minorHAnsi"/>
                        <w:i/>
                        <w:sz w:val="24"/>
                      </w:rPr>
                    </m:ctrlPr>
                  </m:sSubSupPr>
                  <m:e>
                    <m:r>
                      <w:rPr>
                        <w:rFonts w:ascii="Cambria Math" w:hAnsi="Cambria Math" w:cstheme="minorHAnsi"/>
                        <w:sz w:val="24"/>
                      </w:rPr>
                      <m:t>δ</m:t>
                    </m:r>
                  </m:e>
                  <m:sub>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j-</m:t>
                        </m:r>
                        <m:r>
                          <w:rPr>
                            <w:rFonts w:ascii="Cambria Math" w:hAnsiTheme="minorHAnsi" w:cstheme="minorHAnsi"/>
                            <w:sz w:val="24"/>
                          </w:rPr>
                          <m:t>1</m:t>
                        </m:r>
                      </m:sub>
                    </m:sSub>
                    <m:r>
                      <w:rPr>
                        <w:rFonts w:ascii="Cambria Math" w:hAnsiTheme="minorHAnsi" w:cstheme="minorHAnsi"/>
                        <w:sz w:val="24"/>
                      </w:rPr>
                      <m:t>,</m:t>
                    </m:r>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j</m:t>
                        </m:r>
                      </m:sub>
                    </m:sSub>
                  </m:sub>
                  <m:sup>
                    <m:r>
                      <w:rPr>
                        <w:rFonts w:ascii="Cambria Math" w:hAnsi="Cambria Math" w:cstheme="minorHAnsi"/>
                        <w:sz w:val="24"/>
                      </w:rPr>
                      <m:t>FLT</m:t>
                    </m:r>
                  </m:sup>
                </m:sSubSup>
              </m:oMath>
            </m:oMathPara>
          </w:p>
        </w:tc>
        <w:tc>
          <w:tcPr>
            <w:tcW w:w="1158" w:type="dxa"/>
            <w:shd w:val="clear" w:color="auto" w:fill="D9D9D9" w:themeFill="background1" w:themeFillShade="D9"/>
          </w:tcPr>
          <w:p w:rsidR="004F305D" w:rsidRPr="006D385C" w:rsidRDefault="00AA5AB9" w:rsidP="0089164F">
            <w:pPr>
              <w:spacing w:after="0"/>
              <w:jc w:val="center"/>
              <w:rPr>
                <w:sz w:val="24"/>
              </w:rPr>
            </w:pPr>
            <m:oMathPara>
              <m:oMath>
                <m:sSubSup>
                  <m:sSubSupPr>
                    <m:ctrlPr>
                      <w:rPr>
                        <w:rFonts w:ascii="Cambria Math" w:hAnsi="Cambria Math"/>
                        <w:i/>
                        <w:sz w:val="24"/>
                      </w:rPr>
                    </m:ctrlPr>
                  </m:sSubSupPr>
                  <m:e>
                    <m:r>
                      <w:rPr>
                        <w:rFonts w:ascii="Cambria Math" w:hAnsi="Cambria Math"/>
                        <w:sz w:val="24"/>
                      </w:rPr>
                      <m:t>r</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sub>
                  <m:sup>
                    <m:r>
                      <w:rPr>
                        <w:rFonts w:ascii="Cambria Math" w:hAnsi="Cambria Math"/>
                        <w:sz w:val="24"/>
                      </w:rPr>
                      <m:t>OIS</m:t>
                    </m:r>
                  </m:sup>
                </m:sSubSup>
              </m:oMath>
            </m:oMathPara>
          </w:p>
        </w:tc>
        <w:tc>
          <w:tcPr>
            <w:tcW w:w="1158" w:type="dxa"/>
            <w:shd w:val="clear" w:color="auto" w:fill="D9D9D9" w:themeFill="background1" w:themeFillShade="D9"/>
          </w:tcPr>
          <w:p w:rsidR="004F305D" w:rsidRPr="006D385C" w:rsidRDefault="00AA5AB9" w:rsidP="0089164F">
            <w:pPr>
              <w:spacing w:after="0"/>
              <w:jc w:val="center"/>
              <w:rPr>
                <w:rFonts w:asciiTheme="minorHAnsi" w:eastAsia="Times New Roman" w:hAnsiTheme="minorHAnsi" w:cstheme="minorHAnsi"/>
                <w:sz w:val="24"/>
              </w:rPr>
            </w:pPr>
            <m:oMathPara>
              <m:oMath>
                <m:sSubSup>
                  <m:sSubSupPr>
                    <m:ctrlPr>
                      <w:rPr>
                        <w:rFonts w:ascii="Cambria Math" w:hAnsiTheme="minorHAnsi" w:cstheme="minorHAnsi"/>
                        <w:i/>
                        <w:sz w:val="24"/>
                      </w:rPr>
                    </m:ctrlPr>
                  </m:sSubSupPr>
                  <m:e>
                    <m:r>
                      <w:rPr>
                        <w:rFonts w:ascii="Cambria Math" w:hAnsi="Cambria Math" w:cstheme="minorHAnsi"/>
                        <w:sz w:val="24"/>
                      </w:rPr>
                      <m:t>DF</m:t>
                    </m:r>
                  </m:e>
                  <m:sub>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j</m:t>
                        </m:r>
                      </m:sub>
                    </m:sSub>
                  </m:sub>
                  <m:sup>
                    <m:r>
                      <w:rPr>
                        <w:rFonts w:ascii="Cambria Math" w:hAnsi="Cambria Math" w:cstheme="minorHAnsi"/>
                        <w:sz w:val="24"/>
                      </w:rPr>
                      <m:t>OIS</m:t>
                    </m:r>
                  </m:sup>
                </m:sSubSup>
              </m:oMath>
            </m:oMathPara>
          </w:p>
        </w:tc>
        <w:tc>
          <w:tcPr>
            <w:tcW w:w="1985" w:type="dxa"/>
            <w:shd w:val="clear" w:color="auto" w:fill="D9D9D9" w:themeFill="background1" w:themeFillShade="D9"/>
          </w:tcPr>
          <w:p w:rsidR="004F305D" w:rsidRPr="006D385C" w:rsidRDefault="00AA5AB9" w:rsidP="0089164F">
            <w:pPr>
              <w:spacing w:after="0"/>
              <w:jc w:val="center"/>
              <w:rPr>
                <w:rFonts w:asciiTheme="minorHAnsi" w:hAnsiTheme="minorHAnsi" w:cstheme="minorHAnsi"/>
                <w:b/>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r>
                  <w:rPr>
                    <w:rFonts w:ascii="Cambria Math" w:hAnsiTheme="minorHAnsi" w:cstheme="minorHAnsi"/>
                    <w:sz w:val="24"/>
                  </w:rPr>
                  <m:t>.</m:t>
                </m:r>
                <m:sSubSup>
                  <m:sSubSupPr>
                    <m:ctrlPr>
                      <w:rPr>
                        <w:rFonts w:ascii="Cambria Math" w:hAnsiTheme="minorHAnsi" w:cstheme="minorHAnsi"/>
                        <w:i/>
                        <w:sz w:val="24"/>
                      </w:rPr>
                    </m:ctrlPr>
                  </m:sSubSupPr>
                  <m:e>
                    <m:r>
                      <w:rPr>
                        <w:rFonts w:ascii="Cambria Math" w:hAnsi="Cambria Math" w:cstheme="minorHAnsi"/>
                        <w:sz w:val="24"/>
                      </w:rPr>
                      <m:t>δ</m:t>
                    </m:r>
                  </m:e>
                  <m:sub>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j-</m:t>
                        </m:r>
                        <m:r>
                          <w:rPr>
                            <w:rFonts w:ascii="Cambria Math" w:hAnsiTheme="minorHAnsi" w:cstheme="minorHAnsi"/>
                            <w:sz w:val="24"/>
                          </w:rPr>
                          <m:t>1</m:t>
                        </m:r>
                      </m:sub>
                    </m:sSub>
                    <m:r>
                      <w:rPr>
                        <w:rFonts w:ascii="Cambria Math" w:hAnsiTheme="minorHAnsi" w:cstheme="minorHAnsi"/>
                        <w:sz w:val="24"/>
                      </w:rPr>
                      <m:t>,</m:t>
                    </m:r>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j</m:t>
                        </m:r>
                      </m:sub>
                    </m:sSub>
                  </m:sub>
                  <m:sup>
                    <m:r>
                      <w:rPr>
                        <w:rFonts w:ascii="Cambria Math" w:hAnsi="Cambria Math" w:cstheme="minorHAnsi"/>
                        <w:sz w:val="24"/>
                      </w:rPr>
                      <m:t>FLT</m:t>
                    </m:r>
                  </m:sup>
                </m:sSubSup>
                <m:r>
                  <w:rPr>
                    <w:rFonts w:ascii="Cambria Math" w:hAnsiTheme="minorHAnsi" w:cstheme="minorHAnsi"/>
                    <w:sz w:val="24"/>
                  </w:rPr>
                  <m:t>.</m:t>
                </m:r>
                <m:sSubSup>
                  <m:sSubSupPr>
                    <m:ctrlPr>
                      <w:rPr>
                        <w:rFonts w:ascii="Cambria Math" w:hAnsiTheme="minorHAnsi" w:cstheme="minorHAnsi"/>
                        <w:i/>
                        <w:sz w:val="24"/>
                      </w:rPr>
                    </m:ctrlPr>
                  </m:sSubSupPr>
                  <m:e>
                    <m:r>
                      <w:rPr>
                        <w:rFonts w:ascii="Cambria Math" w:hAnsi="Cambria Math" w:cstheme="minorHAnsi"/>
                        <w:sz w:val="24"/>
                      </w:rPr>
                      <m:t>DF</m:t>
                    </m:r>
                  </m:e>
                  <m:sub>
                    <m:sSub>
                      <m:sSubPr>
                        <m:ctrlPr>
                          <w:rPr>
                            <w:rFonts w:ascii="Cambria Math" w:hAnsiTheme="minorHAnsi" w:cstheme="minorHAnsi"/>
                            <w:i/>
                            <w:sz w:val="24"/>
                          </w:rPr>
                        </m:ctrlPr>
                      </m:sSubPr>
                      <m:e>
                        <m:r>
                          <w:rPr>
                            <w:rFonts w:ascii="Cambria Math" w:hAnsi="Cambria Math" w:cstheme="minorHAnsi"/>
                            <w:sz w:val="24"/>
                          </w:rPr>
                          <m:t>t</m:t>
                        </m:r>
                      </m:e>
                      <m:sub>
                        <m:r>
                          <w:rPr>
                            <w:rFonts w:ascii="Cambria Math" w:hAnsi="Cambria Math" w:cstheme="minorHAnsi"/>
                            <w:sz w:val="24"/>
                          </w:rPr>
                          <m:t>j</m:t>
                        </m:r>
                      </m:sub>
                    </m:sSub>
                  </m:sub>
                  <m:sup>
                    <m:r>
                      <w:rPr>
                        <w:rFonts w:ascii="Cambria Math" w:hAnsi="Cambria Math" w:cstheme="minorHAnsi"/>
                        <w:sz w:val="24"/>
                      </w:rPr>
                      <m:t>OIS</m:t>
                    </m:r>
                  </m:sup>
                </m:sSubSup>
              </m:oMath>
            </m:oMathPara>
          </w:p>
        </w:tc>
      </w:tr>
      <w:tr w:rsidR="004F305D" w:rsidRPr="006D385C" w:rsidTr="00223982">
        <w:tc>
          <w:tcPr>
            <w:tcW w:w="567" w:type="dxa"/>
          </w:tcPr>
          <w:p w:rsidR="004F305D" w:rsidRPr="006D385C" w:rsidRDefault="004F305D" w:rsidP="0089164F">
            <w:pPr>
              <w:spacing w:after="0"/>
              <w:jc w:val="center"/>
              <w:rPr>
                <w:rFonts w:asciiTheme="minorHAnsi" w:hAnsiTheme="minorHAnsi" w:cstheme="minorHAnsi"/>
                <w:szCs w:val="20"/>
              </w:rPr>
            </w:pPr>
            <w:r w:rsidRPr="006D385C">
              <w:rPr>
                <w:rFonts w:asciiTheme="minorHAnsi" w:hAnsiTheme="minorHAnsi" w:cstheme="minorHAnsi"/>
                <w:szCs w:val="20"/>
              </w:rPr>
              <w:t>1</w:t>
            </w:r>
          </w:p>
        </w:tc>
        <w:tc>
          <w:tcPr>
            <w:tcW w:w="1157" w:type="dxa"/>
          </w:tcPr>
          <w:p w:rsidR="004F305D" w:rsidRPr="006D385C" w:rsidRDefault="0060092E" w:rsidP="0089164F">
            <w:pPr>
              <w:spacing w:after="0"/>
              <w:jc w:val="center"/>
              <w:rPr>
                <w:rFonts w:asciiTheme="minorHAnsi" w:hAnsiTheme="minorHAnsi" w:cstheme="minorHAnsi"/>
                <w:szCs w:val="20"/>
              </w:rPr>
            </w:pPr>
            <w:r w:rsidRPr="006D385C">
              <w:rPr>
                <w:rFonts w:asciiTheme="minorHAnsi" w:eastAsia="Times New Roman" w:hAnsiTheme="minorHAnsi" w:cstheme="minorHAnsi"/>
                <w:color w:val="000000"/>
                <w:szCs w:val="20"/>
                <w:lang w:eastAsia="en-GB"/>
              </w:rPr>
              <w:t>0.</w:t>
            </w:r>
            <w:r>
              <w:rPr>
                <w:rFonts w:asciiTheme="minorHAnsi" w:eastAsia="Times New Roman" w:hAnsiTheme="minorHAnsi" w:cstheme="minorHAnsi"/>
                <w:color w:val="000000"/>
                <w:szCs w:val="20"/>
                <w:lang w:eastAsia="en-GB"/>
              </w:rPr>
              <w:t>3315</w:t>
            </w:r>
          </w:p>
        </w:tc>
        <w:tc>
          <w:tcPr>
            <w:tcW w:w="1158" w:type="dxa"/>
          </w:tcPr>
          <w:p w:rsidR="004F305D" w:rsidRPr="006D385C" w:rsidRDefault="00252629" w:rsidP="0060092E">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60092E">
              <w:rPr>
                <w:rFonts w:asciiTheme="minorHAnsi" w:eastAsia="Times New Roman" w:hAnsiTheme="minorHAnsi" w:cstheme="minorHAnsi"/>
                <w:color w:val="000000"/>
                <w:szCs w:val="20"/>
                <w:lang w:eastAsia="en-GB"/>
              </w:rPr>
              <w:t>8329</w:t>
            </w:r>
          </w:p>
        </w:tc>
        <w:tc>
          <w:tcPr>
            <w:tcW w:w="1158" w:type="dxa"/>
          </w:tcPr>
          <w:p w:rsidR="004F305D" w:rsidRPr="006D385C" w:rsidRDefault="003666AD" w:rsidP="004E02D0">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252629" w:rsidRPr="006D385C">
              <w:rPr>
                <w:rFonts w:asciiTheme="minorHAnsi" w:eastAsia="Times New Roman" w:hAnsiTheme="minorHAnsi" w:cstheme="minorHAnsi"/>
                <w:color w:val="000000"/>
                <w:szCs w:val="20"/>
                <w:lang w:eastAsia="en-GB"/>
              </w:rPr>
              <w:t>2</w:t>
            </w:r>
            <w:r w:rsidR="004E02D0">
              <w:rPr>
                <w:rFonts w:asciiTheme="minorHAnsi" w:eastAsia="Times New Roman" w:hAnsiTheme="minorHAnsi" w:cstheme="minorHAnsi"/>
                <w:color w:val="000000"/>
                <w:szCs w:val="20"/>
                <w:lang w:eastAsia="en-GB"/>
              </w:rPr>
              <w:t>509</w:t>
            </w:r>
            <w:r w:rsidR="00404022" w:rsidRPr="006D385C">
              <w:rPr>
                <w:rFonts w:asciiTheme="minorHAnsi" w:eastAsia="Times New Roman" w:hAnsiTheme="minorHAnsi" w:cstheme="minorHAnsi"/>
                <w:color w:val="000000"/>
                <w:szCs w:val="20"/>
                <w:lang w:eastAsia="en-GB"/>
              </w:rPr>
              <w:t>%</w:t>
            </w:r>
          </w:p>
        </w:tc>
        <w:tc>
          <w:tcPr>
            <w:tcW w:w="1157" w:type="dxa"/>
          </w:tcPr>
          <w:p w:rsidR="004F305D" w:rsidRPr="006D385C" w:rsidRDefault="004F305D" w:rsidP="0060092E">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60092E">
              <w:rPr>
                <w:rFonts w:asciiTheme="minorHAnsi" w:eastAsia="Times New Roman" w:hAnsiTheme="minorHAnsi" w:cstheme="minorHAnsi"/>
                <w:color w:val="000000"/>
                <w:szCs w:val="20"/>
                <w:lang w:eastAsia="en-GB"/>
              </w:rPr>
              <w:t>5083</w:t>
            </w:r>
          </w:p>
        </w:tc>
        <w:tc>
          <w:tcPr>
            <w:tcW w:w="1158" w:type="dxa"/>
          </w:tcPr>
          <w:p w:rsidR="004F305D" w:rsidRPr="006D385C" w:rsidRDefault="00404022" w:rsidP="0089164F">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60092E">
              <w:rPr>
                <w:rFonts w:asciiTheme="minorHAnsi" w:eastAsia="Times New Roman" w:hAnsiTheme="minorHAnsi" w:cstheme="minorHAnsi"/>
                <w:color w:val="000000"/>
                <w:szCs w:val="20"/>
                <w:lang w:eastAsia="en-GB"/>
              </w:rPr>
              <w:t>1071</w:t>
            </w:r>
            <w:r w:rsidRPr="006D385C">
              <w:rPr>
                <w:rFonts w:asciiTheme="minorHAnsi" w:eastAsia="Times New Roman" w:hAnsiTheme="minorHAnsi" w:cstheme="minorHAnsi"/>
                <w:color w:val="000000"/>
                <w:szCs w:val="20"/>
                <w:lang w:eastAsia="en-GB"/>
              </w:rPr>
              <w:t>%</w:t>
            </w:r>
          </w:p>
        </w:tc>
        <w:tc>
          <w:tcPr>
            <w:tcW w:w="1158" w:type="dxa"/>
          </w:tcPr>
          <w:p w:rsidR="004F305D" w:rsidRPr="006D385C" w:rsidRDefault="00404022" w:rsidP="0060092E">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60092E">
              <w:rPr>
                <w:rFonts w:asciiTheme="minorHAnsi" w:eastAsia="Times New Roman" w:hAnsiTheme="minorHAnsi" w:cstheme="minorHAnsi"/>
                <w:color w:val="000000"/>
                <w:szCs w:val="20"/>
                <w:lang w:eastAsia="en-GB"/>
              </w:rPr>
              <w:t>999109</w:t>
            </w:r>
          </w:p>
        </w:tc>
        <w:tc>
          <w:tcPr>
            <w:tcW w:w="1985" w:type="dxa"/>
          </w:tcPr>
          <w:p w:rsidR="004F305D" w:rsidRPr="006D385C" w:rsidRDefault="003666AD" w:rsidP="0060092E">
            <w:pPr>
              <w:spacing w:after="0"/>
              <w:jc w:val="center"/>
              <w:rPr>
                <w:rFonts w:asciiTheme="minorHAnsi" w:hAnsiTheme="minorHAnsi" w:cstheme="minorHAnsi"/>
                <w:szCs w:val="20"/>
              </w:rPr>
            </w:pPr>
            <w:r w:rsidRPr="006D385C">
              <w:rPr>
                <w:rFonts w:asciiTheme="minorHAnsi" w:eastAsia="Times New Roman" w:hAnsiTheme="minorHAnsi" w:cstheme="minorHAnsi"/>
                <w:color w:val="000000"/>
                <w:szCs w:val="20"/>
                <w:lang w:eastAsia="en-GB"/>
              </w:rPr>
              <w:t>0.</w:t>
            </w:r>
            <w:r w:rsidR="0060092E">
              <w:rPr>
                <w:rFonts w:asciiTheme="minorHAnsi" w:eastAsia="Times New Roman" w:hAnsiTheme="minorHAnsi" w:cstheme="minorHAnsi"/>
                <w:color w:val="000000"/>
                <w:szCs w:val="20"/>
                <w:lang w:eastAsia="en-GB"/>
              </w:rPr>
              <w:t>127448</w:t>
            </w:r>
            <w:r w:rsidR="00404022" w:rsidRPr="006D385C">
              <w:rPr>
                <w:rFonts w:asciiTheme="minorHAnsi" w:eastAsia="Times New Roman" w:hAnsiTheme="minorHAnsi" w:cstheme="minorHAnsi"/>
                <w:color w:val="000000"/>
                <w:szCs w:val="20"/>
                <w:lang w:eastAsia="en-GB"/>
              </w:rPr>
              <w:t>%</w:t>
            </w:r>
          </w:p>
        </w:tc>
      </w:tr>
      <w:tr w:rsidR="004F305D" w:rsidRPr="006D385C" w:rsidTr="00223982">
        <w:tc>
          <w:tcPr>
            <w:tcW w:w="567" w:type="dxa"/>
          </w:tcPr>
          <w:p w:rsidR="004F305D" w:rsidRPr="006D385C" w:rsidRDefault="004F305D" w:rsidP="0089164F">
            <w:pPr>
              <w:spacing w:after="0"/>
              <w:jc w:val="center"/>
              <w:rPr>
                <w:rFonts w:asciiTheme="minorHAnsi" w:hAnsiTheme="minorHAnsi" w:cstheme="minorHAnsi"/>
                <w:szCs w:val="20"/>
              </w:rPr>
            </w:pPr>
            <w:r w:rsidRPr="006D385C">
              <w:rPr>
                <w:rFonts w:asciiTheme="minorHAnsi" w:hAnsiTheme="minorHAnsi" w:cstheme="minorHAnsi"/>
                <w:szCs w:val="20"/>
              </w:rPr>
              <w:t>2</w:t>
            </w:r>
          </w:p>
        </w:tc>
        <w:tc>
          <w:tcPr>
            <w:tcW w:w="1157" w:type="dxa"/>
          </w:tcPr>
          <w:p w:rsidR="004F305D" w:rsidRPr="006D385C" w:rsidRDefault="00252629" w:rsidP="0060092E">
            <w:pPr>
              <w:spacing w:after="0"/>
              <w:jc w:val="center"/>
              <w:rPr>
                <w:rFonts w:asciiTheme="minorHAnsi" w:hAnsiTheme="minorHAnsi" w:cstheme="minorHAnsi"/>
                <w:szCs w:val="20"/>
              </w:rPr>
            </w:pPr>
            <w:r w:rsidRPr="006D385C">
              <w:rPr>
                <w:rFonts w:asciiTheme="minorHAnsi" w:eastAsia="Times New Roman" w:hAnsiTheme="minorHAnsi" w:cstheme="minorHAnsi"/>
                <w:color w:val="000000"/>
                <w:szCs w:val="20"/>
                <w:lang w:eastAsia="en-GB"/>
              </w:rPr>
              <w:t>0.</w:t>
            </w:r>
            <w:r w:rsidR="0060092E">
              <w:rPr>
                <w:rFonts w:asciiTheme="minorHAnsi" w:eastAsia="Times New Roman" w:hAnsiTheme="minorHAnsi" w:cstheme="minorHAnsi"/>
                <w:color w:val="000000"/>
                <w:szCs w:val="20"/>
                <w:lang w:eastAsia="en-GB"/>
              </w:rPr>
              <w:t>8329</w:t>
            </w:r>
          </w:p>
        </w:tc>
        <w:tc>
          <w:tcPr>
            <w:tcW w:w="1158" w:type="dxa"/>
          </w:tcPr>
          <w:p w:rsidR="004F305D" w:rsidRPr="006D385C" w:rsidRDefault="0060092E" w:rsidP="0089164F">
            <w:pPr>
              <w:spacing w:after="0"/>
              <w:jc w:val="center"/>
              <w:rPr>
                <w:rFonts w:asciiTheme="minorHAnsi" w:eastAsia="Times New Roman" w:hAnsiTheme="minorHAnsi" w:cstheme="minorHAnsi"/>
                <w:color w:val="000000"/>
                <w:szCs w:val="20"/>
                <w:lang w:eastAsia="en-GB"/>
              </w:rPr>
            </w:pPr>
            <w:r>
              <w:rPr>
                <w:rFonts w:asciiTheme="minorHAnsi" w:eastAsia="Times New Roman" w:hAnsiTheme="minorHAnsi" w:cstheme="minorHAnsi"/>
                <w:color w:val="000000"/>
                <w:szCs w:val="20"/>
                <w:lang w:eastAsia="en-GB"/>
              </w:rPr>
              <w:t>1.3315</w:t>
            </w:r>
          </w:p>
        </w:tc>
        <w:tc>
          <w:tcPr>
            <w:tcW w:w="1158" w:type="dxa"/>
          </w:tcPr>
          <w:p w:rsidR="004F305D" w:rsidRPr="006D385C" w:rsidRDefault="003666AD" w:rsidP="004E02D0">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4E02D0">
              <w:rPr>
                <w:rFonts w:asciiTheme="minorHAnsi" w:eastAsia="Times New Roman" w:hAnsiTheme="minorHAnsi" w:cstheme="minorHAnsi"/>
                <w:color w:val="000000"/>
                <w:szCs w:val="20"/>
                <w:lang w:eastAsia="en-GB"/>
              </w:rPr>
              <w:t>2847</w:t>
            </w:r>
            <w:r w:rsidR="00404022" w:rsidRPr="006D385C">
              <w:rPr>
                <w:rFonts w:asciiTheme="minorHAnsi" w:eastAsia="Times New Roman" w:hAnsiTheme="minorHAnsi" w:cstheme="minorHAnsi"/>
                <w:color w:val="000000"/>
                <w:szCs w:val="20"/>
                <w:lang w:eastAsia="en-GB"/>
              </w:rPr>
              <w:t>%</w:t>
            </w:r>
          </w:p>
        </w:tc>
        <w:tc>
          <w:tcPr>
            <w:tcW w:w="1157" w:type="dxa"/>
          </w:tcPr>
          <w:p w:rsidR="004F305D" w:rsidRPr="006D385C" w:rsidRDefault="004F305D" w:rsidP="0089164F">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252629" w:rsidRPr="006D385C">
              <w:rPr>
                <w:rFonts w:asciiTheme="minorHAnsi" w:eastAsia="Times New Roman" w:hAnsiTheme="minorHAnsi" w:cstheme="minorHAnsi"/>
                <w:color w:val="000000"/>
                <w:szCs w:val="20"/>
                <w:lang w:eastAsia="en-GB"/>
              </w:rPr>
              <w:t>50</w:t>
            </w:r>
            <w:r w:rsidR="0060092E">
              <w:rPr>
                <w:rFonts w:asciiTheme="minorHAnsi" w:eastAsia="Times New Roman" w:hAnsiTheme="minorHAnsi" w:cstheme="minorHAnsi"/>
                <w:color w:val="000000"/>
                <w:szCs w:val="20"/>
                <w:lang w:eastAsia="en-GB"/>
              </w:rPr>
              <w:t>56</w:t>
            </w:r>
          </w:p>
        </w:tc>
        <w:tc>
          <w:tcPr>
            <w:tcW w:w="1158" w:type="dxa"/>
          </w:tcPr>
          <w:p w:rsidR="004F305D" w:rsidRPr="006D385C" w:rsidRDefault="003666AD" w:rsidP="0060092E">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252629" w:rsidRPr="006D385C">
              <w:rPr>
                <w:rFonts w:asciiTheme="minorHAnsi" w:eastAsia="Times New Roman" w:hAnsiTheme="minorHAnsi" w:cstheme="minorHAnsi"/>
                <w:color w:val="000000"/>
                <w:szCs w:val="20"/>
                <w:lang w:eastAsia="en-GB"/>
              </w:rPr>
              <w:t>1</w:t>
            </w:r>
            <w:r w:rsidR="0060092E">
              <w:rPr>
                <w:rFonts w:asciiTheme="minorHAnsi" w:eastAsia="Times New Roman" w:hAnsiTheme="minorHAnsi" w:cstheme="minorHAnsi"/>
                <w:color w:val="000000"/>
                <w:szCs w:val="20"/>
                <w:lang w:eastAsia="en-GB"/>
              </w:rPr>
              <w:t>123</w:t>
            </w:r>
            <w:r w:rsidR="00404022" w:rsidRPr="006D385C">
              <w:rPr>
                <w:rFonts w:asciiTheme="minorHAnsi" w:eastAsia="Times New Roman" w:hAnsiTheme="minorHAnsi" w:cstheme="minorHAnsi"/>
                <w:color w:val="000000"/>
                <w:szCs w:val="20"/>
                <w:lang w:eastAsia="en-GB"/>
              </w:rPr>
              <w:t>%</w:t>
            </w:r>
          </w:p>
        </w:tc>
        <w:tc>
          <w:tcPr>
            <w:tcW w:w="1158" w:type="dxa"/>
          </w:tcPr>
          <w:p w:rsidR="004F305D" w:rsidRPr="006D385C" w:rsidRDefault="00404022" w:rsidP="0060092E">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60092E">
              <w:rPr>
                <w:rFonts w:asciiTheme="minorHAnsi" w:eastAsia="Times New Roman" w:hAnsiTheme="minorHAnsi" w:cstheme="minorHAnsi"/>
                <w:color w:val="000000"/>
                <w:szCs w:val="20"/>
                <w:lang w:eastAsia="en-GB"/>
              </w:rPr>
              <w:t>998506</w:t>
            </w:r>
          </w:p>
        </w:tc>
        <w:tc>
          <w:tcPr>
            <w:tcW w:w="1985" w:type="dxa"/>
          </w:tcPr>
          <w:p w:rsidR="004F305D" w:rsidRPr="006D385C" w:rsidRDefault="003666AD" w:rsidP="0060092E">
            <w:pPr>
              <w:spacing w:after="0"/>
              <w:jc w:val="center"/>
              <w:rPr>
                <w:rFonts w:asciiTheme="minorHAnsi" w:hAnsiTheme="minorHAnsi" w:cstheme="minorHAnsi"/>
                <w:szCs w:val="20"/>
              </w:rPr>
            </w:pPr>
            <w:r w:rsidRPr="006D385C">
              <w:rPr>
                <w:rFonts w:asciiTheme="minorHAnsi" w:eastAsia="Times New Roman" w:hAnsiTheme="minorHAnsi" w:cstheme="minorHAnsi"/>
                <w:color w:val="000000"/>
                <w:szCs w:val="20"/>
                <w:lang w:eastAsia="en-GB"/>
              </w:rPr>
              <w:t>0.</w:t>
            </w:r>
            <w:r w:rsidR="0060092E">
              <w:rPr>
                <w:rFonts w:asciiTheme="minorHAnsi" w:eastAsia="Times New Roman" w:hAnsiTheme="minorHAnsi" w:cstheme="minorHAnsi"/>
                <w:color w:val="000000"/>
                <w:szCs w:val="20"/>
                <w:lang w:eastAsia="en-GB"/>
              </w:rPr>
              <w:t>143697</w:t>
            </w:r>
            <w:r w:rsidRPr="006D385C">
              <w:rPr>
                <w:rFonts w:asciiTheme="minorHAnsi" w:eastAsia="Times New Roman" w:hAnsiTheme="minorHAnsi" w:cstheme="minorHAnsi"/>
                <w:color w:val="000000"/>
                <w:szCs w:val="20"/>
                <w:lang w:eastAsia="en-GB"/>
              </w:rPr>
              <w:t>%</w:t>
            </w:r>
          </w:p>
        </w:tc>
      </w:tr>
      <w:tr w:rsidR="004F305D" w:rsidRPr="006D385C" w:rsidTr="00223982">
        <w:tc>
          <w:tcPr>
            <w:tcW w:w="567" w:type="dxa"/>
          </w:tcPr>
          <w:p w:rsidR="004F305D" w:rsidRPr="006D385C" w:rsidRDefault="004F305D" w:rsidP="0089164F">
            <w:pPr>
              <w:spacing w:after="0"/>
              <w:jc w:val="center"/>
              <w:rPr>
                <w:rFonts w:asciiTheme="minorHAnsi" w:hAnsiTheme="minorHAnsi" w:cstheme="minorHAnsi"/>
                <w:szCs w:val="20"/>
              </w:rPr>
            </w:pPr>
            <w:r w:rsidRPr="006D385C">
              <w:rPr>
                <w:rFonts w:asciiTheme="minorHAnsi" w:hAnsiTheme="minorHAnsi" w:cstheme="minorHAnsi"/>
                <w:szCs w:val="20"/>
              </w:rPr>
              <w:t>3</w:t>
            </w:r>
          </w:p>
        </w:tc>
        <w:tc>
          <w:tcPr>
            <w:tcW w:w="1157" w:type="dxa"/>
          </w:tcPr>
          <w:p w:rsidR="004F305D" w:rsidRPr="006D385C" w:rsidRDefault="0060092E" w:rsidP="0089164F">
            <w:pPr>
              <w:spacing w:after="0"/>
              <w:jc w:val="center"/>
              <w:rPr>
                <w:rFonts w:asciiTheme="minorHAnsi" w:hAnsiTheme="minorHAnsi" w:cstheme="minorHAnsi"/>
                <w:szCs w:val="20"/>
              </w:rPr>
            </w:pPr>
            <w:r w:rsidRPr="006D385C">
              <w:rPr>
                <w:rFonts w:asciiTheme="minorHAnsi" w:eastAsia="Times New Roman" w:hAnsiTheme="minorHAnsi" w:cstheme="minorHAnsi"/>
                <w:color w:val="000000"/>
                <w:szCs w:val="20"/>
                <w:lang w:eastAsia="en-GB"/>
              </w:rPr>
              <w:t>1.</w:t>
            </w:r>
            <w:r>
              <w:rPr>
                <w:rFonts w:asciiTheme="minorHAnsi" w:eastAsia="Times New Roman" w:hAnsiTheme="minorHAnsi" w:cstheme="minorHAnsi"/>
                <w:color w:val="000000"/>
                <w:szCs w:val="20"/>
                <w:lang w:eastAsia="en-GB"/>
              </w:rPr>
              <w:t>3315</w:t>
            </w:r>
          </w:p>
        </w:tc>
        <w:tc>
          <w:tcPr>
            <w:tcW w:w="1158" w:type="dxa"/>
          </w:tcPr>
          <w:p w:rsidR="004F305D" w:rsidRPr="006D385C" w:rsidRDefault="0060092E" w:rsidP="0060092E">
            <w:pPr>
              <w:spacing w:after="0"/>
              <w:jc w:val="center"/>
              <w:rPr>
                <w:rFonts w:asciiTheme="minorHAnsi" w:eastAsia="Times New Roman" w:hAnsiTheme="minorHAnsi" w:cstheme="minorHAnsi"/>
                <w:color w:val="000000"/>
                <w:szCs w:val="20"/>
                <w:lang w:eastAsia="en-GB"/>
              </w:rPr>
            </w:pPr>
            <w:r>
              <w:rPr>
                <w:rFonts w:asciiTheme="minorHAnsi" w:eastAsia="Times New Roman" w:hAnsiTheme="minorHAnsi" w:cstheme="minorHAnsi"/>
                <w:color w:val="000000"/>
                <w:szCs w:val="20"/>
                <w:lang w:eastAsia="en-GB"/>
              </w:rPr>
              <w:t>1.8329</w:t>
            </w:r>
          </w:p>
        </w:tc>
        <w:tc>
          <w:tcPr>
            <w:tcW w:w="1158" w:type="dxa"/>
          </w:tcPr>
          <w:p w:rsidR="004F305D" w:rsidRPr="006D385C" w:rsidRDefault="003666AD" w:rsidP="004E02D0">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4E02D0">
              <w:rPr>
                <w:rFonts w:asciiTheme="minorHAnsi" w:eastAsia="Times New Roman" w:hAnsiTheme="minorHAnsi" w:cstheme="minorHAnsi"/>
                <w:color w:val="000000"/>
                <w:szCs w:val="20"/>
                <w:lang w:eastAsia="en-GB"/>
              </w:rPr>
              <w:t>6938</w:t>
            </w:r>
            <w:r w:rsidR="00404022" w:rsidRPr="006D385C">
              <w:rPr>
                <w:rFonts w:asciiTheme="minorHAnsi" w:eastAsia="Times New Roman" w:hAnsiTheme="minorHAnsi" w:cstheme="minorHAnsi"/>
                <w:color w:val="000000"/>
                <w:szCs w:val="20"/>
                <w:lang w:eastAsia="en-GB"/>
              </w:rPr>
              <w:t>%</w:t>
            </w:r>
          </w:p>
        </w:tc>
        <w:tc>
          <w:tcPr>
            <w:tcW w:w="1157" w:type="dxa"/>
          </w:tcPr>
          <w:p w:rsidR="004F305D" w:rsidRPr="006D385C" w:rsidRDefault="0060092E" w:rsidP="0089164F">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Pr>
                <w:rFonts w:asciiTheme="minorHAnsi" w:eastAsia="Times New Roman" w:hAnsiTheme="minorHAnsi" w:cstheme="minorHAnsi"/>
                <w:color w:val="000000"/>
                <w:szCs w:val="20"/>
                <w:lang w:eastAsia="en-GB"/>
              </w:rPr>
              <w:t>5083</w:t>
            </w:r>
          </w:p>
        </w:tc>
        <w:tc>
          <w:tcPr>
            <w:tcW w:w="1158" w:type="dxa"/>
          </w:tcPr>
          <w:p w:rsidR="004F305D" w:rsidRPr="006D385C" w:rsidRDefault="003666AD" w:rsidP="0060092E">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252629" w:rsidRPr="006D385C">
              <w:rPr>
                <w:rFonts w:asciiTheme="minorHAnsi" w:eastAsia="Times New Roman" w:hAnsiTheme="minorHAnsi" w:cstheme="minorHAnsi"/>
                <w:color w:val="000000"/>
                <w:szCs w:val="20"/>
                <w:lang w:eastAsia="en-GB"/>
              </w:rPr>
              <w:t>1</w:t>
            </w:r>
            <w:r w:rsidR="0060092E">
              <w:rPr>
                <w:rFonts w:asciiTheme="minorHAnsi" w:eastAsia="Times New Roman" w:hAnsiTheme="minorHAnsi" w:cstheme="minorHAnsi"/>
                <w:color w:val="000000"/>
                <w:szCs w:val="20"/>
                <w:lang w:eastAsia="en-GB"/>
              </w:rPr>
              <w:t>300</w:t>
            </w:r>
            <w:r w:rsidR="00404022" w:rsidRPr="006D385C">
              <w:rPr>
                <w:rFonts w:asciiTheme="minorHAnsi" w:eastAsia="Times New Roman" w:hAnsiTheme="minorHAnsi" w:cstheme="minorHAnsi"/>
                <w:color w:val="000000"/>
                <w:szCs w:val="20"/>
                <w:lang w:eastAsia="en-GB"/>
              </w:rPr>
              <w:t>%</w:t>
            </w:r>
          </w:p>
        </w:tc>
        <w:tc>
          <w:tcPr>
            <w:tcW w:w="1158" w:type="dxa"/>
          </w:tcPr>
          <w:p w:rsidR="004F305D" w:rsidRPr="006D385C" w:rsidRDefault="00404022" w:rsidP="0060092E">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60092E">
              <w:rPr>
                <w:rFonts w:asciiTheme="minorHAnsi" w:eastAsia="Times New Roman" w:hAnsiTheme="minorHAnsi" w:cstheme="minorHAnsi"/>
                <w:color w:val="000000"/>
                <w:szCs w:val="20"/>
                <w:lang w:eastAsia="en-GB"/>
              </w:rPr>
              <w:t>997621</w:t>
            </w:r>
          </w:p>
        </w:tc>
        <w:tc>
          <w:tcPr>
            <w:tcW w:w="1985" w:type="dxa"/>
          </w:tcPr>
          <w:p w:rsidR="004F305D" w:rsidRPr="006D385C" w:rsidRDefault="003666AD" w:rsidP="0060092E">
            <w:pPr>
              <w:spacing w:after="0"/>
              <w:jc w:val="center"/>
              <w:rPr>
                <w:rFonts w:asciiTheme="minorHAnsi" w:hAnsiTheme="minorHAnsi" w:cstheme="minorHAnsi"/>
                <w:szCs w:val="20"/>
              </w:rPr>
            </w:pPr>
            <w:r w:rsidRPr="006D385C">
              <w:rPr>
                <w:rFonts w:asciiTheme="minorHAnsi" w:eastAsia="Times New Roman" w:hAnsiTheme="minorHAnsi" w:cstheme="minorHAnsi"/>
                <w:color w:val="000000"/>
                <w:szCs w:val="20"/>
                <w:lang w:eastAsia="en-GB"/>
              </w:rPr>
              <w:t>0.</w:t>
            </w:r>
            <w:r w:rsidR="0060092E">
              <w:rPr>
                <w:rFonts w:asciiTheme="minorHAnsi" w:eastAsia="Times New Roman" w:hAnsiTheme="minorHAnsi" w:cstheme="minorHAnsi"/>
                <w:color w:val="000000"/>
                <w:szCs w:val="20"/>
                <w:lang w:eastAsia="en-GB"/>
              </w:rPr>
              <w:t>351866</w:t>
            </w:r>
            <w:r w:rsidRPr="006D385C">
              <w:rPr>
                <w:rFonts w:asciiTheme="minorHAnsi" w:eastAsia="Times New Roman" w:hAnsiTheme="minorHAnsi" w:cstheme="minorHAnsi"/>
                <w:color w:val="000000"/>
                <w:szCs w:val="20"/>
                <w:lang w:eastAsia="en-GB"/>
              </w:rPr>
              <w:t>%</w:t>
            </w:r>
          </w:p>
        </w:tc>
      </w:tr>
      <w:tr w:rsidR="004F305D" w:rsidRPr="006D385C" w:rsidTr="00223982">
        <w:tc>
          <w:tcPr>
            <w:tcW w:w="567" w:type="dxa"/>
          </w:tcPr>
          <w:p w:rsidR="004F305D" w:rsidRPr="006D385C" w:rsidRDefault="004F305D" w:rsidP="0089164F">
            <w:pPr>
              <w:spacing w:after="0"/>
              <w:jc w:val="center"/>
              <w:rPr>
                <w:rFonts w:asciiTheme="minorHAnsi" w:hAnsiTheme="minorHAnsi" w:cstheme="minorHAnsi"/>
                <w:szCs w:val="20"/>
              </w:rPr>
            </w:pPr>
            <w:r w:rsidRPr="006D385C">
              <w:rPr>
                <w:rFonts w:asciiTheme="minorHAnsi" w:hAnsiTheme="minorHAnsi" w:cstheme="minorHAnsi"/>
                <w:szCs w:val="20"/>
              </w:rPr>
              <w:t>4</w:t>
            </w:r>
          </w:p>
        </w:tc>
        <w:tc>
          <w:tcPr>
            <w:tcW w:w="1157" w:type="dxa"/>
          </w:tcPr>
          <w:p w:rsidR="004F305D" w:rsidRPr="006D385C" w:rsidRDefault="00252629" w:rsidP="0089164F">
            <w:pPr>
              <w:spacing w:after="0"/>
              <w:jc w:val="center"/>
              <w:rPr>
                <w:rFonts w:asciiTheme="minorHAnsi" w:hAnsiTheme="minorHAnsi" w:cstheme="minorHAnsi"/>
                <w:szCs w:val="20"/>
              </w:rPr>
            </w:pPr>
            <w:r w:rsidRPr="006D385C">
              <w:rPr>
                <w:rFonts w:asciiTheme="minorHAnsi" w:eastAsia="Times New Roman" w:hAnsiTheme="minorHAnsi" w:cstheme="minorHAnsi"/>
                <w:color w:val="000000"/>
                <w:szCs w:val="20"/>
                <w:lang w:eastAsia="en-GB"/>
              </w:rPr>
              <w:t>1.</w:t>
            </w:r>
            <w:r w:rsidR="0060092E">
              <w:rPr>
                <w:rFonts w:asciiTheme="minorHAnsi" w:eastAsia="Times New Roman" w:hAnsiTheme="minorHAnsi" w:cstheme="minorHAnsi"/>
                <w:color w:val="000000"/>
                <w:szCs w:val="20"/>
                <w:lang w:eastAsia="en-GB"/>
              </w:rPr>
              <w:t>8329</w:t>
            </w:r>
          </w:p>
        </w:tc>
        <w:tc>
          <w:tcPr>
            <w:tcW w:w="1158" w:type="dxa"/>
          </w:tcPr>
          <w:p w:rsidR="004F305D" w:rsidRPr="006D385C" w:rsidRDefault="0060092E" w:rsidP="0089164F">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2.</w:t>
            </w:r>
            <w:r>
              <w:rPr>
                <w:rFonts w:asciiTheme="minorHAnsi" w:eastAsia="Times New Roman" w:hAnsiTheme="minorHAnsi" w:cstheme="minorHAnsi"/>
                <w:color w:val="000000"/>
                <w:szCs w:val="20"/>
                <w:lang w:eastAsia="en-GB"/>
              </w:rPr>
              <w:t>3397</w:t>
            </w:r>
          </w:p>
        </w:tc>
        <w:tc>
          <w:tcPr>
            <w:tcW w:w="1158" w:type="dxa"/>
          </w:tcPr>
          <w:p w:rsidR="004F305D" w:rsidRPr="006D385C" w:rsidRDefault="003666AD" w:rsidP="004E02D0">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4E02D0">
              <w:rPr>
                <w:rFonts w:asciiTheme="minorHAnsi" w:eastAsia="Times New Roman" w:hAnsiTheme="minorHAnsi" w:cstheme="minorHAnsi"/>
                <w:color w:val="000000"/>
                <w:szCs w:val="20"/>
                <w:lang w:eastAsia="en-GB"/>
              </w:rPr>
              <w:t>8700</w:t>
            </w:r>
            <w:r w:rsidR="00404022" w:rsidRPr="006D385C">
              <w:rPr>
                <w:rFonts w:asciiTheme="minorHAnsi" w:eastAsia="Times New Roman" w:hAnsiTheme="minorHAnsi" w:cstheme="minorHAnsi"/>
                <w:color w:val="000000"/>
                <w:szCs w:val="20"/>
                <w:lang w:eastAsia="en-GB"/>
              </w:rPr>
              <w:t>%</w:t>
            </w:r>
          </w:p>
        </w:tc>
        <w:tc>
          <w:tcPr>
            <w:tcW w:w="1157" w:type="dxa"/>
          </w:tcPr>
          <w:p w:rsidR="004F305D" w:rsidRPr="006D385C" w:rsidRDefault="004F305D" w:rsidP="0060092E">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252629" w:rsidRPr="006D385C">
              <w:rPr>
                <w:rFonts w:asciiTheme="minorHAnsi" w:eastAsia="Times New Roman" w:hAnsiTheme="minorHAnsi" w:cstheme="minorHAnsi"/>
                <w:color w:val="000000"/>
                <w:szCs w:val="20"/>
                <w:lang w:eastAsia="en-GB"/>
              </w:rPr>
              <w:t>5</w:t>
            </w:r>
            <w:r w:rsidR="0060092E">
              <w:rPr>
                <w:rFonts w:asciiTheme="minorHAnsi" w:eastAsia="Times New Roman" w:hAnsiTheme="minorHAnsi" w:cstheme="minorHAnsi"/>
                <w:color w:val="000000"/>
                <w:szCs w:val="20"/>
                <w:lang w:eastAsia="en-GB"/>
              </w:rPr>
              <w:t>139</w:t>
            </w:r>
          </w:p>
        </w:tc>
        <w:tc>
          <w:tcPr>
            <w:tcW w:w="1158" w:type="dxa"/>
          </w:tcPr>
          <w:p w:rsidR="004F305D" w:rsidRPr="006D385C" w:rsidRDefault="0060092E" w:rsidP="0089164F">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Pr>
                <w:rFonts w:asciiTheme="minorHAnsi" w:eastAsia="Times New Roman" w:hAnsiTheme="minorHAnsi" w:cstheme="minorHAnsi"/>
                <w:color w:val="000000"/>
                <w:szCs w:val="20"/>
                <w:lang w:eastAsia="en-GB"/>
              </w:rPr>
              <w:t>1856</w:t>
            </w:r>
            <w:r w:rsidRPr="006D385C">
              <w:rPr>
                <w:rFonts w:asciiTheme="minorHAnsi" w:eastAsia="Times New Roman" w:hAnsiTheme="minorHAnsi" w:cstheme="minorHAnsi"/>
                <w:color w:val="000000"/>
                <w:szCs w:val="20"/>
                <w:lang w:eastAsia="en-GB"/>
              </w:rPr>
              <w:t>%</w:t>
            </w:r>
          </w:p>
        </w:tc>
        <w:tc>
          <w:tcPr>
            <w:tcW w:w="1158" w:type="dxa"/>
          </w:tcPr>
          <w:p w:rsidR="004F305D" w:rsidRPr="006D385C" w:rsidRDefault="003666AD" w:rsidP="0089164F">
            <w:pPr>
              <w:spacing w:after="0"/>
              <w:jc w:val="center"/>
              <w:rPr>
                <w:rFonts w:asciiTheme="minorHAnsi" w:eastAsia="Times New Roman" w:hAnsiTheme="minorHAnsi" w:cstheme="minorHAnsi"/>
                <w:color w:val="000000"/>
                <w:szCs w:val="20"/>
                <w:lang w:eastAsia="en-GB"/>
              </w:rPr>
            </w:pPr>
            <w:r w:rsidRPr="006D385C">
              <w:rPr>
                <w:rFonts w:asciiTheme="minorHAnsi" w:eastAsia="Times New Roman" w:hAnsiTheme="minorHAnsi" w:cstheme="minorHAnsi"/>
                <w:color w:val="000000"/>
                <w:szCs w:val="20"/>
                <w:lang w:eastAsia="en-GB"/>
              </w:rPr>
              <w:t>0.</w:t>
            </w:r>
            <w:r w:rsidR="0060092E" w:rsidRPr="006D385C">
              <w:rPr>
                <w:rFonts w:asciiTheme="minorHAnsi" w:eastAsia="Times New Roman" w:hAnsiTheme="minorHAnsi" w:cstheme="minorHAnsi"/>
                <w:color w:val="000000"/>
                <w:szCs w:val="20"/>
                <w:lang w:eastAsia="en-GB"/>
              </w:rPr>
              <w:t>99</w:t>
            </w:r>
            <w:r w:rsidR="0060092E">
              <w:rPr>
                <w:rFonts w:asciiTheme="minorHAnsi" w:eastAsia="Times New Roman" w:hAnsiTheme="minorHAnsi" w:cstheme="minorHAnsi"/>
                <w:color w:val="000000"/>
                <w:szCs w:val="20"/>
                <w:lang w:eastAsia="en-GB"/>
              </w:rPr>
              <w:t>5668</w:t>
            </w:r>
          </w:p>
        </w:tc>
        <w:tc>
          <w:tcPr>
            <w:tcW w:w="1985" w:type="dxa"/>
          </w:tcPr>
          <w:p w:rsidR="004F305D" w:rsidRPr="006D385C" w:rsidRDefault="003666AD" w:rsidP="0060092E">
            <w:pPr>
              <w:spacing w:after="0"/>
              <w:jc w:val="center"/>
              <w:rPr>
                <w:rFonts w:asciiTheme="minorHAnsi" w:hAnsiTheme="minorHAnsi" w:cstheme="minorHAnsi"/>
                <w:szCs w:val="20"/>
              </w:rPr>
            </w:pPr>
            <w:r w:rsidRPr="006D385C">
              <w:rPr>
                <w:rFonts w:asciiTheme="minorHAnsi" w:eastAsia="Times New Roman" w:hAnsiTheme="minorHAnsi" w:cstheme="minorHAnsi"/>
                <w:color w:val="000000"/>
                <w:szCs w:val="20"/>
                <w:lang w:eastAsia="en-GB"/>
              </w:rPr>
              <w:t>0.</w:t>
            </w:r>
            <w:r w:rsidR="0060092E">
              <w:rPr>
                <w:rFonts w:asciiTheme="minorHAnsi" w:eastAsia="Times New Roman" w:hAnsiTheme="minorHAnsi" w:cstheme="minorHAnsi"/>
                <w:color w:val="000000"/>
                <w:szCs w:val="20"/>
                <w:lang w:eastAsia="en-GB"/>
              </w:rPr>
              <w:t>445144</w:t>
            </w:r>
            <w:r w:rsidRPr="006D385C">
              <w:rPr>
                <w:rFonts w:asciiTheme="minorHAnsi" w:eastAsia="Times New Roman" w:hAnsiTheme="minorHAnsi" w:cstheme="minorHAnsi"/>
                <w:color w:val="000000"/>
                <w:szCs w:val="20"/>
                <w:lang w:eastAsia="en-GB"/>
              </w:rPr>
              <w:t>%</w:t>
            </w:r>
          </w:p>
        </w:tc>
      </w:tr>
    </w:tbl>
    <w:p w:rsidR="00404022" w:rsidRPr="006D385C" w:rsidRDefault="00404022" w:rsidP="0089164F">
      <w:pPr>
        <w:spacing w:after="120"/>
        <w:jc w:val="both"/>
      </w:pPr>
    </w:p>
    <w:p w:rsidR="00450F38" w:rsidRPr="0095675D" w:rsidRDefault="00AA5AB9" w:rsidP="0089164F">
      <w:pPr>
        <w:spacing w:after="120"/>
        <w:jc w:val="both"/>
        <w:rPr>
          <w:rFonts w:ascii="Calibri" w:eastAsia="Times New Roman" w:hAnsi="Calibri"/>
          <w:color w:val="000000"/>
          <w:sz w:val="24"/>
          <w:lang w:eastAsia="en-GB"/>
        </w:rPr>
      </w:pPr>
      <m:oMath>
        <m:nary>
          <m:naryPr>
            <m:chr m:val="∑"/>
            <m:limLoc m:val="subSup"/>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j-1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sub>
              <m:sup>
                <m:r>
                  <w:rPr>
                    <w:rFonts w:ascii="Cambria Math" w:hAnsi="Cambria Math"/>
                    <w:sz w:val="24"/>
                  </w:rPr>
                  <m:t>FLT</m:t>
                </m:r>
              </m:sup>
            </m:sSubSup>
          </m:e>
        </m:nary>
        <m:r>
          <w:rPr>
            <w:rFonts w:ascii="Cambria Math" w:hAnsi="Cambria Math"/>
            <w:sz w:val="24"/>
          </w:rPr>
          <m:t>.</m:t>
        </m:r>
        <m:sSubSup>
          <m:sSubSupPr>
            <m:ctrlPr>
              <w:rPr>
                <w:rFonts w:ascii="Cambria Math" w:hAnsi="Cambria Math"/>
                <w:i/>
                <w:sz w:val="24"/>
              </w:rPr>
            </m:ctrlPr>
          </m:sSubSupPr>
          <m:e>
            <m:r>
              <w:rPr>
                <w:rFonts w:ascii="Cambria Math" w:hAnsi="Cambria Math"/>
                <w:sz w:val="24"/>
              </w:rPr>
              <m:t>DF</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sub>
          <m:sup>
            <m:r>
              <w:rPr>
                <w:rFonts w:ascii="Cambria Math" w:hAnsi="Cambria Math"/>
                <w:sz w:val="24"/>
              </w:rPr>
              <m:t>OIS</m:t>
            </m:r>
          </m:sup>
        </m:sSubSup>
        <m:r>
          <w:rPr>
            <w:rFonts w:ascii="Cambria Math" w:hAnsi="Cambria Math"/>
            <w:sz w:val="24"/>
          </w:rPr>
          <m:t>=</m:t>
        </m:r>
        <m:r>
          <m:rPr>
            <m:sty m:val="p"/>
          </m:rPr>
          <w:rPr>
            <w:rFonts w:ascii="Cambria Math" w:eastAsia="Times New Roman" w:hAnsi="Cambria Math" w:cstheme="minorHAnsi"/>
            <w:color w:val="000000"/>
            <w:sz w:val="24"/>
            <w:lang w:eastAsia="en-GB"/>
          </w:rPr>
          <m:t>0.127448%+…+0.445144%</m:t>
        </m:r>
        <m:r>
          <m:rPr>
            <m:sty m:val="p"/>
          </m:rPr>
          <w:rPr>
            <w:rFonts w:ascii="Cambria Math" w:eastAsia="Times New Roman" w:hAnsiTheme="minorHAnsi" w:cstheme="minorHAnsi"/>
            <w:color w:val="000000"/>
            <w:sz w:val="24"/>
            <w:lang w:eastAsia="en-GB"/>
          </w:rPr>
          <m:t>=</m:t>
        </m:r>
        <m:r>
          <m:rPr>
            <m:sty m:val="p"/>
          </m:rPr>
          <w:rPr>
            <w:rFonts w:ascii="Cambria Math" w:eastAsia="Times New Roman" w:hAnsi="Cambria Math" w:cstheme="minorHAnsi"/>
            <w:color w:val="000000"/>
            <w:sz w:val="24"/>
            <w:lang w:eastAsia="en-GB"/>
          </w:rPr>
          <m:t>1.</m:t>
        </m:r>
        <m:r>
          <m:rPr>
            <m:sty m:val="p"/>
          </m:rPr>
          <w:rPr>
            <w:rFonts w:ascii="Cambria Math" w:eastAsia="Times New Roman" w:hAnsi="Cambria Math"/>
            <w:color w:val="000000"/>
            <w:sz w:val="24"/>
            <w:lang w:eastAsia="en-GB"/>
          </w:rPr>
          <m:t>068155</m:t>
        </m:r>
        <m:r>
          <m:rPr>
            <m:sty m:val="p"/>
          </m:rPr>
          <w:rPr>
            <w:rFonts w:ascii="Cambria Math" w:eastAsia="Times New Roman" w:hAnsi="Cambria Math" w:cstheme="minorHAnsi"/>
            <w:color w:val="000000"/>
            <w:sz w:val="24"/>
            <w:lang w:eastAsia="en-GB"/>
          </w:rPr>
          <m:t>%</m:t>
        </m:r>
      </m:oMath>
      <w:r w:rsidR="00450F38" w:rsidRPr="0095675D">
        <w:rPr>
          <w:rFonts w:ascii="Calibri" w:eastAsia="Times New Roman" w:hAnsi="Calibri"/>
          <w:color w:val="000000"/>
          <w:sz w:val="24"/>
          <w:lang w:eastAsia="en-GB"/>
        </w:rPr>
        <w:t xml:space="preserve"> </w:t>
      </w:r>
    </w:p>
    <w:p w:rsidR="003666AD" w:rsidRDefault="003666AD" w:rsidP="0089164F">
      <w:pPr>
        <w:spacing w:after="120"/>
        <w:jc w:val="both"/>
      </w:pPr>
    </w:p>
    <w:p w:rsidR="00404022" w:rsidRPr="003431E9" w:rsidRDefault="00AA5AB9" w:rsidP="0089164F">
      <w:pPr>
        <w:spacing w:after="120"/>
        <w:jc w:val="both"/>
        <w:rPr>
          <w:sz w:val="24"/>
        </w:rPr>
      </w:pPr>
      <m:oMath>
        <m:sSubSup>
          <m:sSubSupPr>
            <m:ctrlPr>
              <w:rPr>
                <w:rFonts w:ascii="Cambria Math" w:hAnsi="Cambria Math"/>
                <w:i/>
                <w:sz w:val="24"/>
              </w:rPr>
            </m:ctrlPr>
          </m:sSubSupPr>
          <m:e>
            <m:r>
              <w:rPr>
                <w:rFonts w:ascii="Cambria Math" w:hAnsi="Cambria Math"/>
                <w:sz w:val="24"/>
              </w:rPr>
              <m:t>DF</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sub>
          <m:sup>
            <m:r>
              <w:rPr>
                <w:rFonts w:ascii="Cambria Math" w:hAnsi="Cambria Math"/>
                <w:sz w:val="24"/>
              </w:rPr>
              <m:t>OIS</m:t>
            </m:r>
          </m:sup>
        </m:sSubSup>
        <m:r>
          <w:rPr>
            <w:rFonts w:ascii="Cambria Math" w:hAnsi="Cambria Math"/>
            <w:sz w:val="24"/>
          </w:rPr>
          <m:t>=</m:t>
        </m:r>
        <m:r>
          <m:rPr>
            <m:sty m:val="p"/>
          </m:rPr>
          <w:rPr>
            <w:rFonts w:ascii="Cambria Math" w:eastAsia="Times New Roman" w:hAnsi="Cambria Math" w:cstheme="minorHAnsi"/>
            <w:color w:val="000000"/>
            <w:sz w:val="24"/>
            <w:lang w:eastAsia="en-GB"/>
          </w:rPr>
          <m:t>0.999566</m:t>
        </m:r>
      </m:oMath>
      <w:r w:rsidR="00693E9C" w:rsidRPr="003431E9">
        <w:rPr>
          <w:szCs w:val="20"/>
        </w:rPr>
        <w:t xml:space="preserve"> </w:t>
      </w:r>
      <w:r w:rsidR="003431E9" w:rsidRPr="003431E9">
        <w:rPr>
          <w:szCs w:val="20"/>
        </w:rPr>
        <w:t xml:space="preserve">, </w:t>
      </w:r>
      <w:r w:rsidR="003431E9">
        <w:rPr>
          <w:szCs w:val="20"/>
        </w:rPr>
        <w:t>so i</w:t>
      </w:r>
      <w:r w:rsidR="006735DB" w:rsidRPr="003431E9">
        <w:rPr>
          <w:szCs w:val="20"/>
        </w:rPr>
        <w:t>t follows that</w:t>
      </w:r>
      <w:r w:rsidR="00433A2F" w:rsidRPr="003431E9">
        <w:rPr>
          <w:szCs w:val="20"/>
        </w:rPr>
        <w:t>:</w:t>
      </w:r>
    </w:p>
    <w:p w:rsidR="006735DB" w:rsidRPr="006D385C" w:rsidRDefault="006735DB" w:rsidP="0089164F">
      <w:pPr>
        <w:spacing w:after="120"/>
        <w:jc w:val="both"/>
      </w:pPr>
    </w:p>
    <w:p w:rsidR="00433A2F" w:rsidRPr="000C42FA" w:rsidRDefault="00AA5AB9" w:rsidP="0089164F">
      <w:pPr>
        <w:spacing w:after="120"/>
        <w:jc w:val="both"/>
        <w:rPr>
          <w:rFonts w:ascii="Cambria Math" w:hAnsi="Cambria Math"/>
          <w:b/>
          <w:sz w:val="24"/>
        </w:rPr>
      </w:pPr>
      <m:oMath>
        <m:sSubSup>
          <m:sSubSupPr>
            <m:ctrlPr>
              <w:rPr>
                <w:rFonts w:ascii="Cambria Math" w:hAnsi="Cambria Math"/>
                <w:b/>
                <w:i/>
                <w:sz w:val="24"/>
              </w:rPr>
            </m:ctrlPr>
          </m:sSubSupPr>
          <m:e>
            <m:r>
              <m:rPr>
                <m:sty m:val="bi"/>
              </m:rPr>
              <w:rPr>
                <w:rFonts w:ascii="Cambria Math" w:hAnsi="Cambria Math"/>
                <w:sz w:val="24"/>
              </w:rPr>
              <m:t>F</m:t>
            </m:r>
          </m:e>
          <m:sub>
            <m:r>
              <m:rPr>
                <m:sty m:val="bi"/>
              </m:rPr>
              <w:rPr>
                <w:rFonts w:ascii="Cambria Math" w:hAnsi="Cambria Math"/>
                <w:sz w:val="24"/>
              </w:rPr>
              <m:t>t,T</m:t>
            </m:r>
          </m:sub>
          <m:sup>
            <m:r>
              <m:rPr>
                <m:sty m:val="bi"/>
              </m:rPr>
              <w:rPr>
                <w:rFonts w:ascii="Cambria Math" w:hAnsi="Cambria Math"/>
                <w:sz w:val="24"/>
              </w:rPr>
              <m:t>DSF</m:t>
            </m:r>
          </m:sup>
        </m:sSubSup>
        <m:r>
          <m:rPr>
            <m:sty m:val="bi"/>
          </m:rPr>
          <w:rPr>
            <w:rFonts w:ascii="Cambria Math" w:hAnsi="Cambria Math"/>
            <w:sz w:val="24"/>
          </w:rPr>
          <m:t>=100.</m:t>
        </m:r>
        <m:d>
          <m:dPr>
            <m:begChr m:val="["/>
            <m:endChr m:val="]"/>
            <m:ctrlPr>
              <w:rPr>
                <w:rFonts w:ascii="Cambria Math" w:hAnsi="Cambria Math"/>
                <w:b/>
                <w:i/>
                <w:sz w:val="24"/>
              </w:rPr>
            </m:ctrlPr>
          </m:dPr>
          <m:e>
            <m:r>
              <m:rPr>
                <m:sty m:val="bi"/>
              </m:rPr>
              <w:rPr>
                <w:rFonts w:ascii="Cambria Math" w:hAnsi="Cambria Math"/>
                <w:sz w:val="24"/>
              </w:rPr>
              <m:t>1+</m:t>
            </m:r>
            <m:d>
              <m:dPr>
                <m:ctrlPr>
                  <w:rPr>
                    <w:rFonts w:ascii="Cambria Math" w:eastAsia="Times New Roman" w:hAnsi="Cambria Math" w:cstheme="minorHAnsi"/>
                    <w:b/>
                    <w:color w:val="000000"/>
                    <w:sz w:val="24"/>
                    <w:lang w:eastAsia="en-GB"/>
                  </w:rPr>
                </m:ctrlPr>
              </m:dPr>
              <m:e>
                <m:r>
                  <m:rPr>
                    <m:sty m:val="b"/>
                  </m:rPr>
                  <w:rPr>
                    <w:rFonts w:ascii="Cambria Math" w:eastAsia="Times New Roman" w:hAnsi="Cambria Math" w:cstheme="minorHAnsi"/>
                    <w:color w:val="000000"/>
                    <w:sz w:val="24"/>
                    <w:lang w:eastAsia="en-GB"/>
                  </w:rPr>
                  <m:t>1.</m:t>
                </m:r>
                <m:r>
                  <m:rPr>
                    <m:sty m:val="b"/>
                  </m:rPr>
                  <w:rPr>
                    <w:rFonts w:ascii="Cambria Math" w:eastAsia="Times New Roman" w:hAnsi="Cambria Math"/>
                    <w:color w:val="000000"/>
                    <w:sz w:val="24"/>
                    <w:lang w:eastAsia="en-GB"/>
                  </w:rPr>
                  <m:t>999705</m:t>
                </m:r>
                <m:r>
                  <m:rPr>
                    <m:sty m:val="b"/>
                  </m:rPr>
                  <w:rPr>
                    <w:rFonts w:ascii="Cambria Math" w:eastAsia="Times New Roman" w:hAnsi="Cambria Math" w:cstheme="minorHAnsi"/>
                    <w:color w:val="000000"/>
                    <w:sz w:val="24"/>
                    <w:lang w:eastAsia="en-GB"/>
                  </w:rPr>
                  <m:t>%</m:t>
                </m:r>
                <m:r>
                  <m:rPr>
                    <m:sty m:val="b"/>
                  </m:rPr>
                  <w:rPr>
                    <w:rFonts w:ascii="Cambria Math" w:eastAsia="Times New Roman" w:hAnsi="Cambria Math"/>
                    <w:color w:val="000000"/>
                    <w:sz w:val="24"/>
                    <w:lang w:eastAsia="en-GB"/>
                  </w:rPr>
                  <m:t>-</m:t>
                </m:r>
                <m:r>
                  <m:rPr>
                    <m:sty m:val="b"/>
                  </m:rPr>
                  <w:rPr>
                    <w:rFonts w:ascii="Cambria Math" w:eastAsia="Times New Roman" w:hAnsi="Cambria Math" w:cstheme="minorHAnsi"/>
                    <w:color w:val="000000"/>
                    <w:sz w:val="24"/>
                    <w:lang w:eastAsia="en-GB"/>
                  </w:rPr>
                  <m:t>1.</m:t>
                </m:r>
                <m:r>
                  <m:rPr>
                    <m:sty m:val="b"/>
                  </m:rPr>
                  <w:rPr>
                    <w:rFonts w:ascii="Cambria Math" w:eastAsia="Times New Roman" w:hAnsi="Cambria Math"/>
                    <w:color w:val="000000"/>
                    <w:sz w:val="24"/>
                    <w:lang w:eastAsia="en-GB"/>
                  </w:rPr>
                  <m:t>068155</m:t>
                </m:r>
                <m:r>
                  <m:rPr>
                    <m:sty m:val="b"/>
                  </m:rPr>
                  <w:rPr>
                    <w:rFonts w:ascii="Cambria Math" w:eastAsia="Times New Roman" w:hAnsi="Cambria Math" w:cstheme="minorHAnsi"/>
                    <w:color w:val="000000"/>
                    <w:sz w:val="24"/>
                    <w:lang w:eastAsia="en-GB"/>
                  </w:rPr>
                  <m:t>%</m:t>
                </m:r>
              </m:e>
            </m:d>
            <m:r>
              <m:rPr>
                <m:sty m:val="b"/>
              </m:rPr>
              <w:rPr>
                <w:rFonts w:ascii="Cambria Math" w:eastAsia="Times New Roman" w:hAnsi="Cambria Math" w:cstheme="minorHAnsi"/>
                <w:color w:val="000000"/>
                <w:sz w:val="24"/>
                <w:lang w:eastAsia="en-GB"/>
              </w:rPr>
              <m:t>/0.999566</m:t>
            </m:r>
          </m:e>
        </m:d>
        <m:r>
          <m:rPr>
            <m:sty m:val="bi"/>
          </m:rPr>
          <w:rPr>
            <w:rFonts w:ascii="Cambria Math" w:hAnsi="Cambria Math"/>
            <w:sz w:val="24"/>
          </w:rPr>
          <m:t>=100.930</m:t>
        </m:r>
      </m:oMath>
      <w:r w:rsidR="00433A2F" w:rsidRPr="000C42FA">
        <w:rPr>
          <w:rFonts w:ascii="Cambria Math" w:hAnsi="Cambria Math"/>
          <w:b/>
          <w:sz w:val="24"/>
        </w:rPr>
        <w:t xml:space="preserve"> </w:t>
      </w:r>
    </w:p>
    <w:p w:rsidR="00433A2F" w:rsidRPr="000C42FA" w:rsidRDefault="00433A2F" w:rsidP="000C42FA">
      <w:pPr>
        <w:spacing w:after="120"/>
        <w:jc w:val="both"/>
      </w:pPr>
      <w:r w:rsidRPr="000C42FA">
        <w:t>(i.e</w:t>
      </w:r>
      <w:r w:rsidR="00E879F4" w:rsidRPr="000C42FA">
        <w:t>.</w:t>
      </w:r>
      <w:r w:rsidR="006C008F" w:rsidRPr="000C42FA">
        <w:t xml:space="preserve"> as rounded to the nearest 0.01</w:t>
      </w:r>
      <w:r w:rsidRPr="000C42FA">
        <w:t>)</w:t>
      </w:r>
    </w:p>
    <w:p w:rsidR="000C42FA" w:rsidRDefault="000C42FA" w:rsidP="0089164F">
      <w:pPr>
        <w:spacing w:after="120"/>
        <w:jc w:val="both"/>
      </w:pPr>
    </w:p>
    <w:p w:rsidR="000C42FA" w:rsidRDefault="00EC7DFF" w:rsidP="0089164F">
      <w:pPr>
        <w:spacing w:after="120"/>
        <w:jc w:val="both"/>
      </w:pPr>
      <w:r w:rsidRPr="006D385C">
        <w:t xml:space="preserve">Although there is obviously no </w:t>
      </w:r>
      <w:r w:rsidRPr="006D385C">
        <w:rPr>
          <w:b/>
          <w:i/>
        </w:rPr>
        <w:t>actual</w:t>
      </w:r>
      <w:r w:rsidR="0024018E" w:rsidRPr="006D385C">
        <w:t xml:space="preserve"> price </w:t>
      </w:r>
      <w:r w:rsidRPr="006D385C">
        <w:t xml:space="preserve">against which to compare it, </w:t>
      </w:r>
      <w:r w:rsidR="00C616E6" w:rsidRPr="006D385C">
        <w:t>this result</w:t>
      </w:r>
      <w:r w:rsidR="004B7265" w:rsidRPr="006D385C">
        <w:t xml:space="preserve"> </w:t>
      </w:r>
      <w:r w:rsidR="0024018E" w:rsidRPr="006D385C">
        <w:t xml:space="preserve">can </w:t>
      </w:r>
      <w:r w:rsidRPr="006D385C">
        <w:t xml:space="preserve">nevertheless </w:t>
      </w:r>
      <w:r w:rsidR="0024018E" w:rsidRPr="006D385C">
        <w:t>be rationalised by considering the difference between the contract’s fixed rate (</w:t>
      </w:r>
      <w:r w:rsidR="00F90E9E" w:rsidRPr="006D385C">
        <w:t xml:space="preserve">i.e. </w:t>
      </w:r>
      <w:r w:rsidR="007B277C">
        <w:t>1.</w:t>
      </w:r>
      <w:r w:rsidR="0024018E" w:rsidRPr="006D385C">
        <w:t xml:space="preserve">000%) and the </w:t>
      </w:r>
      <w:r w:rsidRPr="006D385C">
        <w:t xml:space="preserve">prevailing </w:t>
      </w:r>
      <w:r w:rsidR="0024018E" w:rsidRPr="006D385C">
        <w:t xml:space="preserve">2-year forward par swap rate </w:t>
      </w:r>
      <w:r w:rsidRPr="006D385C">
        <w:t xml:space="preserve">(i.e. as </w:t>
      </w:r>
      <w:r w:rsidR="0024018E" w:rsidRPr="006D385C">
        <w:t xml:space="preserve">implied by the index </w:t>
      </w:r>
      <w:r w:rsidR="00F90E9E" w:rsidRPr="006D385C">
        <w:t>and</w:t>
      </w:r>
      <w:r w:rsidR="0024018E" w:rsidRPr="006D385C">
        <w:t xml:space="preserve"> discount curves</w:t>
      </w:r>
      <w:r w:rsidR="00F90E9E" w:rsidRPr="006D385C">
        <w:t xml:space="preserve"> </w:t>
      </w:r>
      <w:r w:rsidRPr="006D385C">
        <w:t xml:space="preserve">reproduced </w:t>
      </w:r>
      <w:r w:rsidR="00F90E9E" w:rsidRPr="006D385C">
        <w:t>above</w:t>
      </w:r>
      <w:r w:rsidRPr="006D385C">
        <w:t>)</w:t>
      </w:r>
      <w:r w:rsidR="0024018E" w:rsidRPr="006D385C">
        <w:t>.</w:t>
      </w:r>
    </w:p>
    <w:p w:rsidR="0024018E" w:rsidRPr="006D385C" w:rsidRDefault="0024018E" w:rsidP="0089164F">
      <w:pPr>
        <w:spacing w:after="120"/>
        <w:jc w:val="both"/>
      </w:pPr>
      <w:r w:rsidRPr="006D385C">
        <w:t xml:space="preserve">The </w:t>
      </w:r>
      <w:r w:rsidR="00D53CDD" w:rsidRPr="006D385C">
        <w:t xml:space="preserve">2-year forward par swap rate </w:t>
      </w:r>
      <w:r w:rsidR="00EC7DFF" w:rsidRPr="006D385C">
        <w:t>is in fact</w:t>
      </w:r>
      <w:r w:rsidRPr="006D385C">
        <w:t xml:space="preserve"> 0.5</w:t>
      </w:r>
      <w:r w:rsidR="007B277C">
        <w:t>342</w:t>
      </w:r>
      <w:r w:rsidRPr="006D385C">
        <w:t xml:space="preserve">%, which differs from the contract’s fixed rate by </w:t>
      </w:r>
      <w:r w:rsidR="007B277C">
        <w:t>minus 46.58</w:t>
      </w:r>
      <w:r w:rsidRPr="006D385C">
        <w:t xml:space="preserve"> basis points. </w:t>
      </w:r>
      <w:r w:rsidR="00F90E9E" w:rsidRPr="006D385C">
        <w:t>Given that the underlying is a 2-year receive-fixed swap, this</w:t>
      </w:r>
      <w:r w:rsidRPr="006D385C">
        <w:t xml:space="preserve"> is equivalent to </w:t>
      </w:r>
      <w:r w:rsidR="007B277C">
        <w:rPr>
          <w:b/>
          <w:i/>
        </w:rPr>
        <w:t>plus</w:t>
      </w:r>
      <w:r w:rsidRPr="006D385C">
        <w:t xml:space="preserve"> 0.</w:t>
      </w:r>
      <w:r w:rsidR="007B277C">
        <w:t>93</w:t>
      </w:r>
      <w:r w:rsidRPr="006D385C">
        <w:t xml:space="preserve"> points in terms of </w:t>
      </w:r>
      <w:r w:rsidR="00F90E9E" w:rsidRPr="006D385C">
        <w:t xml:space="preserve">price i.e. exactly the same as that implied </w:t>
      </w:r>
      <w:r w:rsidR="00EC7DFF" w:rsidRPr="006D385C">
        <w:t xml:space="preserve">by the calculation </w:t>
      </w:r>
      <w:r w:rsidR="00F90E9E" w:rsidRPr="006D385C">
        <w:t>above.</w:t>
      </w:r>
    </w:p>
    <w:p w:rsidR="009D4F89" w:rsidRPr="006D385C" w:rsidRDefault="009D4F89" w:rsidP="009D4F89">
      <w:pPr>
        <w:pStyle w:val="Heading3"/>
        <w:spacing w:before="0" w:after="120"/>
        <w:jc w:val="both"/>
      </w:pPr>
      <w:r>
        <w:t>Adaptation for Yield-Based Deliverable Swap Futures</w:t>
      </w:r>
    </w:p>
    <w:p w:rsidR="00433A2F" w:rsidRDefault="00733144" w:rsidP="00886B98">
      <w:pPr>
        <w:spacing w:after="120"/>
        <w:jc w:val="both"/>
        <w:rPr>
          <w:rFonts w:asciiTheme="minorHAnsi" w:hAnsiTheme="minorHAnsi" w:cstheme="minorHAnsi"/>
        </w:rPr>
      </w:pPr>
      <w:r>
        <w:t xml:space="preserve">As detailed in section 1 above, the DSF </w:t>
      </w:r>
      <w:r w:rsidR="00E7601B">
        <w:t xml:space="preserve">contracts </w:t>
      </w:r>
      <w:r>
        <w:t xml:space="preserve">developed by </w:t>
      </w:r>
      <w:r w:rsidR="00E7601B">
        <w:t xml:space="preserve">both </w:t>
      </w:r>
      <w:r>
        <w:t xml:space="preserve">LSEG </w:t>
      </w:r>
      <w:r w:rsidR="00E7601B">
        <w:t>and NLX</w:t>
      </w:r>
      <w:r>
        <w:t xml:space="preserve"> </w:t>
      </w:r>
      <w:r w:rsidR="00E7601B">
        <w:t>are</w:t>
      </w:r>
      <w:r>
        <w:t xml:space="preserve"> quoted on a </w:t>
      </w:r>
      <w:r w:rsidRPr="00F44745">
        <w:rPr>
          <w:b/>
          <w:i/>
        </w:rPr>
        <w:t>price</w:t>
      </w:r>
      <w:r>
        <w:t xml:space="preserve"> basis (i.e. 100 + NPV) and each underlying forward-starting IRS has a fixed rate that is set </w:t>
      </w:r>
      <w:r w:rsidR="00E7601B">
        <w:t xml:space="preserve">/ announced </w:t>
      </w:r>
      <w:r>
        <w:t xml:space="preserve">by the </w:t>
      </w:r>
      <w:r w:rsidRPr="006D385C">
        <w:rPr>
          <w:rFonts w:asciiTheme="minorHAnsi" w:hAnsiTheme="minorHAnsi" w:cstheme="minorHAnsi"/>
        </w:rPr>
        <w:t xml:space="preserve">exchange </w:t>
      </w:r>
      <w:r>
        <w:rPr>
          <w:rFonts w:asciiTheme="minorHAnsi" w:hAnsiTheme="minorHAnsi" w:cstheme="minorHAnsi"/>
        </w:rPr>
        <w:t>when the corresponding</w:t>
      </w:r>
      <w:r w:rsidRPr="006D385C">
        <w:rPr>
          <w:rFonts w:asciiTheme="minorHAnsi" w:hAnsiTheme="minorHAnsi" w:cstheme="minorHAnsi"/>
        </w:rPr>
        <w:t xml:space="preserve"> contract is first listed</w:t>
      </w:r>
      <w:r>
        <w:rPr>
          <w:rFonts w:asciiTheme="minorHAnsi" w:hAnsiTheme="minorHAnsi" w:cstheme="minorHAnsi"/>
        </w:rPr>
        <w:t>.</w:t>
      </w:r>
    </w:p>
    <w:p w:rsidR="00733144" w:rsidRDefault="00733144" w:rsidP="00886B98">
      <w:pPr>
        <w:spacing w:after="120"/>
        <w:jc w:val="both"/>
        <w:rPr>
          <w:rFonts w:asciiTheme="minorHAnsi" w:hAnsiTheme="minorHAnsi" w:cstheme="minorHAnsi"/>
        </w:rPr>
      </w:pPr>
      <w:r>
        <w:rPr>
          <w:rFonts w:asciiTheme="minorHAnsi" w:hAnsiTheme="minorHAnsi" w:cstheme="minorHAnsi"/>
        </w:rPr>
        <w:t>An alternative to such a price-based DSF is a yield-based one that differs in the following ways:</w:t>
      </w:r>
    </w:p>
    <w:p w:rsidR="00733144" w:rsidRPr="006D385C" w:rsidRDefault="00733144" w:rsidP="00886B98">
      <w:pPr>
        <w:pStyle w:val="Bullet1"/>
        <w:spacing w:after="120"/>
        <w:jc w:val="both"/>
      </w:pPr>
      <w:r>
        <w:t xml:space="preserve">Each contract is quoted on a yield basis i.e. 100 </w:t>
      </w:r>
      <w:r w:rsidR="00DB6DFF" w:rsidRPr="00DB6DFF">
        <w:rPr>
          <w:i/>
        </w:rPr>
        <w:t>minus</w:t>
      </w:r>
      <w:r w:rsidR="00DB6DFF">
        <w:t xml:space="preserve"> the </w:t>
      </w:r>
      <w:r>
        <w:t>prevailing forward par swap rate</w:t>
      </w:r>
      <w:r w:rsidRPr="006D385C">
        <w:t>;</w:t>
      </w:r>
      <w:r w:rsidR="00DB6DFF">
        <w:t xml:space="preserve"> and</w:t>
      </w:r>
    </w:p>
    <w:p w:rsidR="00733144" w:rsidRDefault="00DB6DFF" w:rsidP="00886B98">
      <w:pPr>
        <w:pStyle w:val="Bullet1"/>
        <w:spacing w:after="120"/>
        <w:jc w:val="both"/>
      </w:pPr>
      <w:r>
        <w:t xml:space="preserve">The underlying forward-starting IRS is a par swap, which effectively means that the </w:t>
      </w:r>
      <w:r w:rsidR="009105EC">
        <w:t xml:space="preserve">(projected) </w:t>
      </w:r>
      <w:r>
        <w:t>fixed rate is re-</w:t>
      </w:r>
      <w:r w:rsidR="00B05076">
        <w:t>set</w:t>
      </w:r>
      <w:r>
        <w:t xml:space="preserve"> every time the price of the DSF changes.</w:t>
      </w:r>
    </w:p>
    <w:p w:rsidR="00DB6DFF" w:rsidRPr="00A35AC5" w:rsidRDefault="00A35AC5" w:rsidP="00886B98">
      <w:pPr>
        <w:pStyle w:val="Bullet1"/>
        <w:numPr>
          <w:ilvl w:val="0"/>
          <w:numId w:val="0"/>
        </w:numPr>
        <w:spacing w:after="120"/>
        <w:jc w:val="both"/>
        <w:rPr>
          <w:szCs w:val="20"/>
        </w:rPr>
      </w:pPr>
      <w:r>
        <w:t xml:space="preserve">At any </w:t>
      </w:r>
      <w:r w:rsidR="00D04A40">
        <w:t>given</w:t>
      </w:r>
      <w:r>
        <w:t xml:space="preserve"> point in time, the prevailing forward par swap </w:t>
      </w:r>
      <w:r>
        <w:rPr>
          <w:szCs w:val="20"/>
        </w:rPr>
        <w:t xml:space="preserve">rate that corresponds to a </w:t>
      </w:r>
      <w:r w:rsidR="00F95CD8">
        <w:rPr>
          <w:szCs w:val="20"/>
        </w:rPr>
        <w:t>particular</w:t>
      </w:r>
      <w:r>
        <w:rPr>
          <w:szCs w:val="20"/>
        </w:rPr>
        <w:t xml:space="preserve"> DSF contract </w:t>
      </w:r>
      <w:r w:rsidRPr="00A35AC5">
        <w:rPr>
          <w:szCs w:val="20"/>
        </w:rPr>
        <w:t>(</w:t>
      </w:r>
      <m:oMath>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t,T</m:t>
            </m:r>
          </m:sub>
          <m:sup>
            <m:r>
              <w:rPr>
                <w:rFonts w:ascii="Cambria Math" w:hAnsi="Cambria Math"/>
                <w:szCs w:val="20"/>
              </w:rPr>
              <m:t>PAR</m:t>
            </m:r>
          </m:sup>
        </m:sSubSup>
      </m:oMath>
      <w:r w:rsidRPr="00A35AC5">
        <w:rPr>
          <w:szCs w:val="20"/>
        </w:rPr>
        <w:t>)</w:t>
      </w:r>
      <w:r>
        <w:rPr>
          <w:szCs w:val="20"/>
        </w:rPr>
        <w:t xml:space="preserve"> is defined as follows:</w:t>
      </w:r>
    </w:p>
    <w:p w:rsidR="00733144" w:rsidRDefault="00733144" w:rsidP="00A35AC5">
      <w:pPr>
        <w:spacing w:after="120"/>
        <w:jc w:val="both"/>
      </w:pPr>
    </w:p>
    <w:p w:rsidR="00DB6DFF" w:rsidRDefault="00AA5AB9" w:rsidP="00733144">
      <w:pPr>
        <w:spacing w:after="120"/>
        <w:jc w:val="both"/>
        <w:rPr>
          <w:sz w:val="28"/>
        </w:rPr>
      </w:pPr>
      <m:oMath>
        <m:nary>
          <m:naryPr>
            <m:chr m:val="∑"/>
            <m:limLoc m:val="subSup"/>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r>
                  <w:rPr>
                    <w:rFonts w:ascii="Cambria Math" w:hAnsi="Cambria Math"/>
                    <w:sz w:val="28"/>
                  </w:rPr>
                  <m:t>C</m:t>
                </m:r>
              </m:e>
              <m:sub>
                <m:r>
                  <w:rPr>
                    <w:rFonts w:ascii="Cambria Math" w:hAnsi="Cambria Math"/>
                    <w:sz w:val="28"/>
                  </w:rPr>
                  <m:t>t,T</m:t>
                </m:r>
              </m:sub>
              <m:sup>
                <m:r>
                  <w:rPr>
                    <w:rFonts w:ascii="Cambria Math" w:hAnsi="Cambria Math"/>
                    <w:sz w:val="28"/>
                  </w:rPr>
                  <m:t>PAR</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δ</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i-1</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sub>
              <m:sup>
                <m:r>
                  <w:rPr>
                    <w:rFonts w:ascii="Cambria Math" w:hAnsi="Cambria Math"/>
                    <w:sz w:val="28"/>
                  </w:rPr>
                  <m:t>FXD</m:t>
                </m:r>
              </m:sup>
            </m:sSubSup>
          </m:e>
        </m:nary>
        <m:r>
          <w:rPr>
            <w:rFonts w:ascii="Cambria Math" w:hAnsi="Cambria Math"/>
            <w:sz w:val="28"/>
          </w:rPr>
          <m:t>.</m:t>
        </m:r>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sub>
          <m:sup>
            <m:r>
              <w:rPr>
                <w:rFonts w:ascii="Cambria Math" w:hAnsi="Cambria Math"/>
                <w:sz w:val="28"/>
              </w:rPr>
              <m:t>OIS</m:t>
            </m:r>
          </m:sup>
        </m:sSubSup>
        <m:r>
          <w:rPr>
            <w:rFonts w:ascii="Cambria Math" w:hAnsi="Cambria Math"/>
            <w:sz w:val="28"/>
          </w:rPr>
          <m:t>-</m:t>
        </m:r>
        <m:nary>
          <m:naryPr>
            <m:chr m:val="∑"/>
            <m:limLoc m:val="subSup"/>
            <m:ctrlPr>
              <w:rPr>
                <w:rFonts w:ascii="Cambria Math" w:hAnsi="Cambria Math"/>
                <w:i/>
                <w:sz w:val="28"/>
              </w:rPr>
            </m:ctrlPr>
          </m:naryPr>
          <m:sub>
            <m:r>
              <w:rPr>
                <w:rFonts w:ascii="Cambria Math" w:hAnsi="Cambria Math"/>
                <w:sz w:val="28"/>
              </w:rPr>
              <m:t>j=1</m:t>
            </m:r>
          </m:sub>
          <m:sup>
            <m:r>
              <w:rPr>
                <w:rFonts w:ascii="Cambria Math" w:hAnsi="Cambria Math"/>
                <w:sz w:val="28"/>
              </w:rPr>
              <m:t>m</m:t>
            </m:r>
          </m:sup>
          <m:e>
            <m:sSub>
              <m:sSubPr>
                <m:ctrlPr>
                  <w:rPr>
                    <w:rFonts w:ascii="Cambria Math" w:hAnsi="Cambria Math"/>
                    <w:i/>
                    <w:sz w:val="28"/>
                  </w:rPr>
                </m:ctrlPr>
              </m:sSubPr>
              <m:e>
                <m:r>
                  <w:rPr>
                    <w:rFonts w:ascii="Cambria Math" w:hAnsi="Cambria Math"/>
                    <w:sz w:val="28"/>
                  </w:rPr>
                  <m:t>F</m:t>
                </m:r>
              </m:e>
              <m:sub>
                <m:r>
                  <w:rPr>
                    <w:rFonts w:ascii="Cambria Math" w:hAnsi="Cambria Math"/>
                    <w:sz w:val="28"/>
                  </w:rPr>
                  <m:t>j</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δ</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j-1</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up>
                <m:r>
                  <w:rPr>
                    <w:rFonts w:ascii="Cambria Math" w:hAnsi="Cambria Math"/>
                    <w:sz w:val="28"/>
                  </w:rPr>
                  <m:t>FLT</m:t>
                </m:r>
              </m:sup>
            </m:sSubSup>
          </m:e>
        </m:nary>
        <m:r>
          <w:rPr>
            <w:rFonts w:ascii="Cambria Math" w:hAnsi="Cambria Math"/>
            <w:sz w:val="28"/>
          </w:rPr>
          <m:t>.</m:t>
        </m:r>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up>
            <m:r>
              <w:rPr>
                <w:rFonts w:ascii="Cambria Math" w:hAnsi="Cambria Math"/>
                <w:sz w:val="28"/>
              </w:rPr>
              <m:t>OIS</m:t>
            </m:r>
          </m:sup>
        </m:sSubSup>
        <m:r>
          <w:rPr>
            <w:rFonts w:ascii="Cambria Math" w:hAnsi="Cambria Math"/>
            <w:sz w:val="28"/>
          </w:rPr>
          <m:t>=0</m:t>
        </m:r>
      </m:oMath>
      <w:r w:rsidR="00DB6DFF">
        <w:rPr>
          <w:sz w:val="28"/>
        </w:rPr>
        <w:t xml:space="preserve"> </w:t>
      </w:r>
    </w:p>
    <w:p w:rsidR="00DB6DFF" w:rsidRDefault="00DB6DFF" w:rsidP="00DB6DFF">
      <w:pPr>
        <w:spacing w:after="120"/>
        <w:jc w:val="both"/>
        <w:rPr>
          <w:sz w:val="28"/>
        </w:rPr>
      </w:pPr>
      <m:oMath>
        <m:r>
          <w:rPr>
            <w:rFonts w:ascii="Cambria Math" w:hAnsi="Cambria Math"/>
            <w:sz w:val="28"/>
          </w:rPr>
          <w:lastRenderedPageBreak/>
          <m:t>⇒</m:t>
        </m:r>
        <m:sSubSup>
          <m:sSubSupPr>
            <m:ctrlPr>
              <w:rPr>
                <w:rFonts w:ascii="Cambria Math" w:hAnsi="Cambria Math"/>
                <w:i/>
                <w:sz w:val="28"/>
              </w:rPr>
            </m:ctrlPr>
          </m:sSubSupPr>
          <m:e>
            <m:r>
              <w:rPr>
                <w:rFonts w:ascii="Cambria Math" w:hAnsi="Cambria Math"/>
                <w:sz w:val="28"/>
              </w:rPr>
              <m:t>C</m:t>
            </m:r>
          </m:e>
          <m:sub>
            <m:r>
              <w:rPr>
                <w:rFonts w:ascii="Cambria Math" w:hAnsi="Cambria Math"/>
                <w:sz w:val="28"/>
              </w:rPr>
              <m:t>t,T</m:t>
            </m:r>
          </m:sub>
          <m:sup>
            <m:r>
              <w:rPr>
                <w:rFonts w:ascii="Cambria Math" w:hAnsi="Cambria Math"/>
                <w:sz w:val="28"/>
              </w:rPr>
              <m:t>PAR</m:t>
            </m:r>
          </m:sup>
        </m:sSubSup>
        <m:r>
          <w:rPr>
            <w:rFonts w:ascii="Cambria Math" w:hAnsi="Cambria Math"/>
            <w:sz w:val="28"/>
          </w:rPr>
          <m:t>=</m:t>
        </m:r>
        <m:f>
          <m:fPr>
            <m:type m:val="lin"/>
            <m:ctrlPr>
              <w:rPr>
                <w:rFonts w:ascii="Cambria Math" w:hAnsi="Cambria Math"/>
                <w:i/>
                <w:sz w:val="28"/>
              </w:rPr>
            </m:ctrlPr>
          </m:fPr>
          <m:num>
            <m:nary>
              <m:naryPr>
                <m:chr m:val="∑"/>
                <m:limLoc m:val="subSup"/>
                <m:ctrlPr>
                  <w:rPr>
                    <w:rFonts w:ascii="Cambria Math" w:hAnsi="Cambria Math"/>
                    <w:i/>
                    <w:sz w:val="28"/>
                  </w:rPr>
                </m:ctrlPr>
              </m:naryPr>
              <m:sub>
                <m:r>
                  <w:rPr>
                    <w:rFonts w:ascii="Cambria Math" w:hAnsi="Cambria Math"/>
                    <w:sz w:val="28"/>
                  </w:rPr>
                  <m:t>j=1</m:t>
                </m:r>
              </m:sub>
              <m:sup>
                <m:r>
                  <w:rPr>
                    <w:rFonts w:ascii="Cambria Math" w:hAnsi="Cambria Math"/>
                    <w:sz w:val="28"/>
                  </w:rPr>
                  <m:t>m</m:t>
                </m:r>
              </m:sup>
              <m:e>
                <m:sSub>
                  <m:sSubPr>
                    <m:ctrlPr>
                      <w:rPr>
                        <w:rFonts w:ascii="Cambria Math" w:hAnsi="Cambria Math"/>
                        <w:i/>
                        <w:sz w:val="28"/>
                      </w:rPr>
                    </m:ctrlPr>
                  </m:sSubPr>
                  <m:e>
                    <m:r>
                      <w:rPr>
                        <w:rFonts w:ascii="Cambria Math" w:hAnsi="Cambria Math"/>
                        <w:sz w:val="28"/>
                      </w:rPr>
                      <m:t>F</m:t>
                    </m:r>
                  </m:e>
                  <m:sub>
                    <m:r>
                      <w:rPr>
                        <w:rFonts w:ascii="Cambria Math" w:hAnsi="Cambria Math"/>
                        <w:sz w:val="28"/>
                      </w:rPr>
                      <m:t>j</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δ</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j-1</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up>
                    <m:r>
                      <w:rPr>
                        <w:rFonts w:ascii="Cambria Math" w:hAnsi="Cambria Math"/>
                        <w:sz w:val="28"/>
                      </w:rPr>
                      <m:t>FLT</m:t>
                    </m:r>
                  </m:sup>
                </m:sSubSup>
              </m:e>
            </m:nary>
            <m:r>
              <w:rPr>
                <w:rFonts w:ascii="Cambria Math" w:hAnsi="Cambria Math"/>
                <w:sz w:val="28"/>
              </w:rPr>
              <m:t>.</m:t>
            </m:r>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up>
                <m:r>
                  <w:rPr>
                    <w:rFonts w:ascii="Cambria Math" w:hAnsi="Cambria Math"/>
                    <w:sz w:val="28"/>
                  </w:rPr>
                  <m:t>OIS</m:t>
                </m:r>
              </m:sup>
            </m:sSubSup>
          </m:num>
          <m:den>
            <m:nary>
              <m:naryPr>
                <m:chr m:val="∑"/>
                <m:limLoc m:val="subSup"/>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r>
                      <w:rPr>
                        <w:rFonts w:ascii="Cambria Math" w:hAnsi="Cambria Math"/>
                        <w:sz w:val="28"/>
                      </w:rPr>
                      <m:t>δ</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i-1</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sub>
                  <m:sup>
                    <m:r>
                      <w:rPr>
                        <w:rFonts w:ascii="Cambria Math" w:hAnsi="Cambria Math"/>
                        <w:sz w:val="28"/>
                      </w:rPr>
                      <m:t>FXD</m:t>
                    </m:r>
                  </m:sup>
                </m:sSubSup>
              </m:e>
            </m:nary>
            <m:r>
              <w:rPr>
                <w:rFonts w:ascii="Cambria Math" w:hAnsi="Cambria Math"/>
                <w:sz w:val="28"/>
              </w:rPr>
              <m:t>.</m:t>
            </m:r>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sub>
              <m:sup>
                <m:r>
                  <w:rPr>
                    <w:rFonts w:ascii="Cambria Math" w:hAnsi="Cambria Math"/>
                    <w:sz w:val="28"/>
                  </w:rPr>
                  <m:t>OIS</m:t>
                </m:r>
              </m:sup>
            </m:sSubSup>
          </m:den>
        </m:f>
      </m:oMath>
      <w:r>
        <w:rPr>
          <w:sz w:val="28"/>
        </w:rPr>
        <w:t xml:space="preserve"> </w:t>
      </w:r>
      <w:r w:rsidR="00A35AC5" w:rsidRPr="00A35AC5">
        <w:rPr>
          <w:szCs w:val="20"/>
        </w:rPr>
        <w:t>, where</w:t>
      </w:r>
    </w:p>
    <w:p w:rsidR="00733144" w:rsidRPr="006D385C" w:rsidRDefault="00733144" w:rsidP="00733144">
      <w:pPr>
        <w:spacing w:after="120"/>
        <w:jc w:val="both"/>
      </w:pPr>
    </w:p>
    <w:p w:rsidR="00733144" w:rsidRPr="006D385C" w:rsidRDefault="00733144" w:rsidP="00733144">
      <w:pPr>
        <w:spacing w:after="120"/>
        <w:jc w:val="both"/>
      </w:pPr>
      <m:oMath>
        <m:r>
          <w:rPr>
            <w:rFonts w:ascii="Cambria Math" w:hAnsi="Cambria Math"/>
          </w:rPr>
          <m:t xml:space="preserve">t=expiry date of the contract, measured as a time </m:t>
        </m:r>
        <m:d>
          <m:dPr>
            <m:ctrlPr>
              <w:rPr>
                <w:rFonts w:ascii="Cambria Math" w:hAnsi="Cambria Math"/>
                <w:i/>
              </w:rPr>
            </m:ctrlPr>
          </m:dPr>
          <m:e>
            <m:r>
              <w:rPr>
                <w:rFonts w:ascii="Cambria Math" w:hAnsi="Cambria Math"/>
              </w:rPr>
              <m:t>in years</m:t>
            </m:r>
          </m:e>
        </m:d>
        <m:r>
          <w:rPr>
            <w:rFonts w:ascii="Cambria Math" w:hAnsi="Cambria Math"/>
          </w:rPr>
          <m:t>from value date</m:t>
        </m:r>
      </m:oMath>
      <w:r w:rsidRPr="006D385C">
        <w:t xml:space="preserve"> </w:t>
      </w:r>
    </w:p>
    <w:p w:rsidR="00733144" w:rsidRPr="006D385C" w:rsidRDefault="00733144" w:rsidP="00733144">
      <w:pPr>
        <w:spacing w:after="120"/>
        <w:jc w:val="both"/>
      </w:pPr>
      <m:oMath>
        <m:r>
          <w:rPr>
            <w:rFonts w:ascii="Cambria Math" w:hAnsi="Cambria Math"/>
          </w:rPr>
          <m:t xml:space="preserve">T=maturity date of the underlying IRS, measured as a time </m:t>
        </m:r>
        <m:d>
          <m:dPr>
            <m:ctrlPr>
              <w:rPr>
                <w:rFonts w:ascii="Cambria Math" w:hAnsi="Cambria Math"/>
                <w:i/>
              </w:rPr>
            </m:ctrlPr>
          </m:dPr>
          <m:e>
            <m:r>
              <w:rPr>
                <w:rFonts w:ascii="Cambria Math" w:hAnsi="Cambria Math"/>
              </w:rPr>
              <m:t>in years</m:t>
            </m:r>
          </m:e>
        </m:d>
        <m:r>
          <w:rPr>
            <w:rFonts w:ascii="Cambria Math" w:hAnsi="Cambria Math"/>
          </w:rPr>
          <m:t>from value date</m:t>
        </m:r>
      </m:oMath>
      <w:r w:rsidRPr="006D385C">
        <w:t xml:space="preserve">  </w:t>
      </w:r>
    </w:p>
    <w:p w:rsidR="00733144" w:rsidRPr="006D385C" w:rsidRDefault="00AA5AB9" w:rsidP="00733144">
      <w:pPr>
        <w:spacing w:after="120"/>
        <w:jc w:val="both"/>
      </w:p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=date of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fixed rate flow on the underlying IRS, measured as a time </m:t>
        </m:r>
        <m:d>
          <m:dPr>
            <m:ctrlPr>
              <w:rPr>
                <w:rFonts w:ascii="Cambria Math" w:hAnsi="Cambria Math"/>
                <w:i/>
              </w:rPr>
            </m:ctrlPr>
          </m:dPr>
          <m:e>
            <m:r>
              <w:rPr>
                <w:rFonts w:ascii="Cambria Math" w:hAnsi="Cambria Math"/>
              </w:rPr>
              <m:t>in years</m:t>
            </m:r>
          </m:e>
        </m:d>
        <m:r>
          <w:rPr>
            <w:rFonts w:ascii="Cambria Math" w:hAnsi="Cambria Math"/>
          </w:rPr>
          <m:t>from value date</m:t>
        </m:r>
      </m:oMath>
      <w:r w:rsidR="00733144" w:rsidRPr="006D385C">
        <w:t xml:space="preserve"> </w:t>
      </w:r>
    </w:p>
    <w:p w:rsidR="00733144" w:rsidRPr="006D385C" w:rsidRDefault="00733144" w:rsidP="00733144">
      <w:pPr>
        <w:spacing w:after="120"/>
        <w:jc w:val="both"/>
      </w:pPr>
      <m:oMath>
        <m:r>
          <w:rPr>
            <w:rFonts w:ascii="Cambria Math" w:hAnsi="Cambria Math"/>
          </w:rPr>
          <m:t>n=total no.of fixed rate flows on the underlying IRS</m:t>
        </m:r>
      </m:oMath>
      <w:r w:rsidRPr="006D385C">
        <w:t xml:space="preserve"> </w:t>
      </w:r>
    </w:p>
    <w:p w:rsidR="00733144" w:rsidRPr="006D385C" w:rsidRDefault="00AA5AB9" w:rsidP="00733144">
      <w:pPr>
        <w:spacing w:after="120"/>
        <w:jc w:val="both"/>
      </w:pPr>
      <m:oMath>
        <m:sSubSup>
          <m:sSubSupPr>
            <m:ctrlPr>
              <w:rPr>
                <w:rFonts w:ascii="Cambria Math" w:hAnsi="Cambria Math"/>
                <w:i/>
              </w:rPr>
            </m:ctrlPr>
          </m:sSubSupPr>
          <m:e>
            <m:r>
              <w:rPr>
                <w:rFonts w:ascii="Cambria Math" w:hAnsi="Cambria Math"/>
              </w:rPr>
              <m:t>δ</m:t>
            </m:r>
          </m:e>
          <m:sub>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FXD</m:t>
            </m:r>
          </m:sup>
        </m:sSubSup>
        <m:r>
          <w:rPr>
            <w:rFonts w:ascii="Cambria Math" w:hAnsi="Cambria Math"/>
          </w:rPr>
          <m:t xml:space="preserve">=fixed rate accrual factor between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calculated as per the fixed leg day basis</m:t>
        </m:r>
      </m:oMath>
      <w:r w:rsidR="00733144" w:rsidRPr="006D385C">
        <w:t xml:space="preserve"> </w:t>
      </w:r>
    </w:p>
    <w:p w:rsidR="00733144" w:rsidRPr="006D385C" w:rsidRDefault="00AA5AB9" w:rsidP="00733144">
      <w:pPr>
        <w:spacing w:after="120"/>
        <w:jc w:val="both"/>
      </w:pPr>
      <m:oMath>
        <m:sSubSup>
          <m:sSubSupPr>
            <m:ctrlPr>
              <w:rPr>
                <w:rFonts w:ascii="Cambria Math" w:hAnsi="Cambria Math"/>
                <w:i/>
              </w:rPr>
            </m:ctrlPr>
          </m:sSubSupPr>
          <m:e>
            <m:r>
              <w:rPr>
                <w:rFonts w:ascii="Cambria Math" w:hAnsi="Cambria Math"/>
              </w:rPr>
              <m:t>DF</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OIS</m:t>
            </m:r>
          </m:sup>
        </m:sSubSup>
        <m:r>
          <w:rPr>
            <w:rFonts w:ascii="Cambria Math" w:hAnsi="Cambria Math"/>
          </w:rPr>
          <m:t xml:space="preserve">=OIS discount factor at time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derived from the relevant curve (see below)</m:t>
        </m:r>
      </m:oMath>
      <w:r w:rsidR="00733144" w:rsidRPr="006D385C">
        <w:t xml:space="preserve"> </w:t>
      </w:r>
    </w:p>
    <w:p w:rsidR="00733144" w:rsidRPr="006D385C" w:rsidRDefault="00AA5AB9" w:rsidP="00733144">
      <w:pPr>
        <w:spacing w:after="120"/>
        <w:jc w:val="both"/>
      </w:pP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 xml:space="preserve">=implied forward interest rate for the </m:t>
        </m:r>
        <m:sSup>
          <m:sSupPr>
            <m:ctrlPr>
              <w:rPr>
                <w:rFonts w:ascii="Cambria Math" w:hAnsi="Cambria Math"/>
                <w:i/>
              </w:rPr>
            </m:ctrlPr>
          </m:sSupPr>
          <m:e>
            <m:r>
              <w:rPr>
                <w:rFonts w:ascii="Cambria Math" w:hAnsi="Cambria Math"/>
              </w:rPr>
              <m:t>j</m:t>
            </m:r>
          </m:e>
          <m:sup>
            <m:r>
              <w:rPr>
                <w:rFonts w:ascii="Cambria Math" w:hAnsi="Cambria Math"/>
              </w:rPr>
              <m:t>th</m:t>
            </m:r>
          </m:sup>
        </m:sSup>
        <m:r>
          <w:rPr>
            <w:rFonts w:ascii="Cambria Math" w:hAnsi="Cambria Math"/>
          </w:rPr>
          <m:t xml:space="preserve"> floating rate period (see below)</m:t>
        </m:r>
        <m:r>
          <m:rPr>
            <m:sty m:val="p"/>
          </m:rPr>
          <w:rPr>
            <w:rFonts w:ascii="Cambria Math" w:hAnsi="Cambria Math"/>
          </w:rPr>
          <m:t xml:space="preserve"> </m:t>
        </m:r>
        <m:r>
          <w:rPr>
            <w:rFonts w:ascii="Cambria Math" w:hAnsi="Cambria Math"/>
          </w:rPr>
          <m:t xml:space="preserve"> </m:t>
        </m:r>
      </m:oMath>
      <w:r w:rsidR="00733144" w:rsidRPr="006D385C">
        <w:t xml:space="preserve">  </w:t>
      </w:r>
    </w:p>
    <w:p w:rsidR="00733144" w:rsidRPr="006D385C" w:rsidRDefault="00AA5AB9" w:rsidP="00733144">
      <w:pPr>
        <w:spacing w:after="120"/>
        <w:jc w:val="both"/>
      </w:pP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=date of </m:t>
        </m:r>
        <m:sSup>
          <m:sSupPr>
            <m:ctrlPr>
              <w:rPr>
                <w:rFonts w:ascii="Cambria Math" w:hAnsi="Cambria Math"/>
                <w:i/>
              </w:rPr>
            </m:ctrlPr>
          </m:sSupPr>
          <m:e>
            <m:r>
              <w:rPr>
                <w:rFonts w:ascii="Cambria Math" w:hAnsi="Cambria Math"/>
              </w:rPr>
              <m:t>j</m:t>
            </m:r>
          </m:e>
          <m:sup>
            <m:r>
              <w:rPr>
                <w:rFonts w:ascii="Cambria Math" w:hAnsi="Cambria Math"/>
              </w:rPr>
              <m:t>th</m:t>
            </m:r>
          </m:sup>
        </m:sSup>
        <m:r>
          <w:rPr>
            <w:rFonts w:ascii="Cambria Math" w:hAnsi="Cambria Math"/>
          </w:rPr>
          <m:t xml:space="preserve"> floating rate flow on the underlying IRS, measured as a time </m:t>
        </m:r>
        <m:d>
          <m:dPr>
            <m:ctrlPr>
              <w:rPr>
                <w:rFonts w:ascii="Cambria Math" w:hAnsi="Cambria Math"/>
                <w:i/>
              </w:rPr>
            </m:ctrlPr>
          </m:dPr>
          <m:e>
            <m:r>
              <w:rPr>
                <w:rFonts w:ascii="Cambria Math" w:hAnsi="Cambria Math"/>
              </w:rPr>
              <m:t>in years</m:t>
            </m:r>
          </m:e>
        </m:d>
        <m:r>
          <w:rPr>
            <w:rFonts w:ascii="Cambria Math" w:hAnsi="Cambria Math"/>
          </w:rPr>
          <m:t>from value date</m:t>
        </m:r>
      </m:oMath>
      <w:r w:rsidR="00733144" w:rsidRPr="006D385C">
        <w:t xml:space="preserve"> </w:t>
      </w:r>
    </w:p>
    <w:p w:rsidR="00733144" w:rsidRPr="006D385C" w:rsidRDefault="00733144" w:rsidP="00733144">
      <w:pPr>
        <w:spacing w:after="120"/>
        <w:jc w:val="both"/>
      </w:pPr>
      <m:oMath>
        <m:r>
          <w:rPr>
            <w:rFonts w:ascii="Cambria Math" w:hAnsi="Cambria Math"/>
          </w:rPr>
          <m:t>m=total no.of floating rate flows on the underlying IRS</m:t>
        </m:r>
      </m:oMath>
      <w:r w:rsidRPr="006D385C">
        <w:t xml:space="preserve"> </w:t>
      </w:r>
    </w:p>
    <w:p w:rsidR="00733144" w:rsidRPr="006D385C" w:rsidRDefault="00AA5AB9" w:rsidP="00733144">
      <w:pPr>
        <w:spacing w:after="120"/>
        <w:jc w:val="both"/>
      </w:pPr>
      <m:oMath>
        <m:sSubSup>
          <m:sSubSupPr>
            <m:ctrlPr>
              <w:rPr>
                <w:rFonts w:ascii="Cambria Math" w:hAnsi="Cambria Math"/>
                <w:i/>
              </w:rPr>
            </m:ctrlPr>
          </m:sSubSupPr>
          <m:e>
            <m:r>
              <w:rPr>
                <w:rFonts w:ascii="Cambria Math" w:hAnsi="Cambria Math"/>
              </w:rPr>
              <m:t>δ</m:t>
            </m:r>
          </m:e>
          <m:sub>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FLT</m:t>
            </m:r>
          </m:sup>
        </m:sSubSup>
        <m:r>
          <w:rPr>
            <w:rFonts w:ascii="Cambria Math" w:hAnsi="Cambria Math"/>
          </w:rPr>
          <m:t xml:space="preserve">=floating rate accrual factor between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calculated as per the floating leg day basis</m:t>
        </m:r>
      </m:oMath>
      <w:r w:rsidR="00733144" w:rsidRPr="006D385C">
        <w:t xml:space="preserve"> </w:t>
      </w:r>
    </w:p>
    <w:p w:rsidR="00733144" w:rsidRPr="006D385C" w:rsidRDefault="00AA5AB9" w:rsidP="00733144">
      <w:pPr>
        <w:spacing w:after="120"/>
        <w:jc w:val="both"/>
      </w:pPr>
      <m:oMath>
        <m:sSubSup>
          <m:sSubSupPr>
            <m:ctrlPr>
              <w:rPr>
                <w:rFonts w:ascii="Cambria Math" w:hAnsi="Cambria Math"/>
                <w:i/>
              </w:rPr>
            </m:ctrlPr>
          </m:sSubSupPr>
          <m:e>
            <m:r>
              <w:rPr>
                <w:rFonts w:ascii="Cambria Math" w:hAnsi="Cambria Math"/>
              </w:rPr>
              <m:t>DF</m:t>
            </m:r>
          </m:e>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OIS</m:t>
            </m:r>
          </m:sup>
        </m:sSubSup>
        <m:r>
          <w:rPr>
            <w:rFonts w:ascii="Cambria Math" w:hAnsi="Cambria Math"/>
          </w:rPr>
          <m:t xml:space="preserve">=OIS discount factor at time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derived from the relevant curve (see below)</m:t>
        </m:r>
      </m:oMath>
      <w:r w:rsidR="00733144" w:rsidRPr="006D385C">
        <w:t xml:space="preserve"> </w:t>
      </w:r>
    </w:p>
    <w:p w:rsidR="00733144" w:rsidRPr="006D385C" w:rsidRDefault="00733144" w:rsidP="00733144">
      <w:pPr>
        <w:spacing w:after="120"/>
        <w:jc w:val="both"/>
        <w:rPr>
          <w:rFonts w:asciiTheme="minorHAnsi" w:hAnsiTheme="minorHAnsi" w:cstheme="minorHAnsi"/>
        </w:rPr>
      </w:pPr>
    </w:p>
    <w:p w:rsidR="00940A47" w:rsidRDefault="00A35AC5" w:rsidP="00733144">
      <w:pPr>
        <w:spacing w:after="120"/>
        <w:jc w:val="both"/>
        <w:rPr>
          <w:szCs w:val="20"/>
        </w:rPr>
      </w:pPr>
      <w:r>
        <w:t xml:space="preserve">It follows that the </w:t>
      </w:r>
      <w:r w:rsidR="00D04A40">
        <w:t>theoretical quoted price</w:t>
      </w:r>
      <w:r w:rsidR="00F95CD8">
        <w:t xml:space="preserve"> of the corresponding DSF contract </w:t>
      </w:r>
      <w:r w:rsidR="00F95CD8" w:rsidRPr="00F95CD8">
        <w:rPr>
          <w:szCs w:val="20"/>
        </w:rPr>
        <w:t>(</w:t>
      </w:r>
      <m:oMath>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t,T</m:t>
            </m:r>
          </m:sub>
          <m:sup>
            <m:r>
              <w:rPr>
                <w:rFonts w:ascii="Cambria Math" w:hAnsi="Cambria Math"/>
                <w:szCs w:val="20"/>
              </w:rPr>
              <m:t>DSF-Yield</m:t>
            </m:r>
          </m:sup>
        </m:sSubSup>
      </m:oMath>
      <w:r w:rsidR="00F95CD8" w:rsidRPr="00F95CD8">
        <w:rPr>
          <w:szCs w:val="20"/>
        </w:rPr>
        <w:t>)</w:t>
      </w:r>
      <w:r w:rsidR="00F95CD8">
        <w:rPr>
          <w:szCs w:val="20"/>
        </w:rPr>
        <w:t xml:space="preserve"> is as per the expression below:</w:t>
      </w:r>
    </w:p>
    <w:p w:rsidR="00F95CD8" w:rsidRDefault="00F95CD8" w:rsidP="00733144">
      <w:pPr>
        <w:spacing w:after="120"/>
        <w:jc w:val="both"/>
        <w:rPr>
          <w:szCs w:val="20"/>
        </w:rPr>
      </w:pPr>
    </w:p>
    <w:p w:rsidR="00F95CD8" w:rsidRDefault="00AA5AB9" w:rsidP="00733144">
      <w:pPr>
        <w:spacing w:after="120"/>
        <w:jc w:val="both"/>
        <w:rPr>
          <w:sz w:val="28"/>
        </w:rPr>
      </w:pPr>
      <m:oMath>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t,T</m:t>
            </m:r>
          </m:sub>
          <m:sup>
            <m:r>
              <w:rPr>
                <w:rFonts w:ascii="Cambria Math" w:hAnsi="Cambria Math"/>
                <w:sz w:val="28"/>
              </w:rPr>
              <m:t>DSF-Yield</m:t>
            </m:r>
          </m:sup>
        </m:sSubSup>
        <m:r>
          <w:rPr>
            <w:rFonts w:ascii="Cambria Math" w:hAnsi="Cambria Math"/>
            <w:sz w:val="28"/>
          </w:rPr>
          <m:t>=100∙</m:t>
        </m:r>
        <m:d>
          <m:dPr>
            <m:ctrlPr>
              <w:rPr>
                <w:rFonts w:ascii="Cambria Math" w:hAnsi="Cambria Math"/>
                <w:i/>
                <w:sz w:val="28"/>
              </w:rPr>
            </m:ctrlPr>
          </m:dPr>
          <m:e>
            <m:r>
              <w:rPr>
                <w:rFonts w:ascii="Cambria Math" w:hAnsi="Cambria Math"/>
                <w:sz w:val="28"/>
              </w:rPr>
              <m:t>1-</m:t>
            </m:r>
            <m:sSubSup>
              <m:sSubSupPr>
                <m:ctrlPr>
                  <w:rPr>
                    <w:rFonts w:ascii="Cambria Math" w:hAnsi="Cambria Math"/>
                    <w:i/>
                    <w:sz w:val="28"/>
                  </w:rPr>
                </m:ctrlPr>
              </m:sSubSupPr>
              <m:e>
                <m:r>
                  <w:rPr>
                    <w:rFonts w:ascii="Cambria Math" w:hAnsi="Cambria Math"/>
                    <w:sz w:val="28"/>
                  </w:rPr>
                  <m:t>C</m:t>
                </m:r>
              </m:e>
              <m:sub>
                <m:r>
                  <w:rPr>
                    <w:rFonts w:ascii="Cambria Math" w:hAnsi="Cambria Math"/>
                    <w:sz w:val="28"/>
                  </w:rPr>
                  <m:t>t,T</m:t>
                </m:r>
              </m:sub>
              <m:sup>
                <m:r>
                  <w:rPr>
                    <w:rFonts w:ascii="Cambria Math" w:hAnsi="Cambria Math"/>
                    <w:sz w:val="28"/>
                  </w:rPr>
                  <m:t>PAR</m:t>
                </m:r>
              </m:sup>
            </m:sSubSup>
          </m:e>
        </m:d>
      </m:oMath>
      <w:r w:rsidR="00F95CD8">
        <w:rPr>
          <w:sz w:val="28"/>
        </w:rPr>
        <w:t xml:space="preserve"> </w:t>
      </w:r>
    </w:p>
    <w:p w:rsidR="00F95CD8" w:rsidRDefault="00F95CD8" w:rsidP="00733144">
      <w:pPr>
        <w:spacing w:after="120"/>
        <w:jc w:val="both"/>
        <w:rPr>
          <w:sz w:val="28"/>
        </w:rPr>
      </w:pPr>
      <m:oMath>
        <m:r>
          <w:rPr>
            <w:rFonts w:ascii="Cambria Math" w:hAnsi="Cambria Math"/>
            <w:sz w:val="28"/>
          </w:rPr>
          <m:t>⇒</m:t>
        </m:r>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t,T</m:t>
            </m:r>
          </m:sub>
          <m:sup>
            <m:r>
              <w:rPr>
                <w:rFonts w:ascii="Cambria Math" w:hAnsi="Cambria Math"/>
                <w:sz w:val="28"/>
              </w:rPr>
              <m:t>DSF-Yield</m:t>
            </m:r>
          </m:sup>
        </m:sSubSup>
        <m:r>
          <w:rPr>
            <w:rFonts w:ascii="Cambria Math" w:hAnsi="Cambria Math"/>
            <w:sz w:val="28"/>
          </w:rPr>
          <m:t>=100∙</m:t>
        </m:r>
        <m:d>
          <m:dPr>
            <m:ctrlPr>
              <w:rPr>
                <w:rFonts w:ascii="Cambria Math" w:hAnsi="Cambria Math"/>
                <w:i/>
                <w:sz w:val="28"/>
              </w:rPr>
            </m:ctrlPr>
          </m:dPr>
          <m:e>
            <m:r>
              <w:rPr>
                <w:rFonts w:ascii="Cambria Math" w:hAnsi="Cambria Math"/>
                <w:sz w:val="28"/>
              </w:rPr>
              <m:t>1-</m:t>
            </m:r>
            <m:f>
              <m:fPr>
                <m:type m:val="lin"/>
                <m:ctrlPr>
                  <w:rPr>
                    <w:rFonts w:ascii="Cambria Math" w:hAnsi="Cambria Math"/>
                    <w:i/>
                    <w:sz w:val="28"/>
                  </w:rPr>
                </m:ctrlPr>
              </m:fPr>
              <m:num>
                <m:nary>
                  <m:naryPr>
                    <m:chr m:val="∑"/>
                    <m:limLoc m:val="subSup"/>
                    <m:ctrlPr>
                      <w:rPr>
                        <w:rFonts w:ascii="Cambria Math" w:hAnsi="Cambria Math"/>
                        <w:i/>
                        <w:sz w:val="28"/>
                      </w:rPr>
                    </m:ctrlPr>
                  </m:naryPr>
                  <m:sub>
                    <m:r>
                      <w:rPr>
                        <w:rFonts w:ascii="Cambria Math" w:hAnsi="Cambria Math"/>
                        <w:sz w:val="28"/>
                      </w:rPr>
                      <m:t>j=1</m:t>
                    </m:r>
                  </m:sub>
                  <m:sup>
                    <m:r>
                      <w:rPr>
                        <w:rFonts w:ascii="Cambria Math" w:hAnsi="Cambria Math"/>
                        <w:sz w:val="28"/>
                      </w:rPr>
                      <m:t>m</m:t>
                    </m:r>
                  </m:sup>
                  <m:e>
                    <m:sSub>
                      <m:sSubPr>
                        <m:ctrlPr>
                          <w:rPr>
                            <w:rFonts w:ascii="Cambria Math" w:hAnsi="Cambria Math"/>
                            <w:i/>
                            <w:sz w:val="28"/>
                          </w:rPr>
                        </m:ctrlPr>
                      </m:sSubPr>
                      <m:e>
                        <m:r>
                          <w:rPr>
                            <w:rFonts w:ascii="Cambria Math" w:hAnsi="Cambria Math"/>
                            <w:sz w:val="28"/>
                          </w:rPr>
                          <m:t>F</m:t>
                        </m:r>
                      </m:e>
                      <m:sub>
                        <m:r>
                          <w:rPr>
                            <w:rFonts w:ascii="Cambria Math" w:hAnsi="Cambria Math"/>
                            <w:sz w:val="28"/>
                          </w:rPr>
                          <m:t>j</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δ</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j-1</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up>
                        <m:r>
                          <w:rPr>
                            <w:rFonts w:ascii="Cambria Math" w:hAnsi="Cambria Math"/>
                            <w:sz w:val="28"/>
                          </w:rPr>
                          <m:t>FLT</m:t>
                        </m:r>
                      </m:sup>
                    </m:sSubSup>
                  </m:e>
                </m:nary>
                <m:r>
                  <w:rPr>
                    <w:rFonts w:ascii="Cambria Math" w:hAnsi="Cambria Math"/>
                    <w:sz w:val="28"/>
                  </w:rPr>
                  <m:t>.</m:t>
                </m:r>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up>
                    <m:r>
                      <w:rPr>
                        <w:rFonts w:ascii="Cambria Math" w:hAnsi="Cambria Math"/>
                        <w:sz w:val="28"/>
                      </w:rPr>
                      <m:t>OIS</m:t>
                    </m:r>
                  </m:sup>
                </m:sSubSup>
              </m:num>
              <m:den>
                <m:nary>
                  <m:naryPr>
                    <m:chr m:val="∑"/>
                    <m:limLoc m:val="subSup"/>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r>
                          <w:rPr>
                            <w:rFonts w:ascii="Cambria Math" w:hAnsi="Cambria Math"/>
                            <w:sz w:val="28"/>
                          </w:rPr>
                          <m:t>δ</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i-1</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sub>
                      <m:sup>
                        <m:r>
                          <w:rPr>
                            <w:rFonts w:ascii="Cambria Math" w:hAnsi="Cambria Math"/>
                            <w:sz w:val="28"/>
                          </w:rPr>
                          <m:t>FXD</m:t>
                        </m:r>
                      </m:sup>
                    </m:sSubSup>
                  </m:e>
                </m:nary>
                <m:r>
                  <w:rPr>
                    <w:rFonts w:ascii="Cambria Math" w:hAnsi="Cambria Math"/>
                    <w:sz w:val="28"/>
                  </w:rPr>
                  <m:t>.</m:t>
                </m:r>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sub>
                  <m:sup>
                    <m:r>
                      <w:rPr>
                        <w:rFonts w:ascii="Cambria Math" w:hAnsi="Cambria Math"/>
                        <w:sz w:val="28"/>
                      </w:rPr>
                      <m:t>OIS</m:t>
                    </m:r>
                  </m:sup>
                </m:sSubSup>
              </m:den>
            </m:f>
          </m:e>
        </m:d>
      </m:oMath>
      <w:r>
        <w:rPr>
          <w:sz w:val="28"/>
        </w:rPr>
        <w:t xml:space="preserve"> </w:t>
      </w:r>
    </w:p>
    <w:p w:rsidR="00F95CD8" w:rsidRDefault="00F95CD8" w:rsidP="00733144">
      <w:pPr>
        <w:spacing w:after="120"/>
        <w:jc w:val="both"/>
        <w:rPr>
          <w:szCs w:val="20"/>
        </w:rPr>
      </w:pPr>
    </w:p>
    <w:p w:rsidR="00F95CD8" w:rsidRDefault="00380F65" w:rsidP="00733144">
      <w:pPr>
        <w:spacing w:after="120"/>
        <w:jc w:val="both"/>
        <w:rPr>
          <w:szCs w:val="20"/>
        </w:rPr>
      </w:pPr>
      <w:r>
        <w:rPr>
          <w:szCs w:val="20"/>
        </w:rPr>
        <w:t>Clearly, this pricing function shares the same variables / risk factors as the price-based equivalent, although</w:t>
      </w:r>
      <w:r w:rsidR="001D4B34">
        <w:rPr>
          <w:szCs w:val="20"/>
        </w:rPr>
        <w:t xml:space="preserve"> unlike the latter the yield-based f</w:t>
      </w:r>
      <w:r>
        <w:rPr>
          <w:szCs w:val="20"/>
        </w:rPr>
        <w:t xml:space="preserve">ormulation is of little or no use from a P&amp;L simulation perspective. This follows from the fact the pricing function says nothing about </w:t>
      </w:r>
      <w:r w:rsidR="00906411">
        <w:rPr>
          <w:szCs w:val="20"/>
        </w:rPr>
        <w:t xml:space="preserve">the </w:t>
      </w:r>
      <w:r w:rsidRPr="001D4B34">
        <w:rPr>
          <w:b/>
          <w:i/>
          <w:szCs w:val="20"/>
        </w:rPr>
        <w:t>value</w:t>
      </w:r>
      <w:r w:rsidR="00906411">
        <w:rPr>
          <w:szCs w:val="20"/>
        </w:rPr>
        <w:t xml:space="preserve"> of the underlying </w:t>
      </w:r>
      <w:r w:rsidR="00266227">
        <w:rPr>
          <w:szCs w:val="20"/>
        </w:rPr>
        <w:t xml:space="preserve">deliverable </w:t>
      </w:r>
      <w:r w:rsidR="00906411">
        <w:rPr>
          <w:szCs w:val="20"/>
        </w:rPr>
        <w:t>IRS</w:t>
      </w:r>
      <w:r>
        <w:rPr>
          <w:szCs w:val="20"/>
        </w:rPr>
        <w:t>, but is instead mere</w:t>
      </w:r>
      <w:r w:rsidR="00906411">
        <w:rPr>
          <w:szCs w:val="20"/>
        </w:rPr>
        <w:t>ly a means of quoting the price of the DSF.</w:t>
      </w:r>
    </w:p>
    <w:p w:rsidR="00F95CD8" w:rsidRDefault="00380F65" w:rsidP="00733144">
      <w:pPr>
        <w:spacing w:after="120"/>
        <w:jc w:val="both"/>
        <w:rPr>
          <w:szCs w:val="20"/>
        </w:rPr>
      </w:pPr>
      <w:r>
        <w:rPr>
          <w:szCs w:val="20"/>
        </w:rPr>
        <w:t>In order to generate a</w:t>
      </w:r>
      <w:r w:rsidR="00906411">
        <w:rPr>
          <w:szCs w:val="20"/>
        </w:rPr>
        <w:t>n equivalent price for the yield-based DSF t</w:t>
      </w:r>
      <w:r>
        <w:rPr>
          <w:szCs w:val="20"/>
        </w:rPr>
        <w:t xml:space="preserve">hat also expresses </w:t>
      </w:r>
      <w:r w:rsidR="00906411">
        <w:rPr>
          <w:szCs w:val="20"/>
        </w:rPr>
        <w:t>the underlying IRS</w:t>
      </w:r>
      <w:r w:rsidR="001E2D02">
        <w:rPr>
          <w:szCs w:val="20"/>
        </w:rPr>
        <w:t>’s value</w:t>
      </w:r>
      <w:r w:rsidR="00906411">
        <w:rPr>
          <w:szCs w:val="20"/>
        </w:rPr>
        <w:t xml:space="preserve">, the price-based function </w:t>
      </w:r>
      <w:r w:rsidR="00266227">
        <w:rPr>
          <w:szCs w:val="20"/>
        </w:rPr>
        <w:t>should be</w:t>
      </w:r>
      <w:r w:rsidR="00906411">
        <w:rPr>
          <w:szCs w:val="20"/>
        </w:rPr>
        <w:t xml:space="preserve"> used instead, as follows:</w:t>
      </w:r>
    </w:p>
    <w:p w:rsidR="00DD4FDA" w:rsidRPr="006D385C" w:rsidRDefault="00DD4FDA" w:rsidP="00DD4FDA">
      <w:pPr>
        <w:spacing w:after="120"/>
        <w:jc w:val="both"/>
      </w:pPr>
    </w:p>
    <w:p w:rsidR="00F95CD8" w:rsidRDefault="00AA5AB9" w:rsidP="00DD4FDA">
      <w:pPr>
        <w:spacing w:after="120"/>
        <w:jc w:val="both"/>
        <w:rPr>
          <w:sz w:val="28"/>
        </w:rPr>
      </w:pPr>
      <m:oMath>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t,T</m:t>
            </m:r>
          </m:sub>
          <m:sup>
            <m:r>
              <w:rPr>
                <w:rFonts w:ascii="Cambria Math" w:hAnsi="Cambria Math"/>
                <w:sz w:val="28"/>
              </w:rPr>
              <m:t>DSF</m:t>
            </m:r>
          </m:sup>
        </m:sSubSup>
        <m:r>
          <w:rPr>
            <w:rFonts w:ascii="Cambria Math" w:hAnsi="Cambria Math"/>
            <w:sz w:val="28"/>
          </w:rPr>
          <m:t>=100.</m:t>
        </m:r>
        <m:d>
          <m:dPr>
            <m:begChr m:val="["/>
            <m:endChr m:val="]"/>
            <m:ctrlPr>
              <w:rPr>
                <w:rFonts w:ascii="Cambria Math" w:hAnsi="Cambria Math"/>
                <w:i/>
                <w:sz w:val="28"/>
              </w:rPr>
            </m:ctrlPr>
          </m:dPr>
          <m:e>
            <m:r>
              <w:rPr>
                <w:rFonts w:ascii="Cambria Math" w:hAnsi="Cambria Math"/>
                <w:sz w:val="28"/>
              </w:rPr>
              <m:t>1+</m:t>
            </m:r>
            <m:d>
              <m:dPr>
                <m:ctrlPr>
                  <w:rPr>
                    <w:rFonts w:ascii="Cambria Math" w:hAnsi="Cambria Math"/>
                    <w:i/>
                    <w:sz w:val="28"/>
                  </w:rPr>
                </m:ctrlPr>
              </m:dPr>
              <m:e>
                <m:nary>
                  <m:naryPr>
                    <m:chr m:val="∑"/>
                    <m:limLoc m:val="subSup"/>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r>
                          <w:rPr>
                            <w:rFonts w:ascii="Cambria Math" w:hAnsi="Cambria Math"/>
                            <w:sz w:val="28"/>
                          </w:rPr>
                          <m:t>C</m:t>
                        </m:r>
                      </m:e>
                      <m:sub>
                        <m:r>
                          <w:rPr>
                            <w:rFonts w:ascii="Cambria Math" w:hAnsi="Cambria Math"/>
                            <w:sz w:val="28"/>
                          </w:rPr>
                          <m:t>t,T</m:t>
                        </m:r>
                      </m:sub>
                      <m:sup>
                        <m:r>
                          <w:rPr>
                            <w:rFonts w:ascii="Cambria Math" w:hAnsi="Cambria Math"/>
                            <w:sz w:val="28"/>
                          </w:rPr>
                          <m:t>PAR</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δ</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i-1</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sub>
                      <m:sup>
                        <m:r>
                          <w:rPr>
                            <w:rFonts w:ascii="Cambria Math" w:hAnsi="Cambria Math"/>
                            <w:sz w:val="28"/>
                          </w:rPr>
                          <m:t>FXD</m:t>
                        </m:r>
                      </m:sup>
                    </m:sSubSup>
                  </m:e>
                </m:nary>
                <m:r>
                  <w:rPr>
                    <w:rFonts w:ascii="Cambria Math" w:hAnsi="Cambria Math"/>
                    <w:sz w:val="28"/>
                  </w:rPr>
                  <m:t>.</m:t>
                </m:r>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sub>
                  <m:sup>
                    <m:r>
                      <w:rPr>
                        <w:rFonts w:ascii="Cambria Math" w:hAnsi="Cambria Math"/>
                        <w:sz w:val="28"/>
                      </w:rPr>
                      <m:t>OIS</m:t>
                    </m:r>
                  </m:sup>
                </m:sSubSup>
                <m:r>
                  <w:rPr>
                    <w:rFonts w:ascii="Cambria Math" w:hAnsi="Cambria Math"/>
                    <w:sz w:val="28"/>
                  </w:rPr>
                  <m:t>-</m:t>
                </m:r>
                <m:nary>
                  <m:naryPr>
                    <m:chr m:val="∑"/>
                    <m:limLoc m:val="subSup"/>
                    <m:ctrlPr>
                      <w:rPr>
                        <w:rFonts w:ascii="Cambria Math" w:hAnsi="Cambria Math"/>
                        <w:i/>
                        <w:sz w:val="28"/>
                      </w:rPr>
                    </m:ctrlPr>
                  </m:naryPr>
                  <m:sub>
                    <m:r>
                      <w:rPr>
                        <w:rFonts w:ascii="Cambria Math" w:hAnsi="Cambria Math"/>
                        <w:sz w:val="28"/>
                      </w:rPr>
                      <m:t>j=1</m:t>
                    </m:r>
                  </m:sub>
                  <m:sup>
                    <m:r>
                      <w:rPr>
                        <w:rFonts w:ascii="Cambria Math" w:hAnsi="Cambria Math"/>
                        <w:sz w:val="28"/>
                      </w:rPr>
                      <m:t>m</m:t>
                    </m:r>
                  </m:sup>
                  <m:e>
                    <m:sSub>
                      <m:sSubPr>
                        <m:ctrlPr>
                          <w:rPr>
                            <w:rFonts w:ascii="Cambria Math" w:hAnsi="Cambria Math"/>
                            <w:i/>
                            <w:sz w:val="28"/>
                          </w:rPr>
                        </m:ctrlPr>
                      </m:sSubPr>
                      <m:e>
                        <m:r>
                          <w:rPr>
                            <w:rFonts w:ascii="Cambria Math" w:hAnsi="Cambria Math"/>
                            <w:sz w:val="28"/>
                          </w:rPr>
                          <m:t>F</m:t>
                        </m:r>
                      </m:e>
                      <m:sub>
                        <m:r>
                          <w:rPr>
                            <w:rFonts w:ascii="Cambria Math" w:hAnsi="Cambria Math"/>
                            <w:sz w:val="28"/>
                          </w:rPr>
                          <m:t>j</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δ</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j-1</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up>
                        <m:r>
                          <w:rPr>
                            <w:rFonts w:ascii="Cambria Math" w:hAnsi="Cambria Math"/>
                            <w:sz w:val="28"/>
                          </w:rPr>
                          <m:t>FLT</m:t>
                        </m:r>
                      </m:sup>
                    </m:sSubSup>
                  </m:e>
                </m:nary>
                <m:r>
                  <w:rPr>
                    <w:rFonts w:ascii="Cambria Math" w:hAnsi="Cambria Math"/>
                    <w:sz w:val="28"/>
                  </w:rPr>
                  <m:t>.</m:t>
                </m:r>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up>
                    <m:r>
                      <w:rPr>
                        <w:rFonts w:ascii="Cambria Math" w:hAnsi="Cambria Math"/>
                        <w:sz w:val="28"/>
                      </w:rPr>
                      <m:t>OIS</m:t>
                    </m:r>
                  </m:sup>
                </m:sSubSup>
              </m:e>
            </m:d>
            <m:r>
              <w:rPr>
                <w:rFonts w:ascii="Cambria Math" w:hAnsi="Cambria Math"/>
                <w:sz w:val="28"/>
              </w:rPr>
              <m:t>/</m:t>
            </m:r>
            <m:sSubSup>
              <m:sSubSupPr>
                <m:ctrlPr>
                  <w:rPr>
                    <w:rFonts w:ascii="Cambria Math" w:hAnsi="Cambria Math"/>
                    <w:i/>
                    <w:sz w:val="28"/>
                  </w:rPr>
                </m:ctrlPr>
              </m:sSubSupPr>
              <m:e>
                <m:r>
                  <w:rPr>
                    <w:rFonts w:ascii="Cambria Math" w:hAnsi="Cambria Math"/>
                    <w:sz w:val="28"/>
                  </w:rPr>
                  <m:t>DF</m:t>
                </m:r>
              </m:e>
              <m:sub>
                <m:sSub>
                  <m:sSubPr>
                    <m:ctrlPr>
                      <w:rPr>
                        <w:rFonts w:ascii="Cambria Math" w:hAnsi="Cambria Math"/>
                        <w:i/>
                        <w:sz w:val="28"/>
                      </w:rPr>
                    </m:ctrlPr>
                  </m:sSubPr>
                  <m:e>
                    <m:r>
                      <w:rPr>
                        <w:rFonts w:ascii="Cambria Math" w:hAnsi="Cambria Math"/>
                        <w:sz w:val="28"/>
                      </w:rPr>
                      <m:t>t</m:t>
                    </m:r>
                  </m:e>
                  <m:sub>
                    <m:r>
                      <w:rPr>
                        <w:rFonts w:ascii="Cambria Math" w:hAnsi="Cambria Math"/>
                        <w:sz w:val="28"/>
                      </w:rPr>
                      <m:t>d</m:t>
                    </m:r>
                  </m:sub>
                </m:sSub>
              </m:sub>
              <m:sup>
                <m:r>
                  <w:rPr>
                    <w:rFonts w:ascii="Cambria Math" w:hAnsi="Cambria Math"/>
                    <w:sz w:val="28"/>
                  </w:rPr>
                  <m:t>OIS</m:t>
                </m:r>
              </m:sup>
            </m:sSubSup>
          </m:e>
        </m:d>
      </m:oMath>
      <w:r w:rsidR="00DD4FDA">
        <w:rPr>
          <w:sz w:val="28"/>
        </w:rPr>
        <w:t xml:space="preserve"> </w:t>
      </w:r>
    </w:p>
    <w:p w:rsidR="00906411" w:rsidRPr="00906411" w:rsidRDefault="00906411" w:rsidP="00DD4FDA">
      <w:pPr>
        <w:spacing w:after="120"/>
        <w:jc w:val="both"/>
        <w:rPr>
          <w:szCs w:val="20"/>
        </w:rPr>
      </w:pPr>
    </w:p>
    <w:p w:rsidR="00792724" w:rsidRDefault="00906411" w:rsidP="00DD4FDA">
      <w:pPr>
        <w:spacing w:after="120"/>
        <w:jc w:val="both"/>
        <w:rPr>
          <w:szCs w:val="20"/>
        </w:rPr>
      </w:pPr>
      <w:r w:rsidRPr="00906411">
        <w:rPr>
          <w:szCs w:val="20"/>
        </w:rPr>
        <w:t xml:space="preserve">Since the underlying is a </w:t>
      </w:r>
      <w:r w:rsidRPr="00792724">
        <w:rPr>
          <w:b/>
          <w:i/>
          <w:szCs w:val="20"/>
        </w:rPr>
        <w:t>par</w:t>
      </w:r>
      <w:r w:rsidRPr="00906411">
        <w:rPr>
          <w:szCs w:val="20"/>
        </w:rPr>
        <w:t xml:space="preserve"> swap</w:t>
      </w:r>
      <w:r>
        <w:rPr>
          <w:szCs w:val="20"/>
        </w:rPr>
        <w:t xml:space="preserve">, the equivalent </w:t>
      </w:r>
      <w:r w:rsidR="00792724" w:rsidRPr="00792724">
        <w:rPr>
          <w:b/>
          <w:i/>
          <w:szCs w:val="20"/>
        </w:rPr>
        <w:t>current</w:t>
      </w:r>
      <w:r w:rsidR="00792724">
        <w:rPr>
          <w:szCs w:val="20"/>
        </w:rPr>
        <w:t xml:space="preserve"> </w:t>
      </w:r>
      <w:r>
        <w:rPr>
          <w:szCs w:val="20"/>
        </w:rPr>
        <w:t>price generated in accordance with the above expression</w:t>
      </w:r>
      <w:r w:rsidR="00792724">
        <w:rPr>
          <w:szCs w:val="20"/>
        </w:rPr>
        <w:t xml:space="preserve"> is always 100.</w:t>
      </w:r>
    </w:p>
    <w:p w:rsidR="00906411" w:rsidRDefault="00792724" w:rsidP="00DD4FDA">
      <w:pPr>
        <w:spacing w:after="120"/>
        <w:jc w:val="both"/>
      </w:pPr>
      <w:r>
        <w:rPr>
          <w:szCs w:val="20"/>
        </w:rPr>
        <w:t>Crucially</w:t>
      </w:r>
      <w:r w:rsidR="001E2D02">
        <w:rPr>
          <w:szCs w:val="20"/>
        </w:rPr>
        <w:t xml:space="preserve"> though, the </w:t>
      </w:r>
      <w:r>
        <w:rPr>
          <w:szCs w:val="20"/>
        </w:rPr>
        <w:t>formulation</w:t>
      </w:r>
      <w:r w:rsidR="001E2D02">
        <w:rPr>
          <w:szCs w:val="20"/>
        </w:rPr>
        <w:t xml:space="preserve"> </w:t>
      </w:r>
      <w:r w:rsidR="00906411">
        <w:rPr>
          <w:szCs w:val="20"/>
        </w:rPr>
        <w:t xml:space="preserve">provides a suitable </w:t>
      </w:r>
      <w:r w:rsidR="001E2D02">
        <w:rPr>
          <w:szCs w:val="20"/>
        </w:rPr>
        <w:t xml:space="preserve">means of revaluing the </w:t>
      </w:r>
      <w:r w:rsidR="00266227">
        <w:rPr>
          <w:szCs w:val="20"/>
        </w:rPr>
        <w:t>deliverable</w:t>
      </w:r>
      <w:r w:rsidR="001E2D02">
        <w:rPr>
          <w:szCs w:val="20"/>
        </w:rPr>
        <w:t xml:space="preserve"> IRS </w:t>
      </w:r>
      <w:r w:rsidR="00266227">
        <w:rPr>
          <w:szCs w:val="20"/>
        </w:rPr>
        <w:t>(i.e. as values of the various underlying risk factors change</w:t>
      </w:r>
      <w:r>
        <w:rPr>
          <w:szCs w:val="20"/>
        </w:rPr>
        <w:t xml:space="preserve">, with </w:t>
      </w:r>
      <m:oMath>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t,T</m:t>
            </m:r>
          </m:sub>
          <m:sup>
            <m:r>
              <w:rPr>
                <w:rFonts w:ascii="Cambria Math" w:hAnsi="Cambria Math"/>
                <w:szCs w:val="20"/>
              </w:rPr>
              <m:t>PAR</m:t>
            </m:r>
          </m:sup>
        </m:sSubSup>
      </m:oMath>
      <w:r>
        <w:rPr>
          <w:szCs w:val="20"/>
        </w:rPr>
        <w:t xml:space="preserve"> being fixed</w:t>
      </w:r>
      <w:r w:rsidR="00266227">
        <w:rPr>
          <w:szCs w:val="20"/>
        </w:rPr>
        <w:t xml:space="preserve">) </w:t>
      </w:r>
      <w:r w:rsidR="001E2D02">
        <w:rPr>
          <w:szCs w:val="20"/>
        </w:rPr>
        <w:t xml:space="preserve">and hence the initial / current price of </w:t>
      </w:r>
      <w:r>
        <w:rPr>
          <w:szCs w:val="20"/>
        </w:rPr>
        <w:t xml:space="preserve">100 </w:t>
      </w:r>
      <w:r w:rsidR="001E2D02">
        <w:rPr>
          <w:szCs w:val="20"/>
        </w:rPr>
        <w:t xml:space="preserve">is merely the </w:t>
      </w:r>
      <w:r w:rsidR="00906411">
        <w:t>zero-P&amp;L reference point for the subsequent HVAR simulation</w:t>
      </w:r>
      <w:r w:rsidR="001E2D02">
        <w:t>.</w:t>
      </w:r>
    </w:p>
    <w:p w:rsidR="00073B86" w:rsidRDefault="001D4B34" w:rsidP="00DD4FDA">
      <w:pPr>
        <w:spacing w:after="120"/>
        <w:jc w:val="both"/>
        <w:rPr>
          <w:szCs w:val="20"/>
        </w:rPr>
      </w:pPr>
      <w:r>
        <w:rPr>
          <w:szCs w:val="20"/>
        </w:rPr>
        <w:t xml:space="preserve">It follows that the </w:t>
      </w:r>
      <w:r w:rsidR="00F14AB3">
        <w:rPr>
          <w:szCs w:val="20"/>
        </w:rPr>
        <w:t xml:space="preserve">overall </w:t>
      </w:r>
      <w:r>
        <w:rPr>
          <w:szCs w:val="20"/>
        </w:rPr>
        <w:t xml:space="preserve">IM methodology for a yield-based DSF </w:t>
      </w:r>
      <w:r w:rsidR="00073B86">
        <w:rPr>
          <w:szCs w:val="20"/>
        </w:rPr>
        <w:t>(</w:t>
      </w:r>
      <w:r w:rsidR="00F14AB3">
        <w:rPr>
          <w:szCs w:val="20"/>
        </w:rPr>
        <w:t xml:space="preserve">as per the specific </w:t>
      </w:r>
      <w:r w:rsidR="00073B86">
        <w:rPr>
          <w:szCs w:val="20"/>
        </w:rPr>
        <w:t xml:space="preserve">description </w:t>
      </w:r>
      <w:r w:rsidR="00572EC0">
        <w:rPr>
          <w:szCs w:val="20"/>
        </w:rPr>
        <w:t xml:space="preserve">thereof </w:t>
      </w:r>
      <w:r w:rsidR="00073B86">
        <w:rPr>
          <w:szCs w:val="20"/>
        </w:rPr>
        <w:t>above)</w:t>
      </w:r>
      <w:r w:rsidR="00F14AB3">
        <w:rPr>
          <w:szCs w:val="20"/>
        </w:rPr>
        <w:t xml:space="preserve"> is very similar to t</w:t>
      </w:r>
      <w:r>
        <w:rPr>
          <w:szCs w:val="20"/>
        </w:rPr>
        <w:t>hat for the price-based equivalent</w:t>
      </w:r>
      <w:r w:rsidR="00F14AB3">
        <w:rPr>
          <w:szCs w:val="20"/>
        </w:rPr>
        <w:t xml:space="preserve">, and in fact only requires </w:t>
      </w:r>
      <w:r w:rsidR="00073B86">
        <w:rPr>
          <w:szCs w:val="20"/>
        </w:rPr>
        <w:t>the</w:t>
      </w:r>
      <w:r w:rsidR="00F14AB3">
        <w:rPr>
          <w:szCs w:val="20"/>
        </w:rPr>
        <w:t xml:space="preserve"> additional step </w:t>
      </w:r>
      <w:r w:rsidR="00073B86">
        <w:rPr>
          <w:szCs w:val="20"/>
        </w:rPr>
        <w:t>of</w:t>
      </w:r>
      <w:r w:rsidR="00F14AB3">
        <w:rPr>
          <w:szCs w:val="20"/>
        </w:rPr>
        <w:t xml:space="preserve"> </w:t>
      </w:r>
      <w:r w:rsidR="00073B86">
        <w:rPr>
          <w:szCs w:val="20"/>
        </w:rPr>
        <w:t>calculating</w:t>
      </w:r>
      <w:r w:rsidR="00F14AB3">
        <w:rPr>
          <w:szCs w:val="20"/>
        </w:rPr>
        <w:t xml:space="preserve"> </w:t>
      </w:r>
      <m:oMath>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t,T</m:t>
            </m:r>
          </m:sub>
          <m:sup>
            <m:r>
              <w:rPr>
                <w:rFonts w:ascii="Cambria Math" w:hAnsi="Cambria Math"/>
                <w:szCs w:val="20"/>
              </w:rPr>
              <m:t>PAR</m:t>
            </m:r>
          </m:sup>
        </m:sSubSup>
      </m:oMath>
      <w:r w:rsidR="00F14AB3">
        <w:rPr>
          <w:szCs w:val="20"/>
        </w:rPr>
        <w:t xml:space="preserve"> in order to</w:t>
      </w:r>
      <w:r w:rsidR="00073B86">
        <w:rPr>
          <w:szCs w:val="20"/>
        </w:rPr>
        <w:t>:</w:t>
      </w:r>
    </w:p>
    <w:p w:rsidR="00073B86" w:rsidRDefault="00073B86" w:rsidP="00DD4FDA">
      <w:pPr>
        <w:spacing w:after="120"/>
        <w:jc w:val="both"/>
        <w:rPr>
          <w:szCs w:val="20"/>
        </w:rPr>
      </w:pPr>
      <w:r>
        <w:rPr>
          <w:szCs w:val="20"/>
        </w:rPr>
        <w:lastRenderedPageBreak/>
        <w:t>(a) G</w:t>
      </w:r>
      <w:r w:rsidR="00F14AB3">
        <w:rPr>
          <w:szCs w:val="20"/>
        </w:rPr>
        <w:t>enerate a theoretical price for each contract (</w:t>
      </w:r>
      <w:r>
        <w:rPr>
          <w:szCs w:val="20"/>
        </w:rPr>
        <w:t xml:space="preserve">i.e. </w:t>
      </w:r>
      <w:r w:rsidR="00F14AB3">
        <w:rPr>
          <w:szCs w:val="20"/>
        </w:rPr>
        <w:t xml:space="preserve">for comparison to the corresponding actual </w:t>
      </w:r>
      <w:r>
        <w:rPr>
          <w:szCs w:val="20"/>
        </w:rPr>
        <w:t xml:space="preserve">exchange-traded </w:t>
      </w:r>
      <w:r w:rsidR="00F14AB3">
        <w:rPr>
          <w:szCs w:val="20"/>
        </w:rPr>
        <w:t>price)</w:t>
      </w:r>
      <w:r>
        <w:rPr>
          <w:szCs w:val="20"/>
        </w:rPr>
        <w:t>; and</w:t>
      </w:r>
    </w:p>
    <w:p w:rsidR="001E2D02" w:rsidRDefault="00F14AB3" w:rsidP="00DD4FDA">
      <w:pPr>
        <w:spacing w:after="120"/>
        <w:jc w:val="both"/>
        <w:rPr>
          <w:szCs w:val="20"/>
        </w:rPr>
      </w:pPr>
      <w:r>
        <w:rPr>
          <w:szCs w:val="20"/>
        </w:rPr>
        <w:t xml:space="preserve">(b) </w:t>
      </w:r>
      <w:r w:rsidR="00073B86">
        <w:rPr>
          <w:szCs w:val="20"/>
        </w:rPr>
        <w:t>Establish</w:t>
      </w:r>
      <w:r>
        <w:rPr>
          <w:szCs w:val="20"/>
        </w:rPr>
        <w:t xml:space="preserve"> the fixed rate </w:t>
      </w:r>
      <w:r w:rsidR="00073B86">
        <w:rPr>
          <w:szCs w:val="20"/>
        </w:rPr>
        <w:t xml:space="preserve">on the underlying deliverable IRS for the purposes of calculating </w:t>
      </w:r>
      <m:oMath>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t,T</m:t>
            </m:r>
          </m:sub>
          <m:sup>
            <m:r>
              <w:rPr>
                <w:rFonts w:ascii="Cambria Math" w:hAnsi="Cambria Math"/>
                <w:szCs w:val="20"/>
              </w:rPr>
              <m:t>DSF</m:t>
            </m:r>
          </m:sup>
        </m:sSubSup>
      </m:oMath>
      <w:r w:rsidR="00792724">
        <w:rPr>
          <w:szCs w:val="20"/>
        </w:rPr>
        <w:t xml:space="preserve"> (i.e. using both the </w:t>
      </w:r>
      <w:r w:rsidR="00415DCE">
        <w:rPr>
          <w:szCs w:val="20"/>
        </w:rPr>
        <w:t>current and perturbed values of the various underlying risk factors as part of the HVAR simulation)</w:t>
      </w:r>
      <w:r w:rsidR="0087046C">
        <w:rPr>
          <w:szCs w:val="20"/>
        </w:rPr>
        <w:t>.</w:t>
      </w:r>
    </w:p>
    <w:p w:rsidR="00073B86" w:rsidRDefault="00073B86" w:rsidP="00073B86">
      <w:pPr>
        <w:spacing w:after="120"/>
        <w:jc w:val="both"/>
      </w:pPr>
      <w:r>
        <w:rPr>
          <w:szCs w:val="20"/>
        </w:rPr>
        <w:t xml:space="preserve">Other than that, the methodologies are </w:t>
      </w:r>
      <w:r w:rsidRPr="00DD36A5">
        <w:rPr>
          <w:b/>
          <w:i/>
          <w:szCs w:val="20"/>
        </w:rPr>
        <w:t>identical</w:t>
      </w:r>
      <w:r>
        <w:rPr>
          <w:szCs w:val="20"/>
        </w:rPr>
        <w:t>.</w:t>
      </w:r>
    </w:p>
    <w:p w:rsidR="008B3639" w:rsidRDefault="008B3639" w:rsidP="00DD4FDA">
      <w:pPr>
        <w:spacing w:after="120"/>
        <w:jc w:val="both"/>
        <w:rPr>
          <w:szCs w:val="20"/>
        </w:rPr>
      </w:pPr>
      <w:r>
        <w:rPr>
          <w:szCs w:val="20"/>
        </w:rPr>
        <w:t xml:space="preserve">It should be noted </w:t>
      </w:r>
      <w:r w:rsidR="00B202EF">
        <w:rPr>
          <w:szCs w:val="20"/>
        </w:rPr>
        <w:t xml:space="preserve">that for a given re-pricing scenario (i.e. a set of simulated risk factor returns), the change in </w:t>
      </w:r>
      <m:oMath>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t,T</m:t>
            </m:r>
          </m:sub>
          <m:sup>
            <m:r>
              <w:rPr>
                <w:rFonts w:ascii="Cambria Math" w:hAnsi="Cambria Math"/>
                <w:szCs w:val="20"/>
              </w:rPr>
              <m:t>DSF</m:t>
            </m:r>
          </m:sup>
        </m:sSubSup>
      </m:oMath>
      <w:r w:rsidR="00B202EF">
        <w:rPr>
          <w:szCs w:val="20"/>
        </w:rPr>
        <w:t xml:space="preserve"> above can also be expressed in terms of the difference between </w:t>
      </w:r>
      <m:oMath>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t,T</m:t>
            </m:r>
          </m:sub>
          <m:sup>
            <m:r>
              <w:rPr>
                <w:rFonts w:ascii="Cambria Math" w:hAnsi="Cambria Math"/>
                <w:szCs w:val="20"/>
              </w:rPr>
              <m:t>PA</m:t>
            </m:r>
            <m:r>
              <w:rPr>
                <w:rFonts w:ascii="Cambria Math" w:hAnsi="Cambria Math"/>
                <w:szCs w:val="20"/>
              </w:rPr>
              <m:t>R</m:t>
            </m:r>
          </m:sup>
        </m:sSubSup>
      </m:oMath>
      <w:r w:rsidR="00B202EF">
        <w:rPr>
          <w:szCs w:val="20"/>
        </w:rPr>
        <w:t xml:space="preserve"> and the equivalent forward par swap </w:t>
      </w:r>
      <w:r w:rsidR="00B202EF" w:rsidRPr="00466E64">
        <w:rPr>
          <w:szCs w:val="20"/>
        </w:rPr>
        <w:t xml:space="preserve">rate </w:t>
      </w:r>
      <w:r w:rsidR="004622A4" w:rsidRPr="00466E64">
        <w:rPr>
          <w:szCs w:val="20"/>
        </w:rPr>
        <w:t>(</w:t>
      </w:r>
      <m:oMath>
        <m:sSubSup>
          <m:sSubSupPr>
            <m:ctrlPr>
              <w:rPr>
                <w:rFonts w:ascii="Cambria Math" w:hAnsi="Cambria Math"/>
                <w:i/>
                <w:szCs w:val="20"/>
              </w:rPr>
            </m:ctrlPr>
          </m:sSubSupPr>
          <m:e>
            <m:acc>
              <m:accPr>
                <m:chr m:val="̃"/>
                <m:ctrlPr>
                  <w:rPr>
                    <w:rFonts w:ascii="Cambria Math" w:hAnsi="Cambria Math"/>
                    <w:i/>
                    <w:szCs w:val="20"/>
                  </w:rPr>
                </m:ctrlPr>
              </m:accPr>
              <m:e>
                <m:r>
                  <w:rPr>
                    <w:rFonts w:ascii="Cambria Math" w:hAnsi="Cambria Math"/>
                    <w:szCs w:val="20"/>
                  </w:rPr>
                  <m:t>C</m:t>
                </m:r>
              </m:e>
            </m:acc>
          </m:e>
          <m:sub>
            <m:r>
              <w:rPr>
                <w:rFonts w:ascii="Cambria Math" w:hAnsi="Cambria Math"/>
                <w:szCs w:val="20"/>
              </w:rPr>
              <m:t>t,T</m:t>
            </m:r>
          </m:sub>
          <m:sup>
            <m:r>
              <w:rPr>
                <w:rFonts w:ascii="Cambria Math" w:hAnsi="Cambria Math"/>
                <w:szCs w:val="20"/>
              </w:rPr>
              <m:t>PAR</m:t>
            </m:r>
          </m:sup>
        </m:sSubSup>
      </m:oMath>
      <w:r w:rsidR="004622A4" w:rsidRPr="00466E64">
        <w:rPr>
          <w:szCs w:val="20"/>
        </w:rPr>
        <w:t>)</w:t>
      </w:r>
      <w:r w:rsidR="00B202EF" w:rsidRPr="00466E64">
        <w:rPr>
          <w:szCs w:val="20"/>
        </w:rPr>
        <w:t xml:space="preserve"> </w:t>
      </w:r>
      <w:r w:rsidR="00466E64">
        <w:rPr>
          <w:szCs w:val="20"/>
        </w:rPr>
        <w:t>that is consistent with</w:t>
      </w:r>
      <w:r w:rsidR="00B202EF" w:rsidRPr="00466E64">
        <w:rPr>
          <w:szCs w:val="20"/>
        </w:rPr>
        <w:t xml:space="preserve"> the perturbed</w:t>
      </w:r>
      <w:r w:rsidR="00B202EF">
        <w:rPr>
          <w:szCs w:val="20"/>
        </w:rPr>
        <w:t xml:space="preserve"> values of the various risk factors</w:t>
      </w:r>
      <w:r w:rsidR="00926168">
        <w:rPr>
          <w:szCs w:val="20"/>
        </w:rPr>
        <w:t xml:space="preserve"> and corresponding pricing parameters – i.e. </w:t>
      </w:r>
      <m:oMath>
        <m:sSubSup>
          <m:sSubSupPr>
            <m:ctrlPr>
              <w:rPr>
                <w:rFonts w:ascii="Cambria Math" w:hAnsi="Cambria Math"/>
                <w:i/>
                <w:szCs w:val="20"/>
              </w:rPr>
            </m:ctrlPr>
          </m:sSubSupPr>
          <m:e>
            <m:acc>
              <m:accPr>
                <m:chr m:val="̃"/>
                <m:ctrlPr>
                  <w:rPr>
                    <w:rFonts w:ascii="Cambria Math" w:hAnsi="Cambria Math"/>
                    <w:i/>
                    <w:szCs w:val="20"/>
                  </w:rPr>
                </m:ctrlPr>
              </m:accPr>
              <m:e>
                <m:r>
                  <w:rPr>
                    <w:rFonts w:ascii="Cambria Math" w:hAnsi="Cambria Math"/>
                    <w:szCs w:val="20"/>
                  </w:rPr>
                  <m:t>DF</m:t>
                </m:r>
              </m:e>
            </m:acc>
          </m:e>
          <m:sub>
            <m:sSub>
              <m:sSubPr>
                <m:ctrlPr>
                  <w:rPr>
                    <w:rFonts w:ascii="Cambria Math" w:hAnsi="Cambria Math"/>
                    <w:i/>
                    <w:szCs w:val="20"/>
                  </w:rPr>
                </m:ctrlPr>
              </m:sSubPr>
              <m:e>
                <m:r>
                  <w:rPr>
                    <w:rFonts w:ascii="Cambria Math" w:hAnsi="Cambria Math"/>
                    <w:szCs w:val="20"/>
                  </w:rPr>
                  <m:t>t</m:t>
                </m:r>
              </m:e>
              <m:sub>
                <m:r>
                  <w:rPr>
                    <w:rFonts w:ascii="Cambria Math" w:hAnsi="Cambria Math"/>
                    <w:szCs w:val="20"/>
                  </w:rPr>
                  <m:t>i</m:t>
                </m:r>
              </m:sub>
            </m:sSub>
          </m:sub>
          <m:sup>
            <m:r>
              <w:rPr>
                <w:rFonts w:ascii="Cambria Math" w:hAnsi="Cambria Math"/>
                <w:szCs w:val="20"/>
              </w:rPr>
              <m:t>OIS</m:t>
            </m:r>
          </m:sup>
        </m:sSubSup>
      </m:oMath>
      <w:r w:rsidR="00926168">
        <w:rPr>
          <w:szCs w:val="20"/>
        </w:rPr>
        <w:t>,</w:t>
      </w: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F</m:t>
                </m:r>
              </m:e>
            </m:acc>
          </m:e>
          <m:sub>
            <m:r>
              <w:rPr>
                <w:rFonts w:ascii="Cambria Math" w:hAnsi="Cambria Math"/>
                <w:szCs w:val="20"/>
              </w:rPr>
              <m:t>j</m:t>
            </m:r>
          </m:sub>
        </m:sSub>
      </m:oMath>
      <w:r w:rsidR="00926168">
        <w:rPr>
          <w:szCs w:val="20"/>
        </w:rPr>
        <w:t xml:space="preserve"> and </w:t>
      </w:r>
      <m:oMath>
        <m:sSubSup>
          <m:sSubSupPr>
            <m:ctrlPr>
              <w:rPr>
                <w:rFonts w:ascii="Cambria Math" w:hAnsi="Cambria Math"/>
                <w:i/>
                <w:szCs w:val="20"/>
              </w:rPr>
            </m:ctrlPr>
          </m:sSubSupPr>
          <m:e>
            <m:acc>
              <m:accPr>
                <m:chr m:val="̃"/>
                <m:ctrlPr>
                  <w:rPr>
                    <w:rFonts w:ascii="Cambria Math" w:hAnsi="Cambria Math"/>
                    <w:i/>
                    <w:szCs w:val="20"/>
                  </w:rPr>
                </m:ctrlPr>
              </m:accPr>
              <m:e>
                <m:r>
                  <w:rPr>
                    <w:rFonts w:ascii="Cambria Math" w:hAnsi="Cambria Math"/>
                    <w:szCs w:val="20"/>
                  </w:rPr>
                  <m:t>DF</m:t>
                </m:r>
              </m:e>
            </m:acc>
          </m:e>
          <m:sub>
            <m:sSub>
              <m:sSubPr>
                <m:ctrlPr>
                  <w:rPr>
                    <w:rFonts w:ascii="Cambria Math" w:hAnsi="Cambria Math"/>
                    <w:i/>
                    <w:szCs w:val="20"/>
                  </w:rPr>
                </m:ctrlPr>
              </m:sSubPr>
              <m:e>
                <m:r>
                  <w:rPr>
                    <w:rFonts w:ascii="Cambria Math" w:hAnsi="Cambria Math"/>
                    <w:szCs w:val="20"/>
                  </w:rPr>
                  <m:t>t</m:t>
                </m:r>
              </m:e>
              <m:sub>
                <m:r>
                  <w:rPr>
                    <w:rFonts w:ascii="Cambria Math" w:hAnsi="Cambria Math"/>
                    <w:szCs w:val="20"/>
                  </w:rPr>
                  <m:t>j</m:t>
                </m:r>
              </m:sub>
            </m:sSub>
          </m:sub>
          <m:sup>
            <m:r>
              <w:rPr>
                <w:rFonts w:ascii="Cambria Math" w:hAnsi="Cambria Math"/>
                <w:szCs w:val="20"/>
              </w:rPr>
              <m:t>OIS</m:t>
            </m:r>
          </m:sup>
        </m:sSubSup>
      </m:oMath>
      <w:r w:rsidR="00926168">
        <w:rPr>
          <w:szCs w:val="20"/>
        </w:rPr>
        <w:t xml:space="preserve"> – </w:t>
      </w:r>
      <w:r w:rsidR="004622A4">
        <w:rPr>
          <w:szCs w:val="20"/>
        </w:rPr>
        <w:t>as follows:</w:t>
      </w:r>
    </w:p>
    <w:p w:rsidR="004622A4" w:rsidRDefault="004622A4" w:rsidP="00DD4FDA">
      <w:pPr>
        <w:spacing w:after="120"/>
        <w:jc w:val="both"/>
        <w:rPr>
          <w:szCs w:val="20"/>
        </w:rPr>
      </w:pPr>
    </w:p>
    <w:p w:rsidR="00A001BD" w:rsidRPr="00A001BD" w:rsidRDefault="00AA5AB9" w:rsidP="00DD4FDA">
      <w:pPr>
        <w:spacing w:after="120"/>
        <w:jc w:val="both"/>
        <w:rPr>
          <w:sz w:val="24"/>
        </w:rPr>
      </w:pP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t,T</m:t>
            </m:r>
          </m:sub>
          <m:sup>
            <m:r>
              <w:rPr>
                <w:rFonts w:ascii="Cambria Math" w:hAnsi="Cambria Math"/>
                <w:sz w:val="24"/>
              </w:rPr>
              <m:t>DSF</m:t>
            </m:r>
          </m:sup>
        </m:sSubSup>
        <m:r>
          <w:rPr>
            <w:rFonts w:ascii="Cambria Math" w:hAnsi="Cambria Math"/>
            <w:sz w:val="24"/>
          </w:rPr>
          <m:t>=100.</m:t>
        </m:r>
        <m:d>
          <m:dPr>
            <m:begChr m:val="["/>
            <m:endChr m:val="]"/>
            <m:ctrlPr>
              <w:rPr>
                <w:rFonts w:ascii="Cambria Math" w:hAnsi="Cambria Math"/>
                <w:i/>
                <w:sz w:val="24"/>
              </w:rPr>
            </m:ctrlPr>
          </m:dPr>
          <m:e>
            <m:r>
              <w:rPr>
                <w:rFonts w:ascii="Cambria Math" w:hAnsi="Cambria Math"/>
                <w:sz w:val="24"/>
              </w:rPr>
              <m:t>1+</m:t>
            </m:r>
            <m:d>
              <m:dPr>
                <m:ctrlPr>
                  <w:rPr>
                    <w:rFonts w:ascii="Cambria Math" w:hAnsi="Cambria Math"/>
                    <w:i/>
                    <w:sz w:val="24"/>
                  </w:rPr>
                </m:ctrlPr>
              </m:dPr>
              <m:e>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t,T</m:t>
                        </m:r>
                      </m:sub>
                      <m:sup>
                        <m:r>
                          <w:rPr>
                            <w:rFonts w:ascii="Cambria Math" w:hAnsi="Cambria Math"/>
                            <w:sz w:val="24"/>
                          </w:rPr>
                          <m:t>PAR</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FXD</m:t>
                        </m:r>
                      </m:sup>
                    </m:sSubSup>
                  </m:e>
                </m:nary>
                <m:r>
                  <w:rPr>
                    <w:rFonts w:ascii="Cambria Math" w:hAnsi="Cambria Math"/>
                    <w:sz w:val="24"/>
                  </w:rPr>
                  <m:t>.</m:t>
                </m:r>
                <m:sSubSup>
                  <m:sSubSupPr>
                    <m:ctrlPr>
                      <w:rPr>
                        <w:rFonts w:ascii="Cambria Math" w:hAnsi="Cambria Math"/>
                        <w:i/>
                        <w:sz w:val="24"/>
                      </w:rPr>
                    </m:ctrlPr>
                  </m:sSubSupPr>
                  <m:e>
                    <m:r>
                      <w:rPr>
                        <w:rFonts w:ascii="Cambria Math" w:hAnsi="Cambria Math"/>
                        <w:sz w:val="24"/>
                      </w:rPr>
                      <m:t>DF</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OIS</m:t>
                    </m:r>
                  </m:sup>
                </m:sSubSup>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j-1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sub>
                      <m:sup>
                        <m:r>
                          <w:rPr>
                            <w:rFonts w:ascii="Cambria Math" w:hAnsi="Cambria Math"/>
                            <w:sz w:val="24"/>
                          </w:rPr>
                          <m:t>FLT</m:t>
                        </m:r>
                      </m:sup>
                    </m:sSubSup>
                  </m:e>
                </m:nary>
                <m:r>
                  <w:rPr>
                    <w:rFonts w:ascii="Cambria Math" w:hAnsi="Cambria Math"/>
                    <w:sz w:val="24"/>
                  </w:rPr>
                  <m:t>.</m:t>
                </m:r>
                <m:sSubSup>
                  <m:sSubSupPr>
                    <m:ctrlPr>
                      <w:rPr>
                        <w:rFonts w:ascii="Cambria Math" w:hAnsi="Cambria Math"/>
                        <w:i/>
                        <w:sz w:val="24"/>
                      </w:rPr>
                    </m:ctrlPr>
                  </m:sSubSupPr>
                  <m:e>
                    <m:r>
                      <w:rPr>
                        <w:rFonts w:ascii="Cambria Math" w:hAnsi="Cambria Math"/>
                        <w:sz w:val="24"/>
                      </w:rPr>
                      <m:t>DF</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sub>
                  <m:sup>
                    <m:r>
                      <w:rPr>
                        <w:rFonts w:ascii="Cambria Math" w:hAnsi="Cambria Math"/>
                        <w:sz w:val="24"/>
                      </w:rPr>
                      <m:t>OIS</m:t>
                    </m:r>
                  </m:sup>
                </m:sSubSup>
              </m:e>
            </m:d>
            <m:r>
              <w:rPr>
                <w:rFonts w:ascii="Cambria Math" w:hAnsi="Cambria Math"/>
                <w:sz w:val="24"/>
              </w:rPr>
              <m:t>/</m:t>
            </m:r>
            <m:sSubSup>
              <m:sSubSupPr>
                <m:ctrlPr>
                  <w:rPr>
                    <w:rFonts w:ascii="Cambria Math" w:hAnsi="Cambria Math"/>
                    <w:i/>
                    <w:sz w:val="24"/>
                  </w:rPr>
                </m:ctrlPr>
              </m:sSubSupPr>
              <m:e>
                <m:r>
                  <w:rPr>
                    <w:rFonts w:ascii="Cambria Math" w:hAnsi="Cambria Math"/>
                    <w:sz w:val="24"/>
                  </w:rPr>
                  <m:t>DF</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sub>
              <m:sup>
                <m:r>
                  <w:rPr>
                    <w:rFonts w:ascii="Cambria Math" w:hAnsi="Cambria Math"/>
                    <w:sz w:val="24"/>
                  </w:rPr>
                  <m:t>OIS</m:t>
                </m:r>
              </m:sup>
            </m:sSubSup>
          </m:e>
        </m:d>
        <m:r>
          <w:rPr>
            <w:rFonts w:ascii="Cambria Math" w:hAnsi="Cambria Math"/>
            <w:sz w:val="24"/>
          </w:rPr>
          <m:t>=100</m:t>
        </m:r>
      </m:oMath>
      <w:r w:rsidR="00A001BD" w:rsidRPr="00466E64">
        <w:rPr>
          <w:szCs w:val="20"/>
        </w:rPr>
        <w:t xml:space="preserve"> </w:t>
      </w:r>
      <w:r w:rsidR="00466E64" w:rsidRPr="00466E64">
        <w:rPr>
          <w:szCs w:val="20"/>
        </w:rPr>
        <w:t>, and</w:t>
      </w:r>
    </w:p>
    <w:p w:rsidR="009460B2" w:rsidRDefault="00AA5AB9" w:rsidP="009460B2">
      <w:pPr>
        <w:spacing w:after="120"/>
        <w:jc w:val="both"/>
        <w:rPr>
          <w:sz w:val="24"/>
        </w:rPr>
      </w:pPr>
      <m:oMath>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t,T</m:t>
            </m:r>
          </m:sub>
          <m:sup>
            <m:r>
              <w:rPr>
                <w:rFonts w:ascii="Cambria Math" w:hAnsi="Cambria Math"/>
                <w:sz w:val="24"/>
              </w:rPr>
              <m:t>DSF</m:t>
            </m:r>
          </m:sup>
        </m:sSubSup>
        <m:r>
          <w:rPr>
            <w:rFonts w:ascii="Cambria Math" w:hAnsi="Cambria Math"/>
            <w:sz w:val="24"/>
          </w:rPr>
          <m:t>=100.</m:t>
        </m:r>
        <m:d>
          <m:dPr>
            <m:begChr m:val="["/>
            <m:endChr m:val="]"/>
            <m:ctrlPr>
              <w:rPr>
                <w:rFonts w:ascii="Cambria Math" w:hAnsi="Cambria Math"/>
                <w:i/>
                <w:sz w:val="24"/>
              </w:rPr>
            </m:ctrlPr>
          </m:dPr>
          <m:e>
            <m:r>
              <w:rPr>
                <w:rFonts w:ascii="Cambria Math" w:hAnsi="Cambria Math"/>
                <w:sz w:val="24"/>
              </w:rPr>
              <m:t>1+</m:t>
            </m:r>
            <m:d>
              <m:dPr>
                <m:ctrlPr>
                  <w:rPr>
                    <w:rFonts w:ascii="Cambria Math" w:hAnsi="Cambria Math"/>
                    <w:i/>
                    <w:sz w:val="24"/>
                  </w:rPr>
                </m:ctrlPr>
              </m:dPr>
              <m:e>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t,T</m:t>
                        </m:r>
                      </m:sub>
                      <m:sup>
                        <m:r>
                          <w:rPr>
                            <w:rFonts w:ascii="Cambria Math" w:hAnsi="Cambria Math"/>
                            <w:sz w:val="24"/>
                          </w:rPr>
                          <m:t>PAR</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FXD</m:t>
                        </m:r>
                      </m:sup>
                    </m:sSubSup>
                  </m:e>
                </m:nary>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OIS</m:t>
                    </m:r>
                  </m:sup>
                </m:sSubSup>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j-1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sub>
                      <m:sup>
                        <m:r>
                          <w:rPr>
                            <w:rFonts w:ascii="Cambria Math" w:hAnsi="Cambria Math"/>
                            <w:sz w:val="24"/>
                          </w:rPr>
                          <m:t>FLT</m:t>
                        </m:r>
                      </m:sup>
                    </m:sSubSup>
                  </m:e>
                </m:nary>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sub>
                  <m:sup>
                    <m:r>
                      <w:rPr>
                        <w:rFonts w:ascii="Cambria Math" w:hAnsi="Cambria Math"/>
                        <w:sz w:val="24"/>
                      </w:rPr>
                      <m:t>OIS</m:t>
                    </m:r>
                  </m:sup>
                </m:sSubSup>
              </m:e>
            </m:d>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sub>
              <m:sup>
                <m:r>
                  <w:rPr>
                    <w:rFonts w:ascii="Cambria Math" w:hAnsi="Cambria Math"/>
                    <w:sz w:val="24"/>
                  </w:rPr>
                  <m:t>OIS</m:t>
                </m:r>
              </m:sup>
            </m:sSubSup>
          </m:e>
        </m:d>
      </m:oMath>
      <w:r w:rsidR="009460B2" w:rsidRPr="009460B2">
        <w:rPr>
          <w:sz w:val="24"/>
        </w:rPr>
        <w:t xml:space="preserve"> </w:t>
      </w:r>
    </w:p>
    <w:p w:rsidR="00A001BD" w:rsidRPr="00A001BD" w:rsidRDefault="00A001BD" w:rsidP="009460B2">
      <w:pPr>
        <w:spacing w:after="120"/>
        <w:jc w:val="both"/>
        <w:rPr>
          <w:szCs w:val="20"/>
        </w:rPr>
      </w:pPr>
    </w:p>
    <w:p w:rsidR="00A001BD" w:rsidRPr="00A001BD" w:rsidRDefault="00A001BD" w:rsidP="00A001BD">
      <w:pPr>
        <w:jc w:val="both"/>
        <w:rPr>
          <w:szCs w:val="20"/>
        </w:rPr>
      </w:pPr>
      <w:r>
        <w:rPr>
          <w:szCs w:val="20"/>
        </w:rPr>
        <w:t>However, we know that:</w:t>
      </w:r>
    </w:p>
    <w:p w:rsidR="00A001BD" w:rsidRDefault="00AA5AB9" w:rsidP="009460B2">
      <w:pPr>
        <w:spacing w:after="120"/>
        <w:jc w:val="both"/>
        <w:rPr>
          <w:sz w:val="24"/>
        </w:rPr>
      </w:pPr>
      <m:oMath>
        <m:d>
          <m:dPr>
            <m:ctrlPr>
              <w:rPr>
                <w:rFonts w:ascii="Cambria Math" w:hAnsi="Cambria Math"/>
                <w:i/>
                <w:sz w:val="24"/>
              </w:rPr>
            </m:ctrlPr>
          </m:dPr>
          <m:e>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C</m:t>
                        </m:r>
                      </m:e>
                    </m:acc>
                  </m:e>
                  <m:sub>
                    <m:r>
                      <w:rPr>
                        <w:rFonts w:ascii="Cambria Math" w:hAnsi="Cambria Math"/>
                        <w:sz w:val="24"/>
                      </w:rPr>
                      <m:t>t,T</m:t>
                    </m:r>
                  </m:sub>
                  <m:sup>
                    <m:r>
                      <w:rPr>
                        <w:rFonts w:ascii="Cambria Math" w:hAnsi="Cambria Math"/>
                        <w:sz w:val="24"/>
                      </w:rPr>
                      <m:t>PAR</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FXD</m:t>
                    </m:r>
                  </m:sup>
                </m:sSubSup>
              </m:e>
            </m:nary>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OIS</m:t>
                </m:r>
              </m:sup>
            </m:sSubSup>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j-1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sub>
                  <m:sup>
                    <m:r>
                      <w:rPr>
                        <w:rFonts w:ascii="Cambria Math" w:hAnsi="Cambria Math"/>
                        <w:sz w:val="24"/>
                      </w:rPr>
                      <m:t>FLT</m:t>
                    </m:r>
                  </m:sup>
                </m:sSubSup>
              </m:e>
            </m:nary>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sub>
              <m:sup>
                <m:r>
                  <w:rPr>
                    <w:rFonts w:ascii="Cambria Math" w:hAnsi="Cambria Math"/>
                    <w:sz w:val="24"/>
                  </w:rPr>
                  <m:t>OIS</m:t>
                </m:r>
              </m:sup>
            </m:sSubSup>
          </m:e>
        </m:d>
        <m:r>
          <w:rPr>
            <w:rFonts w:ascii="Cambria Math" w:hAnsi="Cambria Math"/>
            <w:sz w:val="24"/>
          </w:rPr>
          <m:t>=0 i.e. by definition</m:t>
        </m:r>
      </m:oMath>
      <w:r w:rsidR="009460B2" w:rsidRPr="009460B2">
        <w:rPr>
          <w:sz w:val="24"/>
        </w:rPr>
        <w:t xml:space="preserve"> </w:t>
      </w:r>
    </w:p>
    <w:p w:rsidR="009460B2" w:rsidRDefault="00A001BD" w:rsidP="009460B2">
      <w:pPr>
        <w:spacing w:after="120"/>
        <w:jc w:val="both"/>
        <w:rPr>
          <w:sz w:val="24"/>
        </w:rPr>
      </w:pPr>
      <m:oMath>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j-1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sub>
              <m:sup>
                <m:r>
                  <w:rPr>
                    <w:rFonts w:ascii="Cambria Math" w:hAnsi="Cambria Math"/>
                    <w:sz w:val="24"/>
                  </w:rPr>
                  <m:t>FLT</m:t>
                </m:r>
              </m:sup>
            </m:sSubSup>
          </m:e>
        </m:nary>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sub>
          <m:sup>
            <m:r>
              <w:rPr>
                <w:rFonts w:ascii="Cambria Math" w:hAnsi="Cambria Math"/>
                <w:sz w:val="24"/>
              </w:rPr>
              <m:t>OIS</m:t>
            </m:r>
          </m:sup>
        </m:sSubSup>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C</m:t>
                    </m:r>
                  </m:e>
                </m:acc>
              </m:e>
              <m:sub>
                <m:r>
                  <w:rPr>
                    <w:rFonts w:ascii="Cambria Math" w:hAnsi="Cambria Math"/>
                    <w:sz w:val="24"/>
                  </w:rPr>
                  <m:t>t,T</m:t>
                </m:r>
              </m:sub>
              <m:sup>
                <m:r>
                  <w:rPr>
                    <w:rFonts w:ascii="Cambria Math" w:hAnsi="Cambria Math"/>
                    <w:sz w:val="24"/>
                  </w:rPr>
                  <m:t>PAR</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FXD</m:t>
                </m:r>
              </m:sup>
            </m:sSubSup>
          </m:e>
        </m:nary>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OIS</m:t>
            </m:r>
          </m:sup>
        </m:sSubSup>
      </m:oMath>
      <w:r>
        <w:rPr>
          <w:sz w:val="24"/>
        </w:rPr>
        <w:t xml:space="preserve"> </w:t>
      </w:r>
    </w:p>
    <w:p w:rsidR="00A001BD" w:rsidRPr="00A001BD" w:rsidRDefault="00A001BD" w:rsidP="009460B2">
      <w:pPr>
        <w:spacing w:after="120"/>
        <w:jc w:val="both"/>
        <w:rPr>
          <w:szCs w:val="20"/>
        </w:rPr>
      </w:pPr>
    </w:p>
    <w:p w:rsidR="00A001BD" w:rsidRPr="00A001BD" w:rsidRDefault="00A001BD" w:rsidP="00A001BD">
      <w:pPr>
        <w:jc w:val="both"/>
        <w:rPr>
          <w:szCs w:val="20"/>
        </w:rPr>
      </w:pPr>
      <w:r>
        <w:rPr>
          <w:szCs w:val="20"/>
        </w:rPr>
        <w:t>It follows that:</w:t>
      </w:r>
    </w:p>
    <w:p w:rsidR="00A001BD" w:rsidRDefault="00AA5AB9" w:rsidP="00A001BD">
      <w:pPr>
        <w:spacing w:after="120"/>
        <w:jc w:val="both"/>
        <w:rPr>
          <w:sz w:val="24"/>
        </w:rPr>
      </w:pPr>
      <m:oMath>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t,T</m:t>
            </m:r>
          </m:sub>
          <m:sup>
            <m:r>
              <w:rPr>
                <w:rFonts w:ascii="Cambria Math" w:hAnsi="Cambria Math"/>
                <w:sz w:val="24"/>
              </w:rPr>
              <m:t>DSF</m:t>
            </m:r>
          </m:sup>
        </m:sSubSup>
        <m:r>
          <w:rPr>
            <w:rFonts w:ascii="Cambria Math" w:hAnsi="Cambria Math"/>
            <w:sz w:val="24"/>
          </w:rPr>
          <m:t>=100.</m:t>
        </m:r>
        <m:d>
          <m:dPr>
            <m:begChr m:val="["/>
            <m:endChr m:val="]"/>
            <m:ctrlPr>
              <w:rPr>
                <w:rFonts w:ascii="Cambria Math" w:hAnsi="Cambria Math"/>
                <w:i/>
                <w:sz w:val="24"/>
              </w:rPr>
            </m:ctrlPr>
          </m:dPr>
          <m:e>
            <m:r>
              <w:rPr>
                <w:rFonts w:ascii="Cambria Math" w:hAnsi="Cambria Math"/>
                <w:sz w:val="24"/>
              </w:rPr>
              <m:t>1+</m:t>
            </m:r>
            <m:d>
              <m:dPr>
                <m:ctrlPr>
                  <w:rPr>
                    <w:rFonts w:ascii="Cambria Math" w:hAnsi="Cambria Math"/>
                    <w:i/>
                    <w:sz w:val="24"/>
                  </w:rPr>
                </m:ctrlPr>
              </m:dPr>
              <m:e>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t,T</m:t>
                        </m:r>
                      </m:sub>
                      <m:sup>
                        <m:r>
                          <w:rPr>
                            <w:rFonts w:ascii="Cambria Math" w:hAnsi="Cambria Math"/>
                            <w:sz w:val="24"/>
                          </w:rPr>
                          <m:t>PAR</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FXD</m:t>
                        </m:r>
                      </m:sup>
                    </m:sSubSup>
                  </m:e>
                </m:nary>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OIS</m:t>
                    </m:r>
                  </m:sup>
                </m:sSubSup>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C</m:t>
                            </m:r>
                          </m:e>
                        </m:acc>
                      </m:e>
                      <m:sub>
                        <m:r>
                          <w:rPr>
                            <w:rFonts w:ascii="Cambria Math" w:hAnsi="Cambria Math"/>
                            <w:sz w:val="24"/>
                          </w:rPr>
                          <m:t>t,T</m:t>
                        </m:r>
                      </m:sub>
                      <m:sup>
                        <m:r>
                          <w:rPr>
                            <w:rFonts w:ascii="Cambria Math" w:hAnsi="Cambria Math"/>
                            <w:sz w:val="24"/>
                          </w:rPr>
                          <m:t>PAR</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FXD</m:t>
                        </m:r>
                      </m:sup>
                    </m:sSubSup>
                  </m:e>
                </m:nary>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OIS</m:t>
                    </m:r>
                  </m:sup>
                </m:sSubSup>
              </m:e>
            </m:d>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sub>
              <m:sup>
                <m:r>
                  <w:rPr>
                    <w:rFonts w:ascii="Cambria Math" w:hAnsi="Cambria Math"/>
                    <w:sz w:val="24"/>
                  </w:rPr>
                  <m:t>OIS</m:t>
                </m:r>
              </m:sup>
            </m:sSubSup>
          </m:e>
        </m:d>
      </m:oMath>
      <w:r w:rsidR="00A001BD" w:rsidRPr="009460B2">
        <w:rPr>
          <w:sz w:val="24"/>
        </w:rPr>
        <w:t xml:space="preserve"> </w:t>
      </w:r>
    </w:p>
    <w:p w:rsidR="00A001BD" w:rsidRDefault="00A001BD" w:rsidP="00A001BD">
      <w:pPr>
        <w:spacing w:after="120"/>
        <w:jc w:val="both"/>
        <w:rPr>
          <w:sz w:val="24"/>
        </w:rPr>
      </w:pPr>
      <m:oMath>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t,T</m:t>
            </m:r>
          </m:sub>
          <m:sup>
            <m:r>
              <w:rPr>
                <w:rFonts w:ascii="Cambria Math" w:hAnsi="Cambria Math"/>
                <w:sz w:val="24"/>
              </w:rPr>
              <m:t>DSF</m:t>
            </m:r>
          </m:sup>
        </m:sSubSup>
        <m:r>
          <w:rPr>
            <w:rFonts w:ascii="Cambria Math" w:hAnsi="Cambria Math"/>
            <w:sz w:val="24"/>
          </w:rPr>
          <m:t>=100.</m:t>
        </m:r>
        <m:d>
          <m:dPr>
            <m:begChr m:val="["/>
            <m:endChr m:val="]"/>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t,T</m:t>
                    </m:r>
                  </m:sub>
                  <m:sup>
                    <m:r>
                      <w:rPr>
                        <w:rFonts w:ascii="Cambria Math" w:hAnsi="Cambria Math"/>
                        <w:sz w:val="24"/>
                      </w:rPr>
                      <m:t>PAR</m:t>
                    </m:r>
                  </m:sup>
                </m:sSubSup>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C</m:t>
                        </m:r>
                      </m:e>
                    </m:acc>
                  </m:e>
                  <m:sub>
                    <m:r>
                      <w:rPr>
                        <w:rFonts w:ascii="Cambria Math" w:hAnsi="Cambria Math"/>
                        <w:sz w:val="24"/>
                      </w:rPr>
                      <m:t>t,T</m:t>
                    </m:r>
                  </m:sub>
                  <m:sup>
                    <m:r>
                      <w:rPr>
                        <w:rFonts w:ascii="Cambria Math" w:hAnsi="Cambria Math"/>
                        <w:sz w:val="24"/>
                      </w:rPr>
                      <m:t>PAR</m:t>
                    </m:r>
                  </m:sup>
                </m:sSubSup>
              </m:e>
            </m:d>
            <m:r>
              <w:rPr>
                <w:rFonts w:ascii="Cambria Math" w:hAnsi="Cambria Math"/>
                <w:sz w:val="24"/>
              </w:rPr>
              <m:t>.</m:t>
            </m:r>
            <m:d>
              <m:dPr>
                <m:ctrlPr>
                  <w:rPr>
                    <w:rFonts w:ascii="Cambria Math" w:hAnsi="Cambria Math"/>
                    <w:i/>
                    <w:sz w:val="24"/>
                  </w:rPr>
                </m:ctrlPr>
              </m:dPr>
              <m:e>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FXD</m:t>
                        </m:r>
                      </m:sup>
                    </m:sSubSup>
                  </m:e>
                </m:nary>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OIS</m:t>
                    </m:r>
                  </m:sup>
                </m:sSubSup>
              </m:e>
            </m:d>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sub>
              <m:sup>
                <m:r>
                  <w:rPr>
                    <w:rFonts w:ascii="Cambria Math" w:hAnsi="Cambria Math"/>
                    <w:sz w:val="24"/>
                  </w:rPr>
                  <m:t>OIS</m:t>
                </m:r>
              </m:sup>
            </m:sSubSup>
          </m:e>
        </m:d>
      </m:oMath>
      <w:r w:rsidRPr="009460B2">
        <w:rPr>
          <w:sz w:val="24"/>
        </w:rPr>
        <w:t xml:space="preserve"> </w:t>
      </w:r>
    </w:p>
    <w:p w:rsidR="00A001BD" w:rsidRDefault="00A001BD" w:rsidP="00A001BD">
      <w:pPr>
        <w:spacing w:after="120"/>
        <w:jc w:val="both"/>
        <w:rPr>
          <w:sz w:val="24"/>
        </w:rPr>
      </w:pPr>
      <m:oMath>
        <m:r>
          <w:rPr>
            <w:rFonts w:ascii="Cambria Math" w:hAnsi="Cambria Math"/>
            <w:sz w:val="24"/>
          </w:rPr>
          <m:t>⇒</m:t>
        </m:r>
        <m:sSubSup>
          <m:sSubSupPr>
            <m:ctrlPr>
              <w:rPr>
                <w:rFonts w:ascii="Cambria Math" w:hAnsi="Cambria Math"/>
                <w:i/>
                <w:sz w:val="24"/>
              </w:rPr>
            </m:ctrlPr>
          </m:sSubSupPr>
          <m:e>
            <m:r>
              <m:rPr>
                <m:sty m:val="p"/>
              </m:rPr>
              <w:rPr>
                <w:rFonts w:ascii="Cambria Math" w:hAnsi="Cambria Math"/>
                <w:sz w:val="24"/>
              </w:rPr>
              <m:t>Δ</m:t>
            </m:r>
            <m:r>
              <w:rPr>
                <w:rFonts w:ascii="Cambria Math" w:hAnsi="Cambria Math"/>
                <w:sz w:val="24"/>
              </w:rPr>
              <m:t>F</m:t>
            </m:r>
          </m:e>
          <m:sub>
            <m:r>
              <w:rPr>
                <w:rFonts w:ascii="Cambria Math" w:hAnsi="Cambria Math"/>
                <w:sz w:val="24"/>
              </w:rPr>
              <m:t>t,T</m:t>
            </m:r>
          </m:sub>
          <m:sup>
            <m:r>
              <w:rPr>
                <w:rFonts w:ascii="Cambria Math" w:hAnsi="Cambria Math"/>
                <w:sz w:val="24"/>
              </w:rPr>
              <m:t>DSF</m:t>
            </m:r>
          </m:sup>
        </m:sSubSup>
        <m:r>
          <w:rPr>
            <w:rFonts w:ascii="Cambria Math" w:hAnsi="Cambria Math"/>
            <w:sz w:val="24"/>
          </w:rPr>
          <m:t>=</m:t>
        </m:r>
        <m:d>
          <m:dPr>
            <m:ctrlPr>
              <w:rPr>
                <w:rFonts w:ascii="Cambria Math" w:hAnsi="Cambria Math"/>
                <w:i/>
                <w:sz w:val="24"/>
              </w:rPr>
            </m:ctrlPr>
          </m:dPr>
          <m:e>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t,T</m:t>
                </m:r>
              </m:sub>
              <m:sup>
                <m:r>
                  <w:rPr>
                    <w:rFonts w:ascii="Cambria Math" w:hAnsi="Cambria Math"/>
                    <w:sz w:val="24"/>
                  </w:rPr>
                  <m:t>DSF</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t,T</m:t>
                </m:r>
              </m:sub>
              <m:sup>
                <m:r>
                  <w:rPr>
                    <w:rFonts w:ascii="Cambria Math" w:hAnsi="Cambria Math"/>
                    <w:sz w:val="24"/>
                  </w:rPr>
                  <m:t>DSF</m:t>
                </m:r>
              </m:sup>
            </m:sSubSup>
          </m:e>
        </m:d>
        <m:r>
          <w:rPr>
            <w:rFonts w:ascii="Cambria Math" w:hAnsi="Cambria Math"/>
            <w:sz w:val="24"/>
          </w:rPr>
          <m:t>=100.</m:t>
        </m:r>
        <m:d>
          <m:dPr>
            <m:begChr m:val="["/>
            <m:endChr m:val="]"/>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t,T</m:t>
                    </m:r>
                  </m:sub>
                  <m:sup>
                    <m:r>
                      <w:rPr>
                        <w:rFonts w:ascii="Cambria Math" w:hAnsi="Cambria Math"/>
                        <w:sz w:val="24"/>
                      </w:rPr>
                      <m:t>PAR</m:t>
                    </m:r>
                  </m:sup>
                </m:sSubSup>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C</m:t>
                        </m:r>
                      </m:e>
                    </m:acc>
                  </m:e>
                  <m:sub>
                    <m:r>
                      <w:rPr>
                        <w:rFonts w:ascii="Cambria Math" w:hAnsi="Cambria Math"/>
                        <w:sz w:val="24"/>
                      </w:rPr>
                      <m:t>t,T</m:t>
                    </m:r>
                  </m:sub>
                  <m:sup>
                    <m:r>
                      <w:rPr>
                        <w:rFonts w:ascii="Cambria Math" w:hAnsi="Cambria Math"/>
                        <w:sz w:val="24"/>
                      </w:rPr>
                      <m:t>PAR</m:t>
                    </m:r>
                  </m:sup>
                </m:sSubSup>
              </m:e>
            </m:d>
            <m:r>
              <w:rPr>
                <w:rFonts w:ascii="Cambria Math" w:hAnsi="Cambria Math"/>
                <w:sz w:val="24"/>
              </w:rPr>
              <m:t>.</m:t>
            </m:r>
            <m:d>
              <m:dPr>
                <m:ctrlPr>
                  <w:rPr>
                    <w:rFonts w:ascii="Cambria Math" w:hAnsi="Cambria Math"/>
                    <w:i/>
                    <w:sz w:val="24"/>
                  </w:rPr>
                </m:ctrlPr>
              </m:dPr>
              <m:e>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FXD</m:t>
                        </m:r>
                      </m:sup>
                    </m:sSubSup>
                  </m:e>
                </m:nary>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OIS</m:t>
                    </m:r>
                  </m:sup>
                </m:sSubSup>
              </m:e>
            </m:d>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sub>
              <m:sup>
                <m:r>
                  <w:rPr>
                    <w:rFonts w:ascii="Cambria Math" w:hAnsi="Cambria Math"/>
                    <w:sz w:val="24"/>
                  </w:rPr>
                  <m:t>OIS</m:t>
                </m:r>
              </m:sup>
            </m:sSubSup>
          </m:e>
        </m:d>
        <m:r>
          <w:rPr>
            <w:rFonts w:ascii="Cambria Math" w:hAnsi="Cambria Math"/>
            <w:sz w:val="24"/>
          </w:rPr>
          <m:t>-100</m:t>
        </m:r>
      </m:oMath>
      <w:r w:rsidRPr="009460B2">
        <w:rPr>
          <w:sz w:val="24"/>
        </w:rPr>
        <w:t xml:space="preserve"> </w:t>
      </w:r>
    </w:p>
    <w:p w:rsidR="00A001BD" w:rsidRPr="00926168" w:rsidRDefault="00926168" w:rsidP="00A001BD">
      <w:pPr>
        <w:spacing w:after="120"/>
        <w:jc w:val="both"/>
        <w:rPr>
          <w:sz w:val="24"/>
        </w:rPr>
      </w:pPr>
      <m:oMath>
        <m:r>
          <w:rPr>
            <w:rFonts w:ascii="Cambria Math" w:hAnsi="Cambria Math"/>
            <w:sz w:val="24"/>
          </w:rPr>
          <m:t>⇒</m:t>
        </m:r>
        <m:sSubSup>
          <m:sSubSupPr>
            <m:ctrlPr>
              <w:rPr>
                <w:rFonts w:ascii="Cambria Math" w:hAnsi="Cambria Math"/>
                <w:i/>
                <w:sz w:val="24"/>
              </w:rPr>
            </m:ctrlPr>
          </m:sSubSupPr>
          <m:e>
            <m:r>
              <m:rPr>
                <m:sty m:val="p"/>
              </m:rPr>
              <w:rPr>
                <w:rFonts w:ascii="Cambria Math" w:hAnsi="Cambria Math"/>
                <w:sz w:val="24"/>
              </w:rPr>
              <m:t>Δ</m:t>
            </m:r>
            <m:r>
              <w:rPr>
                <w:rFonts w:ascii="Cambria Math" w:hAnsi="Cambria Math"/>
                <w:sz w:val="24"/>
              </w:rPr>
              <m:t>F</m:t>
            </m:r>
          </m:e>
          <m:sub>
            <m:r>
              <w:rPr>
                <w:rFonts w:ascii="Cambria Math" w:hAnsi="Cambria Math"/>
                <w:sz w:val="24"/>
              </w:rPr>
              <m:t>t,T</m:t>
            </m:r>
          </m:sub>
          <m:sup>
            <m:r>
              <w:rPr>
                <w:rFonts w:ascii="Cambria Math" w:hAnsi="Cambria Math"/>
                <w:sz w:val="24"/>
              </w:rPr>
              <m:t>DSF</m:t>
            </m:r>
          </m:sup>
        </m:sSubSup>
        <m:r>
          <w:rPr>
            <w:rFonts w:ascii="Cambria Math" w:hAnsi="Cambria Math"/>
            <w:sz w:val="24"/>
          </w:rPr>
          <m:t>=</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t,T</m:t>
                </m:r>
              </m:sub>
              <m:sup>
                <m:r>
                  <w:rPr>
                    <w:rFonts w:ascii="Cambria Math" w:hAnsi="Cambria Math"/>
                    <w:sz w:val="24"/>
                  </w:rPr>
                  <m:t>PAR</m:t>
                </m:r>
              </m:sup>
            </m:sSubSup>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C</m:t>
                    </m:r>
                  </m:e>
                </m:acc>
              </m:e>
              <m:sub>
                <m:r>
                  <w:rPr>
                    <w:rFonts w:ascii="Cambria Math" w:hAnsi="Cambria Math"/>
                    <w:sz w:val="24"/>
                  </w:rPr>
                  <m:t>t,T</m:t>
                </m:r>
              </m:sub>
              <m:sup>
                <m:r>
                  <w:rPr>
                    <w:rFonts w:ascii="Cambria Math" w:hAnsi="Cambria Math"/>
                    <w:sz w:val="24"/>
                  </w:rPr>
                  <m:t>PAR</m:t>
                </m:r>
              </m:sup>
            </m:sSubSup>
          </m:e>
        </m:d>
        <m:r>
          <w:rPr>
            <w:rFonts w:ascii="Cambria Math" w:hAnsi="Cambria Math"/>
            <w:sz w:val="24"/>
          </w:rPr>
          <m:t>.</m:t>
        </m:r>
        <m:d>
          <m:dPr>
            <m:ctrlPr>
              <w:rPr>
                <w:rFonts w:ascii="Cambria Math" w:hAnsi="Cambria Math"/>
                <w:i/>
                <w:sz w:val="24"/>
              </w:rPr>
            </m:ctrlPr>
          </m:dPr>
          <m:e>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m:t>
                </m:r>
                <m:sSubSup>
                  <m:sSubSupPr>
                    <m:ctrlPr>
                      <w:rPr>
                        <w:rFonts w:ascii="Cambria Math" w:hAnsi="Cambria Math"/>
                        <w:i/>
                        <w:sz w:val="24"/>
                      </w:rPr>
                    </m:ctrlPr>
                  </m:sSubSupPr>
                  <m:e>
                    <m:r>
                      <w:rPr>
                        <w:rFonts w:ascii="Cambria Math" w:hAnsi="Cambria Math"/>
                        <w:sz w:val="24"/>
                      </w:rPr>
                      <m:t>δ</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FXD</m:t>
                    </m:r>
                  </m:sup>
                </m:sSubSup>
              </m:e>
            </m:nary>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up>
                <m:r>
                  <w:rPr>
                    <w:rFonts w:ascii="Cambria Math" w:hAnsi="Cambria Math"/>
                    <w:sz w:val="24"/>
                  </w:rPr>
                  <m:t>OIS</m:t>
                </m:r>
              </m:sup>
            </m:sSubSup>
          </m:e>
        </m:d>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DF</m:t>
                </m:r>
              </m:e>
            </m:acc>
          </m:e>
          <m:sub>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sub>
          <m:sup>
            <m:r>
              <w:rPr>
                <w:rFonts w:ascii="Cambria Math" w:hAnsi="Cambria Math"/>
                <w:sz w:val="24"/>
              </w:rPr>
              <m:t>OIS</m:t>
            </m:r>
          </m:sup>
        </m:sSubSup>
      </m:oMath>
      <w:r w:rsidR="00A001BD" w:rsidRPr="00926168">
        <w:rPr>
          <w:sz w:val="24"/>
        </w:rPr>
        <w:t xml:space="preserve">  </w:t>
      </w:r>
    </w:p>
    <w:p w:rsidR="004E432E" w:rsidRDefault="004E432E" w:rsidP="00A001BD">
      <w:pPr>
        <w:spacing w:after="120"/>
        <w:jc w:val="both"/>
        <w:rPr>
          <w:szCs w:val="20"/>
        </w:rPr>
      </w:pPr>
    </w:p>
    <w:p w:rsidR="004B6162" w:rsidRDefault="004B6162" w:rsidP="00DD4FDA">
      <w:pPr>
        <w:spacing w:after="120"/>
        <w:jc w:val="both"/>
        <w:rPr>
          <w:szCs w:val="20"/>
        </w:rPr>
      </w:pPr>
      <w:r>
        <w:rPr>
          <w:szCs w:val="20"/>
        </w:rPr>
        <w:t>The accumula</w:t>
      </w:r>
      <w:r w:rsidRPr="00BE5C02">
        <w:rPr>
          <w:szCs w:val="20"/>
        </w:rPr>
        <w:t xml:space="preserve">tion factor </w:t>
      </w:r>
      <w:r w:rsidR="004E432E">
        <w:rPr>
          <w:szCs w:val="20"/>
        </w:rPr>
        <w:t xml:space="preserve">– </w:t>
      </w:r>
      <w:r w:rsidR="00BE5C02" w:rsidRPr="00BE5C02">
        <w:rPr>
          <w:szCs w:val="20"/>
        </w:rPr>
        <w:t xml:space="preserve">i.e. </w:t>
      </w:r>
      <m:oMath>
        <m:d>
          <m:dPr>
            <m:ctrlPr>
              <w:rPr>
                <w:rFonts w:ascii="Cambria Math" w:hAnsi="Cambria Math"/>
                <w:i/>
                <w:szCs w:val="20"/>
              </w:rPr>
            </m:ctrlPr>
          </m:dPr>
          <m:e>
            <m:nary>
              <m:naryPr>
                <m:chr m:val="∑"/>
                <m:limLoc m:val="subSup"/>
                <m:ctrlPr>
                  <w:rPr>
                    <w:rFonts w:ascii="Cambria Math" w:hAnsi="Cambria Math"/>
                    <w:i/>
                    <w:szCs w:val="20"/>
                  </w:rPr>
                </m:ctrlPr>
              </m:naryPr>
              <m:sub>
                <m:r>
                  <w:rPr>
                    <w:rFonts w:ascii="Cambria Math" w:hAnsi="Cambria Math"/>
                    <w:szCs w:val="20"/>
                  </w:rPr>
                  <m:t>i=1</m:t>
                </m:r>
              </m:sub>
              <m:sup>
                <m:r>
                  <w:rPr>
                    <w:rFonts w:ascii="Cambria Math" w:hAnsi="Cambria Math"/>
                    <w:szCs w:val="20"/>
                  </w:rPr>
                  <m:t>n</m:t>
                </m:r>
              </m:sup>
              <m:e>
                <m:r>
                  <w:rPr>
                    <w:rFonts w:ascii="Cambria Math" w:hAnsi="Cambria Math"/>
                    <w:szCs w:val="20"/>
                  </w:rPr>
                  <m:t>.</m:t>
                </m:r>
                <m:sSubSup>
                  <m:sSubSupPr>
                    <m:ctrlPr>
                      <w:rPr>
                        <w:rFonts w:ascii="Cambria Math" w:hAnsi="Cambria Math"/>
                        <w:i/>
                        <w:szCs w:val="20"/>
                      </w:rPr>
                    </m:ctrlPr>
                  </m:sSubSupPr>
                  <m:e>
                    <m:r>
                      <w:rPr>
                        <w:rFonts w:ascii="Cambria Math" w:hAnsi="Cambria Math"/>
                        <w:szCs w:val="20"/>
                      </w:rPr>
                      <m:t>δ</m:t>
                    </m:r>
                  </m:e>
                  <m:sub>
                    <m:sSub>
                      <m:sSubPr>
                        <m:ctrlPr>
                          <w:rPr>
                            <w:rFonts w:ascii="Cambria Math" w:hAnsi="Cambria Math"/>
                            <w:i/>
                            <w:szCs w:val="20"/>
                          </w:rPr>
                        </m:ctrlPr>
                      </m:sSubPr>
                      <m:e>
                        <m:r>
                          <w:rPr>
                            <w:rFonts w:ascii="Cambria Math" w:hAnsi="Cambria Math"/>
                            <w:szCs w:val="20"/>
                          </w:rPr>
                          <m:t>t</m:t>
                        </m:r>
                      </m:e>
                      <m:sub>
                        <m:r>
                          <w:rPr>
                            <w:rFonts w:ascii="Cambria Math" w:hAnsi="Cambria Math"/>
                            <w:szCs w:val="20"/>
                          </w:rPr>
                          <m:t>i-1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i</m:t>
                        </m:r>
                      </m:sub>
                    </m:sSub>
                  </m:sub>
                  <m:sup>
                    <m:r>
                      <w:rPr>
                        <w:rFonts w:ascii="Cambria Math" w:hAnsi="Cambria Math"/>
                        <w:szCs w:val="20"/>
                      </w:rPr>
                      <m:t>FXD</m:t>
                    </m:r>
                  </m:sup>
                </m:sSubSup>
              </m:e>
            </m:nary>
            <m:r>
              <w:rPr>
                <w:rFonts w:ascii="Cambria Math" w:hAnsi="Cambria Math"/>
                <w:szCs w:val="20"/>
              </w:rPr>
              <m:t>.</m:t>
            </m:r>
            <m:sSubSup>
              <m:sSubSupPr>
                <m:ctrlPr>
                  <w:rPr>
                    <w:rFonts w:ascii="Cambria Math" w:hAnsi="Cambria Math"/>
                    <w:i/>
                    <w:szCs w:val="20"/>
                  </w:rPr>
                </m:ctrlPr>
              </m:sSubSupPr>
              <m:e>
                <m:acc>
                  <m:accPr>
                    <m:chr m:val="̃"/>
                    <m:ctrlPr>
                      <w:rPr>
                        <w:rFonts w:ascii="Cambria Math" w:hAnsi="Cambria Math"/>
                        <w:i/>
                        <w:szCs w:val="20"/>
                      </w:rPr>
                    </m:ctrlPr>
                  </m:accPr>
                  <m:e>
                    <m:r>
                      <w:rPr>
                        <w:rFonts w:ascii="Cambria Math" w:hAnsi="Cambria Math"/>
                        <w:szCs w:val="20"/>
                      </w:rPr>
                      <m:t>DF</m:t>
                    </m:r>
                  </m:e>
                </m:acc>
              </m:e>
              <m:sub>
                <m:sSub>
                  <m:sSubPr>
                    <m:ctrlPr>
                      <w:rPr>
                        <w:rFonts w:ascii="Cambria Math" w:hAnsi="Cambria Math"/>
                        <w:i/>
                        <w:szCs w:val="20"/>
                      </w:rPr>
                    </m:ctrlPr>
                  </m:sSubPr>
                  <m:e>
                    <m:r>
                      <w:rPr>
                        <w:rFonts w:ascii="Cambria Math" w:hAnsi="Cambria Math"/>
                        <w:szCs w:val="20"/>
                      </w:rPr>
                      <m:t>t</m:t>
                    </m:r>
                  </m:e>
                  <m:sub>
                    <m:r>
                      <w:rPr>
                        <w:rFonts w:ascii="Cambria Math" w:hAnsi="Cambria Math"/>
                        <w:szCs w:val="20"/>
                      </w:rPr>
                      <m:t>i</m:t>
                    </m:r>
                  </m:sub>
                </m:sSub>
              </m:sub>
              <m:sup>
                <m:r>
                  <w:rPr>
                    <w:rFonts w:ascii="Cambria Math" w:hAnsi="Cambria Math"/>
                    <w:szCs w:val="20"/>
                  </w:rPr>
                  <m:t>OIS</m:t>
                </m:r>
              </m:sup>
            </m:sSubSup>
          </m:e>
        </m:d>
        <m:r>
          <w:rPr>
            <w:rFonts w:ascii="Cambria Math" w:hAnsi="Cambria Math"/>
            <w:szCs w:val="20"/>
          </w:rPr>
          <m:t>/</m:t>
        </m:r>
        <m:sSubSup>
          <m:sSubSupPr>
            <m:ctrlPr>
              <w:rPr>
                <w:rFonts w:ascii="Cambria Math" w:hAnsi="Cambria Math"/>
                <w:i/>
                <w:szCs w:val="20"/>
              </w:rPr>
            </m:ctrlPr>
          </m:sSubSupPr>
          <m:e>
            <m:acc>
              <m:accPr>
                <m:chr m:val="̃"/>
                <m:ctrlPr>
                  <w:rPr>
                    <w:rFonts w:ascii="Cambria Math" w:hAnsi="Cambria Math"/>
                    <w:i/>
                    <w:szCs w:val="20"/>
                  </w:rPr>
                </m:ctrlPr>
              </m:accPr>
              <m:e>
                <m:r>
                  <w:rPr>
                    <w:rFonts w:ascii="Cambria Math" w:hAnsi="Cambria Math"/>
                    <w:szCs w:val="20"/>
                  </w:rPr>
                  <m:t>DF</m:t>
                </m:r>
              </m:e>
            </m:acc>
          </m:e>
          <m:sub>
            <m:sSub>
              <m:sSubPr>
                <m:ctrlPr>
                  <w:rPr>
                    <w:rFonts w:ascii="Cambria Math" w:hAnsi="Cambria Math"/>
                    <w:i/>
                    <w:szCs w:val="20"/>
                  </w:rPr>
                </m:ctrlPr>
              </m:sSubPr>
              <m:e>
                <m:r>
                  <w:rPr>
                    <w:rFonts w:ascii="Cambria Math" w:hAnsi="Cambria Math"/>
                    <w:szCs w:val="20"/>
                  </w:rPr>
                  <m:t>t</m:t>
                </m:r>
              </m:e>
              <m:sub>
                <m:r>
                  <w:rPr>
                    <w:rFonts w:ascii="Cambria Math" w:hAnsi="Cambria Math"/>
                    <w:szCs w:val="20"/>
                  </w:rPr>
                  <m:t>d</m:t>
                </m:r>
              </m:sub>
            </m:sSub>
          </m:sub>
          <m:sup>
            <m:r>
              <w:rPr>
                <w:rFonts w:ascii="Cambria Math" w:hAnsi="Cambria Math"/>
                <w:szCs w:val="20"/>
              </w:rPr>
              <m:t>OIS</m:t>
            </m:r>
          </m:sup>
        </m:sSubSup>
      </m:oMath>
      <w:r w:rsidR="004E432E">
        <w:rPr>
          <w:szCs w:val="20"/>
        </w:rPr>
        <w:t xml:space="preserve">– </w:t>
      </w:r>
      <w:r w:rsidRPr="00BE5C02">
        <w:rPr>
          <w:szCs w:val="20"/>
        </w:rPr>
        <w:t>at the end</w:t>
      </w:r>
      <w:r>
        <w:rPr>
          <w:szCs w:val="20"/>
        </w:rPr>
        <w:t xml:space="preserve"> of the above expression effectively defines the (variabl</w:t>
      </w:r>
      <w:r w:rsidR="000C3C02">
        <w:rPr>
          <w:szCs w:val="20"/>
        </w:rPr>
        <w:t xml:space="preserve">e) tick-size for each contract e.g. </w:t>
      </w:r>
      <w:r w:rsidR="004B692C">
        <w:rPr>
          <w:szCs w:val="20"/>
        </w:rPr>
        <w:t>USD 1.9985</w:t>
      </w:r>
      <w:r w:rsidR="008A4B13">
        <w:rPr>
          <w:szCs w:val="20"/>
        </w:rPr>
        <w:t xml:space="preserve"> for </w:t>
      </w:r>
      <w:r w:rsidR="00675E19">
        <w:rPr>
          <w:szCs w:val="20"/>
        </w:rPr>
        <w:t>the 2-year (USD) DSF, USD 4.8633</w:t>
      </w:r>
      <w:r w:rsidR="008A4B13">
        <w:rPr>
          <w:szCs w:val="20"/>
        </w:rPr>
        <w:t xml:space="preserve"> for the 5-year DSF, USD 9.0</w:t>
      </w:r>
      <w:r w:rsidR="00675E19">
        <w:rPr>
          <w:szCs w:val="20"/>
        </w:rPr>
        <w:t>216</w:t>
      </w:r>
      <w:r w:rsidR="008A4B13">
        <w:rPr>
          <w:szCs w:val="20"/>
        </w:rPr>
        <w:t xml:space="preserve"> for the 10-year DSF</w:t>
      </w:r>
      <w:r w:rsidR="00BE5C02">
        <w:rPr>
          <w:szCs w:val="20"/>
        </w:rPr>
        <w:t xml:space="preserve"> etc. </w:t>
      </w:r>
      <w:r w:rsidR="000C3C02">
        <w:rPr>
          <w:szCs w:val="20"/>
        </w:rPr>
        <w:t xml:space="preserve">The maximum move in this factor is likely to be of the order of +/-1.5% per day, or </w:t>
      </w:r>
      <w:r w:rsidR="008A4B13">
        <w:rPr>
          <w:szCs w:val="20"/>
        </w:rPr>
        <w:t>+/-0.5% per hour in a typical 9-</w:t>
      </w:r>
      <w:r w:rsidR="000C3C02">
        <w:rPr>
          <w:szCs w:val="20"/>
        </w:rPr>
        <w:t>hour trading day.</w:t>
      </w:r>
    </w:p>
    <w:p w:rsidR="004B692C" w:rsidRDefault="00BE5C02" w:rsidP="00DD4FDA">
      <w:pPr>
        <w:spacing w:after="120"/>
        <w:jc w:val="both"/>
        <w:rPr>
          <w:szCs w:val="20"/>
        </w:rPr>
      </w:pPr>
      <w:r>
        <w:rPr>
          <w:szCs w:val="20"/>
        </w:rPr>
        <w:t>Pursuant to the above, the</w:t>
      </w:r>
      <w:r w:rsidR="00415DCE">
        <w:rPr>
          <w:szCs w:val="20"/>
        </w:rPr>
        <w:t xml:space="preserve"> draft product specification for the yield-based DSF </w:t>
      </w:r>
      <w:r w:rsidR="004E6C66" w:rsidRPr="004E6C66">
        <w:rPr>
          <w:b/>
          <w:i/>
          <w:szCs w:val="20"/>
        </w:rPr>
        <w:t>originally</w:t>
      </w:r>
      <w:r w:rsidR="004E6C66">
        <w:rPr>
          <w:szCs w:val="20"/>
        </w:rPr>
        <w:t xml:space="preserve"> </w:t>
      </w:r>
      <w:r w:rsidR="00415DCE">
        <w:rPr>
          <w:szCs w:val="20"/>
        </w:rPr>
        <w:t>developed by</w:t>
      </w:r>
      <w:r w:rsidR="00621795">
        <w:rPr>
          <w:szCs w:val="20"/>
        </w:rPr>
        <w:t xml:space="preserve"> NLX is summarised in Appendix 2</w:t>
      </w:r>
      <w:r w:rsidR="00415DCE">
        <w:rPr>
          <w:szCs w:val="20"/>
        </w:rPr>
        <w:t xml:space="preserve"> below.</w:t>
      </w:r>
      <w:r w:rsidR="004E6C66">
        <w:rPr>
          <w:szCs w:val="20"/>
        </w:rPr>
        <w:t xml:space="preserve"> This specification was subsequently replaced with one referencing a price-based DSF</w:t>
      </w:r>
      <w:r w:rsidR="00F44745">
        <w:rPr>
          <w:szCs w:val="20"/>
        </w:rPr>
        <w:t xml:space="preserve"> (i.e. as detailed in section 1 above)</w:t>
      </w:r>
      <w:r w:rsidR="004E6C66">
        <w:rPr>
          <w:szCs w:val="20"/>
        </w:rPr>
        <w:t xml:space="preserve">, although the content is still relevant for the purposes of designing / building a </w:t>
      </w:r>
      <w:r w:rsidR="004E6C66" w:rsidRPr="004E11BB">
        <w:rPr>
          <w:szCs w:val="20"/>
        </w:rPr>
        <w:t>generic</w:t>
      </w:r>
      <w:r w:rsidR="004E6C66">
        <w:rPr>
          <w:szCs w:val="20"/>
        </w:rPr>
        <w:t xml:space="preserve"> yield-based DSF model.</w:t>
      </w:r>
    </w:p>
    <w:p w:rsidR="00E21144" w:rsidRDefault="00E21144" w:rsidP="00DD4FDA">
      <w:pPr>
        <w:spacing w:after="120"/>
        <w:jc w:val="both"/>
        <w:rPr>
          <w:szCs w:val="20"/>
        </w:rPr>
      </w:pPr>
    </w:p>
    <w:p w:rsidR="00E21144" w:rsidRDefault="00E21144" w:rsidP="00DD4FDA">
      <w:pPr>
        <w:spacing w:after="120"/>
        <w:jc w:val="both"/>
        <w:rPr>
          <w:szCs w:val="20"/>
        </w:rPr>
      </w:pPr>
    </w:p>
    <w:p w:rsidR="00E21144" w:rsidRDefault="00E21144" w:rsidP="00DD4FDA">
      <w:pPr>
        <w:spacing w:after="120"/>
        <w:jc w:val="both"/>
        <w:rPr>
          <w:szCs w:val="20"/>
        </w:rPr>
      </w:pPr>
    </w:p>
    <w:p w:rsidR="00B93BA4" w:rsidRDefault="00B93BA4" w:rsidP="00DD4FDA">
      <w:pPr>
        <w:spacing w:after="120"/>
        <w:jc w:val="both"/>
        <w:rPr>
          <w:szCs w:val="20"/>
        </w:rPr>
      </w:pPr>
    </w:p>
    <w:p w:rsidR="008A67CF" w:rsidRPr="006D385C" w:rsidRDefault="00EF5B43" w:rsidP="0089164F">
      <w:pPr>
        <w:pStyle w:val="Heading1"/>
        <w:spacing w:after="120"/>
        <w:jc w:val="both"/>
      </w:pPr>
      <w:bookmarkStart w:id="48" w:name="_Toc397077524"/>
      <w:r>
        <w:lastRenderedPageBreak/>
        <w:t>Initial Margin</w:t>
      </w:r>
      <w:r w:rsidR="00AB575D" w:rsidRPr="006D385C">
        <w:t xml:space="preserve"> Methodology Implications</w:t>
      </w:r>
      <w:bookmarkEnd w:id="48"/>
    </w:p>
    <w:p w:rsidR="00163249" w:rsidRPr="006D385C" w:rsidRDefault="00AB575D" w:rsidP="0089164F">
      <w:pPr>
        <w:spacing w:after="120"/>
        <w:jc w:val="both"/>
      </w:pPr>
      <w:r w:rsidRPr="006D385C">
        <w:t xml:space="preserve">The introduction of the DSF </w:t>
      </w:r>
      <w:r w:rsidR="00163249" w:rsidRPr="006D385C">
        <w:t xml:space="preserve">into the existing </w:t>
      </w:r>
      <w:r w:rsidR="005C142C">
        <w:t xml:space="preserve">Listed Rates / </w:t>
      </w:r>
      <w:r w:rsidR="00163249" w:rsidRPr="006D385C">
        <w:t xml:space="preserve">NLX IM framework entails not only the development of a new </w:t>
      </w:r>
      <w:r w:rsidR="00FC0796" w:rsidRPr="006D385C">
        <w:t>pricing</w:t>
      </w:r>
      <w:r w:rsidR="00163249" w:rsidRPr="006D385C">
        <w:t xml:space="preserve"> function, but also the sourcing of new market data.</w:t>
      </w:r>
    </w:p>
    <w:p w:rsidR="00683641" w:rsidRPr="006D385C" w:rsidRDefault="00163249" w:rsidP="0089164F">
      <w:pPr>
        <w:spacing w:after="120"/>
        <w:jc w:val="both"/>
      </w:pPr>
      <w:r w:rsidRPr="006D385C">
        <w:t xml:space="preserve">The various new risk factors underlying the DSF </w:t>
      </w:r>
      <w:r w:rsidR="00FC0796" w:rsidRPr="006D385C">
        <w:t>pricing</w:t>
      </w:r>
      <w:r w:rsidR="00E7601B">
        <w:t xml:space="preserve"> model described in section 4</w:t>
      </w:r>
      <w:r w:rsidRPr="006D385C">
        <w:t>, as well as the associated market data requirements and appropriate sources thereof</w:t>
      </w:r>
      <w:r w:rsidR="008E7497" w:rsidRPr="006D385C">
        <w:t>,</w:t>
      </w:r>
      <w:r w:rsidRPr="006D385C">
        <w:t xml:space="preserve"> are detailed in section </w:t>
      </w:r>
      <w:r w:rsidR="00E7601B">
        <w:t>5</w:t>
      </w:r>
      <w:r w:rsidRPr="006D385C">
        <w:t>.1 below.</w:t>
      </w:r>
    </w:p>
    <w:p w:rsidR="00AC7561" w:rsidRPr="006D385C" w:rsidRDefault="00AC7561" w:rsidP="0089164F">
      <w:pPr>
        <w:spacing w:after="120"/>
        <w:jc w:val="both"/>
      </w:pPr>
      <w:r w:rsidRPr="006D385C">
        <w:t xml:space="preserve">Otherwise </w:t>
      </w:r>
      <w:r w:rsidR="00163249" w:rsidRPr="006D385C">
        <w:t xml:space="preserve">than that, and notwithstanding the comments in section </w:t>
      </w:r>
      <w:r w:rsidR="00E7601B">
        <w:t>5</w:t>
      </w:r>
      <w:r w:rsidR="00163249" w:rsidRPr="006D385C">
        <w:t xml:space="preserve">.2 below, </w:t>
      </w:r>
      <w:r w:rsidRPr="006D385C">
        <w:t xml:space="preserve">it is proposed to leave </w:t>
      </w:r>
      <w:r w:rsidR="00163249" w:rsidRPr="006D385C">
        <w:t xml:space="preserve">the existing </w:t>
      </w:r>
      <w:r w:rsidR="005C142C">
        <w:t xml:space="preserve">Listed Rates / </w:t>
      </w:r>
      <w:r w:rsidR="005C142C" w:rsidRPr="006D385C">
        <w:t xml:space="preserve">NLX </w:t>
      </w:r>
      <w:r w:rsidR="00163249" w:rsidRPr="006D385C">
        <w:t>HVAR methodology unchanged following the introduction of the DSF. This will reduce the number of model-related changes / enhancements requiring BOE approval and this will in turn shorten the projected time-to-market for the DSF.</w:t>
      </w:r>
    </w:p>
    <w:p w:rsidR="008A67CF" w:rsidRPr="006D385C" w:rsidRDefault="00AB575D" w:rsidP="0089164F">
      <w:pPr>
        <w:pStyle w:val="Heading2"/>
        <w:spacing w:before="0"/>
        <w:jc w:val="both"/>
      </w:pPr>
      <w:bookmarkStart w:id="49" w:name="_Toc397077525"/>
      <w:r w:rsidRPr="006D385C">
        <w:t>New Risk Factors</w:t>
      </w:r>
      <w:bookmarkEnd w:id="49"/>
    </w:p>
    <w:p w:rsidR="008E7497" w:rsidRPr="006D385C" w:rsidRDefault="008E7497" w:rsidP="0089164F">
      <w:pPr>
        <w:spacing w:after="120"/>
        <w:jc w:val="both"/>
      </w:pPr>
      <w:r w:rsidRPr="006D385C">
        <w:t xml:space="preserve">The additional risk factors required to </w:t>
      </w:r>
      <w:r w:rsidR="00FC0796" w:rsidRPr="006D385C">
        <w:t>price</w:t>
      </w:r>
      <w:r w:rsidRPr="006D385C">
        <w:t xml:space="preserve"> and margin the DSF fall into </w:t>
      </w:r>
      <w:r w:rsidR="000D3720" w:rsidRPr="006D385C">
        <w:t>3</w:t>
      </w:r>
      <w:r w:rsidRPr="006D385C">
        <w:t xml:space="preserve"> distinct categories as follows:</w:t>
      </w:r>
    </w:p>
    <w:p w:rsidR="008E7497" w:rsidRPr="006D385C" w:rsidRDefault="008E7497" w:rsidP="0089164F">
      <w:pPr>
        <w:pStyle w:val="Bullet1"/>
        <w:spacing w:after="120"/>
        <w:jc w:val="both"/>
      </w:pPr>
      <w:r w:rsidRPr="006D385C">
        <w:t>Index Curves</w:t>
      </w:r>
    </w:p>
    <w:p w:rsidR="008E7497" w:rsidRPr="006D385C" w:rsidRDefault="008E7497" w:rsidP="0089164F">
      <w:pPr>
        <w:pStyle w:val="Bullet1"/>
        <w:spacing w:after="120"/>
        <w:jc w:val="both"/>
      </w:pPr>
      <w:r w:rsidRPr="006D385C">
        <w:t>OIS Discount Curves</w:t>
      </w:r>
    </w:p>
    <w:p w:rsidR="002F6DC8" w:rsidRPr="006D385C" w:rsidRDefault="002F6DC8" w:rsidP="0089164F">
      <w:pPr>
        <w:pStyle w:val="Bullet1"/>
        <w:spacing w:after="120"/>
        <w:jc w:val="both"/>
      </w:pPr>
      <w:r w:rsidRPr="006D385C">
        <w:t>Foreign Exchange Rates</w:t>
      </w:r>
    </w:p>
    <w:p w:rsidR="002F6DC8" w:rsidRPr="006D385C" w:rsidRDefault="002F6DC8" w:rsidP="0089164F">
      <w:pPr>
        <w:pStyle w:val="Bullet1"/>
        <w:numPr>
          <w:ilvl w:val="0"/>
          <w:numId w:val="0"/>
        </w:numPr>
        <w:spacing w:after="120"/>
        <w:jc w:val="both"/>
      </w:pPr>
      <w:r w:rsidRPr="006D385C">
        <w:t>Each of these categories is discussed in further detail below.</w:t>
      </w:r>
    </w:p>
    <w:p w:rsidR="002F6DC8" w:rsidRPr="006D385C" w:rsidRDefault="002F6DC8" w:rsidP="0089164F">
      <w:pPr>
        <w:pStyle w:val="Heading3"/>
        <w:spacing w:before="0" w:after="120"/>
        <w:jc w:val="both"/>
      </w:pPr>
      <w:r w:rsidRPr="006D385C">
        <w:t>Index Curves</w:t>
      </w:r>
    </w:p>
    <w:p w:rsidR="008E7497" w:rsidRPr="006D385C" w:rsidRDefault="008E7497" w:rsidP="0089164F">
      <w:pPr>
        <w:spacing w:after="120"/>
        <w:jc w:val="both"/>
      </w:pPr>
      <w:r w:rsidRPr="006D385C">
        <w:t xml:space="preserve">The </w:t>
      </w:r>
      <w:r w:rsidR="00CC22E8" w:rsidRPr="006D385C">
        <w:t xml:space="preserve">DSF </w:t>
      </w:r>
      <w:r w:rsidRPr="006D385C">
        <w:t xml:space="preserve">index curves are used to estimate / project </w:t>
      </w:r>
      <w:r w:rsidR="00CC22E8" w:rsidRPr="006D385C">
        <w:t xml:space="preserve">the </w:t>
      </w:r>
      <w:r w:rsidRPr="006D385C">
        <w:t xml:space="preserve">forward interest rates </w:t>
      </w:r>
      <w:r w:rsidR="00CC22E8" w:rsidRPr="006D385C">
        <w:t xml:space="preserve">that form the basis of the underlying IRS’s floating leg. It follows that the underlying curve </w:t>
      </w:r>
      <w:r w:rsidR="001047D8" w:rsidRPr="006D385C">
        <w:t>construction methodology</w:t>
      </w:r>
      <w:r w:rsidR="00CC22E8" w:rsidRPr="006D385C">
        <w:t xml:space="preserve"> must </w:t>
      </w:r>
      <w:r w:rsidR="001047D8" w:rsidRPr="006D385C">
        <w:t xml:space="preserve">incorporate market instruments that are IRS-specific i.e. as opposed to the strip of STIR futures that underlie </w:t>
      </w:r>
      <w:r w:rsidR="00840183" w:rsidRPr="006D385C">
        <w:t>each</w:t>
      </w:r>
      <w:r w:rsidR="001047D8" w:rsidRPr="006D385C">
        <w:t xml:space="preserve"> </w:t>
      </w:r>
      <w:r w:rsidR="002F6DC8" w:rsidRPr="006D385C">
        <w:t xml:space="preserve">of the </w:t>
      </w:r>
      <w:r w:rsidR="001047D8" w:rsidRPr="006D385C">
        <w:t xml:space="preserve">NLX </w:t>
      </w:r>
      <w:r w:rsidR="00840183" w:rsidRPr="006D385C">
        <w:t>cash curve</w:t>
      </w:r>
      <w:r w:rsidR="002F6DC8" w:rsidRPr="006D385C">
        <w:t>s</w:t>
      </w:r>
      <w:r w:rsidR="00E7601B">
        <w:t xml:space="preserve"> detailed in section 3</w:t>
      </w:r>
      <w:r w:rsidR="001047D8" w:rsidRPr="006D385C">
        <w:t>.3.1 above.</w:t>
      </w:r>
    </w:p>
    <w:p w:rsidR="001047D8" w:rsidRPr="006D385C" w:rsidRDefault="001047D8" w:rsidP="0089164F">
      <w:pPr>
        <w:jc w:val="both"/>
      </w:pPr>
      <w:r w:rsidRPr="006D385C">
        <w:t xml:space="preserve">The relevant DSF index curves and underlying tenor points are </w:t>
      </w:r>
      <w:r w:rsidR="002F6DC8" w:rsidRPr="006D385C">
        <w:t xml:space="preserve">therefore </w:t>
      </w:r>
      <w:r w:rsidRPr="006D385C">
        <w:t>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6946"/>
      </w:tblGrid>
      <w:tr w:rsidR="001047D8" w:rsidRPr="006D385C" w:rsidTr="00C44657">
        <w:tc>
          <w:tcPr>
            <w:tcW w:w="2552" w:type="dxa"/>
            <w:shd w:val="clear" w:color="auto" w:fill="D9D9D9" w:themeFill="background1" w:themeFillShade="D9"/>
          </w:tcPr>
          <w:p w:rsidR="00223982" w:rsidRPr="006D385C" w:rsidRDefault="001047D8" w:rsidP="0089164F">
            <w:pPr>
              <w:spacing w:after="0"/>
              <w:jc w:val="both"/>
              <w:rPr>
                <w:rFonts w:asciiTheme="minorHAnsi" w:hAnsiTheme="minorHAnsi" w:cstheme="minorHAnsi"/>
                <w:b/>
              </w:rPr>
            </w:pPr>
            <w:r w:rsidRPr="006D385C">
              <w:rPr>
                <w:rFonts w:asciiTheme="minorHAnsi" w:hAnsiTheme="minorHAnsi" w:cstheme="minorHAnsi"/>
                <w:b/>
              </w:rPr>
              <w:t>Risk Factor</w:t>
            </w:r>
            <w:r w:rsidR="00223982" w:rsidRPr="006D385C">
              <w:rPr>
                <w:rFonts w:asciiTheme="minorHAnsi" w:hAnsiTheme="minorHAnsi" w:cstheme="minorHAnsi"/>
                <w:b/>
              </w:rPr>
              <w:t xml:space="preserve"> </w:t>
            </w:r>
            <w:r w:rsidR="000800DE" w:rsidRPr="006D385C">
              <w:rPr>
                <w:rFonts w:asciiTheme="minorHAnsi" w:hAnsiTheme="minorHAnsi" w:cstheme="minorHAnsi"/>
                <w:b/>
              </w:rPr>
              <w:t>/</w:t>
            </w:r>
          </w:p>
          <w:p w:rsidR="001047D8" w:rsidRPr="006D385C" w:rsidRDefault="000800DE" w:rsidP="0089164F">
            <w:pPr>
              <w:spacing w:after="0"/>
              <w:jc w:val="both"/>
              <w:rPr>
                <w:rFonts w:asciiTheme="minorHAnsi" w:hAnsiTheme="minorHAnsi" w:cstheme="minorHAnsi"/>
                <w:b/>
              </w:rPr>
            </w:pPr>
            <w:r w:rsidRPr="006D385C">
              <w:rPr>
                <w:rFonts w:asciiTheme="minorHAnsi" w:hAnsiTheme="minorHAnsi" w:cstheme="minorHAnsi"/>
                <w:b/>
              </w:rPr>
              <w:t>Swap Generator</w:t>
            </w:r>
          </w:p>
        </w:tc>
        <w:tc>
          <w:tcPr>
            <w:tcW w:w="6946" w:type="dxa"/>
            <w:shd w:val="clear" w:color="auto" w:fill="D9D9D9" w:themeFill="background1" w:themeFillShade="D9"/>
          </w:tcPr>
          <w:p w:rsidR="001047D8" w:rsidRPr="006D385C" w:rsidRDefault="001047D8" w:rsidP="0089164F">
            <w:pPr>
              <w:spacing w:after="0"/>
              <w:jc w:val="both"/>
              <w:rPr>
                <w:rFonts w:asciiTheme="minorHAnsi" w:hAnsiTheme="minorHAnsi" w:cstheme="minorHAnsi"/>
                <w:b/>
              </w:rPr>
            </w:pPr>
            <w:r w:rsidRPr="006D385C">
              <w:rPr>
                <w:rFonts w:asciiTheme="minorHAnsi" w:hAnsiTheme="minorHAnsi" w:cstheme="minorHAnsi"/>
                <w:b/>
              </w:rPr>
              <w:t>Tenors</w:t>
            </w:r>
          </w:p>
        </w:tc>
      </w:tr>
      <w:tr w:rsidR="001047D8" w:rsidRPr="008A1970" w:rsidTr="00223982">
        <w:tc>
          <w:tcPr>
            <w:tcW w:w="2552" w:type="dxa"/>
          </w:tcPr>
          <w:p w:rsidR="001047D8" w:rsidRPr="006D385C" w:rsidRDefault="001047D8" w:rsidP="0089164F">
            <w:pPr>
              <w:spacing w:after="0"/>
              <w:jc w:val="both"/>
              <w:rPr>
                <w:rFonts w:asciiTheme="minorHAnsi" w:hAnsiTheme="minorHAnsi" w:cstheme="minorHAnsi"/>
              </w:rPr>
            </w:pPr>
            <w:r w:rsidRPr="006D385C">
              <w:rPr>
                <w:rFonts w:asciiTheme="minorHAnsi" w:hAnsiTheme="minorHAnsi" w:cstheme="minorHAnsi"/>
              </w:rPr>
              <w:t>EUR_EURIBOR</w:t>
            </w:r>
          </w:p>
          <w:p w:rsidR="000800DE" w:rsidRPr="006D385C" w:rsidRDefault="000800DE" w:rsidP="0089164F">
            <w:pPr>
              <w:spacing w:after="0"/>
              <w:jc w:val="both"/>
              <w:rPr>
                <w:rFonts w:asciiTheme="minorHAnsi" w:hAnsiTheme="minorHAnsi" w:cstheme="minorHAnsi"/>
              </w:rPr>
            </w:pPr>
            <w:r w:rsidRPr="006D385C">
              <w:rPr>
                <w:rFonts w:asciiTheme="minorHAnsi" w:hAnsiTheme="minorHAnsi" w:cstheme="minorHAnsi"/>
              </w:rPr>
              <w:t xml:space="preserve">/ </w:t>
            </w:r>
            <w:r w:rsidRPr="006D385C">
              <w:rPr>
                <w:rFonts w:asciiTheme="minorHAnsi" w:eastAsia="Times New Roman" w:hAnsiTheme="minorHAnsi" w:cstheme="minorHAnsi"/>
                <w:szCs w:val="20"/>
                <w:lang w:eastAsia="en-GB"/>
              </w:rPr>
              <w:t>EURIBOR A 6M</w:t>
            </w:r>
          </w:p>
        </w:tc>
        <w:tc>
          <w:tcPr>
            <w:tcW w:w="6946" w:type="dxa"/>
          </w:tcPr>
          <w:p w:rsidR="00840183" w:rsidRPr="00CC20FD" w:rsidRDefault="000800DE" w:rsidP="00683859">
            <w:pPr>
              <w:spacing w:after="0"/>
              <w:jc w:val="both"/>
              <w:rPr>
                <w:rFonts w:asciiTheme="minorHAnsi" w:hAnsiTheme="minorHAnsi" w:cstheme="minorHAnsi"/>
                <w:lang w:val="fr-FR"/>
              </w:rPr>
            </w:pPr>
            <w:r w:rsidRPr="00CC20FD">
              <w:rPr>
                <w:rFonts w:asciiTheme="minorHAnsi" w:hAnsiTheme="minorHAnsi" w:cstheme="minorHAnsi"/>
                <w:lang w:val="fr-FR"/>
              </w:rPr>
              <w:t xml:space="preserve">1D, 1W, 1M, 2M, 3M, </w:t>
            </w:r>
            <w:r w:rsidR="001047D8" w:rsidRPr="00CC20FD">
              <w:rPr>
                <w:rFonts w:asciiTheme="minorHAnsi" w:hAnsiTheme="minorHAnsi" w:cstheme="minorHAnsi"/>
                <w:lang w:val="fr-FR"/>
              </w:rPr>
              <w:t xml:space="preserve">6M, 9M, </w:t>
            </w:r>
            <w:r w:rsidR="002F6DC8" w:rsidRPr="00CC20FD">
              <w:rPr>
                <w:rFonts w:asciiTheme="minorHAnsi" w:hAnsiTheme="minorHAnsi" w:cstheme="minorHAnsi"/>
                <w:lang w:val="fr-FR"/>
              </w:rPr>
              <w:t>1Y, 18M, 2</w:t>
            </w:r>
            <w:r w:rsidR="00840183" w:rsidRPr="00CC20FD">
              <w:rPr>
                <w:rFonts w:asciiTheme="minorHAnsi" w:hAnsiTheme="minorHAnsi" w:cstheme="minorHAnsi"/>
                <w:lang w:val="fr-FR"/>
              </w:rPr>
              <w:t>Y ... 10</w:t>
            </w:r>
            <w:r w:rsidR="001047D8" w:rsidRPr="00CC20FD">
              <w:rPr>
                <w:rFonts w:asciiTheme="minorHAnsi" w:hAnsiTheme="minorHAnsi" w:cstheme="minorHAnsi"/>
                <w:lang w:val="fr-FR"/>
              </w:rPr>
              <w:t xml:space="preserve">Y at </w:t>
            </w:r>
            <w:r w:rsidR="00683859">
              <w:rPr>
                <w:rFonts w:asciiTheme="minorHAnsi" w:hAnsiTheme="minorHAnsi" w:cstheme="minorHAnsi"/>
                <w:lang w:val="fr-FR"/>
              </w:rPr>
              <w:t>annual</w:t>
            </w:r>
            <w:r w:rsidR="001047D8" w:rsidRPr="00CC20FD">
              <w:rPr>
                <w:rFonts w:asciiTheme="minorHAnsi" w:hAnsiTheme="minorHAnsi" w:cstheme="minorHAnsi"/>
                <w:lang w:val="fr-FR"/>
              </w:rPr>
              <w:t xml:space="preserve"> intervals</w:t>
            </w:r>
            <w:r w:rsidR="00840183" w:rsidRPr="00CC20FD">
              <w:rPr>
                <w:rFonts w:asciiTheme="minorHAnsi" w:hAnsiTheme="minorHAnsi" w:cstheme="minorHAnsi"/>
                <w:lang w:val="fr-FR"/>
              </w:rPr>
              <w:t>, 12Y, 15Y, 20Y, 25Y, 30Y, 35Y, 40Y, 45Y, 50Y</w:t>
            </w:r>
          </w:p>
        </w:tc>
      </w:tr>
      <w:tr w:rsidR="00840183" w:rsidRPr="008A1970" w:rsidTr="00223982">
        <w:tc>
          <w:tcPr>
            <w:tcW w:w="2552" w:type="dxa"/>
          </w:tcPr>
          <w:p w:rsidR="00840183" w:rsidRPr="006D385C" w:rsidRDefault="00840183" w:rsidP="0089164F">
            <w:pPr>
              <w:spacing w:after="0"/>
              <w:jc w:val="both"/>
              <w:rPr>
                <w:rFonts w:asciiTheme="minorHAnsi" w:hAnsiTheme="minorHAnsi" w:cstheme="minorHAnsi"/>
              </w:rPr>
            </w:pPr>
            <w:r w:rsidRPr="006D385C">
              <w:rPr>
                <w:rFonts w:asciiTheme="minorHAnsi" w:hAnsiTheme="minorHAnsi" w:cstheme="minorHAnsi"/>
              </w:rPr>
              <w:t>GBP_LIBOR</w:t>
            </w:r>
          </w:p>
          <w:p w:rsidR="000800DE" w:rsidRPr="006D385C" w:rsidRDefault="000800DE" w:rsidP="0089164F">
            <w:pPr>
              <w:spacing w:after="0"/>
              <w:jc w:val="both"/>
              <w:rPr>
                <w:rFonts w:asciiTheme="minorHAnsi" w:hAnsiTheme="minorHAnsi" w:cstheme="minorHAnsi"/>
              </w:rPr>
            </w:pPr>
            <w:r w:rsidRPr="006D385C">
              <w:rPr>
                <w:rFonts w:asciiTheme="minorHAnsi" w:hAnsiTheme="minorHAnsi" w:cstheme="minorHAnsi"/>
              </w:rPr>
              <w:t xml:space="preserve">/ </w:t>
            </w:r>
            <w:r w:rsidRPr="006D385C">
              <w:rPr>
                <w:rFonts w:asciiTheme="minorHAnsi" w:eastAsia="Times New Roman" w:hAnsiTheme="minorHAnsi" w:cstheme="minorHAnsi"/>
                <w:szCs w:val="20"/>
                <w:lang w:eastAsia="en-GB"/>
              </w:rPr>
              <w:t>GBP LIBOR S 6M</w:t>
            </w:r>
          </w:p>
        </w:tc>
        <w:tc>
          <w:tcPr>
            <w:tcW w:w="6946" w:type="dxa"/>
          </w:tcPr>
          <w:p w:rsidR="00840183" w:rsidRPr="00CC20FD" w:rsidRDefault="008272D8" w:rsidP="0089164F">
            <w:pPr>
              <w:spacing w:after="0"/>
              <w:jc w:val="both"/>
              <w:rPr>
                <w:rFonts w:asciiTheme="minorHAnsi" w:hAnsiTheme="minorHAnsi" w:cstheme="minorHAnsi"/>
                <w:lang w:val="fr-FR"/>
              </w:rPr>
            </w:pPr>
            <w:r w:rsidRPr="00CC20FD">
              <w:rPr>
                <w:rFonts w:asciiTheme="minorHAnsi" w:hAnsiTheme="minorHAnsi" w:cstheme="minorHAnsi"/>
                <w:lang w:val="fr-FR"/>
              </w:rPr>
              <w:t>1D, 1W, 1M, 2M, 3M, 6M, 9M, 1Y, 18M, 2Y ... 10Y at annual intervals, 12Y, 15Y, 20Y, 25Y, 30Y, 35Y, 40Y, 45Y, 50Y</w:t>
            </w:r>
          </w:p>
        </w:tc>
      </w:tr>
      <w:tr w:rsidR="00840183" w:rsidRPr="008A1970" w:rsidTr="00223982">
        <w:tc>
          <w:tcPr>
            <w:tcW w:w="2552" w:type="dxa"/>
          </w:tcPr>
          <w:p w:rsidR="00840183" w:rsidRPr="006D385C" w:rsidRDefault="00840183" w:rsidP="0089164F">
            <w:pPr>
              <w:spacing w:after="0"/>
              <w:jc w:val="both"/>
              <w:rPr>
                <w:rFonts w:asciiTheme="minorHAnsi" w:hAnsiTheme="minorHAnsi" w:cstheme="minorHAnsi"/>
              </w:rPr>
            </w:pPr>
            <w:r w:rsidRPr="006D385C">
              <w:rPr>
                <w:rFonts w:asciiTheme="minorHAnsi" w:hAnsiTheme="minorHAnsi" w:cstheme="minorHAnsi"/>
              </w:rPr>
              <w:t>USD_LIBOR</w:t>
            </w:r>
          </w:p>
          <w:p w:rsidR="000800DE" w:rsidRPr="006D385C" w:rsidRDefault="000800DE" w:rsidP="0089164F">
            <w:pPr>
              <w:spacing w:after="0"/>
              <w:jc w:val="both"/>
              <w:rPr>
                <w:rFonts w:asciiTheme="minorHAnsi" w:hAnsiTheme="minorHAnsi" w:cstheme="minorHAnsi"/>
              </w:rPr>
            </w:pPr>
            <w:r w:rsidRPr="006D385C">
              <w:rPr>
                <w:rFonts w:asciiTheme="minorHAnsi" w:hAnsiTheme="minorHAnsi" w:cstheme="minorHAnsi"/>
              </w:rPr>
              <w:t xml:space="preserve">/ </w:t>
            </w:r>
            <w:r w:rsidRPr="006D385C">
              <w:rPr>
                <w:rFonts w:asciiTheme="minorHAnsi" w:eastAsia="Times New Roman" w:hAnsiTheme="minorHAnsi" w:cstheme="minorHAnsi"/>
                <w:szCs w:val="20"/>
                <w:lang w:eastAsia="en-GB"/>
              </w:rPr>
              <w:t>USD LIBOR A 3M</w:t>
            </w:r>
          </w:p>
        </w:tc>
        <w:tc>
          <w:tcPr>
            <w:tcW w:w="6946" w:type="dxa"/>
          </w:tcPr>
          <w:p w:rsidR="00840183" w:rsidRPr="00CC20FD" w:rsidRDefault="008272D8" w:rsidP="0089164F">
            <w:pPr>
              <w:spacing w:after="0"/>
              <w:jc w:val="both"/>
              <w:rPr>
                <w:rFonts w:asciiTheme="minorHAnsi" w:hAnsiTheme="minorHAnsi" w:cstheme="minorHAnsi"/>
                <w:lang w:val="fr-FR"/>
              </w:rPr>
            </w:pPr>
            <w:r w:rsidRPr="00CC20FD">
              <w:rPr>
                <w:rFonts w:asciiTheme="minorHAnsi" w:hAnsiTheme="minorHAnsi" w:cstheme="minorHAnsi"/>
                <w:lang w:val="fr-FR"/>
              </w:rPr>
              <w:t>1D, 1W, 1M, 2M, 3M, 6M, 9M, 1Y, 18M, 2Y ... 10Y at annual intervals, 12Y, 15Y, 20Y, 25Y, 30Y, 35Y, 40Y, 45Y, 50Y</w:t>
            </w:r>
          </w:p>
        </w:tc>
      </w:tr>
    </w:tbl>
    <w:p w:rsidR="00562311" w:rsidRPr="00CC20FD" w:rsidRDefault="00562311" w:rsidP="0089164F">
      <w:pPr>
        <w:spacing w:after="120"/>
        <w:jc w:val="both"/>
        <w:rPr>
          <w:rFonts w:asciiTheme="minorHAnsi" w:hAnsiTheme="minorHAnsi" w:cstheme="minorHAnsi"/>
          <w:lang w:val="fr-FR"/>
        </w:rPr>
      </w:pPr>
    </w:p>
    <w:p w:rsidR="002F6DC8" w:rsidRPr="006D385C" w:rsidRDefault="002F6DC8" w:rsidP="0089164F">
      <w:pPr>
        <w:spacing w:after="120"/>
        <w:jc w:val="both"/>
        <w:rPr>
          <w:rFonts w:asciiTheme="minorHAnsi" w:hAnsiTheme="minorHAnsi" w:cstheme="minorHAnsi"/>
        </w:rPr>
      </w:pPr>
      <w:r w:rsidRPr="006D385C">
        <w:rPr>
          <w:rFonts w:asciiTheme="minorHAnsi" w:hAnsiTheme="minorHAnsi" w:cstheme="minorHAnsi"/>
        </w:rPr>
        <w:t xml:space="preserve">These curves are all used as part of the daily </w:t>
      </w:r>
      <w:r w:rsidR="00223982" w:rsidRPr="006D385C">
        <w:rPr>
          <w:rFonts w:asciiTheme="minorHAnsi" w:hAnsiTheme="minorHAnsi" w:cstheme="minorHAnsi"/>
        </w:rPr>
        <w:t xml:space="preserve">IM </w:t>
      </w:r>
      <w:r w:rsidRPr="006D385C">
        <w:rPr>
          <w:rFonts w:asciiTheme="minorHAnsi" w:hAnsiTheme="minorHAnsi" w:cstheme="minorHAnsi"/>
        </w:rPr>
        <w:t>calculations in SwapClear and can therefore be sourced directly from that service.</w:t>
      </w:r>
      <w:r w:rsidR="000D3720" w:rsidRPr="006D385C">
        <w:rPr>
          <w:rFonts w:asciiTheme="minorHAnsi" w:hAnsiTheme="minorHAnsi" w:cstheme="minorHAnsi"/>
        </w:rPr>
        <w:t xml:space="preserve"> An example of each curve above is reproduced in Appendix</w:t>
      </w:r>
      <w:r w:rsidR="00557EAF">
        <w:rPr>
          <w:rFonts w:asciiTheme="minorHAnsi" w:hAnsiTheme="minorHAnsi" w:cstheme="minorHAnsi"/>
        </w:rPr>
        <w:t xml:space="preserve"> 1</w:t>
      </w:r>
      <w:r w:rsidR="000D3720" w:rsidRPr="006D385C">
        <w:rPr>
          <w:rFonts w:asciiTheme="minorHAnsi" w:hAnsiTheme="minorHAnsi" w:cstheme="minorHAnsi"/>
        </w:rPr>
        <w:t>.</w:t>
      </w:r>
    </w:p>
    <w:p w:rsidR="002F6DC8" w:rsidRPr="006D385C" w:rsidRDefault="002F6DC8" w:rsidP="0089164F">
      <w:pPr>
        <w:pStyle w:val="Heading3"/>
        <w:spacing w:before="0" w:after="120"/>
        <w:jc w:val="both"/>
      </w:pPr>
      <w:r w:rsidRPr="006D385C">
        <w:t>OIS Discount Curves</w:t>
      </w:r>
    </w:p>
    <w:p w:rsidR="00E06C1A" w:rsidRPr="006D385C" w:rsidRDefault="00E06C1A" w:rsidP="0089164F">
      <w:pPr>
        <w:pStyle w:val="Bullet1"/>
        <w:numPr>
          <w:ilvl w:val="0"/>
          <w:numId w:val="0"/>
        </w:numPr>
        <w:spacing w:after="120"/>
        <w:jc w:val="both"/>
      </w:pPr>
      <w:r w:rsidRPr="006D385C">
        <w:t>The OIS discount curves are used to discount the cash flows on both the fixed and floating legs of the underlying IRS.</w:t>
      </w:r>
    </w:p>
    <w:p w:rsidR="002F6DC8" w:rsidRPr="006D385C" w:rsidRDefault="002F6DC8" w:rsidP="0089164F">
      <w:pPr>
        <w:jc w:val="both"/>
      </w:pPr>
      <w:r w:rsidRPr="006D385C">
        <w:t xml:space="preserve">The relevant OIS discount curves </w:t>
      </w:r>
      <w:r w:rsidR="00673611">
        <w:t>and</w:t>
      </w:r>
      <w:r w:rsidRPr="006D385C">
        <w:t xml:space="preserve"> underlying tenor points are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6946"/>
      </w:tblGrid>
      <w:tr w:rsidR="002F6DC8" w:rsidRPr="006D385C" w:rsidTr="00C44657">
        <w:tc>
          <w:tcPr>
            <w:tcW w:w="2552" w:type="dxa"/>
            <w:shd w:val="clear" w:color="auto" w:fill="D9D9D9" w:themeFill="background1" w:themeFillShade="D9"/>
          </w:tcPr>
          <w:p w:rsidR="002F6DC8" w:rsidRPr="006D385C" w:rsidRDefault="002F6DC8" w:rsidP="0089164F">
            <w:pPr>
              <w:spacing w:after="0"/>
              <w:jc w:val="both"/>
              <w:rPr>
                <w:rFonts w:asciiTheme="minorHAnsi" w:hAnsiTheme="minorHAnsi" w:cstheme="minorHAnsi"/>
                <w:b/>
              </w:rPr>
            </w:pPr>
            <w:r w:rsidRPr="006D385C">
              <w:rPr>
                <w:rFonts w:asciiTheme="minorHAnsi" w:hAnsiTheme="minorHAnsi" w:cstheme="minorHAnsi"/>
                <w:b/>
              </w:rPr>
              <w:t>Risk Factor</w:t>
            </w:r>
          </w:p>
        </w:tc>
        <w:tc>
          <w:tcPr>
            <w:tcW w:w="6946" w:type="dxa"/>
            <w:shd w:val="clear" w:color="auto" w:fill="D9D9D9" w:themeFill="background1" w:themeFillShade="D9"/>
          </w:tcPr>
          <w:p w:rsidR="002F6DC8" w:rsidRPr="006D385C" w:rsidRDefault="002F6DC8" w:rsidP="0089164F">
            <w:pPr>
              <w:spacing w:after="0"/>
              <w:jc w:val="both"/>
              <w:rPr>
                <w:rFonts w:asciiTheme="minorHAnsi" w:hAnsiTheme="minorHAnsi" w:cstheme="minorHAnsi"/>
                <w:b/>
              </w:rPr>
            </w:pPr>
            <w:r w:rsidRPr="006D385C">
              <w:rPr>
                <w:rFonts w:asciiTheme="minorHAnsi" w:hAnsiTheme="minorHAnsi" w:cstheme="minorHAnsi"/>
                <w:b/>
              </w:rPr>
              <w:t>Tenors</w:t>
            </w:r>
          </w:p>
        </w:tc>
      </w:tr>
      <w:tr w:rsidR="002F6DC8" w:rsidRPr="008A1970" w:rsidTr="00223982">
        <w:tc>
          <w:tcPr>
            <w:tcW w:w="2552" w:type="dxa"/>
          </w:tcPr>
          <w:p w:rsidR="002F6DC8" w:rsidRPr="006D385C" w:rsidRDefault="002F6DC8" w:rsidP="0089164F">
            <w:pPr>
              <w:spacing w:after="0"/>
              <w:jc w:val="both"/>
              <w:rPr>
                <w:rFonts w:asciiTheme="minorHAnsi" w:hAnsiTheme="minorHAnsi" w:cstheme="minorHAnsi"/>
              </w:rPr>
            </w:pPr>
            <w:r w:rsidRPr="006D385C">
              <w:rPr>
                <w:rFonts w:asciiTheme="minorHAnsi" w:hAnsiTheme="minorHAnsi" w:cstheme="minorHAnsi"/>
              </w:rPr>
              <w:t>EUR_EONIA</w:t>
            </w:r>
          </w:p>
        </w:tc>
        <w:tc>
          <w:tcPr>
            <w:tcW w:w="6946" w:type="dxa"/>
          </w:tcPr>
          <w:p w:rsidR="002F6DC8" w:rsidRPr="00CC20FD" w:rsidRDefault="00DD7C80" w:rsidP="0089164F">
            <w:pPr>
              <w:spacing w:after="0"/>
              <w:jc w:val="both"/>
              <w:rPr>
                <w:rFonts w:asciiTheme="minorHAnsi" w:hAnsiTheme="minorHAnsi" w:cstheme="minorHAnsi"/>
                <w:lang w:val="fr-FR"/>
              </w:rPr>
            </w:pPr>
            <w:r w:rsidRPr="006D385C">
              <w:rPr>
                <w:rFonts w:asciiTheme="minorHAnsi" w:hAnsiTheme="minorHAnsi" w:cstheme="minorHAnsi"/>
              </w:rPr>
              <w:t>1D</w:t>
            </w:r>
            <w:r w:rsidR="002F6DC8" w:rsidRPr="006D385C">
              <w:rPr>
                <w:rFonts w:asciiTheme="minorHAnsi" w:hAnsiTheme="minorHAnsi" w:cstheme="minorHAnsi"/>
              </w:rPr>
              <w:t>, 1W, 2W, 3W, 1M</w:t>
            </w:r>
            <w:r w:rsidR="00C5386B" w:rsidRPr="006D385C">
              <w:rPr>
                <w:rFonts w:asciiTheme="minorHAnsi" w:hAnsiTheme="minorHAnsi" w:cstheme="minorHAnsi"/>
              </w:rPr>
              <w:t xml:space="preserve"> ... 1Y at monthly intervals, 15</w:t>
            </w:r>
            <w:r w:rsidR="002F6DC8" w:rsidRPr="006D385C">
              <w:rPr>
                <w:rFonts w:asciiTheme="minorHAnsi" w:hAnsiTheme="minorHAnsi" w:cstheme="minorHAnsi"/>
              </w:rPr>
              <w:t xml:space="preserve">M, </w:t>
            </w:r>
            <w:r w:rsidR="00C5386B" w:rsidRPr="006D385C">
              <w:rPr>
                <w:rFonts w:asciiTheme="minorHAnsi" w:hAnsiTheme="minorHAnsi" w:cstheme="minorHAnsi"/>
              </w:rPr>
              <w:t>1</w:t>
            </w:r>
            <w:r w:rsidR="002F6DC8" w:rsidRPr="006D385C">
              <w:rPr>
                <w:rFonts w:asciiTheme="minorHAnsi" w:hAnsiTheme="minorHAnsi" w:cstheme="minorHAnsi"/>
              </w:rPr>
              <w:t xml:space="preserve">8M, </w:t>
            </w:r>
            <w:r w:rsidR="00C5386B" w:rsidRPr="006D385C">
              <w:rPr>
                <w:rFonts w:asciiTheme="minorHAnsi" w:hAnsiTheme="minorHAnsi" w:cstheme="minorHAnsi"/>
              </w:rPr>
              <w:t>21</w:t>
            </w:r>
            <w:r w:rsidR="002F6DC8" w:rsidRPr="006D385C">
              <w:rPr>
                <w:rFonts w:asciiTheme="minorHAnsi" w:hAnsiTheme="minorHAnsi" w:cstheme="minorHAnsi"/>
              </w:rPr>
              <w:t xml:space="preserve">M, </w:t>
            </w:r>
            <w:r w:rsidR="00C5386B" w:rsidRPr="006D385C">
              <w:rPr>
                <w:rFonts w:asciiTheme="minorHAnsi" w:hAnsiTheme="minorHAnsi" w:cstheme="minorHAnsi"/>
              </w:rPr>
              <w:t>2</w:t>
            </w:r>
            <w:r w:rsidR="002F6DC8" w:rsidRPr="006D385C">
              <w:rPr>
                <w:rFonts w:asciiTheme="minorHAnsi" w:hAnsiTheme="minorHAnsi" w:cstheme="minorHAnsi"/>
              </w:rPr>
              <w:t xml:space="preserve">Y ... </w:t>
            </w:r>
            <w:r w:rsidR="002F6DC8" w:rsidRPr="00CC20FD">
              <w:rPr>
                <w:rFonts w:asciiTheme="minorHAnsi" w:hAnsiTheme="minorHAnsi" w:cstheme="minorHAnsi"/>
                <w:lang w:val="fr-FR"/>
              </w:rPr>
              <w:t>10Y at annual intervals, 12Y, 15Y, 20Y, 25Y, 30Y, 35Y, 40Y, 45Y, 50Y</w:t>
            </w:r>
          </w:p>
        </w:tc>
      </w:tr>
      <w:tr w:rsidR="002F6DC8" w:rsidRPr="008A1970" w:rsidTr="00223982">
        <w:tc>
          <w:tcPr>
            <w:tcW w:w="2552" w:type="dxa"/>
          </w:tcPr>
          <w:p w:rsidR="002F6DC8" w:rsidRPr="006D385C" w:rsidRDefault="002F6DC8" w:rsidP="0089164F">
            <w:pPr>
              <w:spacing w:after="0"/>
              <w:jc w:val="both"/>
              <w:rPr>
                <w:rFonts w:asciiTheme="minorHAnsi" w:hAnsiTheme="minorHAnsi" w:cstheme="minorHAnsi"/>
              </w:rPr>
            </w:pPr>
            <w:r w:rsidRPr="006D385C">
              <w:rPr>
                <w:rFonts w:asciiTheme="minorHAnsi" w:hAnsiTheme="minorHAnsi" w:cstheme="minorHAnsi"/>
              </w:rPr>
              <w:t>GBP_SONIA</w:t>
            </w:r>
          </w:p>
        </w:tc>
        <w:tc>
          <w:tcPr>
            <w:tcW w:w="6946" w:type="dxa"/>
          </w:tcPr>
          <w:p w:rsidR="00466DB1" w:rsidRPr="00CC20FD" w:rsidRDefault="008272D8" w:rsidP="0089164F">
            <w:pPr>
              <w:spacing w:after="0"/>
              <w:jc w:val="both"/>
              <w:rPr>
                <w:rFonts w:asciiTheme="minorHAnsi" w:hAnsiTheme="minorHAnsi" w:cstheme="minorHAnsi"/>
                <w:lang w:val="fr-FR"/>
              </w:rPr>
            </w:pPr>
            <w:r w:rsidRPr="006D385C">
              <w:rPr>
                <w:rFonts w:asciiTheme="minorHAnsi" w:hAnsiTheme="minorHAnsi" w:cstheme="minorHAnsi"/>
              </w:rPr>
              <w:t xml:space="preserve">1D, 1W, 2W, 3W, 1M ... 1Y at monthly intervals, 15M, 18M, 21M, 2Y ... </w:t>
            </w:r>
            <w:r w:rsidRPr="00CC20FD">
              <w:rPr>
                <w:rFonts w:asciiTheme="minorHAnsi" w:hAnsiTheme="minorHAnsi" w:cstheme="minorHAnsi"/>
                <w:lang w:val="fr-FR"/>
              </w:rPr>
              <w:t xml:space="preserve">10Y at annual intervals, 12Y, 15Y, 20Y, 25Y, 30Y, 35Y, 40Y, 45Y, 50Y </w:t>
            </w:r>
          </w:p>
        </w:tc>
      </w:tr>
      <w:tr w:rsidR="002F6DC8" w:rsidRPr="008A1970" w:rsidTr="00223982">
        <w:tc>
          <w:tcPr>
            <w:tcW w:w="2552" w:type="dxa"/>
          </w:tcPr>
          <w:p w:rsidR="002F6DC8" w:rsidRPr="006D385C" w:rsidRDefault="002F6DC8" w:rsidP="0089164F">
            <w:pPr>
              <w:spacing w:after="0"/>
              <w:jc w:val="both"/>
              <w:rPr>
                <w:rFonts w:asciiTheme="minorHAnsi" w:hAnsiTheme="minorHAnsi" w:cstheme="minorHAnsi"/>
              </w:rPr>
            </w:pPr>
            <w:r w:rsidRPr="006D385C">
              <w:rPr>
                <w:rFonts w:asciiTheme="minorHAnsi" w:hAnsiTheme="minorHAnsi" w:cstheme="minorHAnsi"/>
              </w:rPr>
              <w:t>USD_FEDFUND</w:t>
            </w:r>
          </w:p>
        </w:tc>
        <w:tc>
          <w:tcPr>
            <w:tcW w:w="6946" w:type="dxa"/>
          </w:tcPr>
          <w:p w:rsidR="00466DB1" w:rsidRPr="00CC20FD" w:rsidRDefault="008272D8" w:rsidP="0089164F">
            <w:pPr>
              <w:spacing w:after="0"/>
              <w:jc w:val="both"/>
              <w:rPr>
                <w:rFonts w:asciiTheme="minorHAnsi" w:hAnsiTheme="minorHAnsi" w:cstheme="minorHAnsi"/>
                <w:lang w:val="fr-FR"/>
              </w:rPr>
            </w:pPr>
            <w:r w:rsidRPr="006D385C">
              <w:rPr>
                <w:rFonts w:asciiTheme="minorHAnsi" w:hAnsiTheme="minorHAnsi" w:cstheme="minorHAnsi"/>
              </w:rPr>
              <w:t xml:space="preserve">1D, 1W, 2W, 3W, 1M ... 1Y at monthly intervals, 15M, 18M, 21M, 2Y ... </w:t>
            </w:r>
            <w:r w:rsidRPr="00CC20FD">
              <w:rPr>
                <w:rFonts w:asciiTheme="minorHAnsi" w:hAnsiTheme="minorHAnsi" w:cstheme="minorHAnsi"/>
                <w:lang w:val="fr-FR"/>
              </w:rPr>
              <w:t xml:space="preserve">10Y at annual intervals, 12Y, 15Y, 20Y, 25Y, 30Y, 35Y, 40Y, 45Y, 50Y </w:t>
            </w:r>
          </w:p>
        </w:tc>
      </w:tr>
    </w:tbl>
    <w:p w:rsidR="002F6DC8" w:rsidRPr="00CC20FD" w:rsidRDefault="002F6DC8" w:rsidP="0089164F">
      <w:pPr>
        <w:spacing w:after="120"/>
        <w:jc w:val="both"/>
        <w:rPr>
          <w:rFonts w:asciiTheme="minorHAnsi" w:hAnsiTheme="minorHAnsi" w:cstheme="minorHAnsi"/>
          <w:lang w:val="fr-FR"/>
        </w:rPr>
      </w:pPr>
    </w:p>
    <w:p w:rsidR="002F6DC8" w:rsidRPr="006D385C" w:rsidRDefault="002F6DC8" w:rsidP="0089164F">
      <w:pPr>
        <w:spacing w:after="120"/>
        <w:jc w:val="both"/>
        <w:rPr>
          <w:rFonts w:asciiTheme="minorHAnsi" w:hAnsiTheme="minorHAnsi" w:cstheme="minorHAnsi"/>
        </w:rPr>
      </w:pPr>
      <w:r w:rsidRPr="006D385C">
        <w:rPr>
          <w:rFonts w:asciiTheme="minorHAnsi" w:hAnsiTheme="minorHAnsi" w:cstheme="minorHAnsi"/>
        </w:rPr>
        <w:lastRenderedPageBreak/>
        <w:t xml:space="preserve">As above, these curves are all used as part of the daily </w:t>
      </w:r>
      <w:r w:rsidR="00223982" w:rsidRPr="006D385C">
        <w:rPr>
          <w:rFonts w:asciiTheme="minorHAnsi" w:hAnsiTheme="minorHAnsi" w:cstheme="minorHAnsi"/>
        </w:rPr>
        <w:t xml:space="preserve">IM </w:t>
      </w:r>
      <w:r w:rsidRPr="006D385C">
        <w:rPr>
          <w:rFonts w:asciiTheme="minorHAnsi" w:hAnsiTheme="minorHAnsi" w:cstheme="minorHAnsi"/>
        </w:rPr>
        <w:t>calculations in SwapClear and can therefore be sourced directly from that service.</w:t>
      </w:r>
      <w:r w:rsidR="000D3720" w:rsidRPr="006D385C">
        <w:rPr>
          <w:rFonts w:asciiTheme="minorHAnsi" w:hAnsiTheme="minorHAnsi" w:cstheme="minorHAnsi"/>
        </w:rPr>
        <w:t xml:space="preserve"> An example of each curve abo</w:t>
      </w:r>
      <w:r w:rsidR="00C616E6" w:rsidRPr="006D385C">
        <w:rPr>
          <w:rFonts w:asciiTheme="minorHAnsi" w:hAnsiTheme="minorHAnsi" w:cstheme="minorHAnsi"/>
        </w:rPr>
        <w:t>ve is reproduced in Appendix</w:t>
      </w:r>
      <w:r w:rsidR="00557EAF">
        <w:rPr>
          <w:rFonts w:asciiTheme="minorHAnsi" w:hAnsiTheme="minorHAnsi" w:cstheme="minorHAnsi"/>
        </w:rPr>
        <w:t xml:space="preserve"> 1</w:t>
      </w:r>
      <w:r w:rsidR="00C616E6" w:rsidRPr="006D385C">
        <w:rPr>
          <w:rFonts w:asciiTheme="minorHAnsi" w:hAnsiTheme="minorHAnsi" w:cstheme="minorHAnsi"/>
        </w:rPr>
        <w:t>.</w:t>
      </w:r>
    </w:p>
    <w:p w:rsidR="00C5386B" w:rsidRPr="006D385C" w:rsidRDefault="00C5386B" w:rsidP="0089164F">
      <w:pPr>
        <w:pStyle w:val="Heading3"/>
        <w:spacing w:before="0" w:after="120"/>
        <w:jc w:val="both"/>
      </w:pPr>
      <w:r w:rsidRPr="006D385C">
        <w:t>Foreign Exchange Rates</w:t>
      </w:r>
    </w:p>
    <w:p w:rsidR="00C5386B" w:rsidRPr="006D385C" w:rsidRDefault="00C5386B" w:rsidP="0089164F">
      <w:pPr>
        <w:jc w:val="both"/>
      </w:pPr>
      <w:r w:rsidRPr="006D385C">
        <w:t>In addition, a means of translating each simulated USD-denominated P&amp;L into an equivalent “</w:t>
      </w:r>
      <w:r w:rsidR="00564405">
        <w:t>base</w:t>
      </w:r>
      <w:r w:rsidRPr="006D385C">
        <w:t>” currency (i.e. GBP) amount is required,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6946"/>
      </w:tblGrid>
      <w:tr w:rsidR="00C5386B" w:rsidRPr="006D385C" w:rsidTr="00C44657">
        <w:tc>
          <w:tcPr>
            <w:tcW w:w="2552" w:type="dxa"/>
            <w:shd w:val="clear" w:color="auto" w:fill="D9D9D9" w:themeFill="background1" w:themeFillShade="D9"/>
          </w:tcPr>
          <w:p w:rsidR="00C5386B" w:rsidRPr="006D385C" w:rsidRDefault="00C5386B" w:rsidP="0089164F">
            <w:pPr>
              <w:spacing w:after="0"/>
              <w:jc w:val="both"/>
              <w:rPr>
                <w:rFonts w:asciiTheme="minorHAnsi" w:hAnsiTheme="minorHAnsi" w:cstheme="minorHAnsi"/>
                <w:b/>
              </w:rPr>
            </w:pPr>
            <w:r w:rsidRPr="006D385C">
              <w:rPr>
                <w:rFonts w:asciiTheme="minorHAnsi" w:hAnsiTheme="minorHAnsi" w:cstheme="minorHAnsi"/>
                <w:b/>
              </w:rPr>
              <w:t>Risk Factor</w:t>
            </w:r>
          </w:p>
        </w:tc>
        <w:tc>
          <w:tcPr>
            <w:tcW w:w="6946" w:type="dxa"/>
            <w:shd w:val="clear" w:color="auto" w:fill="D9D9D9" w:themeFill="background1" w:themeFillShade="D9"/>
          </w:tcPr>
          <w:p w:rsidR="00C5386B" w:rsidRPr="006D385C" w:rsidRDefault="00C5386B" w:rsidP="0089164F">
            <w:pPr>
              <w:spacing w:after="0"/>
              <w:jc w:val="both"/>
              <w:rPr>
                <w:rFonts w:asciiTheme="minorHAnsi" w:hAnsiTheme="minorHAnsi" w:cstheme="minorHAnsi"/>
                <w:b/>
              </w:rPr>
            </w:pPr>
            <w:r w:rsidRPr="006D385C">
              <w:rPr>
                <w:rFonts w:asciiTheme="minorHAnsi" w:hAnsiTheme="minorHAnsi" w:cstheme="minorHAnsi"/>
                <w:b/>
              </w:rPr>
              <w:t>Tenors</w:t>
            </w:r>
          </w:p>
        </w:tc>
      </w:tr>
      <w:tr w:rsidR="00C5386B" w:rsidRPr="006D385C" w:rsidTr="00223982">
        <w:tc>
          <w:tcPr>
            <w:tcW w:w="2552" w:type="dxa"/>
          </w:tcPr>
          <w:p w:rsidR="00C5386B" w:rsidRPr="006D385C" w:rsidRDefault="00C5386B" w:rsidP="0089164F">
            <w:pPr>
              <w:spacing w:after="0"/>
              <w:jc w:val="both"/>
              <w:rPr>
                <w:rFonts w:asciiTheme="minorHAnsi" w:hAnsiTheme="minorHAnsi" w:cstheme="minorHAnsi"/>
              </w:rPr>
            </w:pPr>
            <w:r w:rsidRPr="006D385C">
              <w:rPr>
                <w:rFonts w:asciiTheme="minorHAnsi" w:hAnsiTheme="minorHAnsi" w:cstheme="minorHAnsi"/>
              </w:rPr>
              <w:t>GBP/USD</w:t>
            </w:r>
          </w:p>
        </w:tc>
        <w:tc>
          <w:tcPr>
            <w:tcW w:w="6946" w:type="dxa"/>
          </w:tcPr>
          <w:p w:rsidR="00C5386B" w:rsidRPr="006D385C" w:rsidRDefault="00C5386B" w:rsidP="0089164F">
            <w:pPr>
              <w:spacing w:after="0"/>
              <w:jc w:val="both"/>
              <w:rPr>
                <w:rFonts w:asciiTheme="minorHAnsi" w:hAnsiTheme="minorHAnsi" w:cstheme="minorHAnsi"/>
              </w:rPr>
            </w:pPr>
            <w:r w:rsidRPr="006D385C">
              <w:rPr>
                <w:rFonts w:asciiTheme="minorHAnsi" w:hAnsiTheme="minorHAnsi" w:cstheme="minorHAnsi"/>
              </w:rPr>
              <w:t>Spot foreign exchange rate only</w:t>
            </w:r>
          </w:p>
        </w:tc>
      </w:tr>
    </w:tbl>
    <w:p w:rsidR="00C5386B" w:rsidRPr="006D385C" w:rsidRDefault="00C5386B" w:rsidP="0089164F">
      <w:pPr>
        <w:spacing w:after="120"/>
        <w:jc w:val="both"/>
        <w:rPr>
          <w:rFonts w:asciiTheme="minorHAnsi" w:hAnsiTheme="minorHAnsi" w:cstheme="minorHAnsi"/>
        </w:rPr>
      </w:pPr>
    </w:p>
    <w:p w:rsidR="00683641" w:rsidRPr="006D385C" w:rsidRDefault="000D3720" w:rsidP="0089164F">
      <w:pPr>
        <w:pStyle w:val="Heading2"/>
        <w:spacing w:before="0"/>
        <w:jc w:val="both"/>
      </w:pPr>
      <w:bookmarkStart w:id="50" w:name="_Toc397077526"/>
      <w:r w:rsidRPr="006D385C">
        <w:t>PAIRS Harmonisation</w:t>
      </w:r>
      <w:bookmarkEnd w:id="50"/>
    </w:p>
    <w:p w:rsidR="00C5386B" w:rsidRPr="006D385C" w:rsidRDefault="00C5386B" w:rsidP="0089164F">
      <w:pPr>
        <w:spacing w:after="120"/>
        <w:jc w:val="both"/>
      </w:pPr>
      <w:r w:rsidRPr="006D385C">
        <w:t xml:space="preserve">As mentioned above, it is proposed to leave the key calibration aspects of the existing </w:t>
      </w:r>
      <w:r w:rsidR="005C142C">
        <w:t xml:space="preserve">Listed Rates / </w:t>
      </w:r>
      <w:r w:rsidRPr="006D385C">
        <w:t xml:space="preserve">NLX HVAR methodology unchanged following the introduction of the DSF. This includes the </w:t>
      </w:r>
      <w:r w:rsidR="00596881" w:rsidRPr="006D385C">
        <w:t>use of:</w:t>
      </w:r>
    </w:p>
    <w:p w:rsidR="000C42FA" w:rsidRDefault="000C42FA" w:rsidP="0089164F">
      <w:pPr>
        <w:pStyle w:val="Bullet1"/>
        <w:spacing w:after="120"/>
        <w:jc w:val="both"/>
      </w:pPr>
      <w:r>
        <w:t xml:space="preserve">A </w:t>
      </w:r>
      <w:r w:rsidRPr="006D385C">
        <w:t xml:space="preserve">holding period of </w:t>
      </w:r>
      <w:r w:rsidRPr="006D385C">
        <w:rPr>
          <w:b/>
          <w:i/>
        </w:rPr>
        <w:t>2 days</w:t>
      </w:r>
      <w:r w:rsidRPr="006D385C">
        <w:t xml:space="preserve"> (i.e. sufficient to hedge or liquidate a defaulted member’s portfolio)</w:t>
      </w:r>
      <w:r>
        <w:t>;</w:t>
      </w:r>
    </w:p>
    <w:p w:rsidR="00596881" w:rsidRPr="006D385C" w:rsidRDefault="00596881" w:rsidP="0089164F">
      <w:pPr>
        <w:pStyle w:val="Bullet1"/>
        <w:spacing w:after="120"/>
        <w:jc w:val="both"/>
      </w:pPr>
      <w:r w:rsidRPr="006D385C">
        <w:t xml:space="preserve">A look-back period of </w:t>
      </w:r>
      <w:r w:rsidRPr="006D385C">
        <w:rPr>
          <w:b/>
          <w:i/>
        </w:rPr>
        <w:t>1,250 days</w:t>
      </w:r>
      <w:r w:rsidR="00BA261E" w:rsidRPr="006D385C">
        <w:t xml:space="preserve"> or 5 years;</w:t>
      </w:r>
    </w:p>
    <w:p w:rsidR="00596881" w:rsidRPr="006D385C" w:rsidRDefault="00596881" w:rsidP="0089164F">
      <w:pPr>
        <w:pStyle w:val="Bullet1"/>
        <w:spacing w:after="120"/>
        <w:jc w:val="both"/>
      </w:pPr>
      <w:r w:rsidRPr="006D385C">
        <w:t>Absolute returns for index / discount curves and relative returns for foreign exchange rates;</w:t>
      </w:r>
    </w:p>
    <w:p w:rsidR="00596881" w:rsidRPr="006D385C" w:rsidRDefault="00596881" w:rsidP="0089164F">
      <w:pPr>
        <w:pStyle w:val="Bullet1"/>
        <w:spacing w:after="120"/>
        <w:jc w:val="both"/>
      </w:pPr>
      <w:r w:rsidRPr="006D385C">
        <w:t xml:space="preserve">An EWMA model with a decay factor of </w:t>
      </w:r>
      <w:r w:rsidRPr="006D385C">
        <w:rPr>
          <w:b/>
          <w:i/>
        </w:rPr>
        <w:t>0.97</w:t>
      </w:r>
      <w:r w:rsidRPr="006D385C">
        <w:t xml:space="preserve"> for estimating historic volatility;</w:t>
      </w:r>
    </w:p>
    <w:p w:rsidR="00596881" w:rsidRPr="006D385C" w:rsidRDefault="000C42FA" w:rsidP="0089164F">
      <w:pPr>
        <w:pStyle w:val="Bullet1"/>
        <w:spacing w:after="120"/>
        <w:jc w:val="both"/>
      </w:pPr>
      <w:r>
        <w:t>The ratio between mid-volatility</w:t>
      </w:r>
      <w:r w:rsidRPr="006D385C">
        <w:t xml:space="preserve"> and historic volatility levels </w:t>
      </w:r>
      <w:r w:rsidR="00596881" w:rsidRPr="006D385C">
        <w:t>for scalin</w:t>
      </w:r>
      <w:r w:rsidR="00BA261E" w:rsidRPr="006D385C">
        <w:t>g historic risk factor returns;</w:t>
      </w:r>
    </w:p>
    <w:p w:rsidR="00596881" w:rsidRPr="006D385C" w:rsidRDefault="00596881" w:rsidP="0089164F">
      <w:pPr>
        <w:pStyle w:val="Bullet1"/>
        <w:spacing w:after="120"/>
        <w:jc w:val="both"/>
      </w:pPr>
      <w:r w:rsidRPr="006D385C">
        <w:t>An expected short</w:t>
      </w:r>
      <w:r w:rsidR="00BA261E" w:rsidRPr="006D385C">
        <w:t>fall calculation to estimate IM; and</w:t>
      </w:r>
    </w:p>
    <w:p w:rsidR="00BA261E" w:rsidRPr="006D385C" w:rsidRDefault="00BA261E" w:rsidP="0089164F">
      <w:pPr>
        <w:pStyle w:val="Bullet1"/>
        <w:spacing w:after="120"/>
        <w:jc w:val="both"/>
      </w:pPr>
      <w:r w:rsidRPr="006D385C">
        <w:t>A 25% IM buffer to compensate for the use of a 5-year (i.e. as opposed to a 10-year) look-back period.</w:t>
      </w:r>
    </w:p>
    <w:p w:rsidR="000D3720" w:rsidRPr="006D385C" w:rsidRDefault="00B07ABF" w:rsidP="0089164F">
      <w:pPr>
        <w:spacing w:after="120"/>
        <w:jc w:val="both"/>
      </w:pPr>
      <w:r w:rsidRPr="006D385C">
        <w:t xml:space="preserve">Whilst such an approach serves to perpetuate a number of inconsistencies with the equivalent SwapClear </w:t>
      </w:r>
      <w:r w:rsidR="000D3720" w:rsidRPr="006D385C">
        <w:t xml:space="preserve">PAIRS </w:t>
      </w:r>
      <w:r w:rsidRPr="006D385C">
        <w:t xml:space="preserve">model (notably in respect of the look-back period and EWMA decay factor), these are nevertheless </w:t>
      </w:r>
      <w:r w:rsidR="000D3720" w:rsidRPr="006D385C">
        <w:rPr>
          <w:b/>
          <w:i/>
        </w:rPr>
        <w:t>pre-existing</w:t>
      </w:r>
      <w:r w:rsidR="000D3720" w:rsidRPr="006D385C">
        <w:t xml:space="preserve"> incongruities and therefore </w:t>
      </w:r>
      <w:r w:rsidRPr="006D385C">
        <w:t>deemed to be a</w:t>
      </w:r>
      <w:r w:rsidR="000D3720" w:rsidRPr="006D385C">
        <w:t>cceptable in the short-term.</w:t>
      </w:r>
    </w:p>
    <w:p w:rsidR="00683641" w:rsidRPr="006D385C" w:rsidRDefault="006551BC" w:rsidP="0089164F">
      <w:pPr>
        <w:spacing w:after="120"/>
        <w:jc w:val="both"/>
      </w:pPr>
      <w:r w:rsidRPr="006D385C">
        <w:t>If considered necessary in the future, the eradication of</w:t>
      </w:r>
      <w:r w:rsidR="000D3720" w:rsidRPr="006D385C">
        <w:t xml:space="preserve"> such inconsistencies </w:t>
      </w:r>
      <w:r w:rsidRPr="006D385C">
        <w:t>would form part of a</w:t>
      </w:r>
      <w:r w:rsidR="00B07ABF" w:rsidRPr="006D385C">
        <w:t xml:space="preserve"> </w:t>
      </w:r>
      <w:r w:rsidRPr="006D385C">
        <w:t xml:space="preserve">separate </w:t>
      </w:r>
      <w:r w:rsidR="00B07ABF" w:rsidRPr="006D385C">
        <w:t>PAIRS harmonisation exercise.</w:t>
      </w:r>
    </w:p>
    <w:p w:rsidR="00C14969" w:rsidRDefault="00C14969" w:rsidP="0089164F">
      <w:pPr>
        <w:spacing w:after="120"/>
        <w:jc w:val="both"/>
      </w:pPr>
      <w:r>
        <w:t>It should be noted that the justification of the aforementioned methodology / calibration assumptions – both in the context of the existing NLX service and subsequent to the incorporation the DSF into the Listed Rates default fund – is an ongoing process and beyond the scope of this document.</w:t>
      </w:r>
    </w:p>
    <w:p w:rsidR="009C4FF7" w:rsidRPr="006D385C" w:rsidRDefault="00B32C20" w:rsidP="009C4FF7">
      <w:pPr>
        <w:pStyle w:val="Heading1"/>
        <w:spacing w:after="120"/>
        <w:jc w:val="both"/>
      </w:pPr>
      <w:bookmarkStart w:id="51" w:name="_Toc397077527"/>
      <w:r>
        <w:lastRenderedPageBreak/>
        <w:t xml:space="preserve">Settlement Pricing &amp; </w:t>
      </w:r>
      <w:r w:rsidR="009C4FF7">
        <w:t>Delivery</w:t>
      </w:r>
      <w:r w:rsidR="009C4FF7" w:rsidRPr="006D385C">
        <w:t xml:space="preserve"> Implications</w:t>
      </w:r>
      <w:bookmarkEnd w:id="51"/>
    </w:p>
    <w:p w:rsidR="008D241F" w:rsidRDefault="008D241F" w:rsidP="009C4FF7">
      <w:pPr>
        <w:spacing w:after="120"/>
        <w:jc w:val="both"/>
      </w:pPr>
      <w:r>
        <w:t xml:space="preserve">This section not only addresses the </w:t>
      </w:r>
      <w:r w:rsidR="00D8305D">
        <w:t xml:space="preserve">final </w:t>
      </w:r>
      <w:r>
        <w:t xml:space="preserve">settlement pricing issue that was raised at the </w:t>
      </w:r>
      <w:r w:rsidRPr="00276793">
        <w:t>Market Risk Management Committee (MRMC) meeting on 1st July 2014</w:t>
      </w:r>
      <w:r>
        <w:t xml:space="preserve"> </w:t>
      </w:r>
      <w:r w:rsidRPr="00276793">
        <w:t>– at which the DSF proposal was first presented and discussed –</w:t>
      </w:r>
      <w:r>
        <w:t xml:space="preserve"> but also describes </w:t>
      </w:r>
      <w:r w:rsidR="00D8305D">
        <w:t xml:space="preserve">other </w:t>
      </w:r>
      <w:r>
        <w:t xml:space="preserve">key risk-related </w:t>
      </w:r>
      <w:r w:rsidR="002F7305">
        <w:t xml:space="preserve">aspects of the </w:t>
      </w:r>
      <w:r w:rsidR="00376AE0">
        <w:t xml:space="preserve">overall </w:t>
      </w:r>
      <w:r w:rsidR="002F7305">
        <w:t>delivery process (i.e. into SwapClear)</w:t>
      </w:r>
      <w:r>
        <w:t>.</w:t>
      </w:r>
    </w:p>
    <w:p w:rsidR="00B32C20" w:rsidRPr="006D385C" w:rsidRDefault="00B32C20" w:rsidP="00B32C20">
      <w:pPr>
        <w:pStyle w:val="Heading2"/>
        <w:spacing w:before="0"/>
        <w:jc w:val="both"/>
      </w:pPr>
      <w:bookmarkStart w:id="52" w:name="_Toc397077528"/>
      <w:r>
        <w:t>Settlement Pricing</w:t>
      </w:r>
      <w:bookmarkEnd w:id="52"/>
    </w:p>
    <w:p w:rsidR="00B32C20" w:rsidRPr="00DC3B86" w:rsidRDefault="00B32C20" w:rsidP="00B32C20">
      <w:pPr>
        <w:spacing w:after="120"/>
        <w:jc w:val="both"/>
        <w:rPr>
          <w:rFonts w:asciiTheme="minorHAnsi" w:hAnsiTheme="minorHAnsi" w:cstheme="minorHAnsi"/>
        </w:rPr>
      </w:pPr>
      <w:r w:rsidRPr="00DC3B86">
        <w:rPr>
          <w:rFonts w:asciiTheme="minorHAnsi" w:hAnsiTheme="minorHAnsi" w:cstheme="minorHAnsi"/>
        </w:rPr>
        <w:t xml:space="preserve">As per the </w:t>
      </w:r>
      <w:r w:rsidR="00DC3B86" w:rsidRPr="00D8305D">
        <w:rPr>
          <w:rFonts w:asciiTheme="minorHAnsi" w:hAnsiTheme="minorHAnsi" w:cstheme="minorHAnsi"/>
        </w:rPr>
        <w:t>detailed</w:t>
      </w:r>
      <w:r w:rsidR="00DC3B86" w:rsidRPr="00DC3B86">
        <w:rPr>
          <w:rFonts w:asciiTheme="minorHAnsi" w:hAnsiTheme="minorHAnsi" w:cstheme="minorHAnsi"/>
        </w:rPr>
        <w:t xml:space="preserve"> contract specification for the LSEG DSF</w:t>
      </w:r>
      <w:r w:rsidRPr="00DC3B86">
        <w:rPr>
          <w:rFonts w:asciiTheme="minorHAnsi" w:hAnsiTheme="minorHAnsi" w:cstheme="minorHAnsi"/>
        </w:rPr>
        <w:t xml:space="preserve">, </w:t>
      </w:r>
      <w:r w:rsidR="00DC3B86" w:rsidRPr="00DC3B86">
        <w:rPr>
          <w:rFonts w:asciiTheme="minorHAnsi" w:hAnsiTheme="minorHAnsi" w:cstheme="minorHAnsi"/>
        </w:rPr>
        <w:t>each</w:t>
      </w:r>
      <w:r w:rsidRPr="00DC3B86">
        <w:rPr>
          <w:rFonts w:asciiTheme="minorHAnsi" w:hAnsiTheme="minorHAnsi" w:cstheme="minorHAnsi"/>
        </w:rPr>
        <w:t xml:space="preserve"> daily settlement price will be calculated using a volume-weighted average price (VWAP) method and </w:t>
      </w:r>
      <w:r w:rsidR="00DC3B86" w:rsidRPr="00DC3B86">
        <w:rPr>
          <w:rFonts w:asciiTheme="minorHAnsi" w:hAnsiTheme="minorHAnsi" w:cstheme="minorHAnsi"/>
        </w:rPr>
        <w:t>each</w:t>
      </w:r>
      <w:r w:rsidRPr="00DC3B86">
        <w:rPr>
          <w:rFonts w:asciiTheme="minorHAnsi" w:hAnsiTheme="minorHAnsi" w:cstheme="minorHAnsi"/>
        </w:rPr>
        <w:t xml:space="preserve"> final settlement price will be generated by SwapClear at the appropriate (expiry) date and time.</w:t>
      </w:r>
    </w:p>
    <w:p w:rsidR="00B32C20" w:rsidRPr="00DC3B86" w:rsidRDefault="00B32C20" w:rsidP="00B32C20">
      <w:pPr>
        <w:spacing w:after="120"/>
        <w:jc w:val="both"/>
        <w:rPr>
          <w:rFonts w:asciiTheme="minorHAnsi" w:hAnsiTheme="minorHAnsi" w:cstheme="minorHAnsi"/>
        </w:rPr>
      </w:pPr>
      <w:r w:rsidRPr="00DC3B86">
        <w:rPr>
          <w:rFonts w:asciiTheme="minorHAnsi" w:hAnsiTheme="minorHAnsi" w:cstheme="minorHAnsi"/>
        </w:rPr>
        <w:t>Although this creates an operational dependency on SwapClear, the final settlement price will nevertheless be owned and published by LSEG. Therefore, the calculation of the final settlement price is merely outsourced to SwapClear and nothing more.</w:t>
      </w:r>
    </w:p>
    <w:p w:rsidR="00B32C20" w:rsidRPr="00DC3B86" w:rsidRDefault="00B32C20" w:rsidP="00B32C20">
      <w:pPr>
        <w:spacing w:after="120"/>
        <w:jc w:val="both"/>
        <w:rPr>
          <w:rFonts w:asciiTheme="minorHAnsi" w:hAnsiTheme="minorHAnsi" w:cstheme="minorHAnsi"/>
        </w:rPr>
      </w:pPr>
      <w:r w:rsidRPr="00DC3B86">
        <w:rPr>
          <w:rFonts w:asciiTheme="minorHAnsi" w:hAnsiTheme="minorHAnsi" w:cstheme="minorHAnsi"/>
        </w:rPr>
        <w:t xml:space="preserve">It follows that LCHC / SwapClear will </w:t>
      </w:r>
      <w:r w:rsidRPr="00DC3B86">
        <w:rPr>
          <w:rFonts w:asciiTheme="minorHAnsi" w:hAnsiTheme="minorHAnsi" w:cstheme="minorHAnsi"/>
          <w:b/>
          <w:i/>
        </w:rPr>
        <w:t>not</w:t>
      </w:r>
      <w:r w:rsidRPr="00DC3B86">
        <w:rPr>
          <w:rFonts w:asciiTheme="minorHAnsi" w:hAnsiTheme="minorHAnsi" w:cstheme="minorHAnsi"/>
        </w:rPr>
        <w:t xml:space="preserve"> become a pricing benchmark in this regard.</w:t>
      </w:r>
    </w:p>
    <w:p w:rsidR="00B32C20" w:rsidRPr="00B32C20" w:rsidRDefault="00DC3B86" w:rsidP="00B32C20">
      <w:pPr>
        <w:spacing w:after="120"/>
        <w:jc w:val="both"/>
        <w:rPr>
          <w:rFonts w:asciiTheme="minorHAnsi" w:hAnsiTheme="minorHAnsi" w:cstheme="minorHAnsi"/>
        </w:rPr>
      </w:pPr>
      <w:r w:rsidRPr="00DC3B86">
        <w:rPr>
          <w:rFonts w:asciiTheme="minorHAnsi" w:hAnsiTheme="minorHAnsi" w:cstheme="minorHAnsi"/>
        </w:rPr>
        <w:t>At the same time</w:t>
      </w:r>
      <w:r w:rsidR="00B32C20" w:rsidRPr="00DC3B86">
        <w:rPr>
          <w:rFonts w:asciiTheme="minorHAnsi" w:hAnsiTheme="minorHAnsi" w:cstheme="minorHAnsi"/>
        </w:rPr>
        <w:t xml:space="preserve">, it should be noted that both the daily and final settlement prices for the </w:t>
      </w:r>
      <w:r w:rsidRPr="00DC3B86">
        <w:rPr>
          <w:rFonts w:asciiTheme="minorHAnsi" w:hAnsiTheme="minorHAnsi" w:cstheme="minorHAnsi"/>
        </w:rPr>
        <w:t xml:space="preserve">various </w:t>
      </w:r>
      <w:r w:rsidR="00B32C20" w:rsidRPr="00DC3B86">
        <w:rPr>
          <w:rFonts w:asciiTheme="minorHAnsi" w:hAnsiTheme="minorHAnsi" w:cstheme="minorHAnsi"/>
        </w:rPr>
        <w:t>NLX DSF contracts will be determined by NLX and hence there is no dependency whatsoever on SwapClear.</w:t>
      </w:r>
    </w:p>
    <w:p w:rsidR="009C4FF7" w:rsidRPr="006D385C" w:rsidRDefault="009C4FF7" w:rsidP="009C4FF7">
      <w:pPr>
        <w:pStyle w:val="Heading2"/>
        <w:spacing w:before="0"/>
        <w:jc w:val="both"/>
      </w:pPr>
      <w:bookmarkStart w:id="53" w:name="_Toc397077529"/>
      <w:r>
        <w:t>Delivery Mechanism</w:t>
      </w:r>
      <w:bookmarkEnd w:id="53"/>
    </w:p>
    <w:p w:rsidR="009C4FF7" w:rsidRPr="00F95342" w:rsidRDefault="002F7305" w:rsidP="009C4FF7">
      <w:pPr>
        <w:jc w:val="both"/>
        <w:rPr>
          <w:rFonts w:asciiTheme="minorHAnsi" w:hAnsiTheme="minorHAnsi" w:cstheme="minorHAnsi"/>
        </w:rPr>
      </w:pPr>
      <w:r>
        <w:rPr>
          <w:rFonts w:asciiTheme="minorHAnsi" w:hAnsiTheme="minorHAnsi" w:cstheme="minorHAnsi"/>
        </w:rPr>
        <w:t>As detailed in section 1 above, the</w:t>
      </w:r>
      <w:r w:rsidR="009C4FF7">
        <w:rPr>
          <w:rFonts w:asciiTheme="minorHAnsi" w:hAnsiTheme="minorHAnsi" w:cstheme="minorHAnsi"/>
        </w:rPr>
        <w:t xml:space="preserve"> various LSEG DSF contracts will expire at the following times: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8364"/>
      </w:tblGrid>
      <w:tr w:rsidR="009C4FF7" w:rsidRPr="006D385C" w:rsidTr="009C4FF7">
        <w:tc>
          <w:tcPr>
            <w:tcW w:w="1134" w:type="dxa"/>
          </w:tcPr>
          <w:p w:rsidR="009C4FF7" w:rsidRPr="006D385C" w:rsidRDefault="009C4FF7" w:rsidP="009C4FF7">
            <w:pPr>
              <w:spacing w:after="0"/>
              <w:jc w:val="both"/>
              <w:rPr>
                <w:rFonts w:asciiTheme="minorHAnsi" w:hAnsiTheme="minorHAnsi" w:cstheme="minorHAnsi"/>
              </w:rPr>
            </w:pPr>
            <w:r>
              <w:rPr>
                <w:rFonts w:asciiTheme="minorHAnsi" w:hAnsiTheme="minorHAnsi" w:cstheme="minorHAnsi"/>
              </w:rPr>
              <w:t>EUR</w:t>
            </w:r>
          </w:p>
        </w:tc>
        <w:tc>
          <w:tcPr>
            <w:tcW w:w="8364" w:type="dxa"/>
          </w:tcPr>
          <w:p w:rsidR="009C4FF7" w:rsidRPr="006D385C" w:rsidRDefault="009C4FF7" w:rsidP="009C4FF7">
            <w:pPr>
              <w:spacing w:after="0"/>
              <w:jc w:val="both"/>
              <w:rPr>
                <w:rFonts w:asciiTheme="minorHAnsi" w:hAnsiTheme="minorHAnsi" w:cstheme="minorHAnsi"/>
              </w:rPr>
            </w:pPr>
            <w:r w:rsidRPr="006D385C">
              <w:rPr>
                <w:rFonts w:asciiTheme="minorHAnsi" w:hAnsiTheme="minorHAnsi" w:cstheme="minorHAnsi"/>
                <w:szCs w:val="20"/>
              </w:rPr>
              <w:t xml:space="preserve">9am London Time / 2 business days prior to </w:t>
            </w:r>
            <w:r>
              <w:rPr>
                <w:rFonts w:asciiTheme="minorHAnsi" w:hAnsiTheme="minorHAnsi" w:cstheme="minorHAnsi"/>
                <w:szCs w:val="20"/>
              </w:rPr>
              <w:t xml:space="preserve">the </w:t>
            </w:r>
            <w:r w:rsidRPr="006D385C">
              <w:rPr>
                <w:rFonts w:asciiTheme="minorHAnsi" w:hAnsiTheme="minorHAnsi" w:cstheme="minorHAnsi"/>
                <w:szCs w:val="20"/>
              </w:rPr>
              <w:t>3rd Wednesday of delivery month</w:t>
            </w:r>
          </w:p>
        </w:tc>
      </w:tr>
      <w:tr w:rsidR="009C4FF7" w:rsidRPr="006D385C" w:rsidTr="009C4FF7">
        <w:tc>
          <w:tcPr>
            <w:tcW w:w="1134" w:type="dxa"/>
          </w:tcPr>
          <w:p w:rsidR="009C4FF7" w:rsidRPr="006D385C" w:rsidRDefault="009C4FF7" w:rsidP="009C4FF7">
            <w:pPr>
              <w:spacing w:after="0"/>
              <w:jc w:val="both"/>
              <w:rPr>
                <w:rFonts w:asciiTheme="minorHAnsi" w:hAnsiTheme="minorHAnsi" w:cstheme="minorHAnsi"/>
              </w:rPr>
            </w:pPr>
            <w:r>
              <w:rPr>
                <w:rFonts w:asciiTheme="minorHAnsi" w:hAnsiTheme="minorHAnsi" w:cstheme="minorHAnsi"/>
              </w:rPr>
              <w:t>USD</w:t>
            </w:r>
          </w:p>
        </w:tc>
        <w:tc>
          <w:tcPr>
            <w:tcW w:w="8364" w:type="dxa"/>
          </w:tcPr>
          <w:p w:rsidR="009C4FF7" w:rsidRPr="006D385C" w:rsidRDefault="009C4FF7" w:rsidP="009C4FF7">
            <w:pPr>
              <w:spacing w:after="0"/>
              <w:jc w:val="both"/>
              <w:rPr>
                <w:rFonts w:asciiTheme="minorHAnsi" w:hAnsiTheme="minorHAnsi" w:cstheme="minorHAnsi"/>
              </w:rPr>
            </w:pPr>
            <w:r w:rsidRPr="006D385C">
              <w:rPr>
                <w:rFonts w:asciiTheme="minorHAnsi" w:hAnsiTheme="minorHAnsi" w:cstheme="minorHAnsi"/>
              </w:rPr>
              <w:t xml:space="preserve">2pm London Time / 2 business days prior to </w:t>
            </w:r>
            <w:r>
              <w:rPr>
                <w:rFonts w:asciiTheme="minorHAnsi" w:hAnsiTheme="minorHAnsi" w:cstheme="minorHAnsi"/>
              </w:rPr>
              <w:t xml:space="preserve">the </w:t>
            </w:r>
            <w:r w:rsidRPr="006D385C">
              <w:rPr>
                <w:rFonts w:asciiTheme="minorHAnsi" w:hAnsiTheme="minorHAnsi" w:cstheme="minorHAnsi"/>
              </w:rPr>
              <w:t>3rd Wednesday of delivery month</w:t>
            </w:r>
          </w:p>
        </w:tc>
      </w:tr>
      <w:tr w:rsidR="009C4FF7" w:rsidRPr="006D385C" w:rsidTr="009C4FF7">
        <w:tc>
          <w:tcPr>
            <w:tcW w:w="1134" w:type="dxa"/>
          </w:tcPr>
          <w:p w:rsidR="009C4FF7" w:rsidRPr="006D385C" w:rsidRDefault="009C4FF7" w:rsidP="009C4FF7">
            <w:pPr>
              <w:spacing w:after="0"/>
              <w:jc w:val="both"/>
              <w:rPr>
                <w:rFonts w:asciiTheme="minorHAnsi" w:hAnsiTheme="minorHAnsi" w:cstheme="minorHAnsi"/>
              </w:rPr>
            </w:pPr>
            <w:r>
              <w:rPr>
                <w:rFonts w:asciiTheme="minorHAnsi" w:hAnsiTheme="minorHAnsi" w:cstheme="minorHAnsi"/>
              </w:rPr>
              <w:t>GBP</w:t>
            </w:r>
          </w:p>
        </w:tc>
        <w:tc>
          <w:tcPr>
            <w:tcW w:w="8364" w:type="dxa"/>
          </w:tcPr>
          <w:p w:rsidR="009C4FF7" w:rsidRPr="006D385C" w:rsidRDefault="009C4FF7" w:rsidP="009C4FF7">
            <w:pPr>
              <w:spacing w:after="0"/>
              <w:jc w:val="both"/>
              <w:rPr>
                <w:rFonts w:asciiTheme="minorHAnsi" w:hAnsiTheme="minorHAnsi" w:cstheme="minorHAnsi"/>
              </w:rPr>
            </w:pPr>
            <w:r w:rsidRPr="006D385C">
              <w:rPr>
                <w:rFonts w:asciiTheme="minorHAnsi" w:hAnsiTheme="minorHAnsi" w:cstheme="minorHAnsi"/>
                <w:szCs w:val="20"/>
              </w:rPr>
              <w:t>9am London Time / On the 3rd Wednesday of delivery month</w:t>
            </w:r>
          </w:p>
        </w:tc>
      </w:tr>
    </w:tbl>
    <w:p w:rsidR="009C4FF7" w:rsidRDefault="009C4FF7" w:rsidP="009C4FF7">
      <w:pPr>
        <w:spacing w:after="120"/>
        <w:jc w:val="both"/>
        <w:rPr>
          <w:rFonts w:asciiTheme="minorHAnsi" w:hAnsiTheme="minorHAnsi" w:cstheme="minorHAnsi"/>
        </w:rPr>
      </w:pPr>
    </w:p>
    <w:p w:rsidR="009C4FF7" w:rsidRPr="00F95342" w:rsidRDefault="002F7305" w:rsidP="009C4FF7">
      <w:pPr>
        <w:jc w:val="both"/>
        <w:rPr>
          <w:rFonts w:asciiTheme="minorHAnsi" w:hAnsiTheme="minorHAnsi" w:cstheme="minorHAnsi"/>
        </w:rPr>
      </w:pPr>
      <w:r>
        <w:rPr>
          <w:rFonts w:asciiTheme="minorHAnsi" w:hAnsiTheme="minorHAnsi" w:cstheme="minorHAnsi"/>
        </w:rPr>
        <w:t>Similarly</w:t>
      </w:r>
      <w:r w:rsidR="009C4FF7">
        <w:rPr>
          <w:rFonts w:asciiTheme="minorHAnsi" w:hAnsiTheme="minorHAnsi" w:cstheme="minorHAnsi"/>
        </w:rPr>
        <w:t xml:space="preserve">, </w:t>
      </w:r>
      <w:r>
        <w:rPr>
          <w:rFonts w:asciiTheme="minorHAnsi" w:hAnsiTheme="minorHAnsi" w:cstheme="minorHAnsi"/>
        </w:rPr>
        <w:t xml:space="preserve">as per section 2 above, </w:t>
      </w:r>
      <w:r w:rsidR="009C4FF7">
        <w:rPr>
          <w:rFonts w:asciiTheme="minorHAnsi" w:hAnsiTheme="minorHAnsi" w:cstheme="minorHAnsi"/>
        </w:rPr>
        <w:t>the equivalent NLX DSF contracts will expire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8364"/>
      </w:tblGrid>
      <w:tr w:rsidR="009C4FF7" w:rsidRPr="006D385C" w:rsidTr="009C4FF7">
        <w:tc>
          <w:tcPr>
            <w:tcW w:w="1134" w:type="dxa"/>
          </w:tcPr>
          <w:p w:rsidR="009C4FF7" w:rsidRPr="006D385C" w:rsidRDefault="009C4FF7" w:rsidP="009C4FF7">
            <w:pPr>
              <w:spacing w:after="0"/>
              <w:jc w:val="both"/>
              <w:rPr>
                <w:rFonts w:asciiTheme="minorHAnsi" w:hAnsiTheme="minorHAnsi" w:cstheme="minorHAnsi"/>
              </w:rPr>
            </w:pPr>
            <w:r>
              <w:rPr>
                <w:rFonts w:asciiTheme="minorHAnsi" w:hAnsiTheme="minorHAnsi" w:cstheme="minorHAnsi"/>
              </w:rPr>
              <w:t>EUR</w:t>
            </w:r>
          </w:p>
        </w:tc>
        <w:tc>
          <w:tcPr>
            <w:tcW w:w="8364" w:type="dxa"/>
          </w:tcPr>
          <w:p w:rsidR="009C4FF7" w:rsidRPr="006D385C" w:rsidRDefault="009C4FF7" w:rsidP="009C4FF7">
            <w:pPr>
              <w:spacing w:after="0"/>
              <w:jc w:val="both"/>
              <w:rPr>
                <w:rFonts w:asciiTheme="minorHAnsi" w:hAnsiTheme="minorHAnsi" w:cstheme="minorHAnsi"/>
              </w:rPr>
            </w:pPr>
            <w:r>
              <w:rPr>
                <w:rFonts w:asciiTheme="minorHAnsi" w:hAnsiTheme="minorHAnsi" w:cstheme="minorHAnsi"/>
                <w:szCs w:val="20"/>
              </w:rPr>
              <w:t>4.15p</w:t>
            </w:r>
            <w:r w:rsidRPr="006D385C">
              <w:rPr>
                <w:rFonts w:asciiTheme="minorHAnsi" w:hAnsiTheme="minorHAnsi" w:cstheme="minorHAnsi"/>
                <w:szCs w:val="20"/>
              </w:rPr>
              <w:t xml:space="preserve">m London Time / 2 business days prior to </w:t>
            </w:r>
            <w:r>
              <w:rPr>
                <w:rFonts w:asciiTheme="minorHAnsi" w:hAnsiTheme="minorHAnsi" w:cstheme="minorHAnsi"/>
                <w:szCs w:val="20"/>
              </w:rPr>
              <w:t xml:space="preserve">the </w:t>
            </w:r>
            <w:r w:rsidRPr="006D385C">
              <w:rPr>
                <w:rFonts w:asciiTheme="minorHAnsi" w:hAnsiTheme="minorHAnsi" w:cstheme="minorHAnsi"/>
                <w:szCs w:val="20"/>
              </w:rPr>
              <w:t>3rd Wednesday of delivery month</w:t>
            </w:r>
          </w:p>
        </w:tc>
      </w:tr>
      <w:tr w:rsidR="009C4FF7" w:rsidRPr="006D385C" w:rsidTr="009C4FF7">
        <w:tc>
          <w:tcPr>
            <w:tcW w:w="1134" w:type="dxa"/>
          </w:tcPr>
          <w:p w:rsidR="009C4FF7" w:rsidRPr="006D385C" w:rsidRDefault="009C4FF7" w:rsidP="009C4FF7">
            <w:pPr>
              <w:spacing w:after="0"/>
              <w:jc w:val="both"/>
              <w:rPr>
                <w:rFonts w:asciiTheme="minorHAnsi" w:hAnsiTheme="minorHAnsi" w:cstheme="minorHAnsi"/>
              </w:rPr>
            </w:pPr>
            <w:r>
              <w:rPr>
                <w:rFonts w:asciiTheme="minorHAnsi" w:hAnsiTheme="minorHAnsi" w:cstheme="minorHAnsi"/>
              </w:rPr>
              <w:t>USD</w:t>
            </w:r>
          </w:p>
        </w:tc>
        <w:tc>
          <w:tcPr>
            <w:tcW w:w="8364" w:type="dxa"/>
          </w:tcPr>
          <w:p w:rsidR="009C4FF7" w:rsidRPr="006D385C" w:rsidRDefault="009C4FF7" w:rsidP="009C4FF7">
            <w:pPr>
              <w:spacing w:after="0"/>
              <w:jc w:val="both"/>
              <w:rPr>
                <w:rFonts w:asciiTheme="minorHAnsi" w:hAnsiTheme="minorHAnsi" w:cstheme="minorHAnsi"/>
              </w:rPr>
            </w:pPr>
            <w:r>
              <w:rPr>
                <w:rFonts w:asciiTheme="minorHAnsi" w:hAnsiTheme="minorHAnsi" w:cstheme="minorHAnsi"/>
              </w:rPr>
              <w:t>8</w:t>
            </w:r>
            <w:r w:rsidRPr="006D385C">
              <w:rPr>
                <w:rFonts w:asciiTheme="minorHAnsi" w:hAnsiTheme="minorHAnsi" w:cstheme="minorHAnsi"/>
              </w:rPr>
              <w:t xml:space="preserve">pm London Time / 2 business days prior to </w:t>
            </w:r>
            <w:r>
              <w:rPr>
                <w:rFonts w:asciiTheme="minorHAnsi" w:hAnsiTheme="minorHAnsi" w:cstheme="minorHAnsi"/>
              </w:rPr>
              <w:t xml:space="preserve">the </w:t>
            </w:r>
            <w:r w:rsidRPr="006D385C">
              <w:rPr>
                <w:rFonts w:asciiTheme="minorHAnsi" w:hAnsiTheme="minorHAnsi" w:cstheme="minorHAnsi"/>
              </w:rPr>
              <w:t>3rd Wednesday of delivery month</w:t>
            </w:r>
          </w:p>
        </w:tc>
      </w:tr>
      <w:tr w:rsidR="009C4FF7" w:rsidRPr="006D385C" w:rsidTr="009C4FF7">
        <w:tc>
          <w:tcPr>
            <w:tcW w:w="1134" w:type="dxa"/>
          </w:tcPr>
          <w:p w:rsidR="009C4FF7" w:rsidRPr="006D385C" w:rsidRDefault="009C4FF7" w:rsidP="009C4FF7">
            <w:pPr>
              <w:spacing w:after="0"/>
              <w:jc w:val="both"/>
              <w:rPr>
                <w:rFonts w:asciiTheme="minorHAnsi" w:hAnsiTheme="minorHAnsi" w:cstheme="minorHAnsi"/>
              </w:rPr>
            </w:pPr>
            <w:r>
              <w:rPr>
                <w:rFonts w:asciiTheme="minorHAnsi" w:hAnsiTheme="minorHAnsi" w:cstheme="minorHAnsi"/>
              </w:rPr>
              <w:t>GBP</w:t>
            </w:r>
          </w:p>
        </w:tc>
        <w:tc>
          <w:tcPr>
            <w:tcW w:w="8364" w:type="dxa"/>
          </w:tcPr>
          <w:p w:rsidR="009C4FF7" w:rsidRPr="006D385C" w:rsidRDefault="009C4FF7" w:rsidP="009C4FF7">
            <w:pPr>
              <w:spacing w:after="0"/>
              <w:jc w:val="both"/>
              <w:rPr>
                <w:rFonts w:asciiTheme="minorHAnsi" w:hAnsiTheme="minorHAnsi" w:cstheme="minorHAnsi"/>
              </w:rPr>
            </w:pPr>
            <w:r>
              <w:rPr>
                <w:rFonts w:asciiTheme="minorHAnsi" w:hAnsiTheme="minorHAnsi" w:cstheme="minorHAnsi"/>
                <w:szCs w:val="20"/>
              </w:rPr>
              <w:t>4.15p</w:t>
            </w:r>
            <w:r w:rsidRPr="006D385C">
              <w:rPr>
                <w:rFonts w:asciiTheme="minorHAnsi" w:hAnsiTheme="minorHAnsi" w:cstheme="minorHAnsi"/>
                <w:szCs w:val="20"/>
              </w:rPr>
              <w:t>m London Time / On the 3rd Wednesday of delivery month</w:t>
            </w:r>
          </w:p>
        </w:tc>
      </w:tr>
    </w:tbl>
    <w:p w:rsidR="009C4FF7" w:rsidRDefault="009C4FF7" w:rsidP="009C4FF7">
      <w:pPr>
        <w:spacing w:after="120"/>
        <w:jc w:val="both"/>
        <w:rPr>
          <w:rFonts w:asciiTheme="minorHAnsi" w:hAnsiTheme="minorHAnsi" w:cstheme="minorHAnsi"/>
        </w:rPr>
      </w:pPr>
    </w:p>
    <w:p w:rsidR="009C4FF7" w:rsidRDefault="009C4FF7" w:rsidP="009C4FF7">
      <w:pPr>
        <w:spacing w:after="120"/>
        <w:jc w:val="both"/>
        <w:rPr>
          <w:rFonts w:asciiTheme="minorHAnsi" w:hAnsiTheme="minorHAnsi" w:cstheme="minorHAnsi"/>
        </w:rPr>
      </w:pPr>
      <w:r>
        <w:rPr>
          <w:rFonts w:asciiTheme="minorHAnsi" w:hAnsiTheme="minorHAnsi" w:cstheme="minorHAnsi"/>
        </w:rPr>
        <w:t>Positions that have not been closed-out prior to these times will be converted into what are effectively pseudo bi-lateral OTC IRS trades and passed to SwapClear as part of the delivery process.</w:t>
      </w:r>
    </w:p>
    <w:p w:rsidR="009C4FF7" w:rsidRDefault="009C4FF7" w:rsidP="009C4FF7">
      <w:pPr>
        <w:spacing w:after="120"/>
        <w:jc w:val="both"/>
        <w:rPr>
          <w:rFonts w:asciiTheme="minorHAnsi" w:hAnsiTheme="minorHAnsi" w:cstheme="minorHAnsi"/>
        </w:rPr>
      </w:pPr>
      <w:r>
        <w:rPr>
          <w:rFonts w:asciiTheme="minorHAnsi" w:hAnsiTheme="minorHAnsi" w:cstheme="minorHAnsi"/>
        </w:rPr>
        <w:t>Given the various distinct expiry dates / times detailed above, it follows that each expiry / delivery quarter will involve the processing of 6 separate packages of IRS trades across the 2 exchanges i.e. one for each combination of market and currency.</w:t>
      </w:r>
    </w:p>
    <w:p w:rsidR="009C4FF7" w:rsidRDefault="009C4FF7" w:rsidP="009C4FF7">
      <w:pPr>
        <w:spacing w:after="120"/>
        <w:jc w:val="both"/>
        <w:rPr>
          <w:rFonts w:asciiTheme="minorHAnsi" w:hAnsiTheme="minorHAnsi" w:cstheme="minorHAnsi"/>
        </w:rPr>
      </w:pPr>
      <w:r>
        <w:rPr>
          <w:rFonts w:asciiTheme="minorHAnsi" w:hAnsiTheme="minorHAnsi" w:cstheme="minorHAnsi"/>
        </w:rPr>
        <w:t>In order to minimise the risk of market participants erroneously failing to close-out an open position and hence having to take / receive delivery of the underlying physical IRS, expiry reminders will be issued prior to the above expiry times.</w:t>
      </w:r>
    </w:p>
    <w:p w:rsidR="009C4FF7" w:rsidDel="00F37205" w:rsidRDefault="009C4FF7" w:rsidP="009C4FF7">
      <w:pPr>
        <w:spacing w:after="120"/>
        <w:jc w:val="both"/>
        <w:rPr>
          <w:del w:id="54" w:author="Marc Huglin" w:date="2014-09-03T14:18:00Z"/>
          <w:rFonts w:asciiTheme="minorHAnsi" w:hAnsiTheme="minorHAnsi" w:cstheme="minorHAnsi"/>
        </w:rPr>
      </w:pPr>
      <w:r>
        <w:rPr>
          <w:rFonts w:asciiTheme="minorHAnsi" w:hAnsiTheme="minorHAnsi" w:cstheme="minorHAnsi"/>
        </w:rPr>
        <w:t>In addition, the</w:t>
      </w:r>
      <w:r w:rsidRPr="00177E2B">
        <w:rPr>
          <w:rFonts w:asciiTheme="minorHAnsi" w:hAnsiTheme="minorHAnsi" w:cstheme="minorHAnsi"/>
        </w:rPr>
        <w:t xml:space="preserve"> “</w:t>
      </w:r>
      <w:r w:rsidRPr="00177E2B">
        <w:rPr>
          <w:rFonts w:cs="Arial"/>
        </w:rPr>
        <w:t>Deliverable Swap Futures Service Procedures”</w:t>
      </w:r>
      <w:r>
        <w:rPr>
          <w:rFonts w:cs="Arial"/>
        </w:rPr>
        <w:t xml:space="preserve"> for the </w:t>
      </w:r>
      <w:r w:rsidR="00862B94">
        <w:rPr>
          <w:rFonts w:cs="Arial"/>
        </w:rPr>
        <w:t>LSEDM</w:t>
      </w:r>
      <w:r>
        <w:rPr>
          <w:rFonts w:cs="Arial"/>
        </w:rPr>
        <w:t xml:space="preserve"> stipulates that any party to a DSF contract will need to </w:t>
      </w:r>
      <w:r w:rsidRPr="00F95342">
        <w:rPr>
          <w:rFonts w:asciiTheme="minorHAnsi" w:hAnsiTheme="minorHAnsi" w:cstheme="minorHAnsi"/>
        </w:rPr>
        <w:t xml:space="preserve">be approved to participate in the SwapClear service as a </w:t>
      </w:r>
      <w:r>
        <w:rPr>
          <w:rFonts w:asciiTheme="minorHAnsi" w:hAnsiTheme="minorHAnsi" w:cstheme="minorHAnsi"/>
        </w:rPr>
        <w:t>c</w:t>
      </w:r>
      <w:r w:rsidRPr="00F95342">
        <w:rPr>
          <w:rFonts w:asciiTheme="minorHAnsi" w:hAnsiTheme="minorHAnsi" w:cstheme="minorHAnsi"/>
        </w:rPr>
        <w:t xml:space="preserve">learing </w:t>
      </w:r>
      <w:r>
        <w:rPr>
          <w:rFonts w:asciiTheme="minorHAnsi" w:hAnsiTheme="minorHAnsi" w:cstheme="minorHAnsi"/>
        </w:rPr>
        <w:t>m</w:t>
      </w:r>
      <w:r w:rsidRPr="00F95342">
        <w:rPr>
          <w:rFonts w:asciiTheme="minorHAnsi" w:hAnsiTheme="minorHAnsi" w:cstheme="minorHAnsi"/>
        </w:rPr>
        <w:t xml:space="preserve">ember or, alternatively, will need to appoint an </w:t>
      </w:r>
      <w:r>
        <w:rPr>
          <w:rFonts w:asciiTheme="minorHAnsi" w:hAnsiTheme="minorHAnsi" w:cstheme="minorHAnsi"/>
        </w:rPr>
        <w:t>a</w:t>
      </w:r>
      <w:r w:rsidRPr="00F95342">
        <w:rPr>
          <w:rFonts w:asciiTheme="minorHAnsi" w:hAnsiTheme="minorHAnsi" w:cstheme="minorHAnsi"/>
        </w:rPr>
        <w:t>gent which participates in the SwapClear service to act on its behalf.</w:t>
      </w:r>
      <w:r>
        <w:rPr>
          <w:rFonts w:asciiTheme="minorHAnsi" w:hAnsiTheme="minorHAnsi" w:cstheme="minorHAnsi"/>
        </w:rPr>
        <w:t xml:space="preserve"> It follows that it is not possible for a DSF market participant to reach expiry / delivery without having pre-arranged clearing capability for the underlying physical IRS</w:t>
      </w:r>
      <w:ins w:id="55" w:author="Marc Huglin" w:date="2014-09-03T14:18:00Z">
        <w:r w:rsidR="00F37205">
          <w:rPr>
            <w:rFonts w:asciiTheme="minorHAnsi" w:hAnsiTheme="minorHAnsi" w:cstheme="minorHAnsi"/>
          </w:rPr>
          <w:t>.</w:t>
        </w:r>
      </w:ins>
      <w:del w:id="56" w:author="Marc Huglin" w:date="2014-09-03T14:18:00Z">
        <w:r w:rsidDel="00F37205">
          <w:rPr>
            <w:rFonts w:asciiTheme="minorHAnsi" w:hAnsiTheme="minorHAnsi" w:cstheme="minorHAnsi"/>
          </w:rPr>
          <w:delText>.</w:delText>
        </w:r>
      </w:del>
    </w:p>
    <w:p w:rsidR="00AA5AB9" w:rsidRDefault="009C4FF7" w:rsidP="00AA5AB9">
      <w:pPr>
        <w:spacing w:after="120"/>
        <w:jc w:val="both"/>
        <w:rPr>
          <w:ins w:id="57" w:author="Marc Huglin" w:date="2014-09-03T14:18:00Z"/>
          <w:rFonts w:asciiTheme="minorHAnsi" w:hAnsiTheme="minorHAnsi" w:cstheme="minorHAnsi"/>
        </w:rPr>
        <w:pPrChange w:id="58" w:author="Marc Huglin" w:date="2014-09-03T14:18:00Z">
          <w:pPr>
            <w:pStyle w:val="ListParagraph"/>
            <w:numPr>
              <w:numId w:val="15"/>
            </w:numPr>
            <w:spacing w:after="100" w:afterAutospacing="1"/>
            <w:ind w:hanging="360"/>
            <w:contextualSpacing w:val="0"/>
          </w:pPr>
        </w:pPrChange>
      </w:pPr>
      <w:r>
        <w:rPr>
          <w:rFonts w:asciiTheme="minorHAnsi" w:hAnsiTheme="minorHAnsi" w:cstheme="minorHAnsi"/>
        </w:rPr>
        <w:t>A similar requirement and accompanying wording is envisaged for the NLX DSF market.</w:t>
      </w:r>
    </w:p>
    <w:p w:rsidR="00AA5AB9" w:rsidRDefault="00F37205" w:rsidP="00AA5AB9">
      <w:pPr>
        <w:spacing w:after="120"/>
        <w:jc w:val="both"/>
        <w:rPr>
          <w:ins w:id="59" w:author="Marc Huglin" w:date="2014-09-03T14:17:00Z"/>
          <w:rFonts w:ascii="Times New Roman" w:hAnsi="Times New Roman"/>
          <w:color w:val="1F497D"/>
          <w:sz w:val="22"/>
          <w:szCs w:val="22"/>
        </w:rPr>
        <w:pPrChange w:id="60" w:author="Marc Huglin" w:date="2014-09-03T14:21:00Z">
          <w:pPr>
            <w:pStyle w:val="ListParagraph"/>
            <w:numPr>
              <w:numId w:val="15"/>
            </w:numPr>
            <w:spacing w:after="100" w:afterAutospacing="1"/>
            <w:ind w:left="714" w:hanging="357"/>
            <w:contextualSpacing w:val="0"/>
          </w:pPr>
        </w:pPrChange>
      </w:pPr>
      <w:ins w:id="61" w:author="Marc Huglin" w:date="2014-09-03T14:18:00Z">
        <w:r>
          <w:rPr>
            <w:rFonts w:ascii="Times New Roman" w:hAnsi="Times New Roman"/>
            <w:color w:val="1F497D"/>
            <w:sz w:val="22"/>
            <w:szCs w:val="22"/>
          </w:rPr>
          <w:t>In order t</w:t>
        </w:r>
      </w:ins>
      <w:ins w:id="62" w:author="Marc Huglin" w:date="2014-09-03T14:17:00Z">
        <w:r w:rsidR="00AA5AB9" w:rsidRPr="00AA5AB9">
          <w:rPr>
            <w:rFonts w:ascii="Times New Roman" w:hAnsi="Times New Roman"/>
            <w:color w:val="1F497D"/>
            <w:sz w:val="22"/>
            <w:szCs w:val="22"/>
            <w:rPrChange w:id="63" w:author="Marc Huglin" w:date="2014-09-03T14:18:00Z">
              <w:rPr/>
            </w:rPrChange>
          </w:rPr>
          <w:t>o remove the risk of trades being rejected by SwapClear members,</w:t>
        </w:r>
      </w:ins>
      <w:ins w:id="64" w:author="Marc Huglin" w:date="2014-09-03T14:19:00Z">
        <w:r>
          <w:rPr>
            <w:rFonts w:ascii="Times New Roman" w:hAnsi="Times New Roman"/>
            <w:color w:val="1F497D"/>
            <w:sz w:val="22"/>
            <w:szCs w:val="22"/>
          </w:rPr>
          <w:t xml:space="preserve"> where the Swapclear member is a different legal entity to the futures clearing member</w:t>
        </w:r>
      </w:ins>
      <w:ins w:id="65" w:author="Marc Huglin" w:date="2014-09-03T14:17:00Z">
        <w:r w:rsidR="00AA5AB9" w:rsidRPr="00AA5AB9">
          <w:rPr>
            <w:rFonts w:ascii="Times New Roman" w:hAnsi="Times New Roman"/>
            <w:color w:val="1F497D"/>
            <w:sz w:val="22"/>
            <w:szCs w:val="22"/>
            <w:rPrChange w:id="66" w:author="Marc Huglin" w:date="2014-09-03T14:18:00Z">
              <w:rPr/>
            </w:rPrChange>
          </w:rPr>
          <w:t>,</w:t>
        </w:r>
        <w:r>
          <w:rPr>
            <w:rFonts w:ascii="Times New Roman" w:hAnsi="Times New Roman"/>
            <w:color w:val="1F497D"/>
            <w:sz w:val="22"/>
            <w:szCs w:val="22"/>
          </w:rPr>
          <w:t xml:space="preserve"> th</w:t>
        </w:r>
      </w:ins>
      <w:ins w:id="67" w:author="Marc Huglin" w:date="2014-09-03T14:20:00Z">
        <w:r>
          <w:rPr>
            <w:rFonts w:ascii="Times New Roman" w:hAnsi="Times New Roman"/>
            <w:color w:val="1F497D"/>
            <w:sz w:val="22"/>
            <w:szCs w:val="22"/>
          </w:rPr>
          <w:t>e delivery process</w:t>
        </w:r>
      </w:ins>
      <w:ins w:id="68" w:author="Marc Huglin" w:date="2014-09-03T14:17:00Z">
        <w:r w:rsidR="00AA5AB9" w:rsidRPr="00AA5AB9">
          <w:rPr>
            <w:rFonts w:ascii="Times New Roman" w:hAnsi="Times New Roman"/>
            <w:color w:val="1F497D"/>
            <w:sz w:val="22"/>
            <w:szCs w:val="22"/>
            <w:rPrChange w:id="69" w:author="Marc Huglin" w:date="2014-09-03T14:18:00Z">
              <w:rPr/>
            </w:rPrChange>
          </w:rPr>
          <w:t xml:space="preserve"> will be</w:t>
        </w:r>
      </w:ins>
      <w:ins w:id="70" w:author="Marc Huglin" w:date="2014-09-03T14:19:00Z">
        <w:r>
          <w:rPr>
            <w:rFonts w:ascii="Times New Roman" w:hAnsi="Times New Roman"/>
            <w:color w:val="1F497D"/>
            <w:sz w:val="22"/>
            <w:szCs w:val="22"/>
          </w:rPr>
          <w:t xml:space="preserve"> und</w:t>
        </w:r>
      </w:ins>
      <w:ins w:id="71" w:author="Marc Huglin" w:date="2014-09-03T14:20:00Z">
        <w:r>
          <w:rPr>
            <w:rFonts w:ascii="Times New Roman" w:hAnsi="Times New Roman"/>
            <w:color w:val="1F497D"/>
            <w:sz w:val="22"/>
            <w:szCs w:val="22"/>
          </w:rPr>
          <w:t>erpinned by a legal guarantee similar to an NCM/GCM agreement that exists in other services</w:t>
        </w:r>
      </w:ins>
      <w:ins w:id="72" w:author="Marc Huglin" w:date="2014-09-03T14:17:00Z">
        <w:r w:rsidR="00AA5AB9" w:rsidRPr="00AA5AB9">
          <w:rPr>
            <w:rFonts w:ascii="Times New Roman" w:hAnsi="Times New Roman"/>
            <w:color w:val="1F497D"/>
            <w:sz w:val="22"/>
            <w:szCs w:val="22"/>
            <w:rPrChange w:id="73" w:author="Marc Huglin" w:date="2014-09-03T14:18:00Z">
              <w:rPr/>
            </w:rPrChange>
          </w:rPr>
          <w:t xml:space="preserve"> </w:t>
        </w:r>
      </w:ins>
      <w:ins w:id="74" w:author="Marc Huglin" w:date="2014-09-03T14:21:00Z">
        <w:r>
          <w:rPr>
            <w:rFonts w:ascii="Times New Roman" w:hAnsi="Times New Roman"/>
            <w:color w:val="1F497D"/>
            <w:sz w:val="22"/>
            <w:szCs w:val="22"/>
          </w:rPr>
          <w:t>whereby the</w:t>
        </w:r>
        <w:r w:rsidR="00FB0A34">
          <w:rPr>
            <w:rFonts w:ascii="Times New Roman" w:hAnsi="Times New Roman"/>
            <w:color w:val="1F497D"/>
            <w:sz w:val="22"/>
            <w:szCs w:val="22"/>
          </w:rPr>
          <w:t xml:space="preserve"> SwapClear member guarantees to meet the delivery obligations of the futures participant</w:t>
        </w:r>
      </w:ins>
      <w:ins w:id="75" w:author="Marc Huglin" w:date="2014-09-03T14:28:00Z">
        <w:r w:rsidR="00FB0A34">
          <w:rPr>
            <w:rFonts w:ascii="Times New Roman" w:hAnsi="Times New Roman"/>
            <w:color w:val="1F497D"/>
            <w:sz w:val="22"/>
            <w:szCs w:val="22"/>
          </w:rPr>
          <w:t xml:space="preserve"> </w:t>
        </w:r>
      </w:ins>
      <w:ins w:id="76" w:author="David Horner" w:date="2014-09-03T15:32:00Z">
        <w:r w:rsidR="0058797E">
          <w:rPr>
            <w:rFonts w:ascii="Times New Roman" w:hAnsi="Times New Roman"/>
            <w:color w:val="1F497D"/>
            <w:sz w:val="22"/>
            <w:szCs w:val="22"/>
          </w:rPr>
          <w:t xml:space="preserve">provided they </w:t>
        </w:r>
        <w:r w:rsidR="0058797E">
          <w:rPr>
            <w:rFonts w:ascii="Times New Roman" w:hAnsi="Times New Roman"/>
            <w:color w:val="1F497D"/>
            <w:sz w:val="22"/>
            <w:szCs w:val="22"/>
          </w:rPr>
          <w:lastRenderedPageBreak/>
          <w:t xml:space="preserve">receive the </w:t>
        </w:r>
      </w:ins>
      <w:ins w:id="77" w:author="Marc Huglin" w:date="2014-09-03T14:28:00Z">
        <w:del w:id="78" w:author="David Horner" w:date="2014-09-03T15:32:00Z">
          <w:r w:rsidR="00FB0A34" w:rsidDel="0058797E">
            <w:rPr>
              <w:rFonts w:ascii="Times New Roman" w:hAnsi="Times New Roman"/>
              <w:color w:val="1F497D"/>
              <w:sz w:val="22"/>
              <w:szCs w:val="22"/>
            </w:rPr>
            <w:delText xml:space="preserve">together with </w:delText>
          </w:r>
        </w:del>
        <w:r w:rsidR="00FB0A34">
          <w:rPr>
            <w:rFonts w:ascii="Times New Roman" w:hAnsi="Times New Roman"/>
            <w:color w:val="1F497D"/>
            <w:sz w:val="22"/>
            <w:szCs w:val="22"/>
          </w:rPr>
          <w:t>applicable initial margin held</w:t>
        </w:r>
      </w:ins>
      <w:ins w:id="79" w:author="Marc Huglin" w:date="2014-09-03T14:21:00Z">
        <w:r w:rsidR="00FB0A34">
          <w:rPr>
            <w:rFonts w:ascii="Times New Roman" w:hAnsi="Times New Roman"/>
            <w:color w:val="1F497D"/>
            <w:sz w:val="22"/>
            <w:szCs w:val="22"/>
          </w:rPr>
          <w:t xml:space="preserve">. </w:t>
        </w:r>
      </w:ins>
      <w:ins w:id="80" w:author="Marc Huglin" w:date="2014-09-03T14:17:00Z">
        <w:r>
          <w:rPr>
            <w:rFonts w:ascii="Times New Roman" w:hAnsi="Times New Roman"/>
            <w:color w:val="FF0000"/>
            <w:sz w:val="22"/>
            <w:szCs w:val="22"/>
          </w:rPr>
          <w:t>We anticipate that in most cases this agreement will be between entities in the same group;  however the service will be offered to entities in different groups provided the SwapClear member is willing to sign the legal guarantee agreement</w:t>
        </w:r>
      </w:ins>
      <w:ins w:id="81" w:author="Marc Huglin" w:date="2014-09-03T14:29:00Z">
        <w:r w:rsidR="00FB0A34">
          <w:rPr>
            <w:rFonts w:ascii="Times New Roman" w:hAnsi="Times New Roman"/>
            <w:color w:val="FF0000"/>
            <w:sz w:val="22"/>
            <w:szCs w:val="22"/>
          </w:rPr>
          <w:t>.</w:t>
        </w:r>
      </w:ins>
    </w:p>
    <w:p w:rsidR="00F37205" w:rsidRPr="009C4FF7" w:rsidRDefault="00F37205" w:rsidP="009C4FF7">
      <w:pPr>
        <w:spacing w:after="120"/>
        <w:jc w:val="both"/>
        <w:rPr>
          <w:rFonts w:asciiTheme="minorHAnsi" w:hAnsiTheme="minorHAnsi" w:cstheme="minorHAnsi"/>
        </w:rPr>
      </w:pPr>
    </w:p>
    <w:p w:rsidR="009C4FF7" w:rsidRPr="006D385C" w:rsidRDefault="009C4FF7" w:rsidP="009C4FF7">
      <w:pPr>
        <w:pStyle w:val="Heading2"/>
        <w:spacing w:before="0"/>
        <w:jc w:val="both"/>
      </w:pPr>
      <w:bookmarkStart w:id="82" w:name="_Toc397077530"/>
      <w:r>
        <w:t>Delivery Margin</w:t>
      </w:r>
      <w:bookmarkEnd w:id="82"/>
    </w:p>
    <w:p w:rsidR="009C4FF7" w:rsidRDefault="009C4FF7" w:rsidP="009C4FF7">
      <w:pPr>
        <w:spacing w:after="120"/>
        <w:jc w:val="both"/>
        <w:rPr>
          <w:rFonts w:asciiTheme="minorHAnsi" w:hAnsiTheme="minorHAnsi" w:cstheme="minorHAnsi"/>
        </w:rPr>
      </w:pPr>
      <w:r>
        <w:rPr>
          <w:rFonts w:asciiTheme="minorHAnsi" w:hAnsiTheme="minorHAnsi" w:cstheme="minorHAnsi"/>
        </w:rPr>
        <w:t xml:space="preserve">As well as having pre-arranged clearing </w:t>
      </w:r>
      <w:r w:rsidRPr="00722132">
        <w:rPr>
          <w:rFonts w:asciiTheme="minorHAnsi" w:hAnsiTheme="minorHAnsi" w:cstheme="minorHAnsi"/>
          <w:b/>
          <w:i/>
        </w:rPr>
        <w:t>capability</w:t>
      </w:r>
      <w:r>
        <w:rPr>
          <w:rFonts w:asciiTheme="minorHAnsi" w:hAnsiTheme="minorHAnsi" w:cstheme="minorHAnsi"/>
        </w:rPr>
        <w:t xml:space="preserve"> for the underlying physical IRS, each </w:t>
      </w:r>
      <w:r w:rsidR="00AB708A">
        <w:rPr>
          <w:rFonts w:asciiTheme="minorHAnsi" w:hAnsiTheme="minorHAnsi" w:cstheme="minorHAnsi"/>
        </w:rPr>
        <w:t>LSEDM</w:t>
      </w:r>
      <w:r>
        <w:rPr>
          <w:rFonts w:asciiTheme="minorHAnsi" w:hAnsiTheme="minorHAnsi" w:cstheme="minorHAnsi"/>
        </w:rPr>
        <w:t xml:space="preserve"> and NLX DSF market participant will also be required to hold sufficient IM with LCHC in order to facilitate the guaranteed registration of each package of (delivered) IRS trades in SwapClear at expiry. This will be achieved by increasing the margin requirement from 2 days’ worth to either 5 days’ or 7 days’ worth (i.e. depending on whether the market participant is a member of SwapClear or not) during the period just prior to expiry.</w:t>
      </w:r>
      <w:ins w:id="83" w:author="Marc Huglin" w:date="2014-09-03T14:01:00Z">
        <w:r w:rsidR="0075321D">
          <w:rPr>
            <w:rFonts w:asciiTheme="minorHAnsi" w:hAnsiTheme="minorHAnsi" w:cstheme="minorHAnsi"/>
          </w:rPr>
          <w:t xml:space="preserve"> The total </w:t>
        </w:r>
      </w:ins>
      <w:ins w:id="84" w:author="Marc Huglin" w:date="2014-09-03T14:05:00Z">
        <w:r w:rsidR="0075321D">
          <w:rPr>
            <w:rFonts w:asciiTheme="minorHAnsi" w:hAnsiTheme="minorHAnsi" w:cstheme="minorHAnsi"/>
          </w:rPr>
          <w:t xml:space="preserve">initial </w:t>
        </w:r>
      </w:ins>
      <w:ins w:id="85" w:author="Marc Huglin" w:date="2014-09-03T14:01:00Z">
        <w:r w:rsidR="0075321D">
          <w:rPr>
            <w:rFonts w:asciiTheme="minorHAnsi" w:hAnsiTheme="minorHAnsi" w:cstheme="minorHAnsi"/>
          </w:rPr>
          <w:t xml:space="preserve">margin that is then held </w:t>
        </w:r>
      </w:ins>
      <w:ins w:id="86" w:author="Marc Huglin" w:date="2014-09-03T14:05:00Z">
        <w:r w:rsidR="0075321D">
          <w:rPr>
            <w:rFonts w:asciiTheme="minorHAnsi" w:hAnsiTheme="minorHAnsi" w:cstheme="minorHAnsi"/>
          </w:rPr>
          <w:t xml:space="preserve">in relation to the deliverable position </w:t>
        </w:r>
      </w:ins>
      <w:ins w:id="87" w:author="Marc Huglin" w:date="2014-09-03T14:01:00Z">
        <w:r w:rsidR="0075321D">
          <w:rPr>
            <w:rFonts w:asciiTheme="minorHAnsi" w:hAnsiTheme="minorHAnsi" w:cstheme="minorHAnsi"/>
          </w:rPr>
          <w:t xml:space="preserve">will be </w:t>
        </w:r>
      </w:ins>
      <w:ins w:id="88" w:author="Marc Huglin" w:date="2014-09-03T14:03:00Z">
        <w:r w:rsidR="0075321D">
          <w:rPr>
            <w:rFonts w:asciiTheme="minorHAnsi" w:hAnsiTheme="minorHAnsi" w:cstheme="minorHAnsi"/>
          </w:rPr>
          <w:t>transferred</w:t>
        </w:r>
      </w:ins>
      <w:ins w:id="89" w:author="Marc Huglin" w:date="2014-09-03T14:01:00Z">
        <w:r w:rsidR="0075321D">
          <w:rPr>
            <w:rFonts w:asciiTheme="minorHAnsi" w:hAnsiTheme="minorHAnsi" w:cstheme="minorHAnsi"/>
          </w:rPr>
          <w:t xml:space="preserve"> </w:t>
        </w:r>
      </w:ins>
      <w:ins w:id="90" w:author="Marc Huglin" w:date="2014-09-03T14:03:00Z">
        <w:r w:rsidR="0075321D">
          <w:rPr>
            <w:rFonts w:asciiTheme="minorHAnsi" w:hAnsiTheme="minorHAnsi" w:cstheme="minorHAnsi"/>
          </w:rPr>
          <w:t xml:space="preserve">into and be regarded as SwapClear margin simultaneously to the </w:t>
        </w:r>
      </w:ins>
      <w:ins w:id="91" w:author="Marc Huglin" w:date="2014-09-03T14:06:00Z">
        <w:r w:rsidR="0075321D">
          <w:rPr>
            <w:rFonts w:asciiTheme="minorHAnsi" w:hAnsiTheme="minorHAnsi" w:cstheme="minorHAnsi"/>
          </w:rPr>
          <w:t>registration</w:t>
        </w:r>
      </w:ins>
      <w:ins w:id="92" w:author="Marc Huglin" w:date="2014-09-03T14:03:00Z">
        <w:r w:rsidR="0075321D">
          <w:rPr>
            <w:rFonts w:asciiTheme="minorHAnsi" w:hAnsiTheme="minorHAnsi" w:cstheme="minorHAnsi"/>
          </w:rPr>
          <w:t xml:space="preserve"> of the</w:t>
        </w:r>
      </w:ins>
      <w:ins w:id="93" w:author="Marc Huglin" w:date="2014-09-03T14:05:00Z">
        <w:r w:rsidR="0075321D">
          <w:rPr>
            <w:rFonts w:asciiTheme="minorHAnsi" w:hAnsiTheme="minorHAnsi" w:cstheme="minorHAnsi"/>
          </w:rPr>
          <w:t xml:space="preserve"> new </w:t>
        </w:r>
      </w:ins>
      <w:ins w:id="94" w:author="Marc Huglin" w:date="2014-09-03T14:03:00Z">
        <w:r w:rsidR="0075321D">
          <w:rPr>
            <w:rFonts w:asciiTheme="minorHAnsi" w:hAnsiTheme="minorHAnsi" w:cstheme="minorHAnsi"/>
          </w:rPr>
          <w:t>Swap</w:t>
        </w:r>
      </w:ins>
      <w:ins w:id="95" w:author="Marc Huglin" w:date="2014-09-03T14:05:00Z">
        <w:r w:rsidR="0075321D">
          <w:rPr>
            <w:rFonts w:asciiTheme="minorHAnsi" w:hAnsiTheme="minorHAnsi" w:cstheme="minorHAnsi"/>
          </w:rPr>
          <w:t>Clear</w:t>
        </w:r>
      </w:ins>
      <w:ins w:id="96" w:author="Marc Huglin" w:date="2014-09-03T14:03:00Z">
        <w:r w:rsidR="0075321D">
          <w:rPr>
            <w:rFonts w:asciiTheme="minorHAnsi" w:hAnsiTheme="minorHAnsi" w:cstheme="minorHAnsi"/>
          </w:rPr>
          <w:t xml:space="preserve"> transaction</w:t>
        </w:r>
      </w:ins>
      <w:ins w:id="97" w:author="Marc Huglin" w:date="2014-09-03T14:05:00Z">
        <w:r w:rsidR="0075321D">
          <w:rPr>
            <w:rFonts w:asciiTheme="minorHAnsi" w:hAnsiTheme="minorHAnsi" w:cstheme="minorHAnsi"/>
          </w:rPr>
          <w:t>.</w:t>
        </w:r>
      </w:ins>
      <w:r>
        <w:rPr>
          <w:rFonts w:asciiTheme="minorHAnsi" w:hAnsiTheme="minorHAnsi" w:cstheme="minorHAnsi"/>
        </w:rPr>
        <w:t xml:space="preserve"> The mechanism for doing so is based on the existing Listed Rates delivery margin methodology i.e. as implemented for NLX </w:t>
      </w:r>
      <w:r w:rsidR="002F7305">
        <w:rPr>
          <w:rFonts w:asciiTheme="minorHAnsi" w:hAnsiTheme="minorHAnsi" w:cstheme="minorHAnsi"/>
        </w:rPr>
        <w:t xml:space="preserve">government </w:t>
      </w:r>
      <w:r>
        <w:rPr>
          <w:rFonts w:asciiTheme="minorHAnsi" w:hAnsiTheme="minorHAnsi" w:cstheme="minorHAnsi"/>
        </w:rPr>
        <w:t>bond future deliveries.</w:t>
      </w:r>
    </w:p>
    <w:p w:rsidR="009C4FF7" w:rsidRDefault="009C4FF7" w:rsidP="009C4FF7">
      <w:pPr>
        <w:spacing w:after="120"/>
        <w:jc w:val="both"/>
        <w:rPr>
          <w:rFonts w:asciiTheme="minorHAnsi" w:hAnsiTheme="minorHAnsi" w:cstheme="minorHAnsi"/>
          <w:szCs w:val="20"/>
        </w:rPr>
      </w:pPr>
      <w:r>
        <w:rPr>
          <w:rFonts w:asciiTheme="minorHAnsi" w:hAnsiTheme="minorHAnsi" w:cstheme="minorHAnsi"/>
        </w:rPr>
        <w:t xml:space="preserve">As described in section 4.2.2 above, the latter involves defining a sub-portfolio of </w:t>
      </w:r>
      <w:r w:rsidR="002F7305">
        <w:rPr>
          <w:rFonts w:asciiTheme="minorHAnsi" w:hAnsiTheme="minorHAnsi" w:cstheme="minorHAnsi"/>
        </w:rPr>
        <w:t xml:space="preserve">government </w:t>
      </w:r>
      <w:r>
        <w:rPr>
          <w:rFonts w:asciiTheme="minorHAnsi" w:hAnsiTheme="minorHAnsi" w:cstheme="minorHAnsi"/>
        </w:rPr>
        <w:t xml:space="preserve">bond future positions that are in delivery phase (i.e. “tendered”) and margining them separately to the rest of the relevant member’s open positions. Adopting the same approach for about-to-expire DSF contracts involves defining 6 further sub-portfolios for each account (i.e. one for each combination of market and currency) and margining these separately to (a) each other, (b) any prevailing </w:t>
      </w:r>
      <w:r w:rsidR="002F7305">
        <w:rPr>
          <w:rFonts w:asciiTheme="minorHAnsi" w:hAnsiTheme="minorHAnsi" w:cstheme="minorHAnsi"/>
        </w:rPr>
        <w:t xml:space="preserve">government </w:t>
      </w:r>
      <w:r>
        <w:rPr>
          <w:rFonts w:asciiTheme="minorHAnsi" w:hAnsiTheme="minorHAnsi" w:cstheme="minorHAnsi"/>
        </w:rPr>
        <w:t xml:space="preserve">bond future delivery sub-portfolio(s) and (c) the remaining portfolio of </w:t>
      </w:r>
      <w:r>
        <w:rPr>
          <w:rFonts w:asciiTheme="minorHAnsi" w:hAnsiTheme="minorHAnsi" w:cstheme="minorHAnsi"/>
          <w:szCs w:val="20"/>
        </w:rPr>
        <w:t>open positions.</w:t>
      </w:r>
    </w:p>
    <w:p w:rsidR="009C4FF7" w:rsidRPr="00205DE8" w:rsidRDefault="009C4FF7" w:rsidP="009C4FF7">
      <w:pPr>
        <w:spacing w:after="120"/>
        <w:jc w:val="both"/>
        <w:rPr>
          <w:rFonts w:asciiTheme="minorHAnsi" w:hAnsiTheme="minorHAnsi" w:cstheme="minorHAnsi"/>
        </w:rPr>
      </w:pPr>
      <w:r w:rsidRPr="00900EF1">
        <w:rPr>
          <w:rFonts w:asciiTheme="minorHAnsi" w:hAnsiTheme="minorHAnsi" w:cstheme="minorHAnsi"/>
          <w:szCs w:val="20"/>
        </w:rPr>
        <w:t xml:space="preserve">Having established the relevant sub-portfolios, a margin multiplier of </w:t>
      </w:r>
      <m:oMath>
        <m:rad>
          <m:radPr>
            <m:degHide m:val="on"/>
            <m:ctrlPr>
              <w:rPr>
                <w:rFonts w:ascii="Cambria Math" w:hAnsi="Cambria Math"/>
                <w:i/>
                <w:szCs w:val="20"/>
              </w:rPr>
            </m:ctrlPr>
          </m:radPr>
          <m:deg/>
          <m:e>
            <m:f>
              <m:fPr>
                <m:type m:val="lin"/>
                <m:ctrlPr>
                  <w:rPr>
                    <w:rFonts w:ascii="Cambria Math" w:hAnsi="Cambria Math"/>
                    <w:i/>
                    <w:szCs w:val="20"/>
                  </w:rPr>
                </m:ctrlPr>
              </m:fPr>
              <m:num>
                <m:r>
                  <w:rPr>
                    <w:rFonts w:ascii="Cambria Math" w:hAnsi="Cambria Math"/>
                    <w:szCs w:val="20"/>
                  </w:rPr>
                  <m:t>5</m:t>
                </m:r>
              </m:num>
              <m:den>
                <m:r>
                  <w:rPr>
                    <w:rFonts w:ascii="Cambria Math" w:hAnsi="Cambria Math"/>
                    <w:szCs w:val="20"/>
                  </w:rPr>
                  <m:t>2</m:t>
                </m:r>
              </m:den>
            </m:f>
          </m:e>
        </m:rad>
      </m:oMath>
      <w:r>
        <w:rPr>
          <w:szCs w:val="20"/>
        </w:rPr>
        <w:t xml:space="preserve"> or </w:t>
      </w:r>
      <m:oMath>
        <m:rad>
          <m:radPr>
            <m:degHide m:val="on"/>
            <m:ctrlPr>
              <w:rPr>
                <w:rFonts w:ascii="Cambria Math" w:hAnsi="Cambria Math"/>
                <w:i/>
                <w:szCs w:val="20"/>
              </w:rPr>
            </m:ctrlPr>
          </m:radPr>
          <m:deg/>
          <m:e>
            <m:f>
              <m:fPr>
                <m:type m:val="lin"/>
                <m:ctrlPr>
                  <w:rPr>
                    <w:rFonts w:ascii="Cambria Math" w:hAnsi="Cambria Math"/>
                    <w:i/>
                    <w:szCs w:val="20"/>
                  </w:rPr>
                </m:ctrlPr>
              </m:fPr>
              <m:num>
                <m:r>
                  <w:rPr>
                    <w:rFonts w:ascii="Cambria Math" w:hAnsi="Cambria Math"/>
                    <w:szCs w:val="20"/>
                  </w:rPr>
                  <m:t>7</m:t>
                </m:r>
              </m:num>
              <m:den>
                <m:r>
                  <w:rPr>
                    <w:rFonts w:ascii="Cambria Math" w:hAnsi="Cambria Math"/>
                    <w:szCs w:val="20"/>
                  </w:rPr>
                  <m:t>2</m:t>
                </m:r>
              </m:den>
            </m:f>
          </m:e>
        </m:rad>
      </m:oMath>
      <w:r w:rsidRPr="00900EF1">
        <w:rPr>
          <w:szCs w:val="20"/>
        </w:rPr>
        <w:t xml:space="preserve"> </w:t>
      </w:r>
      <w:r>
        <w:rPr>
          <w:szCs w:val="20"/>
        </w:rPr>
        <w:t>is applied to each expiry / delivery package 2 business days prior to expiry.</w:t>
      </w:r>
    </w:p>
    <w:p w:rsidR="009C4FF7" w:rsidRDefault="009C4FF7" w:rsidP="009C4FF7">
      <w:pPr>
        <w:spacing w:after="120"/>
        <w:jc w:val="both"/>
        <w:rPr>
          <w:rFonts w:asciiTheme="minorHAnsi" w:hAnsiTheme="minorHAnsi" w:cstheme="minorHAnsi"/>
        </w:rPr>
      </w:pPr>
      <w:r>
        <w:t xml:space="preserve">All this ensures that – upon expiry – each package of </w:t>
      </w:r>
      <w:r>
        <w:rPr>
          <w:rFonts w:asciiTheme="minorHAnsi" w:hAnsiTheme="minorHAnsi" w:cstheme="minorHAnsi"/>
        </w:rPr>
        <w:t>(delivered) IRS trades has a specifically calculated sub-portfolio IM that corresponds to the specific requirements of SwapClear i.e. 5 days’ or 7 days’ worth depending on nature of the destination account.</w:t>
      </w:r>
    </w:p>
    <w:p w:rsidR="009C4FF7" w:rsidRDefault="009C4FF7" w:rsidP="009C4FF7">
      <w:pPr>
        <w:jc w:val="both"/>
        <w:rPr>
          <w:rFonts w:asciiTheme="minorHAnsi" w:hAnsiTheme="minorHAnsi" w:cstheme="minorHAnsi"/>
        </w:rPr>
      </w:pPr>
      <w:r>
        <w:rPr>
          <w:rFonts w:asciiTheme="minorHAnsi" w:hAnsiTheme="minorHAnsi" w:cstheme="minorHAnsi"/>
        </w:rPr>
        <w:t>The various packages and their corresponding expiry dates / times are as follows:</w:t>
      </w:r>
    </w:p>
    <w:tbl>
      <w:tblPr>
        <w:tblW w:w="0" w:type="auto"/>
        <w:tblLook w:val="04A0"/>
      </w:tblPr>
      <w:tblGrid>
        <w:gridCol w:w="392"/>
        <w:gridCol w:w="4111"/>
        <w:gridCol w:w="1346"/>
        <w:gridCol w:w="1347"/>
        <w:gridCol w:w="2410"/>
      </w:tblGrid>
      <w:tr w:rsidR="009C4FF7" w:rsidTr="001067BE">
        <w:trPr>
          <w:trHeight w:val="360"/>
        </w:trPr>
        <w:tc>
          <w:tcPr>
            <w:tcW w:w="392" w:type="dxa"/>
            <w:tcBorders>
              <w:top w:val="nil"/>
              <w:left w:val="nil"/>
              <w:bottom w:val="nil"/>
              <w:right w:val="single" w:sz="4" w:space="0" w:color="auto"/>
            </w:tcBorders>
            <w:shd w:val="clear" w:color="auto" w:fill="auto"/>
          </w:tcPr>
          <w:p w:rsidR="009C4FF7" w:rsidRPr="00685B23" w:rsidRDefault="009C4FF7" w:rsidP="009C4FF7">
            <w:pPr>
              <w:spacing w:after="120"/>
              <w:jc w:val="both"/>
              <w:rPr>
                <w:rFonts w:asciiTheme="minorHAnsi" w:hAnsiTheme="minorHAnsi" w:cstheme="minorHAnsi"/>
                <w:b/>
              </w:rPr>
            </w:pP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C4FF7" w:rsidRPr="00685B23" w:rsidRDefault="009C4FF7" w:rsidP="009C4FF7">
            <w:pPr>
              <w:spacing w:after="120"/>
              <w:jc w:val="both"/>
              <w:rPr>
                <w:rFonts w:asciiTheme="minorHAnsi" w:hAnsiTheme="minorHAnsi" w:cstheme="minorHAnsi"/>
                <w:b/>
              </w:rPr>
            </w:pPr>
            <w:r w:rsidRPr="00685B23">
              <w:rPr>
                <w:rFonts w:asciiTheme="minorHAnsi" w:hAnsiTheme="minorHAnsi" w:cstheme="minorHAnsi"/>
                <w:b/>
              </w:rPr>
              <w:t>London Time</w:t>
            </w:r>
            <w:r>
              <w:rPr>
                <w:rFonts w:asciiTheme="minorHAnsi" w:hAnsiTheme="minorHAnsi" w:cstheme="minorHAnsi"/>
                <w:b/>
              </w:rPr>
              <w:t xml:space="preserve"> / Date in Delivery Month</w:t>
            </w:r>
          </w:p>
        </w:tc>
        <w:tc>
          <w:tcPr>
            <w:tcW w:w="13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C4FF7" w:rsidRPr="00685B23" w:rsidRDefault="009C4FF7" w:rsidP="009C4FF7">
            <w:pPr>
              <w:spacing w:after="120"/>
              <w:jc w:val="both"/>
              <w:rPr>
                <w:rFonts w:asciiTheme="minorHAnsi" w:hAnsiTheme="minorHAnsi" w:cstheme="minorHAnsi"/>
                <w:b/>
              </w:rPr>
            </w:pPr>
            <w:r w:rsidRPr="00685B23">
              <w:rPr>
                <w:rFonts w:asciiTheme="minorHAnsi" w:hAnsiTheme="minorHAnsi" w:cstheme="minorHAnsi"/>
                <w:b/>
              </w:rPr>
              <w:t>Market</w:t>
            </w:r>
          </w:p>
        </w:tc>
        <w:tc>
          <w:tcPr>
            <w:tcW w:w="13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C4FF7" w:rsidRPr="00685B23" w:rsidRDefault="009C4FF7" w:rsidP="009C4FF7">
            <w:pPr>
              <w:spacing w:after="120"/>
              <w:jc w:val="both"/>
              <w:rPr>
                <w:rFonts w:asciiTheme="minorHAnsi" w:hAnsiTheme="minorHAnsi" w:cstheme="minorHAnsi"/>
                <w:b/>
              </w:rPr>
            </w:pPr>
            <w:r w:rsidRPr="00685B23">
              <w:rPr>
                <w:rFonts w:asciiTheme="minorHAnsi" w:hAnsiTheme="minorHAnsi" w:cstheme="minorHAnsi"/>
                <w:b/>
              </w:rPr>
              <w:t>Currency</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C4FF7" w:rsidRPr="00685B23" w:rsidRDefault="009C4FF7" w:rsidP="009C4FF7">
            <w:pPr>
              <w:spacing w:after="120"/>
              <w:jc w:val="both"/>
              <w:rPr>
                <w:rFonts w:asciiTheme="minorHAnsi" w:hAnsiTheme="minorHAnsi" w:cstheme="minorHAnsi"/>
                <w:b/>
              </w:rPr>
            </w:pPr>
            <w:r>
              <w:rPr>
                <w:rFonts w:asciiTheme="minorHAnsi" w:hAnsiTheme="minorHAnsi" w:cstheme="minorHAnsi"/>
                <w:b/>
              </w:rPr>
              <w:t>Contracts in Package</w:t>
            </w:r>
          </w:p>
        </w:tc>
      </w:tr>
      <w:tr w:rsidR="009C4FF7" w:rsidTr="001067BE">
        <w:trPr>
          <w:trHeight w:val="360"/>
        </w:trPr>
        <w:tc>
          <w:tcPr>
            <w:tcW w:w="392" w:type="dxa"/>
            <w:tcBorders>
              <w:top w:val="nil"/>
              <w:left w:val="nil"/>
              <w:bottom w:val="nil"/>
              <w:right w:val="single" w:sz="4" w:space="0" w:color="auto"/>
            </w:tcBorders>
            <w:shd w:val="clear" w:color="auto" w:fill="auto"/>
          </w:tcPr>
          <w:p w:rsidR="009C4FF7" w:rsidRPr="006D385C" w:rsidRDefault="009C4FF7" w:rsidP="009C4FF7">
            <w:pPr>
              <w:spacing w:after="120"/>
              <w:jc w:val="both"/>
              <w:rPr>
                <w:rFonts w:asciiTheme="minorHAnsi" w:hAnsiTheme="minorHAnsi" w:cstheme="minorHAnsi"/>
                <w:szCs w:val="20"/>
              </w:rPr>
            </w:pPr>
            <w:r>
              <w:rPr>
                <w:rFonts w:asciiTheme="minorHAnsi" w:hAnsiTheme="minorHAnsi" w:cstheme="minorHAnsi"/>
                <w:szCs w:val="20"/>
              </w:rPr>
              <w:t>1</w:t>
            </w:r>
          </w:p>
        </w:tc>
        <w:tc>
          <w:tcPr>
            <w:tcW w:w="411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sidRPr="006D385C">
              <w:rPr>
                <w:rFonts w:asciiTheme="minorHAnsi" w:hAnsiTheme="minorHAnsi" w:cstheme="minorHAnsi"/>
                <w:szCs w:val="20"/>
              </w:rPr>
              <w:t>9am</w:t>
            </w:r>
            <w:r>
              <w:rPr>
                <w:rFonts w:asciiTheme="minorHAnsi" w:hAnsiTheme="minorHAnsi" w:cstheme="minorHAnsi"/>
                <w:szCs w:val="20"/>
              </w:rPr>
              <w:t xml:space="preserve"> / 2 days prior to 3</w:t>
            </w:r>
            <w:r w:rsidRPr="00685B23">
              <w:rPr>
                <w:rFonts w:asciiTheme="minorHAnsi" w:hAnsiTheme="minorHAnsi" w:cstheme="minorHAnsi"/>
                <w:szCs w:val="20"/>
                <w:vertAlign w:val="superscript"/>
              </w:rPr>
              <w:t>rd</w:t>
            </w:r>
            <w:r>
              <w:rPr>
                <w:rFonts w:asciiTheme="minorHAnsi" w:hAnsiTheme="minorHAnsi" w:cstheme="minorHAnsi"/>
                <w:szCs w:val="20"/>
              </w:rPr>
              <w:t xml:space="preserve"> Weds</w:t>
            </w:r>
          </w:p>
        </w:tc>
        <w:tc>
          <w:tcPr>
            <w:tcW w:w="1346" w:type="dxa"/>
            <w:tcBorders>
              <w:top w:val="single" w:sz="4" w:space="0" w:color="auto"/>
              <w:left w:val="single" w:sz="4" w:space="0" w:color="auto"/>
              <w:bottom w:val="single" w:sz="4" w:space="0" w:color="auto"/>
              <w:right w:val="single" w:sz="4" w:space="0" w:color="auto"/>
            </w:tcBorders>
          </w:tcPr>
          <w:p w:rsidR="009C4FF7" w:rsidRDefault="00AB708A" w:rsidP="009C4FF7">
            <w:pPr>
              <w:spacing w:after="120"/>
              <w:jc w:val="both"/>
              <w:rPr>
                <w:rFonts w:asciiTheme="minorHAnsi" w:hAnsiTheme="minorHAnsi" w:cstheme="minorHAnsi"/>
              </w:rPr>
            </w:pPr>
            <w:r>
              <w:rPr>
                <w:rFonts w:asciiTheme="minorHAnsi" w:hAnsiTheme="minorHAnsi" w:cstheme="minorHAnsi"/>
              </w:rPr>
              <w:t>LSEDM</w:t>
            </w:r>
          </w:p>
        </w:tc>
        <w:tc>
          <w:tcPr>
            <w:tcW w:w="1347"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t>EUR</w:t>
            </w:r>
          </w:p>
        </w:tc>
        <w:tc>
          <w:tcPr>
            <w:tcW w:w="2410"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sidRPr="00685B23">
              <w:rPr>
                <w:rFonts w:asciiTheme="minorHAnsi" w:hAnsiTheme="minorHAnsi" w:cstheme="minorHAnsi"/>
              </w:rPr>
              <w:t>2Y, 5Y, 10Y</w:t>
            </w:r>
            <w:r>
              <w:rPr>
                <w:rFonts w:asciiTheme="minorHAnsi" w:hAnsiTheme="minorHAnsi" w:cstheme="minorHAnsi"/>
              </w:rPr>
              <w:t>, 30Y</w:t>
            </w:r>
          </w:p>
        </w:tc>
      </w:tr>
      <w:tr w:rsidR="009C4FF7" w:rsidTr="001067BE">
        <w:trPr>
          <w:trHeight w:val="360"/>
        </w:trPr>
        <w:tc>
          <w:tcPr>
            <w:tcW w:w="392" w:type="dxa"/>
            <w:tcBorders>
              <w:top w:val="nil"/>
              <w:left w:val="nil"/>
              <w:bottom w:val="nil"/>
              <w:right w:val="single" w:sz="4" w:space="0" w:color="auto"/>
            </w:tcBorders>
            <w:shd w:val="clear" w:color="auto" w:fill="auto"/>
          </w:tcPr>
          <w:p w:rsidR="009C4FF7" w:rsidRDefault="009C4FF7" w:rsidP="009C4FF7">
            <w:pPr>
              <w:spacing w:after="120"/>
              <w:jc w:val="both"/>
              <w:rPr>
                <w:rFonts w:asciiTheme="minorHAnsi" w:hAnsiTheme="minorHAnsi" w:cstheme="minorHAnsi"/>
                <w:szCs w:val="20"/>
              </w:rPr>
            </w:pPr>
            <w:r>
              <w:rPr>
                <w:rFonts w:asciiTheme="minorHAnsi" w:hAnsiTheme="minorHAnsi" w:cstheme="minorHAnsi"/>
                <w:szCs w:val="20"/>
              </w:rPr>
              <w:t>2</w:t>
            </w:r>
          </w:p>
        </w:tc>
        <w:tc>
          <w:tcPr>
            <w:tcW w:w="411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szCs w:val="20"/>
              </w:rPr>
              <w:t>2p</w:t>
            </w:r>
            <w:r w:rsidRPr="006D385C">
              <w:rPr>
                <w:rFonts w:asciiTheme="minorHAnsi" w:hAnsiTheme="minorHAnsi" w:cstheme="minorHAnsi"/>
                <w:szCs w:val="20"/>
              </w:rPr>
              <w:t>m</w:t>
            </w:r>
            <w:r>
              <w:rPr>
                <w:rFonts w:asciiTheme="minorHAnsi" w:hAnsiTheme="minorHAnsi" w:cstheme="minorHAnsi"/>
                <w:szCs w:val="20"/>
              </w:rPr>
              <w:t xml:space="preserve"> / 2 days prior to 3</w:t>
            </w:r>
            <w:r w:rsidRPr="00685B23">
              <w:rPr>
                <w:rFonts w:asciiTheme="minorHAnsi" w:hAnsiTheme="minorHAnsi" w:cstheme="minorHAnsi"/>
                <w:szCs w:val="20"/>
                <w:vertAlign w:val="superscript"/>
              </w:rPr>
              <w:t>rd</w:t>
            </w:r>
            <w:r>
              <w:rPr>
                <w:rFonts w:asciiTheme="minorHAnsi" w:hAnsiTheme="minorHAnsi" w:cstheme="minorHAnsi"/>
                <w:szCs w:val="20"/>
              </w:rPr>
              <w:t xml:space="preserve"> Weds</w:t>
            </w:r>
          </w:p>
        </w:tc>
        <w:tc>
          <w:tcPr>
            <w:tcW w:w="1346" w:type="dxa"/>
            <w:tcBorders>
              <w:top w:val="single" w:sz="4" w:space="0" w:color="auto"/>
              <w:left w:val="single" w:sz="4" w:space="0" w:color="auto"/>
              <w:bottom w:val="single" w:sz="4" w:space="0" w:color="auto"/>
              <w:right w:val="single" w:sz="4" w:space="0" w:color="auto"/>
            </w:tcBorders>
          </w:tcPr>
          <w:p w:rsidR="009C4FF7" w:rsidRDefault="00AB708A" w:rsidP="009C4FF7">
            <w:pPr>
              <w:spacing w:after="120"/>
              <w:jc w:val="both"/>
              <w:rPr>
                <w:rFonts w:asciiTheme="minorHAnsi" w:hAnsiTheme="minorHAnsi" w:cstheme="minorHAnsi"/>
              </w:rPr>
            </w:pPr>
            <w:r>
              <w:rPr>
                <w:rFonts w:asciiTheme="minorHAnsi" w:hAnsiTheme="minorHAnsi" w:cstheme="minorHAnsi"/>
              </w:rPr>
              <w:t>LSEDM</w:t>
            </w:r>
          </w:p>
        </w:tc>
        <w:tc>
          <w:tcPr>
            <w:tcW w:w="1347"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t>USD</w:t>
            </w:r>
          </w:p>
        </w:tc>
        <w:tc>
          <w:tcPr>
            <w:tcW w:w="2410"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sidRPr="00685B23">
              <w:rPr>
                <w:rFonts w:asciiTheme="minorHAnsi" w:hAnsiTheme="minorHAnsi" w:cstheme="minorHAnsi"/>
              </w:rPr>
              <w:t>2Y, 5Y, 10Y</w:t>
            </w:r>
            <w:r>
              <w:rPr>
                <w:rFonts w:asciiTheme="minorHAnsi" w:hAnsiTheme="minorHAnsi" w:cstheme="minorHAnsi"/>
              </w:rPr>
              <w:t>, 30Y</w:t>
            </w:r>
          </w:p>
        </w:tc>
      </w:tr>
      <w:tr w:rsidR="009C4FF7" w:rsidTr="001067BE">
        <w:trPr>
          <w:trHeight w:val="360"/>
        </w:trPr>
        <w:tc>
          <w:tcPr>
            <w:tcW w:w="392" w:type="dxa"/>
            <w:tcBorders>
              <w:top w:val="nil"/>
              <w:left w:val="nil"/>
              <w:bottom w:val="nil"/>
              <w:right w:val="single" w:sz="4" w:space="0" w:color="auto"/>
            </w:tcBorders>
            <w:shd w:val="clear" w:color="auto" w:fill="auto"/>
          </w:tcPr>
          <w:p w:rsidR="009C4FF7" w:rsidRDefault="009C4FF7" w:rsidP="009C4FF7">
            <w:pPr>
              <w:spacing w:after="120"/>
              <w:jc w:val="both"/>
              <w:rPr>
                <w:rFonts w:asciiTheme="minorHAnsi" w:hAnsiTheme="minorHAnsi" w:cstheme="minorHAnsi"/>
                <w:szCs w:val="20"/>
              </w:rPr>
            </w:pPr>
            <w:r>
              <w:rPr>
                <w:rFonts w:asciiTheme="minorHAnsi" w:hAnsiTheme="minorHAnsi" w:cstheme="minorHAnsi"/>
                <w:szCs w:val="20"/>
              </w:rPr>
              <w:t>3</w:t>
            </w:r>
          </w:p>
        </w:tc>
        <w:tc>
          <w:tcPr>
            <w:tcW w:w="411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szCs w:val="20"/>
              </w:rPr>
              <w:t>4.15pm / 2 days prior to 3</w:t>
            </w:r>
            <w:r w:rsidRPr="00685B23">
              <w:rPr>
                <w:rFonts w:asciiTheme="minorHAnsi" w:hAnsiTheme="minorHAnsi" w:cstheme="minorHAnsi"/>
                <w:szCs w:val="20"/>
                <w:vertAlign w:val="superscript"/>
              </w:rPr>
              <w:t>rd</w:t>
            </w:r>
            <w:r>
              <w:rPr>
                <w:rFonts w:asciiTheme="minorHAnsi" w:hAnsiTheme="minorHAnsi" w:cstheme="minorHAnsi"/>
                <w:szCs w:val="20"/>
              </w:rPr>
              <w:t xml:space="preserve"> Weds</w:t>
            </w:r>
          </w:p>
        </w:tc>
        <w:tc>
          <w:tcPr>
            <w:tcW w:w="1346"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t>NLX</w:t>
            </w:r>
          </w:p>
        </w:tc>
        <w:tc>
          <w:tcPr>
            <w:tcW w:w="1347"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t>EUR</w:t>
            </w:r>
          </w:p>
        </w:tc>
        <w:tc>
          <w:tcPr>
            <w:tcW w:w="2410"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sidRPr="00685B23">
              <w:rPr>
                <w:rFonts w:asciiTheme="minorHAnsi" w:hAnsiTheme="minorHAnsi" w:cstheme="minorHAnsi"/>
              </w:rPr>
              <w:t>2Y, 5Y, 10Y</w:t>
            </w:r>
          </w:p>
        </w:tc>
      </w:tr>
      <w:tr w:rsidR="009C4FF7" w:rsidTr="001067BE">
        <w:trPr>
          <w:trHeight w:val="360"/>
        </w:trPr>
        <w:tc>
          <w:tcPr>
            <w:tcW w:w="392" w:type="dxa"/>
            <w:tcBorders>
              <w:top w:val="nil"/>
              <w:left w:val="nil"/>
              <w:bottom w:val="nil"/>
              <w:right w:val="single" w:sz="4" w:space="0" w:color="auto"/>
            </w:tcBorders>
            <w:shd w:val="clear" w:color="auto" w:fill="auto"/>
          </w:tcPr>
          <w:p w:rsidR="009C4FF7" w:rsidRDefault="009C4FF7" w:rsidP="009C4FF7">
            <w:pPr>
              <w:spacing w:after="120"/>
              <w:jc w:val="both"/>
              <w:rPr>
                <w:rFonts w:asciiTheme="minorHAnsi" w:hAnsiTheme="minorHAnsi" w:cstheme="minorHAnsi"/>
                <w:szCs w:val="20"/>
              </w:rPr>
            </w:pPr>
            <w:r>
              <w:rPr>
                <w:rFonts w:asciiTheme="minorHAnsi" w:hAnsiTheme="minorHAnsi" w:cstheme="minorHAnsi"/>
                <w:szCs w:val="20"/>
              </w:rPr>
              <w:t>4</w:t>
            </w:r>
          </w:p>
        </w:tc>
        <w:tc>
          <w:tcPr>
            <w:tcW w:w="411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szCs w:val="20"/>
              </w:rPr>
              <w:t>8p</w:t>
            </w:r>
            <w:r w:rsidRPr="006D385C">
              <w:rPr>
                <w:rFonts w:asciiTheme="minorHAnsi" w:hAnsiTheme="minorHAnsi" w:cstheme="minorHAnsi"/>
                <w:szCs w:val="20"/>
              </w:rPr>
              <w:t>m</w:t>
            </w:r>
            <w:r>
              <w:rPr>
                <w:rFonts w:asciiTheme="minorHAnsi" w:hAnsiTheme="minorHAnsi" w:cstheme="minorHAnsi"/>
                <w:szCs w:val="20"/>
              </w:rPr>
              <w:t xml:space="preserve"> / 2 days prior to 3</w:t>
            </w:r>
            <w:r w:rsidRPr="00685B23">
              <w:rPr>
                <w:rFonts w:asciiTheme="minorHAnsi" w:hAnsiTheme="minorHAnsi" w:cstheme="minorHAnsi"/>
                <w:szCs w:val="20"/>
                <w:vertAlign w:val="superscript"/>
              </w:rPr>
              <w:t>rd</w:t>
            </w:r>
            <w:r>
              <w:rPr>
                <w:rFonts w:asciiTheme="minorHAnsi" w:hAnsiTheme="minorHAnsi" w:cstheme="minorHAnsi"/>
                <w:szCs w:val="20"/>
              </w:rPr>
              <w:t xml:space="preserve"> Weds</w:t>
            </w:r>
          </w:p>
        </w:tc>
        <w:tc>
          <w:tcPr>
            <w:tcW w:w="1346"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t>NLX</w:t>
            </w:r>
          </w:p>
        </w:tc>
        <w:tc>
          <w:tcPr>
            <w:tcW w:w="1347"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t>USD</w:t>
            </w:r>
          </w:p>
        </w:tc>
        <w:tc>
          <w:tcPr>
            <w:tcW w:w="2410"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sidRPr="00685B23">
              <w:rPr>
                <w:rFonts w:asciiTheme="minorHAnsi" w:hAnsiTheme="minorHAnsi" w:cstheme="minorHAnsi"/>
              </w:rPr>
              <w:t>2Y, 5Y, 10Y</w:t>
            </w:r>
          </w:p>
        </w:tc>
      </w:tr>
      <w:tr w:rsidR="009C4FF7" w:rsidTr="001067BE">
        <w:trPr>
          <w:trHeight w:val="360"/>
        </w:trPr>
        <w:tc>
          <w:tcPr>
            <w:tcW w:w="392" w:type="dxa"/>
            <w:tcBorders>
              <w:top w:val="nil"/>
              <w:left w:val="nil"/>
              <w:bottom w:val="nil"/>
              <w:right w:val="single" w:sz="4" w:space="0" w:color="auto"/>
            </w:tcBorders>
            <w:shd w:val="clear" w:color="auto" w:fill="auto"/>
          </w:tcPr>
          <w:p w:rsidR="009C4FF7" w:rsidRPr="006D385C" w:rsidRDefault="009C4FF7" w:rsidP="009C4FF7">
            <w:pPr>
              <w:spacing w:after="120"/>
              <w:jc w:val="both"/>
              <w:rPr>
                <w:rFonts w:asciiTheme="minorHAnsi" w:hAnsiTheme="minorHAnsi" w:cstheme="minorHAnsi"/>
                <w:szCs w:val="20"/>
              </w:rPr>
            </w:pPr>
            <w:r>
              <w:rPr>
                <w:rFonts w:asciiTheme="minorHAnsi" w:hAnsiTheme="minorHAnsi" w:cstheme="minorHAnsi"/>
                <w:szCs w:val="20"/>
              </w:rPr>
              <w:t>5</w:t>
            </w:r>
          </w:p>
        </w:tc>
        <w:tc>
          <w:tcPr>
            <w:tcW w:w="411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sidRPr="006D385C">
              <w:rPr>
                <w:rFonts w:asciiTheme="minorHAnsi" w:hAnsiTheme="minorHAnsi" w:cstheme="minorHAnsi"/>
                <w:szCs w:val="20"/>
              </w:rPr>
              <w:t>9am</w:t>
            </w:r>
            <w:r>
              <w:rPr>
                <w:rFonts w:asciiTheme="minorHAnsi" w:hAnsiTheme="minorHAnsi" w:cstheme="minorHAnsi"/>
                <w:szCs w:val="20"/>
              </w:rPr>
              <w:t xml:space="preserve"> / 3</w:t>
            </w:r>
            <w:r w:rsidRPr="00685B23">
              <w:rPr>
                <w:rFonts w:asciiTheme="minorHAnsi" w:hAnsiTheme="minorHAnsi" w:cstheme="minorHAnsi"/>
                <w:szCs w:val="20"/>
                <w:vertAlign w:val="superscript"/>
              </w:rPr>
              <w:t>rd</w:t>
            </w:r>
            <w:r>
              <w:rPr>
                <w:rFonts w:asciiTheme="minorHAnsi" w:hAnsiTheme="minorHAnsi" w:cstheme="minorHAnsi"/>
                <w:szCs w:val="20"/>
              </w:rPr>
              <w:t xml:space="preserve"> Weds</w:t>
            </w:r>
          </w:p>
        </w:tc>
        <w:tc>
          <w:tcPr>
            <w:tcW w:w="1346" w:type="dxa"/>
            <w:tcBorders>
              <w:top w:val="single" w:sz="4" w:space="0" w:color="auto"/>
              <w:left w:val="single" w:sz="4" w:space="0" w:color="auto"/>
              <w:bottom w:val="single" w:sz="4" w:space="0" w:color="auto"/>
              <w:right w:val="single" w:sz="4" w:space="0" w:color="auto"/>
            </w:tcBorders>
          </w:tcPr>
          <w:p w:rsidR="009C4FF7" w:rsidRDefault="00AB708A" w:rsidP="009C4FF7">
            <w:pPr>
              <w:spacing w:after="120"/>
              <w:jc w:val="both"/>
              <w:rPr>
                <w:rFonts w:asciiTheme="minorHAnsi" w:hAnsiTheme="minorHAnsi" w:cstheme="minorHAnsi"/>
              </w:rPr>
            </w:pPr>
            <w:r>
              <w:rPr>
                <w:rFonts w:asciiTheme="minorHAnsi" w:hAnsiTheme="minorHAnsi" w:cstheme="minorHAnsi"/>
              </w:rPr>
              <w:t>LSEDM</w:t>
            </w:r>
          </w:p>
        </w:tc>
        <w:tc>
          <w:tcPr>
            <w:tcW w:w="1347"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t>GBP</w:t>
            </w:r>
          </w:p>
        </w:tc>
        <w:tc>
          <w:tcPr>
            <w:tcW w:w="2410"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t>10Y</w:t>
            </w:r>
          </w:p>
        </w:tc>
      </w:tr>
      <w:tr w:rsidR="009C4FF7" w:rsidTr="001067BE">
        <w:trPr>
          <w:trHeight w:val="360"/>
        </w:trPr>
        <w:tc>
          <w:tcPr>
            <w:tcW w:w="392" w:type="dxa"/>
            <w:tcBorders>
              <w:top w:val="nil"/>
              <w:left w:val="nil"/>
              <w:bottom w:val="nil"/>
              <w:right w:val="single" w:sz="4" w:space="0" w:color="auto"/>
            </w:tcBorders>
            <w:shd w:val="clear" w:color="auto" w:fill="auto"/>
          </w:tcPr>
          <w:p w:rsidR="009C4FF7" w:rsidRDefault="009C4FF7" w:rsidP="009C4FF7">
            <w:pPr>
              <w:spacing w:after="120"/>
              <w:jc w:val="both"/>
              <w:rPr>
                <w:rFonts w:asciiTheme="minorHAnsi" w:hAnsiTheme="minorHAnsi" w:cstheme="minorHAnsi"/>
                <w:szCs w:val="20"/>
              </w:rPr>
            </w:pPr>
            <w:r>
              <w:rPr>
                <w:rFonts w:asciiTheme="minorHAnsi" w:hAnsiTheme="minorHAnsi" w:cstheme="minorHAnsi"/>
                <w:szCs w:val="20"/>
              </w:rPr>
              <w:t>6</w:t>
            </w:r>
          </w:p>
        </w:tc>
        <w:tc>
          <w:tcPr>
            <w:tcW w:w="411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szCs w:val="20"/>
              </w:rPr>
              <w:t>4.15p</w:t>
            </w:r>
            <w:r w:rsidRPr="006D385C">
              <w:rPr>
                <w:rFonts w:asciiTheme="minorHAnsi" w:hAnsiTheme="minorHAnsi" w:cstheme="minorHAnsi"/>
                <w:szCs w:val="20"/>
              </w:rPr>
              <w:t>m</w:t>
            </w:r>
            <w:r>
              <w:rPr>
                <w:rFonts w:asciiTheme="minorHAnsi" w:hAnsiTheme="minorHAnsi" w:cstheme="minorHAnsi"/>
                <w:szCs w:val="20"/>
              </w:rPr>
              <w:t xml:space="preserve"> / 3</w:t>
            </w:r>
            <w:r w:rsidRPr="00685B23">
              <w:rPr>
                <w:rFonts w:asciiTheme="minorHAnsi" w:hAnsiTheme="minorHAnsi" w:cstheme="minorHAnsi"/>
                <w:szCs w:val="20"/>
                <w:vertAlign w:val="superscript"/>
              </w:rPr>
              <w:t>rd</w:t>
            </w:r>
            <w:r>
              <w:rPr>
                <w:rFonts w:asciiTheme="minorHAnsi" w:hAnsiTheme="minorHAnsi" w:cstheme="minorHAnsi"/>
                <w:szCs w:val="20"/>
              </w:rPr>
              <w:t xml:space="preserve"> Weds</w:t>
            </w:r>
          </w:p>
        </w:tc>
        <w:tc>
          <w:tcPr>
            <w:tcW w:w="1346"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t>NLX</w:t>
            </w:r>
          </w:p>
        </w:tc>
        <w:tc>
          <w:tcPr>
            <w:tcW w:w="1347"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t>GBP</w:t>
            </w:r>
          </w:p>
        </w:tc>
        <w:tc>
          <w:tcPr>
            <w:tcW w:w="2410"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sidRPr="00685B23">
              <w:rPr>
                <w:rFonts w:asciiTheme="minorHAnsi" w:hAnsiTheme="minorHAnsi" w:cstheme="minorHAnsi"/>
              </w:rPr>
              <w:t>2Y, 5Y, 10Y</w:t>
            </w:r>
          </w:p>
        </w:tc>
      </w:tr>
    </w:tbl>
    <w:p w:rsidR="009C4FF7" w:rsidRPr="006D385C" w:rsidRDefault="009C4FF7" w:rsidP="009C4FF7">
      <w:pPr>
        <w:spacing w:after="120"/>
        <w:jc w:val="both"/>
      </w:pPr>
    </w:p>
    <w:p w:rsidR="009C4FF7" w:rsidRDefault="009C4FF7" w:rsidP="009C4FF7">
      <w:pPr>
        <w:jc w:val="both"/>
        <w:rPr>
          <w:rFonts w:asciiTheme="minorHAnsi" w:hAnsiTheme="minorHAnsi" w:cstheme="minorHAnsi"/>
        </w:rPr>
      </w:pPr>
      <w:r>
        <w:rPr>
          <w:rFonts w:asciiTheme="minorHAnsi" w:hAnsiTheme="minorHAnsi" w:cstheme="minorHAnsi"/>
        </w:rPr>
        <w:t>The calling of additional (delivery) margin and the corresponding contract expiries follow the following timetable in the run-up to the 3</w:t>
      </w:r>
      <w:r w:rsidRPr="00E10F77">
        <w:rPr>
          <w:rFonts w:asciiTheme="minorHAnsi" w:hAnsiTheme="minorHAnsi" w:cstheme="minorHAnsi"/>
          <w:vertAlign w:val="superscript"/>
        </w:rPr>
        <w:t>rd</w:t>
      </w:r>
      <w:r>
        <w:rPr>
          <w:rFonts w:asciiTheme="minorHAnsi" w:hAnsiTheme="minorHAnsi" w:cstheme="minorHAnsi"/>
        </w:rPr>
        <w:t xml:space="preserve"> Wednesday of each delivery month:</w:t>
      </w:r>
    </w:p>
    <w:tbl>
      <w:tblPr>
        <w:tblW w:w="0" w:type="auto"/>
        <w:tblLook w:val="04A0"/>
      </w:tblPr>
      <w:tblGrid>
        <w:gridCol w:w="2401"/>
        <w:gridCol w:w="2402"/>
        <w:gridCol w:w="2401"/>
        <w:gridCol w:w="2402"/>
      </w:tblGrid>
      <w:tr w:rsidR="009C4FF7" w:rsidTr="001067BE">
        <w:tc>
          <w:tcPr>
            <w:tcW w:w="2401" w:type="dxa"/>
            <w:tcBorders>
              <w:top w:val="nil"/>
              <w:left w:val="nil"/>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p>
        </w:tc>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C4FF7" w:rsidRPr="00E10F77" w:rsidRDefault="009C4FF7" w:rsidP="009C4FF7">
            <w:pPr>
              <w:spacing w:after="120"/>
              <w:jc w:val="center"/>
              <w:rPr>
                <w:rFonts w:asciiTheme="minorHAnsi" w:hAnsiTheme="minorHAnsi" w:cstheme="minorHAnsi"/>
                <w:b/>
              </w:rPr>
            </w:pPr>
            <w:r w:rsidRPr="00E10F77">
              <w:rPr>
                <w:rFonts w:asciiTheme="minorHAnsi" w:hAnsiTheme="minorHAnsi" w:cstheme="minorHAnsi"/>
                <w:b/>
              </w:rPr>
              <w:t>EUR</w:t>
            </w:r>
          </w:p>
        </w:tc>
        <w:tc>
          <w:tcPr>
            <w:tcW w:w="2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C4FF7" w:rsidRPr="00E10F77" w:rsidRDefault="009C4FF7" w:rsidP="009C4FF7">
            <w:pPr>
              <w:spacing w:after="120"/>
              <w:jc w:val="center"/>
              <w:rPr>
                <w:rFonts w:asciiTheme="minorHAnsi" w:hAnsiTheme="minorHAnsi" w:cstheme="minorHAnsi"/>
                <w:b/>
              </w:rPr>
            </w:pPr>
            <w:r w:rsidRPr="00E10F77">
              <w:rPr>
                <w:rFonts w:asciiTheme="minorHAnsi" w:hAnsiTheme="minorHAnsi" w:cstheme="minorHAnsi"/>
                <w:b/>
              </w:rPr>
              <w:t>USD</w:t>
            </w:r>
          </w:p>
        </w:tc>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C4FF7" w:rsidRPr="00E10F77" w:rsidRDefault="009C4FF7" w:rsidP="009C4FF7">
            <w:pPr>
              <w:spacing w:after="120"/>
              <w:jc w:val="center"/>
              <w:rPr>
                <w:rFonts w:asciiTheme="minorHAnsi" w:hAnsiTheme="minorHAnsi" w:cstheme="minorHAnsi"/>
                <w:b/>
              </w:rPr>
            </w:pPr>
            <w:r w:rsidRPr="00E10F77">
              <w:rPr>
                <w:rFonts w:asciiTheme="minorHAnsi" w:hAnsiTheme="minorHAnsi" w:cstheme="minorHAnsi"/>
                <w:b/>
              </w:rPr>
              <w:t>GBP</w:t>
            </w:r>
          </w:p>
        </w:tc>
      </w:tr>
      <w:tr w:rsidR="009C4FF7" w:rsidTr="001067BE">
        <w:tc>
          <w:tcPr>
            <w:tcW w:w="240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t>Thursday</w:t>
            </w:r>
          </w:p>
        </w:tc>
        <w:tc>
          <w:tcPr>
            <w:tcW w:w="2402"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Delivery margin called</w:t>
            </w:r>
          </w:p>
        </w:tc>
        <w:tc>
          <w:tcPr>
            <w:tcW w:w="240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Delivery margin called</w:t>
            </w:r>
          </w:p>
        </w:tc>
        <w:tc>
          <w:tcPr>
            <w:tcW w:w="2402"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w:t>
            </w:r>
          </w:p>
        </w:tc>
      </w:tr>
      <w:tr w:rsidR="009C4FF7" w:rsidTr="001067BE">
        <w:tc>
          <w:tcPr>
            <w:tcW w:w="240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t>Friday</w:t>
            </w:r>
          </w:p>
        </w:tc>
        <w:tc>
          <w:tcPr>
            <w:tcW w:w="2402"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w:t>
            </w:r>
          </w:p>
        </w:tc>
        <w:tc>
          <w:tcPr>
            <w:tcW w:w="240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w:t>
            </w:r>
          </w:p>
        </w:tc>
        <w:tc>
          <w:tcPr>
            <w:tcW w:w="2402"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w:t>
            </w:r>
          </w:p>
        </w:tc>
      </w:tr>
      <w:tr w:rsidR="009C4FF7" w:rsidTr="001067BE">
        <w:tc>
          <w:tcPr>
            <w:tcW w:w="240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t>Monday</w:t>
            </w:r>
          </w:p>
        </w:tc>
        <w:tc>
          <w:tcPr>
            <w:tcW w:w="2402"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 xml:space="preserve">DSF contracts expire / </w:t>
            </w:r>
            <w:ins w:id="98" w:author="Marc Huglin" w:date="2014-09-03T14:07:00Z">
              <w:r w:rsidR="0075321D">
                <w:rPr>
                  <w:rFonts w:asciiTheme="minorHAnsi" w:hAnsiTheme="minorHAnsi" w:cstheme="minorHAnsi"/>
                </w:rPr>
                <w:t xml:space="preserve">Margin and position </w:t>
              </w:r>
            </w:ins>
            <w:ins w:id="99" w:author="Marc Huglin" w:date="2014-09-03T14:08:00Z">
              <w:r w:rsidR="0075321D">
                <w:rPr>
                  <w:rFonts w:asciiTheme="minorHAnsi" w:hAnsiTheme="minorHAnsi" w:cstheme="minorHAnsi"/>
                </w:rPr>
                <w:t>p</w:t>
              </w:r>
            </w:ins>
            <w:del w:id="100" w:author="Marc Huglin" w:date="2014-09-03T14:08:00Z">
              <w:r w:rsidDel="0075321D">
                <w:rPr>
                  <w:rFonts w:asciiTheme="minorHAnsi" w:hAnsiTheme="minorHAnsi" w:cstheme="minorHAnsi"/>
                </w:rPr>
                <w:delText>P</w:delText>
              </w:r>
            </w:del>
            <w:r>
              <w:rPr>
                <w:rFonts w:asciiTheme="minorHAnsi" w:hAnsiTheme="minorHAnsi" w:cstheme="minorHAnsi"/>
              </w:rPr>
              <w:t>assed to SwapClear</w:t>
            </w:r>
          </w:p>
        </w:tc>
        <w:tc>
          <w:tcPr>
            <w:tcW w:w="240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 xml:space="preserve">DSF contracts expire / </w:t>
            </w:r>
            <w:ins w:id="101" w:author="Marc Huglin" w:date="2014-09-03T14:07:00Z">
              <w:r w:rsidR="0075321D">
                <w:rPr>
                  <w:rFonts w:asciiTheme="minorHAnsi" w:hAnsiTheme="minorHAnsi" w:cstheme="minorHAnsi"/>
                </w:rPr>
                <w:t>Margin and position p</w:t>
              </w:r>
            </w:ins>
            <w:del w:id="102" w:author="Marc Huglin" w:date="2014-09-03T14:07:00Z">
              <w:r w:rsidDel="0075321D">
                <w:rPr>
                  <w:rFonts w:asciiTheme="minorHAnsi" w:hAnsiTheme="minorHAnsi" w:cstheme="minorHAnsi"/>
                </w:rPr>
                <w:delText>P</w:delText>
              </w:r>
            </w:del>
            <w:r>
              <w:rPr>
                <w:rFonts w:asciiTheme="minorHAnsi" w:hAnsiTheme="minorHAnsi" w:cstheme="minorHAnsi"/>
              </w:rPr>
              <w:t>assed to SwapClear</w:t>
            </w:r>
          </w:p>
        </w:tc>
        <w:tc>
          <w:tcPr>
            <w:tcW w:w="2402"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Delivery margin called</w:t>
            </w:r>
          </w:p>
        </w:tc>
      </w:tr>
      <w:tr w:rsidR="009C4FF7" w:rsidTr="001067BE">
        <w:tc>
          <w:tcPr>
            <w:tcW w:w="240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t>Tuesday</w:t>
            </w:r>
          </w:p>
        </w:tc>
        <w:tc>
          <w:tcPr>
            <w:tcW w:w="2402"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w:t>
            </w:r>
          </w:p>
        </w:tc>
        <w:tc>
          <w:tcPr>
            <w:tcW w:w="240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w:t>
            </w:r>
          </w:p>
        </w:tc>
        <w:tc>
          <w:tcPr>
            <w:tcW w:w="2402"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w:t>
            </w:r>
          </w:p>
        </w:tc>
      </w:tr>
      <w:tr w:rsidR="009C4FF7" w:rsidTr="001067BE">
        <w:tc>
          <w:tcPr>
            <w:tcW w:w="240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both"/>
              <w:rPr>
                <w:rFonts w:asciiTheme="minorHAnsi" w:hAnsiTheme="minorHAnsi" w:cstheme="minorHAnsi"/>
              </w:rPr>
            </w:pPr>
            <w:r>
              <w:rPr>
                <w:rFonts w:asciiTheme="minorHAnsi" w:hAnsiTheme="minorHAnsi" w:cstheme="minorHAnsi"/>
              </w:rPr>
              <w:lastRenderedPageBreak/>
              <w:t>Wednesday</w:t>
            </w:r>
          </w:p>
        </w:tc>
        <w:tc>
          <w:tcPr>
            <w:tcW w:w="2402"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w:t>
            </w:r>
          </w:p>
        </w:tc>
        <w:tc>
          <w:tcPr>
            <w:tcW w:w="2401"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w:t>
            </w:r>
          </w:p>
        </w:tc>
        <w:tc>
          <w:tcPr>
            <w:tcW w:w="2402" w:type="dxa"/>
            <w:tcBorders>
              <w:top w:val="single" w:sz="4" w:space="0" w:color="auto"/>
              <w:left w:val="single" w:sz="4" w:space="0" w:color="auto"/>
              <w:bottom w:val="single" w:sz="4" w:space="0" w:color="auto"/>
              <w:right w:val="single" w:sz="4" w:space="0" w:color="auto"/>
            </w:tcBorders>
          </w:tcPr>
          <w:p w:rsidR="009C4FF7" w:rsidRDefault="009C4FF7" w:rsidP="009C4FF7">
            <w:pPr>
              <w:spacing w:after="120"/>
              <w:jc w:val="center"/>
              <w:rPr>
                <w:rFonts w:asciiTheme="minorHAnsi" w:hAnsiTheme="minorHAnsi" w:cstheme="minorHAnsi"/>
              </w:rPr>
            </w:pPr>
            <w:r>
              <w:rPr>
                <w:rFonts w:asciiTheme="minorHAnsi" w:hAnsiTheme="minorHAnsi" w:cstheme="minorHAnsi"/>
              </w:rPr>
              <w:t xml:space="preserve">DSF contracts expire / </w:t>
            </w:r>
            <w:ins w:id="103" w:author="Marc Huglin" w:date="2014-09-03T14:08:00Z">
              <w:r w:rsidR="0075321D">
                <w:rPr>
                  <w:rFonts w:asciiTheme="minorHAnsi" w:hAnsiTheme="minorHAnsi" w:cstheme="minorHAnsi"/>
                </w:rPr>
                <w:t>Margin and position p</w:t>
              </w:r>
            </w:ins>
            <w:del w:id="104" w:author="Marc Huglin" w:date="2014-09-03T14:08:00Z">
              <w:r w:rsidDel="0075321D">
                <w:rPr>
                  <w:rFonts w:asciiTheme="minorHAnsi" w:hAnsiTheme="minorHAnsi" w:cstheme="minorHAnsi"/>
                </w:rPr>
                <w:delText>P</w:delText>
              </w:r>
            </w:del>
            <w:r>
              <w:rPr>
                <w:rFonts w:asciiTheme="minorHAnsi" w:hAnsiTheme="minorHAnsi" w:cstheme="minorHAnsi"/>
              </w:rPr>
              <w:t>assed to SwapClear</w:t>
            </w:r>
          </w:p>
        </w:tc>
      </w:tr>
    </w:tbl>
    <w:p w:rsidR="009C4FF7" w:rsidRDefault="009C4FF7" w:rsidP="009C4FF7">
      <w:pPr>
        <w:spacing w:after="120"/>
        <w:jc w:val="both"/>
        <w:rPr>
          <w:rFonts w:asciiTheme="minorHAnsi" w:hAnsiTheme="minorHAnsi" w:cstheme="minorHAnsi"/>
        </w:rPr>
      </w:pPr>
    </w:p>
    <w:p w:rsidR="00927D90" w:rsidRPr="006D385C" w:rsidRDefault="00927D90" w:rsidP="00927D90">
      <w:pPr>
        <w:pStyle w:val="Heading1"/>
        <w:spacing w:after="120"/>
        <w:jc w:val="both"/>
      </w:pPr>
      <w:bookmarkStart w:id="105" w:name="_Toc397077531"/>
      <w:r>
        <w:lastRenderedPageBreak/>
        <w:t>Default Management Process Implications</w:t>
      </w:r>
      <w:bookmarkEnd w:id="105"/>
    </w:p>
    <w:p w:rsidR="008B4B04" w:rsidRDefault="00927D90" w:rsidP="00927D90">
      <w:pPr>
        <w:spacing w:after="120"/>
        <w:jc w:val="both"/>
        <w:rPr>
          <w:rFonts w:asciiTheme="minorHAnsi" w:hAnsiTheme="minorHAnsi" w:cstheme="minorHAnsi"/>
        </w:rPr>
      </w:pPr>
      <w:r>
        <w:rPr>
          <w:rFonts w:asciiTheme="minorHAnsi" w:hAnsiTheme="minorHAnsi" w:cstheme="minorHAnsi"/>
        </w:rPr>
        <w:t xml:space="preserve">This section provides </w:t>
      </w:r>
      <w:r w:rsidR="00C01B2B">
        <w:rPr>
          <w:rFonts w:asciiTheme="minorHAnsi" w:hAnsiTheme="minorHAnsi" w:cstheme="minorHAnsi"/>
        </w:rPr>
        <w:t>a brief outline</w:t>
      </w:r>
      <w:r>
        <w:rPr>
          <w:rFonts w:asciiTheme="minorHAnsi" w:hAnsiTheme="minorHAnsi" w:cstheme="minorHAnsi"/>
        </w:rPr>
        <w:t xml:space="preserve"> of the key phases of the Listed Rates default management </w:t>
      </w:r>
      <w:r w:rsidRPr="00927D90">
        <w:rPr>
          <w:rFonts w:asciiTheme="minorHAnsi" w:hAnsiTheme="minorHAnsi" w:cstheme="minorHAnsi"/>
          <w:b/>
          <w:i/>
        </w:rPr>
        <w:t>framework</w:t>
      </w:r>
      <w:r>
        <w:rPr>
          <w:rFonts w:asciiTheme="minorHAnsi" w:hAnsiTheme="minorHAnsi" w:cstheme="minorHAnsi"/>
        </w:rPr>
        <w:t>, all of which will remain unchanged following the introduction of the DSF.</w:t>
      </w:r>
      <w:r w:rsidR="008B4B04">
        <w:rPr>
          <w:rFonts w:asciiTheme="minorHAnsi" w:hAnsiTheme="minorHAnsi" w:cstheme="minorHAnsi"/>
        </w:rPr>
        <w:t xml:space="preserve"> </w:t>
      </w:r>
    </w:p>
    <w:p w:rsidR="00927D90" w:rsidRDefault="00927D90" w:rsidP="00927D90">
      <w:pPr>
        <w:spacing w:after="120"/>
        <w:jc w:val="both"/>
        <w:rPr>
          <w:rFonts w:asciiTheme="minorHAnsi" w:hAnsiTheme="minorHAnsi" w:cstheme="minorHAnsi"/>
        </w:rPr>
      </w:pPr>
      <w:r>
        <w:rPr>
          <w:rFonts w:asciiTheme="minorHAnsi" w:hAnsiTheme="minorHAnsi" w:cstheme="minorHAnsi"/>
        </w:rPr>
        <w:t xml:space="preserve">It also provides relevant details of </w:t>
      </w:r>
      <w:r w:rsidR="00C34DEE">
        <w:rPr>
          <w:rFonts w:asciiTheme="minorHAnsi" w:hAnsiTheme="minorHAnsi" w:cstheme="minorHAnsi"/>
        </w:rPr>
        <w:t xml:space="preserve">the </w:t>
      </w:r>
      <w:r>
        <w:rPr>
          <w:rFonts w:asciiTheme="minorHAnsi" w:hAnsiTheme="minorHAnsi" w:cstheme="minorHAnsi"/>
        </w:rPr>
        <w:t xml:space="preserve">default management </w:t>
      </w:r>
      <w:r w:rsidRPr="00277F43">
        <w:rPr>
          <w:rFonts w:asciiTheme="minorHAnsi" w:hAnsiTheme="minorHAnsi" w:cstheme="minorHAnsi"/>
          <w:b/>
          <w:i/>
        </w:rPr>
        <w:t>process</w:t>
      </w:r>
      <w:r>
        <w:rPr>
          <w:rFonts w:asciiTheme="minorHAnsi" w:hAnsiTheme="minorHAnsi" w:cstheme="minorHAnsi"/>
        </w:rPr>
        <w:t xml:space="preserve"> (DMP</w:t>
      </w:r>
      <w:r w:rsidR="00C01B2B">
        <w:rPr>
          <w:rFonts w:asciiTheme="minorHAnsi" w:hAnsiTheme="minorHAnsi" w:cstheme="minorHAnsi"/>
        </w:rPr>
        <w:t xml:space="preserve">), </w:t>
      </w:r>
      <w:r>
        <w:rPr>
          <w:rFonts w:asciiTheme="minorHAnsi" w:hAnsiTheme="minorHAnsi" w:cstheme="minorHAnsi"/>
        </w:rPr>
        <w:t xml:space="preserve">as it </w:t>
      </w:r>
      <w:r w:rsidR="00923541">
        <w:rPr>
          <w:rFonts w:asciiTheme="minorHAnsi" w:hAnsiTheme="minorHAnsi" w:cstheme="minorHAnsi"/>
        </w:rPr>
        <w:t>pertains</w:t>
      </w:r>
      <w:r>
        <w:rPr>
          <w:rFonts w:asciiTheme="minorHAnsi" w:hAnsiTheme="minorHAnsi" w:cstheme="minorHAnsi"/>
        </w:rPr>
        <w:t xml:space="preserve"> to the DSF specifically.</w:t>
      </w:r>
    </w:p>
    <w:p w:rsidR="00C01B2B" w:rsidRDefault="00923541" w:rsidP="00927D90">
      <w:pPr>
        <w:spacing w:after="120"/>
        <w:jc w:val="both"/>
        <w:rPr>
          <w:rFonts w:asciiTheme="minorHAnsi" w:hAnsiTheme="minorHAnsi" w:cstheme="minorHAnsi"/>
        </w:rPr>
      </w:pPr>
      <w:r>
        <w:rPr>
          <w:rFonts w:asciiTheme="minorHAnsi" w:hAnsiTheme="minorHAnsi" w:cstheme="minorHAnsi"/>
        </w:rPr>
        <w:t>For a more</w:t>
      </w:r>
      <w:r w:rsidR="00C01B2B">
        <w:rPr>
          <w:rFonts w:asciiTheme="minorHAnsi" w:hAnsiTheme="minorHAnsi" w:cstheme="minorHAnsi"/>
        </w:rPr>
        <w:t xml:space="preserve"> detailed description of the default managemen</w:t>
      </w:r>
      <w:r>
        <w:rPr>
          <w:rFonts w:asciiTheme="minorHAnsi" w:hAnsiTheme="minorHAnsi" w:cstheme="minorHAnsi"/>
        </w:rPr>
        <w:t xml:space="preserve">t framework, reference should be made to </w:t>
      </w:r>
      <w:r w:rsidR="00C01B2B">
        <w:rPr>
          <w:rFonts w:asciiTheme="minorHAnsi" w:hAnsiTheme="minorHAnsi" w:cstheme="minorHAnsi"/>
        </w:rPr>
        <w:t>the document entitled “Default Management Framework – NLX Service Volume”.</w:t>
      </w:r>
    </w:p>
    <w:p w:rsidR="00927D90" w:rsidRDefault="00927D90" w:rsidP="00927D90">
      <w:pPr>
        <w:pStyle w:val="Heading2"/>
        <w:spacing w:before="0"/>
        <w:jc w:val="both"/>
      </w:pPr>
      <w:bookmarkStart w:id="106" w:name="_Toc397077532"/>
      <w:r>
        <w:t>Default Management Framework</w:t>
      </w:r>
      <w:bookmarkEnd w:id="106"/>
    </w:p>
    <w:p w:rsidR="00927D90" w:rsidRDefault="00F72EDB" w:rsidP="00927D90">
      <w:pPr>
        <w:spacing w:after="120"/>
        <w:jc w:val="both"/>
        <w:rPr>
          <w:rFonts w:asciiTheme="minorHAnsi" w:hAnsiTheme="minorHAnsi" w:cstheme="minorHAnsi"/>
        </w:rPr>
      </w:pPr>
      <w:r>
        <w:rPr>
          <w:rFonts w:asciiTheme="minorHAnsi" w:hAnsiTheme="minorHAnsi" w:cstheme="minorHAnsi"/>
        </w:rPr>
        <w:t xml:space="preserve">The </w:t>
      </w:r>
      <w:r w:rsidR="00A862CA">
        <w:rPr>
          <w:rFonts w:asciiTheme="minorHAnsi" w:hAnsiTheme="minorHAnsi" w:cstheme="minorHAnsi"/>
        </w:rPr>
        <w:t xml:space="preserve">Listed Rates </w:t>
      </w:r>
      <w:r>
        <w:rPr>
          <w:rFonts w:asciiTheme="minorHAnsi" w:hAnsiTheme="minorHAnsi" w:cstheme="minorHAnsi"/>
        </w:rPr>
        <w:t xml:space="preserve">default management framework is designed to ensure the successful management of a </w:t>
      </w:r>
      <w:r w:rsidR="00C01B2B">
        <w:rPr>
          <w:rFonts w:asciiTheme="minorHAnsi" w:hAnsiTheme="minorHAnsi" w:cstheme="minorHAnsi"/>
        </w:rPr>
        <w:t xml:space="preserve">defaulting member’s portfolio </w:t>
      </w:r>
      <w:r>
        <w:rPr>
          <w:rFonts w:asciiTheme="minorHAnsi" w:hAnsiTheme="minorHAnsi" w:cstheme="minorHAnsi"/>
        </w:rPr>
        <w:t xml:space="preserve">and is composed of eight distinct phases, each of which is </w:t>
      </w:r>
      <w:r w:rsidR="00C01B2B">
        <w:rPr>
          <w:rFonts w:asciiTheme="minorHAnsi" w:hAnsiTheme="minorHAnsi" w:cstheme="minorHAnsi"/>
        </w:rPr>
        <w:t>covered</w:t>
      </w:r>
      <w:r>
        <w:rPr>
          <w:rFonts w:asciiTheme="minorHAnsi" w:hAnsiTheme="minorHAnsi" w:cstheme="minorHAnsi"/>
        </w:rPr>
        <w:t xml:space="preserve"> </w:t>
      </w:r>
      <w:r w:rsidR="00697564">
        <w:rPr>
          <w:rFonts w:asciiTheme="minorHAnsi" w:hAnsiTheme="minorHAnsi" w:cstheme="minorHAnsi"/>
        </w:rPr>
        <w:t xml:space="preserve">in turn </w:t>
      </w:r>
      <w:r>
        <w:rPr>
          <w:rFonts w:asciiTheme="minorHAnsi" w:hAnsiTheme="minorHAnsi" w:cstheme="minorHAnsi"/>
        </w:rPr>
        <w:t>below.</w:t>
      </w:r>
    </w:p>
    <w:p w:rsidR="00F72EDB" w:rsidRDefault="00F72EDB" w:rsidP="00F72EDB">
      <w:pPr>
        <w:pStyle w:val="Heading3"/>
        <w:spacing w:after="120"/>
      </w:pPr>
      <w:r>
        <w:t>Phase I – Pre-Default</w:t>
      </w:r>
    </w:p>
    <w:p w:rsidR="00927D90" w:rsidRPr="00927D90" w:rsidRDefault="00927D90" w:rsidP="00927D90">
      <w:pPr>
        <w:spacing w:after="120"/>
        <w:jc w:val="both"/>
        <w:rPr>
          <w:rFonts w:asciiTheme="minorHAnsi" w:hAnsiTheme="minorHAnsi" w:cstheme="minorHAnsi"/>
        </w:rPr>
      </w:pPr>
      <w:r w:rsidRPr="00927D90">
        <w:rPr>
          <w:rFonts w:asciiTheme="minorHAnsi" w:hAnsiTheme="minorHAnsi" w:cstheme="minorHAnsi"/>
        </w:rPr>
        <w:t xml:space="preserve">The primary objectives of </w:t>
      </w:r>
      <w:r w:rsidR="00277F43">
        <w:rPr>
          <w:rFonts w:asciiTheme="minorHAnsi" w:hAnsiTheme="minorHAnsi" w:cstheme="minorHAnsi"/>
        </w:rPr>
        <w:t>this phase</w:t>
      </w:r>
      <w:r w:rsidRPr="00927D90">
        <w:rPr>
          <w:rFonts w:asciiTheme="minorHAnsi" w:hAnsiTheme="minorHAnsi" w:cstheme="minorHAnsi"/>
        </w:rPr>
        <w:t xml:space="preserve"> are to ensure that </w:t>
      </w:r>
      <w:r w:rsidR="00C050CE">
        <w:rPr>
          <w:rFonts w:asciiTheme="minorHAnsi" w:hAnsiTheme="minorHAnsi" w:cstheme="minorHAnsi"/>
        </w:rPr>
        <w:t xml:space="preserve">(a) </w:t>
      </w:r>
      <w:r w:rsidR="00277F43">
        <w:rPr>
          <w:rFonts w:asciiTheme="minorHAnsi" w:hAnsiTheme="minorHAnsi" w:cstheme="minorHAnsi"/>
        </w:rPr>
        <w:t>LCHC</w:t>
      </w:r>
      <w:r w:rsidRPr="00927D90">
        <w:rPr>
          <w:rFonts w:asciiTheme="minorHAnsi" w:hAnsiTheme="minorHAnsi" w:cstheme="minorHAnsi"/>
        </w:rPr>
        <w:t xml:space="preserve"> is prepared operationally for the potential default and </w:t>
      </w:r>
      <w:r w:rsidR="00C050CE">
        <w:rPr>
          <w:rFonts w:asciiTheme="minorHAnsi" w:hAnsiTheme="minorHAnsi" w:cstheme="minorHAnsi"/>
        </w:rPr>
        <w:t>(b)</w:t>
      </w:r>
      <w:r w:rsidRPr="00927D90">
        <w:rPr>
          <w:rFonts w:asciiTheme="minorHAnsi" w:hAnsiTheme="minorHAnsi" w:cstheme="minorHAnsi"/>
        </w:rPr>
        <w:t xml:space="preserve"> the appropriate stakeholders are made aware and </w:t>
      </w:r>
      <w:r w:rsidR="001254BA">
        <w:rPr>
          <w:rFonts w:asciiTheme="minorHAnsi" w:hAnsiTheme="minorHAnsi" w:cstheme="minorHAnsi"/>
        </w:rPr>
        <w:t xml:space="preserve">hence </w:t>
      </w:r>
      <w:r w:rsidRPr="00927D90">
        <w:rPr>
          <w:rFonts w:asciiTheme="minorHAnsi" w:hAnsiTheme="minorHAnsi" w:cstheme="minorHAnsi"/>
        </w:rPr>
        <w:t xml:space="preserve">begin preparatory activities. </w:t>
      </w:r>
    </w:p>
    <w:p w:rsidR="00927D90" w:rsidRPr="00927D90" w:rsidRDefault="00277F43" w:rsidP="00927D90">
      <w:pPr>
        <w:spacing w:after="120"/>
        <w:jc w:val="both"/>
        <w:rPr>
          <w:rFonts w:asciiTheme="minorHAnsi" w:hAnsiTheme="minorHAnsi" w:cstheme="minorHAnsi"/>
        </w:rPr>
      </w:pPr>
      <w:r>
        <w:rPr>
          <w:rFonts w:asciiTheme="minorHAnsi" w:hAnsiTheme="minorHAnsi" w:cstheme="minorHAnsi"/>
        </w:rPr>
        <w:t>For phase I</w:t>
      </w:r>
      <w:r w:rsidR="00927D90" w:rsidRPr="00927D90">
        <w:rPr>
          <w:rFonts w:asciiTheme="minorHAnsi" w:hAnsiTheme="minorHAnsi" w:cstheme="minorHAnsi"/>
        </w:rPr>
        <w:t xml:space="preserve"> to be activated, </w:t>
      </w:r>
      <w:r w:rsidR="00F72EDB">
        <w:rPr>
          <w:rFonts w:asciiTheme="minorHAnsi" w:hAnsiTheme="minorHAnsi" w:cstheme="minorHAnsi"/>
        </w:rPr>
        <w:t>LCHC</w:t>
      </w:r>
      <w:r w:rsidR="00927D90" w:rsidRPr="00927D90">
        <w:rPr>
          <w:rFonts w:asciiTheme="minorHAnsi" w:hAnsiTheme="minorHAnsi" w:cstheme="minorHAnsi"/>
        </w:rPr>
        <w:t xml:space="preserve"> must have reasonable grounds to believe that a member could default. Throughout phase </w:t>
      </w:r>
      <w:r>
        <w:rPr>
          <w:rFonts w:asciiTheme="minorHAnsi" w:hAnsiTheme="minorHAnsi" w:cstheme="minorHAnsi"/>
        </w:rPr>
        <w:t>I</w:t>
      </w:r>
      <w:r w:rsidR="00927D90" w:rsidRPr="00927D90">
        <w:rPr>
          <w:rFonts w:asciiTheme="minorHAnsi" w:hAnsiTheme="minorHAnsi" w:cstheme="minorHAnsi"/>
        </w:rPr>
        <w:t xml:space="preserve">, a heightened </w:t>
      </w:r>
      <w:r w:rsidR="001254BA">
        <w:rPr>
          <w:rFonts w:asciiTheme="minorHAnsi" w:hAnsiTheme="minorHAnsi" w:cstheme="minorHAnsi"/>
        </w:rPr>
        <w:t xml:space="preserve">degree of member </w:t>
      </w:r>
      <w:r w:rsidR="00927D90" w:rsidRPr="00927D90">
        <w:rPr>
          <w:rFonts w:asciiTheme="minorHAnsi" w:hAnsiTheme="minorHAnsi" w:cstheme="minorHAnsi"/>
        </w:rPr>
        <w:t xml:space="preserve">monitoring </w:t>
      </w:r>
      <w:r w:rsidR="001254BA">
        <w:rPr>
          <w:rFonts w:asciiTheme="minorHAnsi" w:hAnsiTheme="minorHAnsi" w:cstheme="minorHAnsi"/>
        </w:rPr>
        <w:t>/</w:t>
      </w:r>
      <w:r w:rsidR="00927D90" w:rsidRPr="00927D90">
        <w:rPr>
          <w:rFonts w:asciiTheme="minorHAnsi" w:hAnsiTheme="minorHAnsi" w:cstheme="minorHAnsi"/>
        </w:rPr>
        <w:t xml:space="preserve"> evaluation will be conducted. </w:t>
      </w:r>
    </w:p>
    <w:p w:rsidR="00927D90" w:rsidRPr="00927D90" w:rsidRDefault="00927D90" w:rsidP="00927D90">
      <w:pPr>
        <w:spacing w:after="120"/>
        <w:jc w:val="both"/>
        <w:rPr>
          <w:rFonts w:asciiTheme="minorHAnsi" w:hAnsiTheme="minorHAnsi" w:cstheme="minorHAnsi"/>
        </w:rPr>
      </w:pPr>
      <w:r w:rsidRPr="00927D90">
        <w:rPr>
          <w:rFonts w:asciiTheme="minorHAnsi" w:hAnsiTheme="minorHAnsi" w:cstheme="minorHAnsi"/>
        </w:rPr>
        <w:t>Spe</w:t>
      </w:r>
      <w:r w:rsidR="00C050CE">
        <w:rPr>
          <w:rFonts w:asciiTheme="minorHAnsi" w:hAnsiTheme="minorHAnsi" w:cstheme="minorHAnsi"/>
        </w:rPr>
        <w:t xml:space="preserve">cifically, </w:t>
      </w:r>
      <w:r w:rsidR="00F72EDB">
        <w:rPr>
          <w:rFonts w:asciiTheme="minorHAnsi" w:hAnsiTheme="minorHAnsi" w:cstheme="minorHAnsi"/>
        </w:rPr>
        <w:t>the stage focuses on:</w:t>
      </w:r>
    </w:p>
    <w:p w:rsidR="00376AE0" w:rsidRDefault="00376AE0" w:rsidP="00376AE0">
      <w:pPr>
        <w:pStyle w:val="Bullet1"/>
        <w:spacing w:after="120"/>
        <w:jc w:val="both"/>
      </w:pPr>
      <w:r w:rsidRPr="00927D90">
        <w:rPr>
          <w:rFonts w:asciiTheme="minorHAnsi" w:hAnsiTheme="minorHAnsi" w:cstheme="minorHAnsi"/>
        </w:rPr>
        <w:t xml:space="preserve">Information gathering on the </w:t>
      </w:r>
      <w:r w:rsidR="00277F43">
        <w:rPr>
          <w:rFonts w:asciiTheme="minorHAnsi" w:hAnsiTheme="minorHAnsi" w:cstheme="minorHAnsi"/>
        </w:rPr>
        <w:t>Listed Rates</w:t>
      </w:r>
      <w:r w:rsidRPr="00927D90">
        <w:rPr>
          <w:rFonts w:asciiTheme="minorHAnsi" w:hAnsiTheme="minorHAnsi" w:cstheme="minorHAnsi"/>
        </w:rPr>
        <w:t xml:space="preserve"> portfolio</w:t>
      </w:r>
      <w:r>
        <w:t>;</w:t>
      </w:r>
    </w:p>
    <w:p w:rsidR="00376AE0" w:rsidRPr="006D385C" w:rsidRDefault="00376AE0" w:rsidP="00376AE0">
      <w:pPr>
        <w:pStyle w:val="Bullet1"/>
        <w:spacing w:after="120"/>
        <w:jc w:val="both"/>
      </w:pPr>
      <w:r w:rsidRPr="00927D90">
        <w:rPr>
          <w:rFonts w:asciiTheme="minorHAnsi" w:hAnsiTheme="minorHAnsi" w:cstheme="minorHAnsi"/>
        </w:rPr>
        <w:t xml:space="preserve">Risk </w:t>
      </w:r>
      <w:r w:rsidR="001254BA">
        <w:rPr>
          <w:rFonts w:asciiTheme="minorHAnsi" w:hAnsiTheme="minorHAnsi" w:cstheme="minorHAnsi"/>
        </w:rPr>
        <w:t>analysis</w:t>
      </w:r>
      <w:r w:rsidRPr="00927D90">
        <w:rPr>
          <w:rFonts w:asciiTheme="minorHAnsi" w:hAnsiTheme="minorHAnsi" w:cstheme="minorHAnsi"/>
        </w:rPr>
        <w:t xml:space="preserve"> on </w:t>
      </w:r>
      <w:r w:rsidR="001254BA">
        <w:rPr>
          <w:rFonts w:asciiTheme="minorHAnsi" w:hAnsiTheme="minorHAnsi" w:cstheme="minorHAnsi"/>
        </w:rPr>
        <w:t>the</w:t>
      </w:r>
      <w:r w:rsidRPr="00927D90">
        <w:rPr>
          <w:rFonts w:asciiTheme="minorHAnsi" w:hAnsiTheme="minorHAnsi" w:cstheme="minorHAnsi"/>
        </w:rPr>
        <w:t xml:space="preserve"> potential</w:t>
      </w:r>
      <w:r w:rsidR="00277F43">
        <w:rPr>
          <w:rFonts w:asciiTheme="minorHAnsi" w:hAnsiTheme="minorHAnsi" w:cstheme="minorHAnsi"/>
        </w:rPr>
        <w:t>ly</w:t>
      </w:r>
      <w:r w:rsidRPr="00927D90">
        <w:rPr>
          <w:rFonts w:asciiTheme="minorHAnsi" w:hAnsiTheme="minorHAnsi" w:cstheme="minorHAnsi"/>
        </w:rPr>
        <w:t xml:space="preserve"> defaulting </w:t>
      </w:r>
      <w:r w:rsidR="00277F43">
        <w:rPr>
          <w:rFonts w:asciiTheme="minorHAnsi" w:hAnsiTheme="minorHAnsi" w:cstheme="minorHAnsi"/>
        </w:rPr>
        <w:t>member</w:t>
      </w:r>
      <w:r w:rsidR="001254BA">
        <w:rPr>
          <w:rFonts w:asciiTheme="minorHAnsi" w:hAnsiTheme="minorHAnsi" w:cstheme="minorHAnsi"/>
        </w:rPr>
        <w:t>’s portfolio</w:t>
      </w:r>
      <w:r w:rsidRPr="006D385C">
        <w:t>;</w:t>
      </w:r>
      <w:r>
        <w:t xml:space="preserve"> and</w:t>
      </w:r>
    </w:p>
    <w:p w:rsidR="00376AE0" w:rsidRPr="006D385C" w:rsidRDefault="00277F43" w:rsidP="00376AE0">
      <w:pPr>
        <w:pStyle w:val="Bullet1"/>
        <w:spacing w:after="120"/>
        <w:jc w:val="both"/>
      </w:pPr>
      <w:r>
        <w:rPr>
          <w:rFonts w:asciiTheme="minorHAnsi" w:hAnsiTheme="minorHAnsi" w:cstheme="minorHAnsi"/>
        </w:rPr>
        <w:t>External communication</w:t>
      </w:r>
      <w:r w:rsidR="00376AE0" w:rsidRPr="00927D90">
        <w:rPr>
          <w:rFonts w:asciiTheme="minorHAnsi" w:hAnsiTheme="minorHAnsi" w:cstheme="minorHAnsi"/>
        </w:rPr>
        <w:t xml:space="preserve"> with stakeholders</w:t>
      </w:r>
      <w:r w:rsidR="00376AE0" w:rsidRPr="006D385C">
        <w:t>.</w:t>
      </w:r>
    </w:p>
    <w:p w:rsidR="00F72EDB" w:rsidRPr="00376AE0" w:rsidRDefault="00F72EDB" w:rsidP="00F72EDB">
      <w:pPr>
        <w:pStyle w:val="Heading3"/>
        <w:spacing w:after="120"/>
        <w:rPr>
          <w:lang w:val="fr-FR"/>
        </w:rPr>
      </w:pPr>
      <w:r w:rsidRPr="00376AE0">
        <w:rPr>
          <w:lang w:val="fr-FR"/>
        </w:rPr>
        <w:t>Phase II-III – Activation &amp; Stabilisation</w:t>
      </w:r>
    </w:p>
    <w:p w:rsidR="00927D90" w:rsidRPr="00927D90" w:rsidRDefault="00927D90" w:rsidP="00927D90">
      <w:pPr>
        <w:spacing w:after="120"/>
        <w:jc w:val="both"/>
        <w:rPr>
          <w:rFonts w:asciiTheme="minorHAnsi" w:hAnsiTheme="minorHAnsi" w:cstheme="minorHAnsi"/>
        </w:rPr>
      </w:pPr>
      <w:r w:rsidRPr="00927D90">
        <w:rPr>
          <w:rFonts w:asciiTheme="minorHAnsi" w:hAnsiTheme="minorHAnsi" w:cstheme="minorHAnsi"/>
        </w:rPr>
        <w:t>The initial objective</w:t>
      </w:r>
      <w:r w:rsidR="00C050CE">
        <w:rPr>
          <w:rFonts w:asciiTheme="minorHAnsi" w:hAnsiTheme="minorHAnsi" w:cstheme="minorHAnsi"/>
        </w:rPr>
        <w:t>s</w:t>
      </w:r>
      <w:r w:rsidRPr="00927D90">
        <w:rPr>
          <w:rFonts w:asciiTheme="minorHAnsi" w:hAnsiTheme="minorHAnsi" w:cstheme="minorHAnsi"/>
        </w:rPr>
        <w:t xml:space="preserve"> </w:t>
      </w:r>
      <w:r w:rsidR="00C01B2B">
        <w:rPr>
          <w:rFonts w:asciiTheme="minorHAnsi" w:hAnsiTheme="minorHAnsi" w:cstheme="minorHAnsi"/>
        </w:rPr>
        <w:t xml:space="preserve">here </w:t>
      </w:r>
      <w:r w:rsidR="00C050CE">
        <w:rPr>
          <w:rFonts w:asciiTheme="minorHAnsi" w:hAnsiTheme="minorHAnsi" w:cstheme="minorHAnsi"/>
        </w:rPr>
        <w:t>are</w:t>
      </w:r>
      <w:r w:rsidRPr="00927D90">
        <w:rPr>
          <w:rFonts w:asciiTheme="minorHAnsi" w:hAnsiTheme="minorHAnsi" w:cstheme="minorHAnsi"/>
        </w:rPr>
        <w:t xml:space="preserve"> </w:t>
      </w:r>
      <w:r w:rsidR="00C050CE">
        <w:rPr>
          <w:rFonts w:asciiTheme="minorHAnsi" w:hAnsiTheme="minorHAnsi" w:cstheme="minorHAnsi"/>
        </w:rPr>
        <w:t xml:space="preserve">(a) </w:t>
      </w:r>
      <w:r w:rsidRPr="00927D90">
        <w:rPr>
          <w:rFonts w:asciiTheme="minorHAnsi" w:hAnsiTheme="minorHAnsi" w:cstheme="minorHAnsi"/>
        </w:rPr>
        <w:t xml:space="preserve">to confirm the default and </w:t>
      </w:r>
      <w:r w:rsidR="00C050CE">
        <w:rPr>
          <w:rFonts w:asciiTheme="minorHAnsi" w:hAnsiTheme="minorHAnsi" w:cstheme="minorHAnsi"/>
        </w:rPr>
        <w:t xml:space="preserve">(b) the </w:t>
      </w:r>
      <w:r w:rsidRPr="00927D90">
        <w:rPr>
          <w:rFonts w:asciiTheme="minorHAnsi" w:hAnsiTheme="minorHAnsi" w:cstheme="minorHAnsi"/>
        </w:rPr>
        <w:t xml:space="preserve">immediate execution of the default notice. The remainder of </w:t>
      </w:r>
      <w:r w:rsidR="001254BA">
        <w:rPr>
          <w:rFonts w:asciiTheme="minorHAnsi" w:hAnsiTheme="minorHAnsi" w:cstheme="minorHAnsi"/>
        </w:rPr>
        <w:t>phase</w:t>
      </w:r>
      <w:r w:rsidRPr="00927D90">
        <w:rPr>
          <w:rFonts w:asciiTheme="minorHAnsi" w:hAnsiTheme="minorHAnsi" w:cstheme="minorHAnsi"/>
        </w:rPr>
        <w:t xml:space="preserve"> </w:t>
      </w:r>
      <w:r w:rsidR="001254BA">
        <w:rPr>
          <w:rFonts w:asciiTheme="minorHAnsi" w:hAnsiTheme="minorHAnsi" w:cstheme="minorHAnsi"/>
        </w:rPr>
        <w:t>II</w:t>
      </w:r>
      <w:r w:rsidRPr="00927D90">
        <w:rPr>
          <w:rFonts w:asciiTheme="minorHAnsi" w:hAnsiTheme="minorHAnsi" w:cstheme="minorHAnsi"/>
        </w:rPr>
        <w:t xml:space="preserve"> and </w:t>
      </w:r>
      <w:r w:rsidR="001254BA">
        <w:rPr>
          <w:rFonts w:asciiTheme="minorHAnsi" w:hAnsiTheme="minorHAnsi" w:cstheme="minorHAnsi"/>
        </w:rPr>
        <w:t>phase</w:t>
      </w:r>
      <w:r w:rsidRPr="00927D90">
        <w:rPr>
          <w:rFonts w:asciiTheme="minorHAnsi" w:hAnsiTheme="minorHAnsi" w:cstheme="minorHAnsi"/>
        </w:rPr>
        <w:t xml:space="preserve"> </w:t>
      </w:r>
      <w:r w:rsidR="001254BA">
        <w:rPr>
          <w:rFonts w:asciiTheme="minorHAnsi" w:hAnsiTheme="minorHAnsi" w:cstheme="minorHAnsi"/>
        </w:rPr>
        <w:t>III</w:t>
      </w:r>
      <w:r w:rsidRPr="00927D90">
        <w:rPr>
          <w:rFonts w:asciiTheme="minorHAnsi" w:hAnsiTheme="minorHAnsi" w:cstheme="minorHAnsi"/>
        </w:rPr>
        <w:t xml:space="preserve"> </w:t>
      </w:r>
      <w:r w:rsidR="00C050CE">
        <w:rPr>
          <w:rFonts w:asciiTheme="minorHAnsi" w:hAnsiTheme="minorHAnsi" w:cstheme="minorHAnsi"/>
        </w:rPr>
        <w:t>focuses</w:t>
      </w:r>
      <w:r w:rsidRPr="00927D90">
        <w:rPr>
          <w:rFonts w:asciiTheme="minorHAnsi" w:hAnsiTheme="minorHAnsi" w:cstheme="minorHAnsi"/>
        </w:rPr>
        <w:t xml:space="preserve"> on the first hour of the default, including: </w:t>
      </w:r>
    </w:p>
    <w:p w:rsidR="00376AE0" w:rsidRDefault="00277F43" w:rsidP="00376AE0">
      <w:pPr>
        <w:pStyle w:val="Bullet1"/>
        <w:spacing w:after="120"/>
        <w:jc w:val="both"/>
      </w:pPr>
      <w:r w:rsidRPr="00927D90">
        <w:rPr>
          <w:rFonts w:asciiTheme="minorHAnsi" w:hAnsiTheme="minorHAnsi" w:cstheme="minorHAnsi"/>
        </w:rPr>
        <w:t xml:space="preserve">Assembling the </w:t>
      </w:r>
      <w:r w:rsidR="001254BA">
        <w:rPr>
          <w:rFonts w:asciiTheme="minorHAnsi" w:hAnsiTheme="minorHAnsi" w:cstheme="minorHAnsi"/>
        </w:rPr>
        <w:t>default management team</w:t>
      </w:r>
      <w:r w:rsidR="00376AE0">
        <w:t>;</w:t>
      </w:r>
    </w:p>
    <w:p w:rsidR="00376AE0" w:rsidRPr="006D385C" w:rsidRDefault="00277F43" w:rsidP="00376AE0">
      <w:pPr>
        <w:pStyle w:val="Bullet1"/>
        <w:spacing w:after="120"/>
        <w:jc w:val="both"/>
      </w:pPr>
      <w:r w:rsidRPr="00927D90">
        <w:rPr>
          <w:rFonts w:asciiTheme="minorHAnsi" w:hAnsiTheme="minorHAnsi" w:cstheme="minorHAnsi"/>
        </w:rPr>
        <w:t>Suspend</w:t>
      </w:r>
      <w:r w:rsidR="001254BA">
        <w:rPr>
          <w:rFonts w:asciiTheme="minorHAnsi" w:hAnsiTheme="minorHAnsi" w:cstheme="minorHAnsi"/>
        </w:rPr>
        <w:t>ing</w:t>
      </w:r>
      <w:r w:rsidRPr="00927D90">
        <w:rPr>
          <w:rFonts w:asciiTheme="minorHAnsi" w:hAnsiTheme="minorHAnsi" w:cstheme="minorHAnsi"/>
        </w:rPr>
        <w:t xml:space="preserve"> all trading access</w:t>
      </w:r>
      <w:r w:rsidR="00376AE0" w:rsidRPr="006D385C">
        <w:t>;</w:t>
      </w:r>
      <w:r w:rsidR="00376AE0">
        <w:t xml:space="preserve"> and</w:t>
      </w:r>
    </w:p>
    <w:p w:rsidR="00376AE0" w:rsidRPr="006D385C" w:rsidRDefault="00277F43" w:rsidP="00376AE0">
      <w:pPr>
        <w:pStyle w:val="Bullet1"/>
        <w:spacing w:after="120"/>
        <w:jc w:val="both"/>
      </w:pPr>
      <w:r w:rsidRPr="00927D90">
        <w:rPr>
          <w:rFonts w:asciiTheme="minorHAnsi" w:hAnsiTheme="minorHAnsi" w:cstheme="minorHAnsi"/>
        </w:rPr>
        <w:t>Assessment of the default</w:t>
      </w:r>
      <w:r w:rsidR="001254BA">
        <w:rPr>
          <w:rFonts w:asciiTheme="minorHAnsi" w:hAnsiTheme="minorHAnsi" w:cstheme="minorHAnsi"/>
        </w:rPr>
        <w:t>ing memb</w:t>
      </w:r>
      <w:r w:rsidRPr="00927D90">
        <w:rPr>
          <w:rFonts w:asciiTheme="minorHAnsi" w:hAnsiTheme="minorHAnsi" w:cstheme="minorHAnsi"/>
        </w:rPr>
        <w:t xml:space="preserve">er’s </w:t>
      </w:r>
      <w:r w:rsidR="001254BA">
        <w:rPr>
          <w:rFonts w:asciiTheme="minorHAnsi" w:hAnsiTheme="minorHAnsi" w:cstheme="minorHAnsi"/>
        </w:rPr>
        <w:t>portfolio</w:t>
      </w:r>
      <w:r w:rsidRPr="00927D90">
        <w:rPr>
          <w:rFonts w:asciiTheme="minorHAnsi" w:hAnsiTheme="minorHAnsi" w:cstheme="minorHAnsi"/>
        </w:rPr>
        <w:t xml:space="preserve"> and LCH</w:t>
      </w:r>
      <w:r w:rsidR="001254BA">
        <w:rPr>
          <w:rFonts w:asciiTheme="minorHAnsi" w:hAnsiTheme="minorHAnsi" w:cstheme="minorHAnsi"/>
        </w:rPr>
        <w:t>C</w:t>
      </w:r>
      <w:r w:rsidRPr="00927D90">
        <w:rPr>
          <w:rFonts w:asciiTheme="minorHAnsi" w:hAnsiTheme="minorHAnsi" w:cstheme="minorHAnsi"/>
        </w:rPr>
        <w:t>’s exposure</w:t>
      </w:r>
      <w:r w:rsidR="00376AE0" w:rsidRPr="006D385C">
        <w:t>.</w:t>
      </w:r>
    </w:p>
    <w:p w:rsidR="00F72EDB" w:rsidRDefault="00F72EDB" w:rsidP="00F72EDB">
      <w:pPr>
        <w:pStyle w:val="Heading3"/>
        <w:spacing w:after="120"/>
      </w:pPr>
      <w:r>
        <w:t>Phase IV – Information Gathering</w:t>
      </w:r>
    </w:p>
    <w:p w:rsidR="00927D90" w:rsidRPr="00927D90" w:rsidRDefault="00927D90" w:rsidP="00927D90">
      <w:pPr>
        <w:spacing w:after="120"/>
        <w:jc w:val="both"/>
        <w:rPr>
          <w:rFonts w:asciiTheme="minorHAnsi" w:hAnsiTheme="minorHAnsi" w:cstheme="minorHAnsi"/>
        </w:rPr>
      </w:pPr>
      <w:r w:rsidRPr="00927D90">
        <w:rPr>
          <w:rFonts w:asciiTheme="minorHAnsi" w:hAnsiTheme="minorHAnsi" w:cstheme="minorHAnsi"/>
        </w:rPr>
        <w:t xml:space="preserve">The objective of Phase IV is to reduce </w:t>
      </w:r>
      <w:r w:rsidR="003C12AF">
        <w:rPr>
          <w:rFonts w:asciiTheme="minorHAnsi" w:hAnsiTheme="minorHAnsi" w:cstheme="minorHAnsi"/>
        </w:rPr>
        <w:t xml:space="preserve">LCHC’s </w:t>
      </w:r>
      <w:r w:rsidR="00BB1A21">
        <w:rPr>
          <w:rFonts w:asciiTheme="minorHAnsi" w:hAnsiTheme="minorHAnsi" w:cstheme="minorHAnsi"/>
        </w:rPr>
        <w:t xml:space="preserve">exposure to neutral – </w:t>
      </w:r>
      <w:r w:rsidRPr="00927D90">
        <w:rPr>
          <w:rFonts w:asciiTheme="minorHAnsi" w:hAnsiTheme="minorHAnsi" w:cstheme="minorHAnsi"/>
        </w:rPr>
        <w:t>or as near to neutral as is practic</w:t>
      </w:r>
      <w:r w:rsidR="00BB1A21">
        <w:rPr>
          <w:rFonts w:asciiTheme="minorHAnsi" w:hAnsiTheme="minorHAnsi" w:cstheme="minorHAnsi"/>
        </w:rPr>
        <w:t>al</w:t>
      </w:r>
      <w:r w:rsidR="00C01B2B">
        <w:rPr>
          <w:rFonts w:asciiTheme="minorHAnsi" w:hAnsiTheme="minorHAnsi" w:cstheme="minorHAnsi"/>
        </w:rPr>
        <w:t>ly possible</w:t>
      </w:r>
      <w:r w:rsidR="00BB1A21">
        <w:rPr>
          <w:rFonts w:asciiTheme="minorHAnsi" w:hAnsiTheme="minorHAnsi" w:cstheme="minorHAnsi"/>
        </w:rPr>
        <w:t xml:space="preserve"> and </w:t>
      </w:r>
      <w:r w:rsidR="00C01B2B">
        <w:rPr>
          <w:rFonts w:asciiTheme="minorHAnsi" w:hAnsiTheme="minorHAnsi" w:cstheme="minorHAnsi"/>
        </w:rPr>
        <w:t xml:space="preserve">indeed </w:t>
      </w:r>
      <w:r w:rsidR="00BB1A21">
        <w:rPr>
          <w:rFonts w:asciiTheme="minorHAnsi" w:hAnsiTheme="minorHAnsi" w:cstheme="minorHAnsi"/>
        </w:rPr>
        <w:t>acceptable – and then to unwind and close-</w:t>
      </w:r>
      <w:r w:rsidRPr="00927D90">
        <w:rPr>
          <w:rFonts w:asciiTheme="minorHAnsi" w:hAnsiTheme="minorHAnsi" w:cstheme="minorHAnsi"/>
        </w:rPr>
        <w:t xml:space="preserve">out the </w:t>
      </w:r>
      <w:r w:rsidR="00C050CE" w:rsidRPr="00927D90">
        <w:rPr>
          <w:rFonts w:asciiTheme="minorHAnsi" w:hAnsiTheme="minorHAnsi" w:cstheme="minorHAnsi"/>
        </w:rPr>
        <w:t xml:space="preserve">defaulting </w:t>
      </w:r>
      <w:r w:rsidR="00C050CE">
        <w:rPr>
          <w:rFonts w:asciiTheme="minorHAnsi" w:hAnsiTheme="minorHAnsi" w:cstheme="minorHAnsi"/>
        </w:rPr>
        <w:t xml:space="preserve">member’s </w:t>
      </w:r>
      <w:r w:rsidRPr="00927D90">
        <w:rPr>
          <w:rFonts w:asciiTheme="minorHAnsi" w:hAnsiTheme="minorHAnsi" w:cstheme="minorHAnsi"/>
        </w:rPr>
        <w:t xml:space="preserve">positions in a manner that is consistent with the overall default strategy. This phase </w:t>
      </w:r>
      <w:r w:rsidR="000621DB">
        <w:rPr>
          <w:rFonts w:asciiTheme="minorHAnsi" w:hAnsiTheme="minorHAnsi" w:cstheme="minorHAnsi"/>
        </w:rPr>
        <w:t>consists of</w:t>
      </w:r>
      <w:r w:rsidRPr="00927D90">
        <w:rPr>
          <w:rFonts w:asciiTheme="minorHAnsi" w:hAnsiTheme="minorHAnsi" w:cstheme="minorHAnsi"/>
        </w:rPr>
        <w:t xml:space="preserve"> two </w:t>
      </w:r>
      <w:r w:rsidR="00C050CE">
        <w:rPr>
          <w:rFonts w:asciiTheme="minorHAnsi" w:hAnsiTheme="minorHAnsi" w:cstheme="minorHAnsi"/>
        </w:rPr>
        <w:t xml:space="preserve">principal </w:t>
      </w:r>
      <w:r w:rsidRPr="00927D90">
        <w:rPr>
          <w:rFonts w:asciiTheme="minorHAnsi" w:hAnsiTheme="minorHAnsi" w:cstheme="minorHAnsi"/>
        </w:rPr>
        <w:t>activities</w:t>
      </w:r>
      <w:r w:rsidR="00C050CE">
        <w:rPr>
          <w:rFonts w:asciiTheme="minorHAnsi" w:hAnsiTheme="minorHAnsi" w:cstheme="minorHAnsi"/>
        </w:rPr>
        <w:t>, as follows</w:t>
      </w:r>
      <w:r w:rsidRPr="00927D90">
        <w:rPr>
          <w:rFonts w:asciiTheme="minorHAnsi" w:hAnsiTheme="minorHAnsi" w:cstheme="minorHAnsi"/>
        </w:rPr>
        <w:t xml:space="preserve">: </w:t>
      </w:r>
    </w:p>
    <w:p w:rsidR="00277F43" w:rsidRPr="006D385C" w:rsidRDefault="00277F43" w:rsidP="00277F43">
      <w:pPr>
        <w:pStyle w:val="Bullet1"/>
        <w:spacing w:after="120"/>
        <w:jc w:val="both"/>
      </w:pPr>
      <w:r w:rsidRPr="00927D90">
        <w:rPr>
          <w:rFonts w:asciiTheme="minorHAnsi" w:hAnsiTheme="minorHAnsi" w:cstheme="minorHAnsi"/>
        </w:rPr>
        <w:t>Information gathering</w:t>
      </w:r>
      <w:r w:rsidRPr="006D385C">
        <w:t>;</w:t>
      </w:r>
      <w:r>
        <w:t xml:space="preserve"> and</w:t>
      </w:r>
    </w:p>
    <w:p w:rsidR="00277F43" w:rsidRPr="006D385C" w:rsidRDefault="00BB1A21" w:rsidP="00277F43">
      <w:pPr>
        <w:pStyle w:val="Bullet1"/>
        <w:spacing w:after="120"/>
        <w:jc w:val="both"/>
      </w:pPr>
      <w:r>
        <w:rPr>
          <w:rFonts w:asciiTheme="minorHAnsi" w:hAnsiTheme="minorHAnsi" w:cstheme="minorHAnsi"/>
        </w:rPr>
        <w:t>Close-out / u</w:t>
      </w:r>
      <w:r w:rsidR="00277F43" w:rsidRPr="00927D90">
        <w:rPr>
          <w:rFonts w:asciiTheme="minorHAnsi" w:hAnsiTheme="minorHAnsi" w:cstheme="minorHAnsi"/>
        </w:rPr>
        <w:t>nwinding the portfolio</w:t>
      </w:r>
      <w:r w:rsidR="00277F43" w:rsidRPr="006D385C">
        <w:t>.</w:t>
      </w:r>
    </w:p>
    <w:p w:rsidR="00927D90" w:rsidRPr="00927D90" w:rsidRDefault="000621DB" w:rsidP="00927D90">
      <w:pPr>
        <w:spacing w:after="120"/>
        <w:jc w:val="both"/>
        <w:rPr>
          <w:rFonts w:asciiTheme="minorHAnsi" w:hAnsiTheme="minorHAnsi" w:cstheme="minorHAnsi"/>
        </w:rPr>
      </w:pPr>
      <w:r>
        <w:rPr>
          <w:rFonts w:asciiTheme="minorHAnsi" w:hAnsiTheme="minorHAnsi" w:cstheme="minorHAnsi"/>
        </w:rPr>
        <w:t>Although in</w:t>
      </w:r>
      <w:r w:rsidR="00C050CE">
        <w:rPr>
          <w:rFonts w:asciiTheme="minorHAnsi" w:hAnsiTheme="minorHAnsi" w:cstheme="minorHAnsi"/>
        </w:rPr>
        <w:t>formation</w:t>
      </w:r>
      <w:r w:rsidR="00927D90" w:rsidRPr="00927D90">
        <w:rPr>
          <w:rFonts w:asciiTheme="minorHAnsi" w:hAnsiTheme="minorHAnsi" w:cstheme="minorHAnsi"/>
        </w:rPr>
        <w:t xml:space="preserve"> gathering </w:t>
      </w:r>
      <w:r w:rsidR="00C050CE">
        <w:rPr>
          <w:rFonts w:asciiTheme="minorHAnsi" w:hAnsiTheme="minorHAnsi" w:cstheme="minorHAnsi"/>
        </w:rPr>
        <w:t xml:space="preserve">is </w:t>
      </w:r>
      <w:r>
        <w:rPr>
          <w:rFonts w:asciiTheme="minorHAnsi" w:hAnsiTheme="minorHAnsi" w:cstheme="minorHAnsi"/>
        </w:rPr>
        <w:t xml:space="preserve">clearly </w:t>
      </w:r>
      <w:r w:rsidR="00C050CE">
        <w:rPr>
          <w:rFonts w:asciiTheme="minorHAnsi" w:hAnsiTheme="minorHAnsi" w:cstheme="minorHAnsi"/>
        </w:rPr>
        <w:t xml:space="preserve">an essential </w:t>
      </w:r>
      <w:r>
        <w:rPr>
          <w:rFonts w:asciiTheme="minorHAnsi" w:hAnsiTheme="minorHAnsi" w:cstheme="minorHAnsi"/>
        </w:rPr>
        <w:t xml:space="preserve">pre-requisite to gaining a </w:t>
      </w:r>
      <w:r w:rsidR="00A862CA">
        <w:rPr>
          <w:rFonts w:asciiTheme="minorHAnsi" w:hAnsiTheme="minorHAnsi" w:cstheme="minorHAnsi"/>
        </w:rPr>
        <w:t>thorough</w:t>
      </w:r>
      <w:r>
        <w:rPr>
          <w:rFonts w:asciiTheme="minorHAnsi" w:hAnsiTheme="minorHAnsi" w:cstheme="minorHAnsi"/>
        </w:rPr>
        <w:t xml:space="preserve"> understanding of the</w:t>
      </w:r>
      <w:r w:rsidR="00927D90" w:rsidRPr="00927D90">
        <w:rPr>
          <w:rFonts w:asciiTheme="minorHAnsi" w:hAnsiTheme="minorHAnsi" w:cstheme="minorHAnsi"/>
        </w:rPr>
        <w:t xml:space="preserve"> </w:t>
      </w:r>
      <w:r w:rsidR="00C050CE" w:rsidRPr="00927D90">
        <w:rPr>
          <w:rFonts w:asciiTheme="minorHAnsi" w:hAnsiTheme="minorHAnsi" w:cstheme="minorHAnsi"/>
        </w:rPr>
        <w:t>default</w:t>
      </w:r>
      <w:r w:rsidR="00C050CE">
        <w:rPr>
          <w:rFonts w:asciiTheme="minorHAnsi" w:hAnsiTheme="minorHAnsi" w:cstheme="minorHAnsi"/>
        </w:rPr>
        <w:t>ing memb</w:t>
      </w:r>
      <w:r w:rsidR="00C050CE" w:rsidRPr="00927D90">
        <w:rPr>
          <w:rFonts w:asciiTheme="minorHAnsi" w:hAnsiTheme="minorHAnsi" w:cstheme="minorHAnsi"/>
        </w:rPr>
        <w:t xml:space="preserve">er’s </w:t>
      </w:r>
      <w:r w:rsidR="00C050CE">
        <w:rPr>
          <w:rFonts w:asciiTheme="minorHAnsi" w:hAnsiTheme="minorHAnsi" w:cstheme="minorHAnsi"/>
        </w:rPr>
        <w:t xml:space="preserve">portfolio, it may be necessary </w:t>
      </w:r>
      <w:r w:rsidR="00927D90" w:rsidRPr="00927D90">
        <w:rPr>
          <w:rFonts w:asciiTheme="minorHAnsi" w:hAnsiTheme="minorHAnsi" w:cstheme="minorHAnsi"/>
        </w:rPr>
        <w:t>to take some trading</w:t>
      </w:r>
      <w:r w:rsidR="00C050CE">
        <w:rPr>
          <w:rFonts w:asciiTheme="minorHAnsi" w:hAnsiTheme="minorHAnsi" w:cstheme="minorHAnsi"/>
        </w:rPr>
        <w:t xml:space="preserve"> </w:t>
      </w:r>
      <w:r w:rsidR="00927D90" w:rsidRPr="00927D90">
        <w:rPr>
          <w:rFonts w:asciiTheme="minorHAnsi" w:hAnsiTheme="minorHAnsi" w:cstheme="minorHAnsi"/>
        </w:rPr>
        <w:t>/</w:t>
      </w:r>
      <w:r w:rsidR="00C050CE">
        <w:rPr>
          <w:rFonts w:asciiTheme="minorHAnsi" w:hAnsiTheme="minorHAnsi" w:cstheme="minorHAnsi"/>
        </w:rPr>
        <w:t xml:space="preserve"> close-</w:t>
      </w:r>
      <w:r w:rsidR="00927D90" w:rsidRPr="00927D90">
        <w:rPr>
          <w:rFonts w:asciiTheme="minorHAnsi" w:hAnsiTheme="minorHAnsi" w:cstheme="minorHAnsi"/>
        </w:rPr>
        <w:t xml:space="preserve">out decisions before all the </w:t>
      </w:r>
      <w:r w:rsidR="00C050CE">
        <w:rPr>
          <w:rFonts w:asciiTheme="minorHAnsi" w:hAnsiTheme="minorHAnsi" w:cstheme="minorHAnsi"/>
        </w:rPr>
        <w:t xml:space="preserve">relevant </w:t>
      </w:r>
      <w:r w:rsidR="00927D90" w:rsidRPr="00927D90">
        <w:rPr>
          <w:rFonts w:asciiTheme="minorHAnsi" w:hAnsiTheme="minorHAnsi" w:cstheme="minorHAnsi"/>
        </w:rPr>
        <w:t xml:space="preserve">data </w:t>
      </w:r>
      <w:r w:rsidR="00C050CE">
        <w:rPr>
          <w:rFonts w:asciiTheme="minorHAnsi" w:hAnsiTheme="minorHAnsi" w:cstheme="minorHAnsi"/>
        </w:rPr>
        <w:t>has been</w:t>
      </w:r>
      <w:r w:rsidR="00927D90" w:rsidRPr="00927D90">
        <w:rPr>
          <w:rFonts w:asciiTheme="minorHAnsi" w:hAnsiTheme="minorHAnsi" w:cstheme="minorHAnsi"/>
        </w:rPr>
        <w:t xml:space="preserve"> gathered </w:t>
      </w:r>
      <w:r w:rsidR="00C050CE">
        <w:rPr>
          <w:rFonts w:asciiTheme="minorHAnsi" w:hAnsiTheme="minorHAnsi" w:cstheme="minorHAnsi"/>
        </w:rPr>
        <w:t>and</w:t>
      </w:r>
      <w:r w:rsidR="00927D90" w:rsidRPr="00927D90">
        <w:rPr>
          <w:rFonts w:asciiTheme="minorHAnsi" w:hAnsiTheme="minorHAnsi" w:cstheme="minorHAnsi"/>
        </w:rPr>
        <w:t xml:space="preserve"> analysed</w:t>
      </w:r>
      <w:r w:rsidR="00C050CE">
        <w:rPr>
          <w:rFonts w:asciiTheme="minorHAnsi" w:hAnsiTheme="minorHAnsi" w:cstheme="minorHAnsi"/>
        </w:rPr>
        <w:t>.</w:t>
      </w:r>
      <w:r>
        <w:rPr>
          <w:rFonts w:asciiTheme="minorHAnsi" w:hAnsiTheme="minorHAnsi" w:cstheme="minorHAnsi"/>
        </w:rPr>
        <w:t xml:space="preserve"> It follows that </w:t>
      </w:r>
      <w:r w:rsidR="00A862CA">
        <w:rPr>
          <w:rFonts w:asciiTheme="minorHAnsi" w:hAnsiTheme="minorHAnsi" w:cstheme="minorHAnsi"/>
        </w:rPr>
        <w:t>the</w:t>
      </w:r>
      <w:r>
        <w:rPr>
          <w:rFonts w:asciiTheme="minorHAnsi" w:hAnsiTheme="minorHAnsi" w:cstheme="minorHAnsi"/>
        </w:rPr>
        <w:t xml:space="preserve"> two activities </w:t>
      </w:r>
      <w:r w:rsidR="00A862CA">
        <w:rPr>
          <w:rFonts w:asciiTheme="minorHAnsi" w:hAnsiTheme="minorHAnsi" w:cstheme="minorHAnsi"/>
        </w:rPr>
        <w:t xml:space="preserve">above </w:t>
      </w:r>
      <w:r>
        <w:rPr>
          <w:rFonts w:asciiTheme="minorHAnsi" w:hAnsiTheme="minorHAnsi" w:cstheme="minorHAnsi"/>
        </w:rPr>
        <w:t>do not always run sequentially.</w:t>
      </w:r>
    </w:p>
    <w:p w:rsidR="00F72EDB" w:rsidRDefault="00F72EDB" w:rsidP="00F72EDB">
      <w:pPr>
        <w:pStyle w:val="Heading3"/>
        <w:spacing w:after="120"/>
      </w:pPr>
      <w:r>
        <w:t>Phase V – Close-Out</w:t>
      </w:r>
    </w:p>
    <w:p w:rsidR="00927D90" w:rsidRPr="00927D90" w:rsidRDefault="00927D90" w:rsidP="00927D90">
      <w:pPr>
        <w:spacing w:after="120"/>
        <w:jc w:val="both"/>
        <w:rPr>
          <w:rFonts w:asciiTheme="minorHAnsi" w:hAnsiTheme="minorHAnsi" w:cstheme="minorHAnsi"/>
        </w:rPr>
      </w:pPr>
      <w:r w:rsidRPr="00927D90">
        <w:rPr>
          <w:rFonts w:asciiTheme="minorHAnsi" w:hAnsiTheme="minorHAnsi" w:cstheme="minorHAnsi"/>
        </w:rPr>
        <w:t xml:space="preserve">The key objective of this phase is to </w:t>
      </w:r>
      <w:r w:rsidR="00C01B2B">
        <w:rPr>
          <w:rFonts w:asciiTheme="minorHAnsi" w:hAnsiTheme="minorHAnsi" w:cstheme="minorHAnsi"/>
        </w:rPr>
        <w:t xml:space="preserve">(a) </w:t>
      </w:r>
      <w:r w:rsidRPr="00927D90">
        <w:rPr>
          <w:rFonts w:asciiTheme="minorHAnsi" w:hAnsiTheme="minorHAnsi" w:cstheme="minorHAnsi"/>
        </w:rPr>
        <w:t xml:space="preserve">follow the main principles </w:t>
      </w:r>
      <w:r w:rsidR="00C01B2B">
        <w:rPr>
          <w:rFonts w:asciiTheme="minorHAnsi" w:hAnsiTheme="minorHAnsi" w:cstheme="minorHAnsi"/>
        </w:rPr>
        <w:t xml:space="preserve">of and (b) achieve the </w:t>
      </w:r>
      <w:r w:rsidRPr="00927D90">
        <w:rPr>
          <w:rFonts w:asciiTheme="minorHAnsi" w:hAnsiTheme="minorHAnsi" w:cstheme="minorHAnsi"/>
        </w:rPr>
        <w:t xml:space="preserve">priorities of the </w:t>
      </w:r>
      <w:r w:rsidR="00BB1A21">
        <w:rPr>
          <w:rFonts w:asciiTheme="minorHAnsi" w:hAnsiTheme="minorHAnsi" w:cstheme="minorHAnsi"/>
        </w:rPr>
        <w:t>DMP</w:t>
      </w:r>
      <w:r w:rsidRPr="00927D90">
        <w:rPr>
          <w:rFonts w:asciiTheme="minorHAnsi" w:hAnsiTheme="minorHAnsi" w:cstheme="minorHAnsi"/>
        </w:rPr>
        <w:t xml:space="preserve">, </w:t>
      </w:r>
      <w:r w:rsidR="000621DB">
        <w:rPr>
          <w:rFonts w:asciiTheme="minorHAnsi" w:hAnsiTheme="minorHAnsi" w:cstheme="minorHAnsi"/>
        </w:rPr>
        <w:t>which are as follows</w:t>
      </w:r>
      <w:r w:rsidRPr="00927D90">
        <w:rPr>
          <w:rFonts w:asciiTheme="minorHAnsi" w:hAnsiTheme="minorHAnsi" w:cstheme="minorHAnsi"/>
        </w:rPr>
        <w:t xml:space="preserve">: </w:t>
      </w:r>
    </w:p>
    <w:p w:rsidR="000621DB" w:rsidRDefault="00927D90" w:rsidP="000621DB">
      <w:pPr>
        <w:pStyle w:val="Bullet1"/>
        <w:spacing w:after="120"/>
        <w:jc w:val="both"/>
      </w:pPr>
      <w:r w:rsidRPr="000621DB">
        <w:rPr>
          <w:rFonts w:asciiTheme="minorHAnsi" w:hAnsiTheme="minorHAnsi" w:cstheme="minorHAnsi"/>
          <w:b/>
        </w:rPr>
        <w:lastRenderedPageBreak/>
        <w:t xml:space="preserve">Maintain ongoing performance of </w:t>
      </w:r>
      <w:r w:rsidR="003C12AF" w:rsidRPr="000621DB">
        <w:rPr>
          <w:rFonts w:asciiTheme="minorHAnsi" w:hAnsiTheme="minorHAnsi" w:cstheme="minorHAnsi"/>
          <w:b/>
        </w:rPr>
        <w:t xml:space="preserve">LCHC’s </w:t>
      </w:r>
      <w:r w:rsidRPr="000621DB">
        <w:rPr>
          <w:rFonts w:asciiTheme="minorHAnsi" w:hAnsiTheme="minorHAnsi" w:cstheme="minorHAnsi"/>
          <w:b/>
        </w:rPr>
        <w:t xml:space="preserve">obligations vis-à-vis all other clearing </w:t>
      </w:r>
      <w:r w:rsidR="000621DB" w:rsidRPr="000621DB">
        <w:rPr>
          <w:rFonts w:asciiTheme="minorHAnsi" w:hAnsiTheme="minorHAnsi" w:cstheme="minorHAnsi"/>
          <w:b/>
        </w:rPr>
        <w:t>m</w:t>
      </w:r>
      <w:r w:rsidRPr="000621DB">
        <w:rPr>
          <w:rFonts w:asciiTheme="minorHAnsi" w:hAnsiTheme="minorHAnsi" w:cstheme="minorHAnsi"/>
          <w:b/>
        </w:rPr>
        <w:t>embers</w:t>
      </w:r>
      <w:r w:rsidRPr="000621DB">
        <w:rPr>
          <w:rFonts w:asciiTheme="minorHAnsi" w:hAnsiTheme="minorHAnsi" w:cstheme="minorHAnsi"/>
        </w:rPr>
        <w:t xml:space="preserve"> </w:t>
      </w:r>
      <w:r w:rsidR="000621DB">
        <w:rPr>
          <w:rFonts w:asciiTheme="minorHAnsi" w:hAnsiTheme="minorHAnsi" w:cstheme="minorHAnsi"/>
        </w:rPr>
        <w:t>–</w:t>
      </w:r>
      <w:r w:rsidR="000621DB">
        <w:t xml:space="preserve"> </w:t>
      </w:r>
      <w:r w:rsidR="003C12AF" w:rsidRPr="000621DB">
        <w:rPr>
          <w:rFonts w:asciiTheme="minorHAnsi" w:hAnsiTheme="minorHAnsi" w:cstheme="minorHAnsi"/>
        </w:rPr>
        <w:t>LCHC</w:t>
      </w:r>
      <w:r w:rsidRPr="000621DB">
        <w:rPr>
          <w:rFonts w:asciiTheme="minorHAnsi" w:hAnsiTheme="minorHAnsi" w:cstheme="minorHAnsi"/>
        </w:rPr>
        <w:t xml:space="preserve"> must seek to continue to meet its obligations such as meeting payment and delivery obligations in a timely manner (including those of the </w:t>
      </w:r>
      <w:r w:rsidR="00A862CA" w:rsidRPr="00927D90">
        <w:rPr>
          <w:rFonts w:asciiTheme="minorHAnsi" w:hAnsiTheme="minorHAnsi" w:cstheme="minorHAnsi"/>
        </w:rPr>
        <w:t>default</w:t>
      </w:r>
      <w:r w:rsidR="00A862CA">
        <w:rPr>
          <w:rFonts w:asciiTheme="minorHAnsi" w:hAnsiTheme="minorHAnsi" w:cstheme="minorHAnsi"/>
        </w:rPr>
        <w:t>ing member</w:t>
      </w:r>
      <w:r w:rsidRPr="000621DB">
        <w:rPr>
          <w:rFonts w:asciiTheme="minorHAnsi" w:hAnsiTheme="minorHAnsi" w:cstheme="minorHAnsi"/>
        </w:rPr>
        <w:t>)</w:t>
      </w:r>
      <w:r w:rsidR="000621DB" w:rsidRPr="000621DB">
        <w:rPr>
          <w:rFonts w:asciiTheme="minorHAnsi" w:hAnsiTheme="minorHAnsi" w:cstheme="minorHAnsi"/>
        </w:rPr>
        <w:t>.</w:t>
      </w:r>
    </w:p>
    <w:p w:rsidR="00927D90" w:rsidRPr="000621DB" w:rsidRDefault="00927D90" w:rsidP="000621DB">
      <w:pPr>
        <w:pStyle w:val="Bullet1"/>
        <w:spacing w:after="120"/>
        <w:jc w:val="both"/>
      </w:pPr>
      <w:r w:rsidRPr="000621DB">
        <w:rPr>
          <w:rFonts w:asciiTheme="minorHAnsi" w:hAnsiTheme="minorHAnsi" w:cstheme="minorHAnsi"/>
          <w:b/>
        </w:rPr>
        <w:t xml:space="preserve">Preservation of the </w:t>
      </w:r>
      <w:r w:rsidR="00BB1A21" w:rsidRPr="000621DB">
        <w:rPr>
          <w:rFonts w:asciiTheme="minorHAnsi" w:hAnsiTheme="minorHAnsi" w:cstheme="minorHAnsi"/>
          <w:b/>
        </w:rPr>
        <w:t>d</w:t>
      </w:r>
      <w:r w:rsidR="000621DB" w:rsidRPr="000621DB">
        <w:rPr>
          <w:rFonts w:asciiTheme="minorHAnsi" w:hAnsiTheme="minorHAnsi" w:cstheme="minorHAnsi"/>
          <w:b/>
        </w:rPr>
        <w:t>efault fund</w:t>
      </w:r>
      <w:r w:rsidR="000621DB">
        <w:rPr>
          <w:rFonts w:asciiTheme="minorHAnsi" w:hAnsiTheme="minorHAnsi" w:cstheme="minorHAnsi"/>
        </w:rPr>
        <w:t xml:space="preserve"> –</w:t>
      </w:r>
      <w:r w:rsidR="000621DB">
        <w:t xml:space="preserve"> </w:t>
      </w:r>
      <w:r w:rsidRPr="000621DB">
        <w:rPr>
          <w:rFonts w:asciiTheme="minorHAnsi" w:hAnsiTheme="minorHAnsi" w:cstheme="minorHAnsi"/>
        </w:rPr>
        <w:t>LCH</w:t>
      </w:r>
      <w:r w:rsidR="003C12AF" w:rsidRPr="000621DB">
        <w:rPr>
          <w:rFonts w:asciiTheme="minorHAnsi" w:hAnsiTheme="minorHAnsi" w:cstheme="minorHAnsi"/>
        </w:rPr>
        <w:t>C</w:t>
      </w:r>
      <w:r w:rsidRPr="000621DB">
        <w:rPr>
          <w:rFonts w:asciiTheme="minorHAnsi" w:hAnsiTheme="minorHAnsi" w:cstheme="minorHAnsi"/>
        </w:rPr>
        <w:t xml:space="preserve"> must seek to preserve the </w:t>
      </w:r>
      <w:r w:rsidR="00BB1A21" w:rsidRPr="000621DB">
        <w:rPr>
          <w:rFonts w:asciiTheme="minorHAnsi" w:hAnsiTheme="minorHAnsi" w:cstheme="minorHAnsi"/>
        </w:rPr>
        <w:t>d</w:t>
      </w:r>
      <w:r w:rsidRPr="000621DB">
        <w:rPr>
          <w:rFonts w:asciiTheme="minorHAnsi" w:hAnsiTheme="minorHAnsi" w:cstheme="minorHAnsi"/>
        </w:rPr>
        <w:t xml:space="preserve">efault </w:t>
      </w:r>
      <w:r w:rsidR="00BB1A21" w:rsidRPr="000621DB">
        <w:rPr>
          <w:rFonts w:asciiTheme="minorHAnsi" w:hAnsiTheme="minorHAnsi" w:cstheme="minorHAnsi"/>
        </w:rPr>
        <w:t>f</w:t>
      </w:r>
      <w:r w:rsidRPr="000621DB">
        <w:rPr>
          <w:rFonts w:asciiTheme="minorHAnsi" w:hAnsiTheme="minorHAnsi" w:cstheme="minorHAnsi"/>
        </w:rPr>
        <w:t>und and its skin-in-the-game capital contribution</w:t>
      </w:r>
      <w:r w:rsidR="000621DB" w:rsidRPr="000621DB">
        <w:rPr>
          <w:rFonts w:asciiTheme="minorHAnsi" w:hAnsiTheme="minorHAnsi" w:cstheme="minorHAnsi"/>
        </w:rPr>
        <w:t>.</w:t>
      </w:r>
    </w:p>
    <w:p w:rsidR="00927D90" w:rsidRPr="000621DB" w:rsidRDefault="000621DB" w:rsidP="000621DB">
      <w:pPr>
        <w:pStyle w:val="Bullet1"/>
        <w:spacing w:after="120"/>
        <w:jc w:val="both"/>
      </w:pPr>
      <w:r w:rsidRPr="000621DB">
        <w:rPr>
          <w:rFonts w:asciiTheme="minorHAnsi" w:hAnsiTheme="minorHAnsi" w:cstheme="minorHAnsi"/>
          <w:b/>
        </w:rPr>
        <w:t>Manage the transfer of all i</w:t>
      </w:r>
      <w:r w:rsidR="00927D90" w:rsidRPr="000621DB">
        <w:rPr>
          <w:rFonts w:asciiTheme="minorHAnsi" w:hAnsiTheme="minorHAnsi" w:cstheme="minorHAnsi"/>
          <w:b/>
        </w:rPr>
        <w:t xml:space="preserve">ndividually </w:t>
      </w:r>
      <w:r w:rsidRPr="000621DB">
        <w:rPr>
          <w:rFonts w:asciiTheme="minorHAnsi" w:hAnsiTheme="minorHAnsi" w:cstheme="minorHAnsi"/>
          <w:b/>
        </w:rPr>
        <w:t>s</w:t>
      </w:r>
      <w:r w:rsidR="00927D90" w:rsidRPr="000621DB">
        <w:rPr>
          <w:rFonts w:asciiTheme="minorHAnsi" w:hAnsiTheme="minorHAnsi" w:cstheme="minorHAnsi"/>
          <w:b/>
        </w:rPr>
        <w:t xml:space="preserve">egregated </w:t>
      </w:r>
      <w:r w:rsidRPr="000621DB">
        <w:rPr>
          <w:rFonts w:asciiTheme="minorHAnsi" w:hAnsiTheme="minorHAnsi" w:cstheme="minorHAnsi"/>
          <w:b/>
        </w:rPr>
        <w:t>a</w:t>
      </w:r>
      <w:r w:rsidR="00927D90" w:rsidRPr="000621DB">
        <w:rPr>
          <w:rFonts w:asciiTheme="minorHAnsi" w:hAnsiTheme="minorHAnsi" w:cstheme="minorHAnsi"/>
          <w:b/>
        </w:rPr>
        <w:t>ccounts</w:t>
      </w:r>
      <w:r w:rsidR="00927D90" w:rsidRPr="000621DB">
        <w:rPr>
          <w:rFonts w:asciiTheme="minorHAnsi" w:hAnsiTheme="minorHAnsi" w:cstheme="minorHAnsi"/>
        </w:rPr>
        <w:t xml:space="preserve"> </w:t>
      </w:r>
      <w:r>
        <w:rPr>
          <w:rFonts w:asciiTheme="minorHAnsi" w:hAnsiTheme="minorHAnsi" w:cstheme="minorHAnsi"/>
        </w:rPr>
        <w:t>–</w:t>
      </w:r>
      <w:r w:rsidR="00927D90" w:rsidRPr="000621DB">
        <w:rPr>
          <w:rFonts w:asciiTheme="minorHAnsi" w:hAnsiTheme="minorHAnsi" w:cstheme="minorHAnsi"/>
        </w:rPr>
        <w:t xml:space="preserve"> </w:t>
      </w:r>
      <w:r w:rsidR="003C12AF" w:rsidRPr="000621DB">
        <w:rPr>
          <w:rFonts w:asciiTheme="minorHAnsi" w:hAnsiTheme="minorHAnsi" w:cstheme="minorHAnsi"/>
        </w:rPr>
        <w:t>LCHC</w:t>
      </w:r>
      <w:r w:rsidR="00927D90" w:rsidRPr="000621DB">
        <w:rPr>
          <w:rFonts w:asciiTheme="minorHAnsi" w:hAnsiTheme="minorHAnsi" w:cstheme="minorHAnsi"/>
        </w:rPr>
        <w:t xml:space="preserve"> will seek to manage the transfer of the </w:t>
      </w:r>
      <w:r w:rsidR="00A862CA" w:rsidRPr="00927D90">
        <w:rPr>
          <w:rFonts w:asciiTheme="minorHAnsi" w:hAnsiTheme="minorHAnsi" w:cstheme="minorHAnsi"/>
        </w:rPr>
        <w:t>default</w:t>
      </w:r>
      <w:r w:rsidR="00A862CA">
        <w:rPr>
          <w:rFonts w:asciiTheme="minorHAnsi" w:hAnsiTheme="minorHAnsi" w:cstheme="minorHAnsi"/>
        </w:rPr>
        <w:t>ing memb</w:t>
      </w:r>
      <w:r w:rsidR="00A862CA" w:rsidRPr="00927D90">
        <w:rPr>
          <w:rFonts w:asciiTheme="minorHAnsi" w:hAnsiTheme="minorHAnsi" w:cstheme="minorHAnsi"/>
        </w:rPr>
        <w:t xml:space="preserve">er’s </w:t>
      </w:r>
      <w:r w:rsidR="00927D90" w:rsidRPr="000621DB">
        <w:rPr>
          <w:rFonts w:asciiTheme="minorHAnsi" w:hAnsiTheme="minorHAnsi" w:cstheme="minorHAnsi"/>
        </w:rPr>
        <w:t xml:space="preserve">segregated client positions to other clearing </w:t>
      </w:r>
      <w:r w:rsidRPr="000621DB">
        <w:rPr>
          <w:rFonts w:asciiTheme="minorHAnsi" w:hAnsiTheme="minorHAnsi" w:cstheme="minorHAnsi"/>
        </w:rPr>
        <w:t>m</w:t>
      </w:r>
      <w:r w:rsidR="00927D90" w:rsidRPr="000621DB">
        <w:rPr>
          <w:rFonts w:asciiTheme="minorHAnsi" w:hAnsiTheme="minorHAnsi" w:cstheme="minorHAnsi"/>
        </w:rPr>
        <w:t xml:space="preserve">embers in a manner that </w:t>
      </w:r>
      <w:r w:rsidR="00A862CA">
        <w:rPr>
          <w:rFonts w:asciiTheme="minorHAnsi" w:hAnsiTheme="minorHAnsi" w:cstheme="minorHAnsi"/>
        </w:rPr>
        <w:t>causes</w:t>
      </w:r>
      <w:r w:rsidR="00927D90" w:rsidRPr="000621DB">
        <w:rPr>
          <w:rFonts w:asciiTheme="minorHAnsi" w:hAnsiTheme="minorHAnsi" w:cstheme="minorHAnsi"/>
        </w:rPr>
        <w:t xml:space="preserve"> minimal incremental disruption to the market</w:t>
      </w:r>
      <w:r w:rsidRPr="000621DB">
        <w:rPr>
          <w:rFonts w:asciiTheme="minorHAnsi" w:hAnsiTheme="minorHAnsi" w:cstheme="minorHAnsi"/>
        </w:rPr>
        <w:t>.</w:t>
      </w:r>
    </w:p>
    <w:p w:rsidR="00927D90" w:rsidRPr="000621DB" w:rsidRDefault="00927D90" w:rsidP="000621DB">
      <w:pPr>
        <w:pStyle w:val="Bullet1"/>
        <w:spacing w:after="120"/>
        <w:jc w:val="both"/>
      </w:pPr>
      <w:r w:rsidRPr="000621DB">
        <w:rPr>
          <w:rFonts w:asciiTheme="minorHAnsi" w:hAnsiTheme="minorHAnsi" w:cstheme="minorHAnsi"/>
          <w:b/>
        </w:rPr>
        <w:t xml:space="preserve">Manage the transfer of all </w:t>
      </w:r>
      <w:r w:rsidR="000621DB" w:rsidRPr="000621DB">
        <w:rPr>
          <w:rFonts w:asciiTheme="minorHAnsi" w:hAnsiTheme="minorHAnsi" w:cstheme="minorHAnsi"/>
          <w:b/>
        </w:rPr>
        <w:t>o</w:t>
      </w:r>
      <w:r w:rsidRPr="000621DB">
        <w:rPr>
          <w:rFonts w:asciiTheme="minorHAnsi" w:hAnsiTheme="minorHAnsi" w:cstheme="minorHAnsi"/>
          <w:b/>
        </w:rPr>
        <w:t xml:space="preserve">mnibus </w:t>
      </w:r>
      <w:r w:rsidR="000621DB" w:rsidRPr="000621DB">
        <w:rPr>
          <w:rFonts w:asciiTheme="minorHAnsi" w:hAnsiTheme="minorHAnsi" w:cstheme="minorHAnsi"/>
          <w:b/>
        </w:rPr>
        <w:t>a</w:t>
      </w:r>
      <w:r w:rsidRPr="000621DB">
        <w:rPr>
          <w:rFonts w:asciiTheme="minorHAnsi" w:hAnsiTheme="minorHAnsi" w:cstheme="minorHAnsi"/>
          <w:b/>
        </w:rPr>
        <w:t>ccounts</w:t>
      </w:r>
      <w:r w:rsidRPr="000621DB">
        <w:rPr>
          <w:rFonts w:asciiTheme="minorHAnsi" w:hAnsiTheme="minorHAnsi" w:cstheme="minorHAnsi"/>
        </w:rPr>
        <w:t xml:space="preserve"> </w:t>
      </w:r>
      <w:r w:rsidR="000621DB">
        <w:rPr>
          <w:rFonts w:asciiTheme="minorHAnsi" w:hAnsiTheme="minorHAnsi" w:cstheme="minorHAnsi"/>
        </w:rPr>
        <w:t>–</w:t>
      </w:r>
      <w:r w:rsidRPr="000621DB">
        <w:rPr>
          <w:rFonts w:asciiTheme="minorHAnsi" w:hAnsiTheme="minorHAnsi" w:cstheme="minorHAnsi"/>
        </w:rPr>
        <w:t xml:space="preserve"> </w:t>
      </w:r>
      <w:r w:rsidR="003C12AF" w:rsidRPr="000621DB">
        <w:rPr>
          <w:rFonts w:asciiTheme="minorHAnsi" w:hAnsiTheme="minorHAnsi" w:cstheme="minorHAnsi"/>
        </w:rPr>
        <w:t xml:space="preserve">LCHC </w:t>
      </w:r>
      <w:r w:rsidRPr="000621DB">
        <w:rPr>
          <w:rFonts w:asciiTheme="minorHAnsi" w:hAnsiTheme="minorHAnsi" w:cstheme="minorHAnsi"/>
        </w:rPr>
        <w:t xml:space="preserve">will seek to manage the transfer of the </w:t>
      </w:r>
      <w:r w:rsidR="00A862CA" w:rsidRPr="00927D90">
        <w:rPr>
          <w:rFonts w:asciiTheme="minorHAnsi" w:hAnsiTheme="minorHAnsi" w:cstheme="minorHAnsi"/>
        </w:rPr>
        <w:t>default</w:t>
      </w:r>
      <w:r w:rsidR="00A862CA">
        <w:rPr>
          <w:rFonts w:asciiTheme="minorHAnsi" w:hAnsiTheme="minorHAnsi" w:cstheme="minorHAnsi"/>
        </w:rPr>
        <w:t>ing memb</w:t>
      </w:r>
      <w:r w:rsidR="00A862CA" w:rsidRPr="00927D90">
        <w:rPr>
          <w:rFonts w:asciiTheme="minorHAnsi" w:hAnsiTheme="minorHAnsi" w:cstheme="minorHAnsi"/>
        </w:rPr>
        <w:t xml:space="preserve">er’s </w:t>
      </w:r>
      <w:r w:rsidRPr="000621DB">
        <w:rPr>
          <w:rFonts w:asciiTheme="minorHAnsi" w:hAnsiTheme="minorHAnsi" w:cstheme="minorHAnsi"/>
        </w:rPr>
        <w:t xml:space="preserve">non-segregated client positions to another clearing </w:t>
      </w:r>
      <w:r w:rsidR="000621DB" w:rsidRPr="000621DB">
        <w:rPr>
          <w:rFonts w:asciiTheme="minorHAnsi" w:hAnsiTheme="minorHAnsi" w:cstheme="minorHAnsi"/>
        </w:rPr>
        <w:t>m</w:t>
      </w:r>
      <w:r w:rsidRPr="000621DB">
        <w:rPr>
          <w:rFonts w:asciiTheme="minorHAnsi" w:hAnsiTheme="minorHAnsi" w:cstheme="minorHAnsi"/>
        </w:rPr>
        <w:t xml:space="preserve">ember if those clients have elected to transfer to a single </w:t>
      </w:r>
      <w:r w:rsidR="000621DB" w:rsidRPr="000621DB">
        <w:rPr>
          <w:rFonts w:asciiTheme="minorHAnsi" w:hAnsiTheme="minorHAnsi" w:cstheme="minorHAnsi"/>
        </w:rPr>
        <w:t>c</w:t>
      </w:r>
      <w:r w:rsidRPr="000621DB">
        <w:rPr>
          <w:rFonts w:asciiTheme="minorHAnsi" w:hAnsiTheme="minorHAnsi" w:cstheme="minorHAnsi"/>
        </w:rPr>
        <w:t xml:space="preserve">learing </w:t>
      </w:r>
      <w:r w:rsidR="000621DB" w:rsidRPr="000621DB">
        <w:rPr>
          <w:rFonts w:asciiTheme="minorHAnsi" w:hAnsiTheme="minorHAnsi" w:cstheme="minorHAnsi"/>
        </w:rPr>
        <w:t>m</w:t>
      </w:r>
      <w:r w:rsidRPr="000621DB">
        <w:rPr>
          <w:rFonts w:asciiTheme="minorHAnsi" w:hAnsiTheme="minorHAnsi" w:cstheme="minorHAnsi"/>
        </w:rPr>
        <w:t xml:space="preserve">ember. Where this is not the </w:t>
      </w:r>
      <w:r w:rsidR="00F166BF">
        <w:rPr>
          <w:rFonts w:asciiTheme="minorHAnsi" w:hAnsiTheme="minorHAnsi" w:cstheme="minorHAnsi"/>
        </w:rPr>
        <w:t>case the account will be closed-</w:t>
      </w:r>
      <w:r w:rsidRPr="000621DB">
        <w:rPr>
          <w:rFonts w:asciiTheme="minorHAnsi" w:hAnsiTheme="minorHAnsi" w:cstheme="minorHAnsi"/>
        </w:rPr>
        <w:t>out.</w:t>
      </w:r>
    </w:p>
    <w:p w:rsidR="00F72EDB" w:rsidRDefault="00F72EDB" w:rsidP="00F72EDB">
      <w:pPr>
        <w:pStyle w:val="Heading3"/>
        <w:spacing w:after="120"/>
      </w:pPr>
      <w:r>
        <w:t>Phase VI – Service Continuity</w:t>
      </w:r>
      <w:r w:rsidR="00C619A1">
        <w:t xml:space="preserve"> / Loss Allocation</w:t>
      </w:r>
    </w:p>
    <w:p w:rsidR="00927D90" w:rsidRPr="00927D90" w:rsidRDefault="00927D90" w:rsidP="00927D90">
      <w:pPr>
        <w:spacing w:after="120"/>
        <w:jc w:val="both"/>
        <w:rPr>
          <w:rFonts w:asciiTheme="minorHAnsi" w:hAnsiTheme="minorHAnsi" w:cstheme="minorHAnsi"/>
        </w:rPr>
      </w:pPr>
      <w:r w:rsidRPr="00927D90">
        <w:rPr>
          <w:rFonts w:asciiTheme="minorHAnsi" w:hAnsiTheme="minorHAnsi" w:cstheme="minorHAnsi"/>
        </w:rPr>
        <w:t>In th</w:t>
      </w:r>
      <w:r w:rsidR="00BB1A21">
        <w:rPr>
          <w:rFonts w:asciiTheme="minorHAnsi" w:hAnsiTheme="minorHAnsi" w:cstheme="minorHAnsi"/>
        </w:rPr>
        <w:t>e unlikely event that the close-</w:t>
      </w:r>
      <w:r w:rsidRPr="00927D90">
        <w:rPr>
          <w:rFonts w:asciiTheme="minorHAnsi" w:hAnsiTheme="minorHAnsi" w:cstheme="minorHAnsi"/>
        </w:rPr>
        <w:t xml:space="preserve">out of a defaulting </w:t>
      </w:r>
      <w:r w:rsidR="00C619A1">
        <w:rPr>
          <w:rFonts w:asciiTheme="minorHAnsi" w:hAnsiTheme="minorHAnsi" w:cstheme="minorHAnsi"/>
        </w:rPr>
        <w:t xml:space="preserve">member’s </w:t>
      </w:r>
      <w:r w:rsidRPr="00927D90">
        <w:rPr>
          <w:rFonts w:asciiTheme="minorHAnsi" w:hAnsiTheme="minorHAnsi" w:cstheme="minorHAnsi"/>
        </w:rPr>
        <w:t xml:space="preserve">portfolio (an in-extremis default) has exhausted all available resources in the fund, the service will move into </w:t>
      </w:r>
      <w:r w:rsidR="000B4823">
        <w:rPr>
          <w:rFonts w:asciiTheme="minorHAnsi" w:hAnsiTheme="minorHAnsi" w:cstheme="minorHAnsi"/>
        </w:rPr>
        <w:t>the s</w:t>
      </w:r>
      <w:r w:rsidRPr="00927D90">
        <w:rPr>
          <w:rFonts w:asciiTheme="minorHAnsi" w:hAnsiTheme="minorHAnsi" w:cstheme="minorHAnsi"/>
        </w:rPr>
        <w:t xml:space="preserve">ervice </w:t>
      </w:r>
      <w:r w:rsidR="000B4823">
        <w:rPr>
          <w:rFonts w:asciiTheme="minorHAnsi" w:hAnsiTheme="minorHAnsi" w:cstheme="minorHAnsi"/>
        </w:rPr>
        <w:t>c</w:t>
      </w:r>
      <w:r w:rsidRPr="00927D90">
        <w:rPr>
          <w:rFonts w:asciiTheme="minorHAnsi" w:hAnsiTheme="minorHAnsi" w:cstheme="minorHAnsi"/>
        </w:rPr>
        <w:t xml:space="preserve">ontinuity phase. </w:t>
      </w:r>
    </w:p>
    <w:p w:rsidR="00927D90" w:rsidRPr="00927D90" w:rsidRDefault="006450A7" w:rsidP="00927D90">
      <w:pPr>
        <w:spacing w:after="120"/>
        <w:jc w:val="both"/>
        <w:rPr>
          <w:rFonts w:asciiTheme="minorHAnsi" w:hAnsiTheme="minorHAnsi" w:cstheme="minorHAnsi"/>
        </w:rPr>
      </w:pPr>
      <w:r>
        <w:rPr>
          <w:rFonts w:asciiTheme="minorHAnsi" w:hAnsiTheme="minorHAnsi" w:cstheme="minorHAnsi"/>
        </w:rPr>
        <w:t>During</w:t>
      </w:r>
      <w:r w:rsidR="00927D90" w:rsidRPr="00927D90">
        <w:rPr>
          <w:rFonts w:asciiTheme="minorHAnsi" w:hAnsiTheme="minorHAnsi" w:cstheme="minorHAnsi"/>
        </w:rPr>
        <w:t xml:space="preserve"> this phase, uncovered losses accrued by the </w:t>
      </w:r>
      <w:r w:rsidR="00C619A1">
        <w:rPr>
          <w:rFonts w:asciiTheme="minorHAnsi" w:hAnsiTheme="minorHAnsi" w:cstheme="minorHAnsi"/>
        </w:rPr>
        <w:t>defaulting member</w:t>
      </w:r>
      <w:r w:rsidR="00927D90" w:rsidRPr="00927D90">
        <w:rPr>
          <w:rFonts w:asciiTheme="minorHAnsi" w:hAnsiTheme="minorHAnsi" w:cstheme="minorHAnsi"/>
        </w:rPr>
        <w:t xml:space="preserve"> </w:t>
      </w:r>
      <w:r w:rsidR="00C619A1">
        <w:rPr>
          <w:rFonts w:asciiTheme="minorHAnsi" w:hAnsiTheme="minorHAnsi" w:cstheme="minorHAnsi"/>
        </w:rPr>
        <w:t>during</w:t>
      </w:r>
      <w:r w:rsidR="00927D90" w:rsidRPr="00927D90">
        <w:rPr>
          <w:rFonts w:asciiTheme="minorHAnsi" w:hAnsiTheme="minorHAnsi" w:cstheme="minorHAnsi"/>
        </w:rPr>
        <w:t xml:space="preserve"> the </w:t>
      </w:r>
      <w:r w:rsidR="000B4823">
        <w:rPr>
          <w:rFonts w:asciiTheme="minorHAnsi" w:hAnsiTheme="minorHAnsi" w:cstheme="minorHAnsi"/>
        </w:rPr>
        <w:t>DMP</w:t>
      </w:r>
      <w:r w:rsidR="00BB1A21">
        <w:rPr>
          <w:rFonts w:asciiTheme="minorHAnsi" w:hAnsiTheme="minorHAnsi" w:cstheme="minorHAnsi"/>
        </w:rPr>
        <w:t xml:space="preserve"> will be covered by the non-</w:t>
      </w:r>
      <w:r w:rsidR="00927D90" w:rsidRPr="00927D90">
        <w:rPr>
          <w:rFonts w:asciiTheme="minorHAnsi" w:hAnsiTheme="minorHAnsi" w:cstheme="minorHAnsi"/>
        </w:rPr>
        <w:t xml:space="preserve">defaulting </w:t>
      </w:r>
      <w:r w:rsidR="00BB1A21">
        <w:rPr>
          <w:rFonts w:asciiTheme="minorHAnsi" w:hAnsiTheme="minorHAnsi" w:cstheme="minorHAnsi"/>
        </w:rPr>
        <w:t>c</w:t>
      </w:r>
      <w:r w:rsidR="00927D90" w:rsidRPr="00927D90">
        <w:rPr>
          <w:rFonts w:asciiTheme="minorHAnsi" w:hAnsiTheme="minorHAnsi" w:cstheme="minorHAnsi"/>
        </w:rPr>
        <w:t xml:space="preserve">learing </w:t>
      </w:r>
      <w:r w:rsidR="00BB1A21">
        <w:rPr>
          <w:rFonts w:asciiTheme="minorHAnsi" w:hAnsiTheme="minorHAnsi" w:cstheme="minorHAnsi"/>
        </w:rPr>
        <w:t>m</w:t>
      </w:r>
      <w:r w:rsidR="00927D90" w:rsidRPr="00927D90">
        <w:rPr>
          <w:rFonts w:asciiTheme="minorHAnsi" w:hAnsiTheme="minorHAnsi" w:cstheme="minorHAnsi"/>
        </w:rPr>
        <w:t xml:space="preserve">embers </w:t>
      </w:r>
      <w:r w:rsidR="00BB1A21">
        <w:rPr>
          <w:rFonts w:asciiTheme="minorHAnsi" w:hAnsiTheme="minorHAnsi" w:cstheme="minorHAnsi"/>
        </w:rPr>
        <w:t>through</w:t>
      </w:r>
      <w:r w:rsidR="00927D90" w:rsidRPr="00927D90">
        <w:rPr>
          <w:rFonts w:asciiTheme="minorHAnsi" w:hAnsiTheme="minorHAnsi" w:cstheme="minorHAnsi"/>
        </w:rPr>
        <w:t xml:space="preserve"> a process </w:t>
      </w:r>
      <w:r w:rsidR="00BB1A21">
        <w:rPr>
          <w:rFonts w:asciiTheme="minorHAnsi" w:hAnsiTheme="minorHAnsi" w:cstheme="minorHAnsi"/>
        </w:rPr>
        <w:t>of loss allocation</w:t>
      </w:r>
      <w:r w:rsidR="00927D90" w:rsidRPr="00927D90">
        <w:rPr>
          <w:rFonts w:asciiTheme="minorHAnsi" w:hAnsiTheme="minorHAnsi" w:cstheme="minorHAnsi"/>
        </w:rPr>
        <w:t xml:space="preserve">. The share of </w:t>
      </w:r>
      <w:r w:rsidR="00F166BF">
        <w:rPr>
          <w:rFonts w:asciiTheme="minorHAnsi" w:hAnsiTheme="minorHAnsi" w:cstheme="minorHAnsi"/>
        </w:rPr>
        <w:t>uncovered</w:t>
      </w:r>
      <w:r w:rsidR="00927D90" w:rsidRPr="00927D90">
        <w:rPr>
          <w:rFonts w:asciiTheme="minorHAnsi" w:hAnsiTheme="minorHAnsi" w:cstheme="minorHAnsi"/>
        </w:rPr>
        <w:t xml:space="preserve"> losses will be determined by calculating a</w:t>
      </w:r>
      <w:r w:rsidR="00F166BF">
        <w:rPr>
          <w:rFonts w:asciiTheme="minorHAnsi" w:hAnsiTheme="minorHAnsi" w:cstheme="minorHAnsi"/>
        </w:rPr>
        <w:t xml:space="preserve"> suitable</w:t>
      </w:r>
      <w:r w:rsidR="00927D90" w:rsidRPr="00927D90">
        <w:rPr>
          <w:rFonts w:asciiTheme="minorHAnsi" w:hAnsiTheme="minorHAnsi" w:cstheme="minorHAnsi"/>
        </w:rPr>
        <w:t xml:space="preserve"> </w:t>
      </w:r>
      <w:r w:rsidR="00BB1A21">
        <w:rPr>
          <w:rFonts w:asciiTheme="minorHAnsi" w:hAnsiTheme="minorHAnsi" w:cstheme="minorHAnsi"/>
        </w:rPr>
        <w:t>loss distribution charge</w:t>
      </w:r>
      <w:r w:rsidR="00927D90" w:rsidRPr="00927D90">
        <w:rPr>
          <w:rFonts w:asciiTheme="minorHAnsi" w:hAnsiTheme="minorHAnsi" w:cstheme="minorHAnsi"/>
        </w:rPr>
        <w:t xml:space="preserve"> that can only be met by a cash payment. </w:t>
      </w:r>
    </w:p>
    <w:p w:rsidR="00F72EDB" w:rsidRDefault="00F72EDB" w:rsidP="00F72EDB">
      <w:pPr>
        <w:pStyle w:val="Heading3"/>
        <w:spacing w:after="120"/>
      </w:pPr>
      <w:r>
        <w:t>Phase VII – Service Closure</w:t>
      </w:r>
    </w:p>
    <w:p w:rsidR="00927D90" w:rsidRPr="00927D90" w:rsidRDefault="00927D90" w:rsidP="00927D90">
      <w:pPr>
        <w:spacing w:after="120"/>
        <w:jc w:val="both"/>
        <w:rPr>
          <w:rFonts w:asciiTheme="minorHAnsi" w:hAnsiTheme="minorHAnsi" w:cstheme="minorHAnsi"/>
        </w:rPr>
      </w:pPr>
      <w:r w:rsidRPr="00927D90">
        <w:rPr>
          <w:rFonts w:asciiTheme="minorHAnsi" w:hAnsiTheme="minorHAnsi" w:cstheme="minorHAnsi"/>
        </w:rPr>
        <w:t xml:space="preserve">If a decision to continue imposing </w:t>
      </w:r>
      <w:r w:rsidR="00F166BF">
        <w:rPr>
          <w:rFonts w:asciiTheme="minorHAnsi" w:hAnsiTheme="minorHAnsi" w:cstheme="minorHAnsi"/>
        </w:rPr>
        <w:t>loss distribution charges</w:t>
      </w:r>
      <w:r w:rsidRPr="00927D90">
        <w:rPr>
          <w:rFonts w:asciiTheme="minorHAnsi" w:hAnsiTheme="minorHAnsi" w:cstheme="minorHAnsi"/>
        </w:rPr>
        <w:t xml:space="preserve"> is </w:t>
      </w:r>
      <w:r w:rsidR="00F166BF">
        <w:rPr>
          <w:rFonts w:asciiTheme="minorHAnsi" w:hAnsiTheme="minorHAnsi" w:cstheme="minorHAnsi"/>
        </w:rPr>
        <w:t xml:space="preserve">not reached </w:t>
      </w:r>
      <w:r w:rsidRPr="00927D90">
        <w:rPr>
          <w:rFonts w:asciiTheme="minorHAnsi" w:hAnsiTheme="minorHAnsi" w:cstheme="minorHAnsi"/>
        </w:rPr>
        <w:t xml:space="preserve">the </w:t>
      </w:r>
      <w:r w:rsidR="00F166BF">
        <w:rPr>
          <w:rFonts w:asciiTheme="minorHAnsi" w:hAnsiTheme="minorHAnsi" w:cstheme="minorHAnsi"/>
        </w:rPr>
        <w:t>DMP</w:t>
      </w:r>
      <w:r w:rsidR="00BB1A21">
        <w:rPr>
          <w:rFonts w:asciiTheme="minorHAnsi" w:hAnsiTheme="minorHAnsi" w:cstheme="minorHAnsi"/>
        </w:rPr>
        <w:t xml:space="preserve"> will </w:t>
      </w:r>
      <w:r w:rsidR="00F166BF">
        <w:rPr>
          <w:rFonts w:asciiTheme="minorHAnsi" w:hAnsiTheme="minorHAnsi" w:cstheme="minorHAnsi"/>
        </w:rPr>
        <w:t xml:space="preserve">then </w:t>
      </w:r>
      <w:r w:rsidR="00BB1A21">
        <w:rPr>
          <w:rFonts w:asciiTheme="minorHAnsi" w:hAnsiTheme="minorHAnsi" w:cstheme="minorHAnsi"/>
        </w:rPr>
        <w:t>move into the service c</w:t>
      </w:r>
      <w:r w:rsidR="00F166BF">
        <w:rPr>
          <w:rFonts w:asciiTheme="minorHAnsi" w:hAnsiTheme="minorHAnsi" w:cstheme="minorHAnsi"/>
        </w:rPr>
        <w:t xml:space="preserve">losure phase, </w:t>
      </w:r>
      <w:r w:rsidR="008B4B04">
        <w:rPr>
          <w:rFonts w:asciiTheme="minorHAnsi" w:hAnsiTheme="minorHAnsi" w:cstheme="minorHAnsi"/>
        </w:rPr>
        <w:t>during</w:t>
      </w:r>
      <w:r w:rsidR="00F166BF">
        <w:rPr>
          <w:rFonts w:asciiTheme="minorHAnsi" w:hAnsiTheme="minorHAnsi" w:cstheme="minorHAnsi"/>
        </w:rPr>
        <w:t xml:space="preserve"> which </w:t>
      </w:r>
      <w:r w:rsidRPr="00927D90">
        <w:rPr>
          <w:rFonts w:asciiTheme="minorHAnsi" w:hAnsiTheme="minorHAnsi" w:cstheme="minorHAnsi"/>
        </w:rPr>
        <w:t>any remaining uncovered losses will be calculated and distributed across</w:t>
      </w:r>
      <w:r w:rsidR="00F166BF">
        <w:rPr>
          <w:rFonts w:asciiTheme="minorHAnsi" w:hAnsiTheme="minorHAnsi" w:cstheme="minorHAnsi"/>
        </w:rPr>
        <w:t xml:space="preserve"> all remaining non-defaulting cl</w:t>
      </w:r>
      <w:r w:rsidRPr="00927D90">
        <w:rPr>
          <w:rFonts w:asciiTheme="minorHAnsi" w:hAnsiTheme="minorHAnsi" w:cstheme="minorHAnsi"/>
        </w:rPr>
        <w:t xml:space="preserve">earing </w:t>
      </w:r>
      <w:r w:rsidR="00BB1A21">
        <w:rPr>
          <w:rFonts w:asciiTheme="minorHAnsi" w:hAnsiTheme="minorHAnsi" w:cstheme="minorHAnsi"/>
        </w:rPr>
        <w:t>m</w:t>
      </w:r>
      <w:r w:rsidRPr="00927D90">
        <w:rPr>
          <w:rFonts w:asciiTheme="minorHAnsi" w:hAnsiTheme="minorHAnsi" w:cstheme="minorHAnsi"/>
        </w:rPr>
        <w:t xml:space="preserve">embers. All open positions registered in the </w:t>
      </w:r>
      <w:r w:rsidR="00F166BF">
        <w:rPr>
          <w:rFonts w:asciiTheme="minorHAnsi" w:hAnsiTheme="minorHAnsi" w:cstheme="minorHAnsi"/>
        </w:rPr>
        <w:t xml:space="preserve">default </w:t>
      </w:r>
      <w:r w:rsidRPr="00927D90">
        <w:rPr>
          <w:rFonts w:asciiTheme="minorHAnsi" w:hAnsiTheme="minorHAnsi" w:cstheme="minorHAnsi"/>
        </w:rPr>
        <w:t>fun</w:t>
      </w:r>
      <w:r w:rsidR="00F166BF">
        <w:rPr>
          <w:rFonts w:asciiTheme="minorHAnsi" w:hAnsiTheme="minorHAnsi" w:cstheme="minorHAnsi"/>
        </w:rPr>
        <w:t>d will be cash-</w:t>
      </w:r>
      <w:r w:rsidRPr="00927D90">
        <w:rPr>
          <w:rFonts w:asciiTheme="minorHAnsi" w:hAnsiTheme="minorHAnsi" w:cstheme="minorHAnsi"/>
        </w:rPr>
        <w:t>settled with the non-default</w:t>
      </w:r>
      <w:r w:rsidR="00F166BF">
        <w:rPr>
          <w:rFonts w:asciiTheme="minorHAnsi" w:hAnsiTheme="minorHAnsi" w:cstheme="minorHAnsi"/>
        </w:rPr>
        <w:t>ing</w:t>
      </w:r>
      <w:r w:rsidRPr="00927D90">
        <w:rPr>
          <w:rFonts w:asciiTheme="minorHAnsi" w:hAnsiTheme="minorHAnsi" w:cstheme="minorHAnsi"/>
        </w:rPr>
        <w:t xml:space="preserve"> </w:t>
      </w:r>
      <w:r w:rsidR="00BB1A21">
        <w:rPr>
          <w:rFonts w:asciiTheme="minorHAnsi" w:hAnsiTheme="minorHAnsi" w:cstheme="minorHAnsi"/>
        </w:rPr>
        <w:t>cl</w:t>
      </w:r>
      <w:r w:rsidRPr="00927D90">
        <w:rPr>
          <w:rFonts w:asciiTheme="minorHAnsi" w:hAnsiTheme="minorHAnsi" w:cstheme="minorHAnsi"/>
        </w:rPr>
        <w:t xml:space="preserve">earing </w:t>
      </w:r>
      <w:r w:rsidR="00BB1A21">
        <w:rPr>
          <w:rFonts w:asciiTheme="minorHAnsi" w:hAnsiTheme="minorHAnsi" w:cstheme="minorHAnsi"/>
        </w:rPr>
        <w:t>m</w:t>
      </w:r>
      <w:r w:rsidRPr="00927D90">
        <w:rPr>
          <w:rFonts w:asciiTheme="minorHAnsi" w:hAnsiTheme="minorHAnsi" w:cstheme="minorHAnsi"/>
        </w:rPr>
        <w:t xml:space="preserve">embers. </w:t>
      </w:r>
    </w:p>
    <w:p w:rsidR="00927D90" w:rsidRPr="00927D90" w:rsidRDefault="00927D90" w:rsidP="00927D90">
      <w:pPr>
        <w:spacing w:after="120"/>
        <w:jc w:val="both"/>
        <w:rPr>
          <w:rFonts w:asciiTheme="minorHAnsi" w:hAnsiTheme="minorHAnsi" w:cstheme="minorHAnsi"/>
        </w:rPr>
      </w:pPr>
      <w:r w:rsidRPr="00927D90">
        <w:rPr>
          <w:rFonts w:asciiTheme="minorHAnsi" w:hAnsiTheme="minorHAnsi" w:cstheme="minorHAnsi"/>
        </w:rPr>
        <w:t xml:space="preserve">At the point of entry into </w:t>
      </w:r>
      <w:r w:rsidR="00F166BF">
        <w:rPr>
          <w:rFonts w:asciiTheme="minorHAnsi" w:hAnsiTheme="minorHAnsi" w:cstheme="minorHAnsi"/>
        </w:rPr>
        <w:t>this</w:t>
      </w:r>
      <w:r w:rsidRPr="00927D90">
        <w:rPr>
          <w:rFonts w:asciiTheme="minorHAnsi" w:hAnsiTheme="minorHAnsi" w:cstheme="minorHAnsi"/>
        </w:rPr>
        <w:t xml:space="preserve"> phase, the following </w:t>
      </w:r>
      <w:r w:rsidR="00F166BF">
        <w:rPr>
          <w:rFonts w:asciiTheme="minorHAnsi" w:hAnsiTheme="minorHAnsi" w:cstheme="minorHAnsi"/>
        </w:rPr>
        <w:t>procedures</w:t>
      </w:r>
      <w:r w:rsidRPr="00927D90">
        <w:rPr>
          <w:rFonts w:asciiTheme="minorHAnsi" w:hAnsiTheme="minorHAnsi" w:cstheme="minorHAnsi"/>
        </w:rPr>
        <w:t xml:space="preserve"> will be </w:t>
      </w:r>
      <w:r w:rsidR="00F166BF">
        <w:rPr>
          <w:rFonts w:asciiTheme="minorHAnsi" w:hAnsiTheme="minorHAnsi" w:cstheme="minorHAnsi"/>
        </w:rPr>
        <w:t>initiated</w:t>
      </w:r>
      <w:r w:rsidRPr="00927D90">
        <w:rPr>
          <w:rFonts w:asciiTheme="minorHAnsi" w:hAnsiTheme="minorHAnsi" w:cstheme="minorHAnsi"/>
        </w:rPr>
        <w:t xml:space="preserve">: </w:t>
      </w:r>
    </w:p>
    <w:p w:rsidR="003C12AF" w:rsidRDefault="00F166BF" w:rsidP="003C12AF">
      <w:pPr>
        <w:pStyle w:val="Bullet1"/>
        <w:spacing w:after="120"/>
        <w:jc w:val="both"/>
      </w:pPr>
      <w:r>
        <w:rPr>
          <w:rFonts w:asciiTheme="minorHAnsi" w:hAnsiTheme="minorHAnsi" w:cstheme="minorHAnsi"/>
        </w:rPr>
        <w:t>After loss allocation, s</w:t>
      </w:r>
      <w:r w:rsidR="003C12AF" w:rsidRPr="00927D90">
        <w:rPr>
          <w:rFonts w:asciiTheme="minorHAnsi" w:hAnsiTheme="minorHAnsi" w:cstheme="minorHAnsi"/>
        </w:rPr>
        <w:t xml:space="preserve">ervice </w:t>
      </w:r>
      <w:r>
        <w:rPr>
          <w:rFonts w:asciiTheme="minorHAnsi" w:hAnsiTheme="minorHAnsi" w:cstheme="minorHAnsi"/>
        </w:rPr>
        <w:t>c</w:t>
      </w:r>
      <w:r w:rsidR="003C12AF" w:rsidRPr="00927D90">
        <w:rPr>
          <w:rFonts w:asciiTheme="minorHAnsi" w:hAnsiTheme="minorHAnsi" w:cstheme="minorHAnsi"/>
        </w:rPr>
        <w:t xml:space="preserve">losure is </w:t>
      </w:r>
      <w:r>
        <w:rPr>
          <w:rFonts w:asciiTheme="minorHAnsi" w:hAnsiTheme="minorHAnsi" w:cstheme="minorHAnsi"/>
        </w:rPr>
        <w:t>triggered</w:t>
      </w:r>
      <w:r w:rsidR="003C12AF">
        <w:rPr>
          <w:rFonts w:asciiTheme="minorHAnsi" w:hAnsiTheme="minorHAnsi" w:cstheme="minorHAnsi"/>
        </w:rPr>
        <w:t xml:space="preserve"> by LCH</w:t>
      </w:r>
      <w:r>
        <w:rPr>
          <w:rFonts w:asciiTheme="minorHAnsi" w:hAnsiTheme="minorHAnsi" w:cstheme="minorHAnsi"/>
        </w:rPr>
        <w:t>C making a so-called “i</w:t>
      </w:r>
      <w:r w:rsidR="003C12AF" w:rsidRPr="00927D90">
        <w:rPr>
          <w:rFonts w:asciiTheme="minorHAnsi" w:hAnsiTheme="minorHAnsi" w:cstheme="minorHAnsi"/>
        </w:rPr>
        <w:t xml:space="preserve">nsufficient </w:t>
      </w:r>
      <w:r>
        <w:rPr>
          <w:rFonts w:asciiTheme="minorHAnsi" w:hAnsiTheme="minorHAnsi" w:cstheme="minorHAnsi"/>
        </w:rPr>
        <w:t>r</w:t>
      </w:r>
      <w:r w:rsidR="003C12AF" w:rsidRPr="00927D90">
        <w:rPr>
          <w:rFonts w:asciiTheme="minorHAnsi" w:hAnsiTheme="minorHAnsi" w:cstheme="minorHAnsi"/>
        </w:rPr>
        <w:t xml:space="preserve">esources </w:t>
      </w:r>
      <w:r>
        <w:rPr>
          <w:rFonts w:asciiTheme="minorHAnsi" w:hAnsiTheme="minorHAnsi" w:cstheme="minorHAnsi"/>
        </w:rPr>
        <w:t>d</w:t>
      </w:r>
      <w:r w:rsidR="003C12AF" w:rsidRPr="00927D90">
        <w:rPr>
          <w:rFonts w:asciiTheme="minorHAnsi" w:hAnsiTheme="minorHAnsi" w:cstheme="minorHAnsi"/>
        </w:rPr>
        <w:t>eterm</w:t>
      </w:r>
      <w:r>
        <w:rPr>
          <w:rFonts w:asciiTheme="minorHAnsi" w:hAnsiTheme="minorHAnsi" w:cstheme="minorHAnsi"/>
        </w:rPr>
        <w:t>ination”</w:t>
      </w:r>
      <w:r w:rsidR="003C12AF" w:rsidRPr="00927D90">
        <w:rPr>
          <w:rFonts w:asciiTheme="minorHAnsi" w:hAnsiTheme="minorHAnsi" w:cstheme="minorHAnsi"/>
        </w:rPr>
        <w:t xml:space="preserve"> which means that it does not have sufficient resources to meet its obligations in relation to the </w:t>
      </w:r>
      <w:r>
        <w:rPr>
          <w:rFonts w:asciiTheme="minorHAnsi" w:hAnsiTheme="minorHAnsi" w:cstheme="minorHAnsi"/>
        </w:rPr>
        <w:t>default fund</w:t>
      </w:r>
      <w:r w:rsidR="003C12AF">
        <w:t>.</w:t>
      </w:r>
    </w:p>
    <w:p w:rsidR="003C12AF" w:rsidRPr="003C12AF" w:rsidRDefault="003C12AF" w:rsidP="003C12AF">
      <w:pPr>
        <w:pStyle w:val="Bullet1"/>
        <w:spacing w:after="120"/>
        <w:jc w:val="both"/>
      </w:pPr>
      <w:r w:rsidRPr="00927D90">
        <w:rPr>
          <w:rFonts w:asciiTheme="minorHAnsi" w:hAnsiTheme="minorHAnsi" w:cstheme="minorHAnsi"/>
        </w:rPr>
        <w:t xml:space="preserve">The day after </w:t>
      </w:r>
      <w:r>
        <w:rPr>
          <w:rFonts w:asciiTheme="minorHAnsi" w:hAnsiTheme="minorHAnsi" w:cstheme="minorHAnsi"/>
        </w:rPr>
        <w:t>LCH</w:t>
      </w:r>
      <w:r w:rsidRPr="00927D90">
        <w:rPr>
          <w:rFonts w:asciiTheme="minorHAnsi" w:hAnsiTheme="minorHAnsi" w:cstheme="minorHAnsi"/>
        </w:rPr>
        <w:t xml:space="preserve">C makes </w:t>
      </w:r>
      <w:r w:rsidR="00F166BF">
        <w:rPr>
          <w:rFonts w:asciiTheme="minorHAnsi" w:hAnsiTheme="minorHAnsi" w:cstheme="minorHAnsi"/>
        </w:rPr>
        <w:t xml:space="preserve">such a determination, </w:t>
      </w:r>
      <w:r w:rsidRPr="00927D90">
        <w:rPr>
          <w:rFonts w:asciiTheme="minorHAnsi" w:hAnsiTheme="minorHAnsi" w:cstheme="minorHAnsi"/>
        </w:rPr>
        <w:t>all open positions in the releva</w:t>
      </w:r>
      <w:r>
        <w:rPr>
          <w:rFonts w:asciiTheme="minorHAnsi" w:hAnsiTheme="minorHAnsi" w:cstheme="minorHAnsi"/>
        </w:rPr>
        <w:t xml:space="preserve">nt </w:t>
      </w:r>
      <w:r w:rsidR="00F166BF">
        <w:rPr>
          <w:rFonts w:asciiTheme="minorHAnsi" w:hAnsiTheme="minorHAnsi" w:cstheme="minorHAnsi"/>
        </w:rPr>
        <w:t>d</w:t>
      </w:r>
      <w:r>
        <w:rPr>
          <w:rFonts w:asciiTheme="minorHAnsi" w:hAnsiTheme="minorHAnsi" w:cstheme="minorHAnsi"/>
        </w:rPr>
        <w:t xml:space="preserve">efault </w:t>
      </w:r>
      <w:r w:rsidR="00F166BF">
        <w:rPr>
          <w:rFonts w:asciiTheme="minorHAnsi" w:hAnsiTheme="minorHAnsi" w:cstheme="minorHAnsi"/>
        </w:rPr>
        <w:t>fund are closed-</w:t>
      </w:r>
      <w:r>
        <w:rPr>
          <w:rFonts w:asciiTheme="minorHAnsi" w:hAnsiTheme="minorHAnsi" w:cstheme="minorHAnsi"/>
        </w:rPr>
        <w:t>out.</w:t>
      </w:r>
    </w:p>
    <w:p w:rsidR="003C12AF" w:rsidRPr="003C12AF" w:rsidRDefault="00BB1A21" w:rsidP="003C12AF">
      <w:pPr>
        <w:pStyle w:val="Bullet1"/>
        <w:spacing w:after="120"/>
        <w:jc w:val="both"/>
      </w:pPr>
      <w:r>
        <w:rPr>
          <w:rFonts w:asciiTheme="minorHAnsi" w:hAnsiTheme="minorHAnsi" w:cstheme="minorHAnsi"/>
        </w:rPr>
        <w:t>The close-</w:t>
      </w:r>
      <w:r w:rsidR="003C12AF" w:rsidRPr="00927D90">
        <w:rPr>
          <w:rFonts w:asciiTheme="minorHAnsi" w:hAnsiTheme="minorHAnsi" w:cstheme="minorHAnsi"/>
        </w:rPr>
        <w:t xml:space="preserve">out price for each contract will be calculated in accordance with the </w:t>
      </w:r>
      <w:r w:rsidR="008B4B04">
        <w:rPr>
          <w:rFonts w:asciiTheme="minorHAnsi" w:hAnsiTheme="minorHAnsi" w:cstheme="minorHAnsi"/>
        </w:rPr>
        <w:t>corresponding end-of-</w:t>
      </w:r>
      <w:r w:rsidR="008B4B04" w:rsidRPr="00927D90">
        <w:rPr>
          <w:rFonts w:asciiTheme="minorHAnsi" w:hAnsiTheme="minorHAnsi" w:cstheme="minorHAnsi"/>
        </w:rPr>
        <w:t xml:space="preserve">day </w:t>
      </w:r>
      <w:r w:rsidR="008B4B04">
        <w:rPr>
          <w:rFonts w:asciiTheme="minorHAnsi" w:hAnsiTheme="minorHAnsi" w:cstheme="minorHAnsi"/>
        </w:rPr>
        <w:t>margin</w:t>
      </w:r>
      <w:r w:rsidR="008B4B04" w:rsidRPr="00927D90">
        <w:rPr>
          <w:rFonts w:asciiTheme="minorHAnsi" w:hAnsiTheme="minorHAnsi" w:cstheme="minorHAnsi"/>
        </w:rPr>
        <w:t xml:space="preserve"> </w:t>
      </w:r>
      <w:r w:rsidR="003C12AF" w:rsidRPr="00927D90">
        <w:rPr>
          <w:rFonts w:asciiTheme="minorHAnsi" w:hAnsiTheme="minorHAnsi" w:cstheme="minorHAnsi"/>
        </w:rPr>
        <w:t xml:space="preserve">methodology. Where </w:t>
      </w:r>
      <w:r w:rsidR="008B4B04">
        <w:rPr>
          <w:rFonts w:asciiTheme="minorHAnsi" w:hAnsiTheme="minorHAnsi" w:cstheme="minorHAnsi"/>
        </w:rPr>
        <w:t>the necessary pricing</w:t>
      </w:r>
      <w:r w:rsidR="003C12AF" w:rsidRPr="00927D90">
        <w:rPr>
          <w:rFonts w:asciiTheme="minorHAnsi" w:hAnsiTheme="minorHAnsi" w:cstheme="minorHAnsi"/>
        </w:rPr>
        <w:t xml:space="preserve"> data is not available, the </w:t>
      </w:r>
      <w:r w:rsidR="008B4B04">
        <w:rPr>
          <w:rFonts w:asciiTheme="minorHAnsi" w:hAnsiTheme="minorHAnsi" w:cstheme="minorHAnsi"/>
        </w:rPr>
        <w:t>close-</w:t>
      </w:r>
      <w:r w:rsidR="008B4B04" w:rsidRPr="00927D90">
        <w:rPr>
          <w:rFonts w:asciiTheme="minorHAnsi" w:hAnsiTheme="minorHAnsi" w:cstheme="minorHAnsi"/>
        </w:rPr>
        <w:t xml:space="preserve">out </w:t>
      </w:r>
      <w:r w:rsidR="003C12AF" w:rsidRPr="00927D90">
        <w:rPr>
          <w:rFonts w:asciiTheme="minorHAnsi" w:hAnsiTheme="minorHAnsi" w:cstheme="minorHAnsi"/>
        </w:rPr>
        <w:t xml:space="preserve">price will be the last price used by </w:t>
      </w:r>
      <w:r w:rsidR="003C12AF">
        <w:rPr>
          <w:rFonts w:asciiTheme="minorHAnsi" w:hAnsiTheme="minorHAnsi" w:cstheme="minorHAnsi"/>
        </w:rPr>
        <w:t>LCH</w:t>
      </w:r>
      <w:r>
        <w:rPr>
          <w:rFonts w:asciiTheme="minorHAnsi" w:hAnsiTheme="minorHAnsi" w:cstheme="minorHAnsi"/>
        </w:rPr>
        <w:t xml:space="preserve">C </w:t>
      </w:r>
      <w:r w:rsidR="00F166BF">
        <w:rPr>
          <w:rFonts w:asciiTheme="minorHAnsi" w:hAnsiTheme="minorHAnsi" w:cstheme="minorHAnsi"/>
        </w:rPr>
        <w:t xml:space="preserve">in order </w:t>
      </w:r>
      <w:r>
        <w:rPr>
          <w:rFonts w:asciiTheme="minorHAnsi" w:hAnsiTheme="minorHAnsi" w:cstheme="minorHAnsi"/>
        </w:rPr>
        <w:t>to calculate variation m</w:t>
      </w:r>
      <w:r w:rsidR="003C12AF" w:rsidRPr="00927D90">
        <w:rPr>
          <w:rFonts w:asciiTheme="minorHAnsi" w:hAnsiTheme="minorHAnsi" w:cstheme="minorHAnsi"/>
        </w:rPr>
        <w:t xml:space="preserve">argin for the </w:t>
      </w:r>
      <w:r w:rsidR="00F166BF">
        <w:rPr>
          <w:rFonts w:asciiTheme="minorHAnsi" w:hAnsiTheme="minorHAnsi" w:cstheme="minorHAnsi"/>
        </w:rPr>
        <w:t>contract in question</w:t>
      </w:r>
      <w:r w:rsidR="003C12AF" w:rsidRPr="00927D90">
        <w:rPr>
          <w:rFonts w:asciiTheme="minorHAnsi" w:hAnsiTheme="minorHAnsi" w:cstheme="minorHAnsi"/>
        </w:rPr>
        <w:t>.</w:t>
      </w:r>
    </w:p>
    <w:p w:rsidR="00927D90" w:rsidRDefault="00BB1A21" w:rsidP="00927D90">
      <w:pPr>
        <w:pStyle w:val="Bullet1"/>
        <w:spacing w:after="120"/>
        <w:jc w:val="both"/>
        <w:rPr>
          <w:rFonts w:asciiTheme="minorHAnsi" w:hAnsiTheme="minorHAnsi" w:cstheme="minorHAnsi"/>
        </w:rPr>
      </w:pPr>
      <w:r>
        <w:rPr>
          <w:rFonts w:asciiTheme="minorHAnsi" w:hAnsiTheme="minorHAnsi" w:cstheme="minorHAnsi"/>
        </w:rPr>
        <w:t>In respect of each c</w:t>
      </w:r>
      <w:r w:rsidR="003C12AF" w:rsidRPr="003C12AF">
        <w:rPr>
          <w:rFonts w:asciiTheme="minorHAnsi" w:hAnsiTheme="minorHAnsi" w:cstheme="minorHAnsi"/>
        </w:rPr>
        <w:t xml:space="preserve">learing </w:t>
      </w:r>
      <w:r>
        <w:rPr>
          <w:rFonts w:asciiTheme="minorHAnsi" w:hAnsiTheme="minorHAnsi" w:cstheme="minorHAnsi"/>
        </w:rPr>
        <w:t>m</w:t>
      </w:r>
      <w:r w:rsidR="003C12AF" w:rsidRPr="003C12AF">
        <w:rPr>
          <w:rFonts w:asciiTheme="minorHAnsi" w:hAnsiTheme="minorHAnsi" w:cstheme="minorHAnsi"/>
        </w:rPr>
        <w:t xml:space="preserve">ember, all losses in respect of open positions owed to </w:t>
      </w:r>
      <w:r w:rsidR="008B4B04">
        <w:rPr>
          <w:rFonts w:asciiTheme="minorHAnsi" w:hAnsiTheme="minorHAnsi" w:cstheme="minorHAnsi"/>
        </w:rPr>
        <w:t>/</w:t>
      </w:r>
      <w:r w:rsidR="003C12AF" w:rsidRPr="003C12AF">
        <w:rPr>
          <w:rFonts w:asciiTheme="minorHAnsi" w:hAnsiTheme="minorHAnsi" w:cstheme="minorHAnsi"/>
        </w:rPr>
        <w:t xml:space="preserve"> from the </w:t>
      </w:r>
      <w:r w:rsidR="008B4B04">
        <w:rPr>
          <w:rFonts w:asciiTheme="minorHAnsi" w:hAnsiTheme="minorHAnsi" w:cstheme="minorHAnsi"/>
        </w:rPr>
        <w:t>c</w:t>
      </w:r>
      <w:r w:rsidR="003C12AF" w:rsidRPr="003C12AF">
        <w:rPr>
          <w:rFonts w:asciiTheme="minorHAnsi" w:hAnsiTheme="minorHAnsi" w:cstheme="minorHAnsi"/>
        </w:rPr>
        <w:t xml:space="preserve">learing </w:t>
      </w:r>
      <w:r w:rsidR="008B4B04">
        <w:rPr>
          <w:rFonts w:asciiTheme="minorHAnsi" w:hAnsiTheme="minorHAnsi" w:cstheme="minorHAnsi"/>
        </w:rPr>
        <w:t>m</w:t>
      </w:r>
      <w:r w:rsidR="003C12AF" w:rsidRPr="003C12AF">
        <w:rPr>
          <w:rFonts w:asciiTheme="minorHAnsi" w:hAnsiTheme="minorHAnsi" w:cstheme="minorHAnsi"/>
        </w:rPr>
        <w:t xml:space="preserve">ember are </w:t>
      </w:r>
      <w:r w:rsidR="008B4B04">
        <w:rPr>
          <w:rFonts w:asciiTheme="minorHAnsi" w:hAnsiTheme="minorHAnsi" w:cstheme="minorHAnsi"/>
        </w:rPr>
        <w:t>netted-off</w:t>
      </w:r>
      <w:r w:rsidR="003C12AF" w:rsidRPr="003C12AF">
        <w:rPr>
          <w:rFonts w:asciiTheme="minorHAnsi" w:hAnsiTheme="minorHAnsi" w:cstheme="minorHAnsi"/>
        </w:rPr>
        <w:t xml:space="preserve"> into a single </w:t>
      </w:r>
      <w:r w:rsidR="008B4B04">
        <w:rPr>
          <w:rFonts w:asciiTheme="minorHAnsi" w:hAnsiTheme="minorHAnsi" w:cstheme="minorHAnsi"/>
        </w:rPr>
        <w:t>amount</w:t>
      </w:r>
      <w:r w:rsidR="003C12AF" w:rsidRPr="003C12AF">
        <w:rPr>
          <w:rFonts w:asciiTheme="minorHAnsi" w:hAnsiTheme="minorHAnsi" w:cstheme="minorHAnsi"/>
        </w:rPr>
        <w:t>.</w:t>
      </w:r>
    </w:p>
    <w:p w:rsidR="003C12AF" w:rsidRPr="00927D90" w:rsidRDefault="003C12AF" w:rsidP="003C12AF">
      <w:pPr>
        <w:pStyle w:val="Bullet1"/>
      </w:pPr>
      <w:r w:rsidRPr="00927D90">
        <w:t xml:space="preserve">All </w:t>
      </w:r>
      <w:r w:rsidR="008B4B04">
        <w:t>c</w:t>
      </w:r>
      <w:r w:rsidRPr="00927D90">
        <w:t xml:space="preserve">learing </w:t>
      </w:r>
      <w:r w:rsidR="008B4B04">
        <w:t>m</w:t>
      </w:r>
      <w:r w:rsidRPr="00927D90">
        <w:t xml:space="preserve">embers owing money to </w:t>
      </w:r>
      <w:r>
        <w:rPr>
          <w:rFonts w:asciiTheme="minorHAnsi" w:hAnsiTheme="minorHAnsi" w:cstheme="minorHAnsi"/>
        </w:rPr>
        <w:t>LCH</w:t>
      </w:r>
      <w:r w:rsidRPr="00927D90">
        <w:rPr>
          <w:rFonts w:asciiTheme="minorHAnsi" w:hAnsiTheme="minorHAnsi" w:cstheme="minorHAnsi"/>
        </w:rPr>
        <w:t xml:space="preserve">C </w:t>
      </w:r>
      <w:r w:rsidR="008B4B04">
        <w:t>must pay in full.</w:t>
      </w:r>
    </w:p>
    <w:p w:rsidR="00F72EDB" w:rsidRDefault="00F72EDB" w:rsidP="00F72EDB">
      <w:pPr>
        <w:pStyle w:val="Heading3"/>
        <w:spacing w:after="120"/>
      </w:pPr>
      <w:r>
        <w:t>Phase VIII – Post-Default</w:t>
      </w:r>
    </w:p>
    <w:p w:rsidR="00927D90" w:rsidRDefault="00927D90" w:rsidP="00927D90">
      <w:pPr>
        <w:spacing w:after="120"/>
        <w:jc w:val="both"/>
        <w:rPr>
          <w:rFonts w:asciiTheme="minorHAnsi" w:hAnsiTheme="minorHAnsi" w:cstheme="minorHAnsi"/>
        </w:rPr>
      </w:pPr>
      <w:r w:rsidRPr="00927D90">
        <w:rPr>
          <w:rFonts w:asciiTheme="minorHAnsi" w:hAnsiTheme="minorHAnsi" w:cstheme="minorHAnsi"/>
        </w:rPr>
        <w:t>The objective</w:t>
      </w:r>
      <w:r w:rsidR="008B4B04">
        <w:rPr>
          <w:rFonts w:asciiTheme="minorHAnsi" w:hAnsiTheme="minorHAnsi" w:cstheme="minorHAnsi"/>
        </w:rPr>
        <w:t>s</w:t>
      </w:r>
      <w:r w:rsidRPr="00927D90">
        <w:rPr>
          <w:rFonts w:asciiTheme="minorHAnsi" w:hAnsiTheme="minorHAnsi" w:cstheme="minorHAnsi"/>
        </w:rPr>
        <w:t xml:space="preserve"> of Phase VIII </w:t>
      </w:r>
      <w:r w:rsidR="008B4B04">
        <w:rPr>
          <w:rFonts w:asciiTheme="minorHAnsi" w:hAnsiTheme="minorHAnsi" w:cstheme="minorHAnsi"/>
        </w:rPr>
        <w:t>are</w:t>
      </w:r>
      <w:r w:rsidRPr="00927D90">
        <w:rPr>
          <w:rFonts w:asciiTheme="minorHAnsi" w:hAnsiTheme="minorHAnsi" w:cstheme="minorHAnsi"/>
        </w:rPr>
        <w:t xml:space="preserve"> to </w:t>
      </w:r>
      <w:r w:rsidR="008B4B04">
        <w:rPr>
          <w:rFonts w:asciiTheme="minorHAnsi" w:hAnsiTheme="minorHAnsi" w:cstheme="minorHAnsi"/>
        </w:rPr>
        <w:t xml:space="preserve">(a) </w:t>
      </w:r>
      <w:r w:rsidRPr="00927D90">
        <w:rPr>
          <w:rFonts w:asciiTheme="minorHAnsi" w:hAnsiTheme="minorHAnsi" w:cstheme="minorHAnsi"/>
        </w:rPr>
        <w:t xml:space="preserve">ensure </w:t>
      </w:r>
      <w:r w:rsidR="008B4B04">
        <w:rPr>
          <w:rFonts w:asciiTheme="minorHAnsi" w:hAnsiTheme="minorHAnsi" w:cstheme="minorHAnsi"/>
        </w:rPr>
        <w:t xml:space="preserve">the </w:t>
      </w:r>
      <w:r w:rsidRPr="00927D90">
        <w:rPr>
          <w:rFonts w:asciiTheme="minorHAnsi" w:hAnsiTheme="minorHAnsi" w:cstheme="minorHAnsi"/>
        </w:rPr>
        <w:t xml:space="preserve">effective closure of the default, </w:t>
      </w:r>
      <w:r w:rsidR="008B4B04">
        <w:rPr>
          <w:rFonts w:asciiTheme="minorHAnsi" w:hAnsiTheme="minorHAnsi" w:cstheme="minorHAnsi"/>
        </w:rPr>
        <w:t>(b) complete all</w:t>
      </w:r>
      <w:r w:rsidRPr="00927D90">
        <w:rPr>
          <w:rFonts w:asciiTheme="minorHAnsi" w:hAnsiTheme="minorHAnsi" w:cstheme="minorHAnsi"/>
        </w:rPr>
        <w:t xml:space="preserve"> administrative </w:t>
      </w:r>
      <w:r w:rsidR="008B4B04">
        <w:rPr>
          <w:rFonts w:asciiTheme="minorHAnsi" w:hAnsiTheme="minorHAnsi" w:cstheme="minorHAnsi"/>
        </w:rPr>
        <w:t>activities</w:t>
      </w:r>
      <w:r w:rsidRPr="00927D90">
        <w:rPr>
          <w:rFonts w:asciiTheme="minorHAnsi" w:hAnsiTheme="minorHAnsi" w:cstheme="minorHAnsi"/>
        </w:rPr>
        <w:t xml:space="preserve"> and </w:t>
      </w:r>
      <w:r w:rsidR="008B4B04">
        <w:rPr>
          <w:rFonts w:asciiTheme="minorHAnsi" w:hAnsiTheme="minorHAnsi" w:cstheme="minorHAnsi"/>
        </w:rPr>
        <w:t>(c) establish a suitable</w:t>
      </w:r>
      <w:r w:rsidRPr="00927D90">
        <w:rPr>
          <w:rFonts w:asciiTheme="minorHAnsi" w:hAnsiTheme="minorHAnsi" w:cstheme="minorHAnsi"/>
        </w:rPr>
        <w:t xml:space="preserve"> audit trail </w:t>
      </w:r>
      <w:r w:rsidR="008B4B04">
        <w:rPr>
          <w:rFonts w:asciiTheme="minorHAnsi" w:hAnsiTheme="minorHAnsi" w:cstheme="minorHAnsi"/>
        </w:rPr>
        <w:t>in order</w:t>
      </w:r>
      <w:r w:rsidRPr="00927D90">
        <w:rPr>
          <w:rFonts w:asciiTheme="minorHAnsi" w:hAnsiTheme="minorHAnsi" w:cstheme="minorHAnsi"/>
        </w:rPr>
        <w:t xml:space="preserve"> that LCH</w:t>
      </w:r>
      <w:r w:rsidR="003C12AF">
        <w:rPr>
          <w:rFonts w:asciiTheme="minorHAnsi" w:hAnsiTheme="minorHAnsi" w:cstheme="minorHAnsi"/>
        </w:rPr>
        <w:t>C</w:t>
      </w:r>
      <w:r w:rsidRPr="00927D90">
        <w:rPr>
          <w:rFonts w:asciiTheme="minorHAnsi" w:hAnsiTheme="minorHAnsi" w:cstheme="minorHAnsi"/>
        </w:rPr>
        <w:t xml:space="preserve"> can account for all decisions and actions undertaken during the default.</w:t>
      </w:r>
    </w:p>
    <w:p w:rsidR="00927D90" w:rsidRDefault="00927D90" w:rsidP="00927D90">
      <w:pPr>
        <w:pStyle w:val="Heading2"/>
        <w:spacing w:before="0"/>
        <w:jc w:val="both"/>
      </w:pPr>
      <w:bookmarkStart w:id="107" w:name="_Toc397077533"/>
      <w:r>
        <w:t>Default Management Process</w:t>
      </w:r>
      <w:bookmarkEnd w:id="107"/>
    </w:p>
    <w:p w:rsidR="00C01B2B" w:rsidRDefault="00927D90" w:rsidP="00927D90">
      <w:pPr>
        <w:jc w:val="both"/>
        <w:rPr>
          <w:rFonts w:asciiTheme="minorHAnsi" w:hAnsiTheme="minorHAnsi" w:cstheme="minorHAnsi"/>
        </w:rPr>
      </w:pPr>
      <w:r w:rsidRPr="00054964">
        <w:rPr>
          <w:rFonts w:asciiTheme="minorHAnsi" w:hAnsiTheme="minorHAnsi" w:cstheme="minorHAnsi"/>
        </w:rPr>
        <w:t>From a DMP perspective and for the purposes of the narrative in this section, each open DSF position and the equivalent corresponding (delivered) OTC IRS trade can be thought of as existing in 4 distinct states as follows:</w:t>
      </w:r>
    </w:p>
    <w:tbl>
      <w:tblPr>
        <w:tblW w:w="0" w:type="auto"/>
        <w:tblLook w:val="04A0"/>
      </w:tblPr>
      <w:tblGrid>
        <w:gridCol w:w="4077"/>
        <w:gridCol w:w="1417"/>
        <w:gridCol w:w="1418"/>
        <w:gridCol w:w="2694"/>
      </w:tblGrid>
      <w:tr w:rsidR="00927D90" w:rsidTr="001067BE">
        <w:trPr>
          <w:trHeight w:val="360"/>
        </w:trPr>
        <w:tc>
          <w:tcPr>
            <w:tcW w:w="40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27D90" w:rsidRPr="00685B23" w:rsidRDefault="00927D90" w:rsidP="00927D90">
            <w:pPr>
              <w:spacing w:after="120"/>
              <w:jc w:val="both"/>
              <w:rPr>
                <w:rFonts w:asciiTheme="minorHAnsi" w:hAnsiTheme="minorHAnsi" w:cstheme="minorHAnsi"/>
                <w:b/>
              </w:rPr>
            </w:pPr>
            <w:r>
              <w:rPr>
                <w:rFonts w:asciiTheme="minorHAnsi" w:hAnsiTheme="minorHAnsi" w:cstheme="minorHAnsi"/>
                <w:b/>
              </w:rPr>
              <w:lastRenderedPageBreak/>
              <w:t>Time (t)</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27D90" w:rsidRPr="00685B23" w:rsidRDefault="00927D90" w:rsidP="00927D90">
            <w:pPr>
              <w:spacing w:after="120"/>
              <w:jc w:val="both"/>
              <w:rPr>
                <w:rFonts w:asciiTheme="minorHAnsi" w:hAnsiTheme="minorHAnsi" w:cstheme="minorHAnsi"/>
                <w:b/>
              </w:rPr>
            </w:pPr>
            <w:r>
              <w:rPr>
                <w:rFonts w:asciiTheme="minorHAnsi" w:hAnsiTheme="minorHAnsi" w:cstheme="minorHAnsi"/>
                <w:b/>
              </w:rPr>
              <w:t>Contract Status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27D90" w:rsidRPr="00685B23" w:rsidRDefault="00927D90" w:rsidP="00927D90">
            <w:pPr>
              <w:spacing w:after="120"/>
              <w:jc w:val="both"/>
              <w:rPr>
                <w:rFonts w:asciiTheme="minorHAnsi" w:hAnsiTheme="minorHAnsi" w:cstheme="minorHAnsi"/>
                <w:b/>
              </w:rPr>
            </w:pPr>
            <w:r>
              <w:rPr>
                <w:rFonts w:asciiTheme="minorHAnsi" w:hAnsiTheme="minorHAnsi" w:cstheme="minorHAnsi"/>
                <w:b/>
              </w:rPr>
              <w:t>Default Fund</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27D90" w:rsidRPr="00685B23" w:rsidRDefault="00927D90" w:rsidP="00A862CA">
            <w:pPr>
              <w:spacing w:after="120"/>
              <w:jc w:val="both"/>
              <w:rPr>
                <w:rFonts w:asciiTheme="minorHAnsi" w:hAnsiTheme="minorHAnsi" w:cstheme="minorHAnsi"/>
                <w:b/>
              </w:rPr>
            </w:pPr>
            <w:r>
              <w:rPr>
                <w:rFonts w:asciiTheme="minorHAnsi" w:hAnsiTheme="minorHAnsi" w:cstheme="minorHAnsi"/>
                <w:b/>
              </w:rPr>
              <w:t xml:space="preserve">DMP </w:t>
            </w:r>
            <w:r w:rsidR="00A862CA">
              <w:rPr>
                <w:rFonts w:asciiTheme="minorHAnsi" w:hAnsiTheme="minorHAnsi" w:cstheme="minorHAnsi"/>
                <w:b/>
              </w:rPr>
              <w:t>Stage</w:t>
            </w:r>
          </w:p>
        </w:tc>
      </w:tr>
      <w:tr w:rsidR="00927D90" w:rsidTr="001067BE">
        <w:trPr>
          <w:trHeight w:val="360"/>
        </w:trPr>
        <w:tc>
          <w:tcPr>
            <w:tcW w:w="4077"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m:oMath>
              <m:r>
                <w:rPr>
                  <w:rFonts w:ascii="Cambria Math" w:hAnsi="Cambria Math"/>
                  <w:szCs w:val="20"/>
                </w:rPr>
                <m:t>t&lt;expiry date-2</m:t>
              </m:r>
            </m:oMath>
            <w:r>
              <w:rPr>
                <w:rFonts w:asciiTheme="minorHAnsi" w:hAnsiTheme="minorHAnsi" w:cstheme="minorHAnsi"/>
                <w:szCs w:val="20"/>
              </w:rPr>
              <w:t xml:space="preserve"> </w:t>
            </w:r>
          </w:p>
        </w:tc>
        <w:tc>
          <w:tcPr>
            <w:tcW w:w="1417"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w:r>
              <w:rPr>
                <w:rFonts w:asciiTheme="minorHAnsi" w:hAnsiTheme="minorHAnsi" w:cstheme="minorHAnsi"/>
              </w:rPr>
              <w:t>Future</w:t>
            </w:r>
          </w:p>
        </w:tc>
        <w:tc>
          <w:tcPr>
            <w:tcW w:w="1418"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w:r>
              <w:rPr>
                <w:rFonts w:asciiTheme="minorHAnsi" w:hAnsiTheme="minorHAnsi" w:cstheme="minorHAnsi"/>
              </w:rPr>
              <w:t>Listed Rates</w:t>
            </w:r>
          </w:p>
        </w:tc>
        <w:tc>
          <w:tcPr>
            <w:tcW w:w="2694" w:type="dxa"/>
            <w:tcBorders>
              <w:top w:val="single" w:sz="4" w:space="0" w:color="auto"/>
              <w:left w:val="single" w:sz="4" w:space="0" w:color="auto"/>
              <w:bottom w:val="single" w:sz="4" w:space="0" w:color="auto"/>
              <w:right w:val="single" w:sz="4" w:space="0" w:color="auto"/>
            </w:tcBorders>
          </w:tcPr>
          <w:p w:rsidR="00927D90" w:rsidRDefault="00927D90" w:rsidP="00F72EDB">
            <w:pPr>
              <w:spacing w:after="120"/>
              <w:jc w:val="both"/>
              <w:rPr>
                <w:rFonts w:asciiTheme="minorHAnsi" w:hAnsiTheme="minorHAnsi" w:cstheme="minorHAnsi"/>
              </w:rPr>
            </w:pPr>
            <w:r>
              <w:rPr>
                <w:rFonts w:asciiTheme="minorHAnsi" w:hAnsiTheme="minorHAnsi" w:cstheme="minorHAnsi"/>
              </w:rPr>
              <w:t xml:space="preserve">Listed Rates – </w:t>
            </w:r>
            <w:r w:rsidR="00F72EDB">
              <w:rPr>
                <w:rFonts w:asciiTheme="minorHAnsi" w:hAnsiTheme="minorHAnsi" w:cstheme="minorHAnsi"/>
              </w:rPr>
              <w:t>BAU</w:t>
            </w:r>
          </w:p>
        </w:tc>
      </w:tr>
      <w:tr w:rsidR="00927D90" w:rsidTr="001067BE">
        <w:trPr>
          <w:trHeight w:val="360"/>
        </w:trPr>
        <w:tc>
          <w:tcPr>
            <w:tcW w:w="4077"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m:oMath>
              <m:r>
                <w:rPr>
                  <w:rFonts w:ascii="Cambria Math" w:hAnsi="Cambria Math"/>
                  <w:szCs w:val="20"/>
                </w:rPr>
                <m:t>expiry date-2≤t&lt;expiry date</m:t>
              </m:r>
            </m:oMath>
            <w:r>
              <w:rPr>
                <w:rFonts w:asciiTheme="minorHAnsi" w:hAnsiTheme="minorHAnsi" w:cstheme="minorHAnsi"/>
                <w:szCs w:val="20"/>
              </w:rPr>
              <w:t xml:space="preserve"> </w:t>
            </w:r>
          </w:p>
        </w:tc>
        <w:tc>
          <w:tcPr>
            <w:tcW w:w="1417"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w:r>
              <w:rPr>
                <w:rFonts w:asciiTheme="minorHAnsi" w:hAnsiTheme="minorHAnsi" w:cstheme="minorHAnsi"/>
              </w:rPr>
              <w:t>Future</w:t>
            </w:r>
          </w:p>
        </w:tc>
        <w:tc>
          <w:tcPr>
            <w:tcW w:w="1418"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w:r>
              <w:rPr>
                <w:rFonts w:asciiTheme="minorHAnsi" w:hAnsiTheme="minorHAnsi" w:cstheme="minorHAnsi"/>
              </w:rPr>
              <w:t>Listed Rates</w:t>
            </w:r>
          </w:p>
        </w:tc>
        <w:tc>
          <w:tcPr>
            <w:tcW w:w="2694"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w:r>
              <w:rPr>
                <w:rFonts w:asciiTheme="minorHAnsi" w:hAnsiTheme="minorHAnsi" w:cstheme="minorHAnsi"/>
              </w:rPr>
              <w:t>Listed Rates – Pre-Expiry</w:t>
            </w:r>
          </w:p>
        </w:tc>
      </w:tr>
      <w:tr w:rsidR="00927D90" w:rsidTr="001067BE">
        <w:trPr>
          <w:trHeight w:val="360"/>
        </w:trPr>
        <w:tc>
          <w:tcPr>
            <w:tcW w:w="4077"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m:oMath>
              <m:r>
                <w:rPr>
                  <w:rFonts w:ascii="Cambria Math" w:hAnsi="Cambria Math"/>
                  <w:szCs w:val="20"/>
                </w:rPr>
                <m:t>expiry date≤t&lt;SwapClear registration</m:t>
              </m:r>
            </m:oMath>
            <w:r>
              <w:rPr>
                <w:rFonts w:asciiTheme="minorHAnsi" w:hAnsiTheme="minorHAnsi" w:cstheme="minorHAnsi"/>
                <w:szCs w:val="20"/>
              </w:rPr>
              <w:t xml:space="preserve"> </w:t>
            </w:r>
          </w:p>
        </w:tc>
        <w:tc>
          <w:tcPr>
            <w:tcW w:w="1417"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w:r>
              <w:rPr>
                <w:rFonts w:asciiTheme="minorHAnsi" w:hAnsiTheme="minorHAnsi" w:cstheme="minorHAnsi"/>
              </w:rPr>
              <w:t>OTC IRS</w:t>
            </w:r>
          </w:p>
        </w:tc>
        <w:tc>
          <w:tcPr>
            <w:tcW w:w="1418"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w:r>
              <w:rPr>
                <w:rFonts w:asciiTheme="minorHAnsi" w:hAnsiTheme="minorHAnsi" w:cstheme="minorHAnsi"/>
              </w:rPr>
              <w:t>Listed Rates</w:t>
            </w:r>
          </w:p>
        </w:tc>
        <w:tc>
          <w:tcPr>
            <w:tcW w:w="2694"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w:r>
              <w:rPr>
                <w:rFonts w:asciiTheme="minorHAnsi" w:hAnsiTheme="minorHAnsi" w:cstheme="minorHAnsi"/>
              </w:rPr>
              <w:t>Listed Rates – Post-Expiry</w:t>
            </w:r>
          </w:p>
        </w:tc>
      </w:tr>
      <w:tr w:rsidR="00927D90" w:rsidTr="001067BE">
        <w:trPr>
          <w:trHeight w:val="360"/>
        </w:trPr>
        <w:tc>
          <w:tcPr>
            <w:tcW w:w="4077"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m:oMath>
              <m:r>
                <w:rPr>
                  <w:rFonts w:ascii="Cambria Math" w:hAnsi="Cambria Math"/>
                  <w:szCs w:val="20"/>
                </w:rPr>
                <m:t>t≥SwapClear registration</m:t>
              </m:r>
            </m:oMath>
            <w:r>
              <w:rPr>
                <w:rFonts w:asciiTheme="minorHAnsi" w:hAnsiTheme="minorHAnsi" w:cstheme="minorHAnsi"/>
                <w:szCs w:val="20"/>
              </w:rPr>
              <w:t xml:space="preserve"> </w:t>
            </w:r>
          </w:p>
        </w:tc>
        <w:tc>
          <w:tcPr>
            <w:tcW w:w="1417"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w:r>
              <w:rPr>
                <w:rFonts w:asciiTheme="minorHAnsi" w:hAnsiTheme="minorHAnsi" w:cstheme="minorHAnsi"/>
              </w:rPr>
              <w:t>OTC IRS</w:t>
            </w:r>
          </w:p>
        </w:tc>
        <w:tc>
          <w:tcPr>
            <w:tcW w:w="1418"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w:r>
              <w:rPr>
                <w:rFonts w:asciiTheme="minorHAnsi" w:hAnsiTheme="minorHAnsi" w:cstheme="minorHAnsi"/>
              </w:rPr>
              <w:t>SwapClear</w:t>
            </w:r>
          </w:p>
        </w:tc>
        <w:tc>
          <w:tcPr>
            <w:tcW w:w="2694" w:type="dxa"/>
            <w:tcBorders>
              <w:top w:val="single" w:sz="4" w:space="0" w:color="auto"/>
              <w:left w:val="single" w:sz="4" w:space="0" w:color="auto"/>
              <w:bottom w:val="single" w:sz="4" w:space="0" w:color="auto"/>
              <w:right w:val="single" w:sz="4" w:space="0" w:color="auto"/>
            </w:tcBorders>
          </w:tcPr>
          <w:p w:rsidR="00927D90" w:rsidRDefault="00927D90" w:rsidP="00927D90">
            <w:pPr>
              <w:spacing w:after="120"/>
              <w:jc w:val="both"/>
              <w:rPr>
                <w:rFonts w:asciiTheme="minorHAnsi" w:hAnsiTheme="minorHAnsi" w:cstheme="minorHAnsi"/>
              </w:rPr>
            </w:pPr>
            <w:r>
              <w:rPr>
                <w:rFonts w:asciiTheme="minorHAnsi" w:hAnsiTheme="minorHAnsi" w:cstheme="minorHAnsi"/>
              </w:rPr>
              <w:t>SwapClear – BAU</w:t>
            </w:r>
          </w:p>
        </w:tc>
      </w:tr>
    </w:tbl>
    <w:p w:rsidR="00927D90" w:rsidRDefault="00927D90" w:rsidP="00927D90">
      <w:pPr>
        <w:spacing w:after="120"/>
        <w:jc w:val="both"/>
        <w:rPr>
          <w:rFonts w:asciiTheme="minorHAnsi" w:hAnsiTheme="minorHAnsi" w:cstheme="minorHAnsi"/>
        </w:rPr>
      </w:pPr>
    </w:p>
    <w:p w:rsidR="00927D90" w:rsidRDefault="00927D90" w:rsidP="00927D90">
      <w:pPr>
        <w:spacing w:after="120"/>
        <w:jc w:val="both"/>
        <w:rPr>
          <w:rFonts w:asciiTheme="minorHAnsi" w:hAnsiTheme="minorHAnsi" w:cstheme="minorHAnsi"/>
        </w:rPr>
      </w:pPr>
      <w:r>
        <w:rPr>
          <w:rFonts w:asciiTheme="minorHAnsi" w:hAnsiTheme="minorHAnsi" w:cstheme="minorHAnsi"/>
        </w:rPr>
        <w:t xml:space="preserve">Each of the aforementioned DMP </w:t>
      </w:r>
      <w:r w:rsidR="00A862CA">
        <w:rPr>
          <w:rFonts w:asciiTheme="minorHAnsi" w:hAnsiTheme="minorHAnsi" w:cstheme="minorHAnsi"/>
        </w:rPr>
        <w:t>stages</w:t>
      </w:r>
      <w:r>
        <w:rPr>
          <w:rFonts w:asciiTheme="minorHAnsi" w:hAnsiTheme="minorHAnsi" w:cstheme="minorHAnsi"/>
        </w:rPr>
        <w:t xml:space="preserve"> is discussed below:</w:t>
      </w:r>
    </w:p>
    <w:p w:rsidR="00927D90" w:rsidRDefault="00927D90" w:rsidP="00927D90">
      <w:pPr>
        <w:pStyle w:val="Heading3"/>
        <w:spacing w:after="120"/>
      </w:pPr>
      <w:r>
        <w:t>Listed Rates – Business as Usual</w:t>
      </w:r>
    </w:p>
    <w:p w:rsidR="00927D90" w:rsidRDefault="00927D90" w:rsidP="00927D90">
      <w:pPr>
        <w:spacing w:after="120"/>
        <w:jc w:val="both"/>
        <w:rPr>
          <w:rFonts w:asciiTheme="minorHAnsi" w:hAnsiTheme="minorHAnsi" w:cstheme="minorHAnsi"/>
        </w:rPr>
      </w:pPr>
      <w:r>
        <w:rPr>
          <w:rFonts w:asciiTheme="minorHAnsi" w:hAnsiTheme="minorHAnsi" w:cstheme="minorHAnsi"/>
        </w:rPr>
        <w:t>In the event of a default more than 2 days prior to expiry, open DSF positions will be closed-out / hedged in accordance with the established principles of the existing DMP within Listed Rates.</w:t>
      </w:r>
    </w:p>
    <w:p w:rsidR="00927D90" w:rsidRDefault="00927D90" w:rsidP="00927D90">
      <w:pPr>
        <w:spacing w:after="120"/>
        <w:jc w:val="both"/>
        <w:rPr>
          <w:rFonts w:asciiTheme="minorHAnsi" w:hAnsiTheme="minorHAnsi" w:cstheme="minorHAnsi"/>
        </w:rPr>
      </w:pPr>
      <w:r>
        <w:rPr>
          <w:rFonts w:asciiTheme="minorHAnsi" w:hAnsiTheme="minorHAnsi" w:cstheme="minorHAnsi"/>
        </w:rPr>
        <w:t>Specifically, the close-out / hedging of an open DSF position will be achieved by applying the following strategies in order of preference:</w:t>
      </w:r>
    </w:p>
    <w:p w:rsidR="00927D90" w:rsidRDefault="00927D90" w:rsidP="00927D90">
      <w:pPr>
        <w:pStyle w:val="ListParagraph"/>
        <w:numPr>
          <w:ilvl w:val="0"/>
          <w:numId w:val="12"/>
        </w:numPr>
        <w:spacing w:after="120"/>
        <w:jc w:val="both"/>
        <w:rPr>
          <w:rFonts w:asciiTheme="minorHAnsi" w:hAnsiTheme="minorHAnsi" w:cstheme="minorHAnsi"/>
        </w:rPr>
      </w:pPr>
      <w:r>
        <w:rPr>
          <w:rFonts w:asciiTheme="minorHAnsi" w:hAnsiTheme="minorHAnsi" w:cstheme="minorHAnsi"/>
        </w:rPr>
        <w:t>Buying or selling the corresponding contract (i.e. on the same market)</w:t>
      </w:r>
    </w:p>
    <w:p w:rsidR="00927D90" w:rsidRDefault="00927D90" w:rsidP="00927D90">
      <w:pPr>
        <w:pStyle w:val="ListParagraph"/>
        <w:numPr>
          <w:ilvl w:val="0"/>
          <w:numId w:val="12"/>
        </w:numPr>
        <w:spacing w:after="120"/>
        <w:jc w:val="both"/>
        <w:rPr>
          <w:rFonts w:asciiTheme="minorHAnsi" w:hAnsiTheme="minorHAnsi" w:cstheme="minorHAnsi"/>
        </w:rPr>
      </w:pPr>
      <w:r w:rsidRPr="009B2E2F">
        <w:rPr>
          <w:rFonts w:asciiTheme="minorHAnsi" w:hAnsiTheme="minorHAnsi" w:cstheme="minorHAnsi"/>
        </w:rPr>
        <w:t xml:space="preserve">Buying or selling any other contract </w:t>
      </w:r>
      <w:r>
        <w:rPr>
          <w:rFonts w:asciiTheme="minorHAnsi" w:hAnsiTheme="minorHAnsi" w:cstheme="minorHAnsi"/>
        </w:rPr>
        <w:t xml:space="preserve">(e.g. a “lookalike” contract on a different market) </w:t>
      </w:r>
      <w:r w:rsidRPr="009B2E2F">
        <w:rPr>
          <w:rFonts w:asciiTheme="minorHAnsi" w:hAnsiTheme="minorHAnsi" w:cstheme="minorHAnsi"/>
        </w:rPr>
        <w:t>that wil</w:t>
      </w:r>
      <w:r>
        <w:rPr>
          <w:rFonts w:asciiTheme="minorHAnsi" w:hAnsiTheme="minorHAnsi" w:cstheme="minorHAnsi"/>
        </w:rPr>
        <w:t>l generate a market</w:t>
      </w:r>
      <w:r w:rsidRPr="009B2E2F">
        <w:rPr>
          <w:rFonts w:asciiTheme="minorHAnsi" w:hAnsiTheme="minorHAnsi" w:cstheme="minorHAnsi"/>
        </w:rPr>
        <w:t xml:space="preserve"> risk neutral position</w:t>
      </w:r>
    </w:p>
    <w:p w:rsidR="00927D90" w:rsidRPr="009B2E2F" w:rsidRDefault="00927D90" w:rsidP="00927D90">
      <w:pPr>
        <w:pStyle w:val="ListParagraph"/>
        <w:numPr>
          <w:ilvl w:val="0"/>
          <w:numId w:val="12"/>
        </w:numPr>
        <w:spacing w:after="120"/>
        <w:jc w:val="both"/>
        <w:rPr>
          <w:rFonts w:asciiTheme="minorHAnsi" w:hAnsiTheme="minorHAnsi" w:cstheme="minorHAnsi"/>
        </w:rPr>
      </w:pPr>
      <w:r>
        <w:rPr>
          <w:rFonts w:asciiTheme="minorHAnsi" w:hAnsiTheme="minorHAnsi" w:cstheme="minorHAnsi"/>
        </w:rPr>
        <w:t>Buying or selling a more liquid and / or later expiring contract in the same or another derivative market that has a high correlation to the contract in question</w:t>
      </w:r>
    </w:p>
    <w:p w:rsidR="0072166F" w:rsidRDefault="0072166F" w:rsidP="0072166F">
      <w:pPr>
        <w:spacing w:after="120"/>
        <w:jc w:val="both"/>
        <w:rPr>
          <w:rFonts w:asciiTheme="minorHAnsi" w:hAnsiTheme="minorHAnsi" w:cstheme="minorHAnsi"/>
        </w:rPr>
      </w:pPr>
      <w:r>
        <w:rPr>
          <w:rFonts w:asciiTheme="minorHAnsi" w:hAnsiTheme="minorHAnsi" w:cstheme="minorHAnsi"/>
        </w:rPr>
        <w:t xml:space="preserve">As far as USD-denominated DSF contracts are concerned, there are very similar contracts listed on both the </w:t>
      </w:r>
      <w:r>
        <w:rPr>
          <w:rFonts w:cs="Arial"/>
          <w:szCs w:val="20"/>
        </w:rPr>
        <w:t xml:space="preserve">Chicago Mercantile Exchange (CME) </w:t>
      </w:r>
      <w:r>
        <w:rPr>
          <w:rFonts w:asciiTheme="minorHAnsi" w:hAnsiTheme="minorHAnsi" w:cstheme="minorHAnsi"/>
        </w:rPr>
        <w:t>and Eris Exchange. In particular, the CME contracts are identical to both the LSEDM and NLX offerings with the exception of having the potential for slightly different fixed rates. However, from a hedge effectiveness point-of-view the latter has little effect and the correlation between any particular LSEDM / NLX DSF contract and the corresponding CME one (i.e. the one with the same quarterly expiry date) is estimated to be upward of 99.95% (based on the relationship between 1-day changes in theoretical price).</w:t>
      </w:r>
    </w:p>
    <w:p w:rsidR="00927D90" w:rsidRDefault="0072166F" w:rsidP="00927D90">
      <w:pPr>
        <w:spacing w:after="120"/>
        <w:jc w:val="both"/>
        <w:rPr>
          <w:rFonts w:asciiTheme="minorHAnsi" w:hAnsiTheme="minorHAnsi" w:cstheme="minorHAnsi"/>
        </w:rPr>
      </w:pPr>
      <w:r>
        <w:rPr>
          <w:rFonts w:asciiTheme="minorHAnsi" w:hAnsiTheme="minorHAnsi" w:cstheme="minorHAnsi"/>
        </w:rPr>
        <w:t>By contrast, there</w:t>
      </w:r>
      <w:r w:rsidR="00927D90">
        <w:rPr>
          <w:rFonts w:asciiTheme="minorHAnsi" w:hAnsiTheme="minorHAnsi" w:cstheme="minorHAnsi"/>
        </w:rPr>
        <w:t xml:space="preserve"> is little or no volume in any of the CME’s EUR-denominated DSF contracts and there are no GBP-denominated swap future contracts of any type (i.e. deliverable </w:t>
      </w:r>
      <w:r w:rsidR="00927D90" w:rsidRPr="0028528F">
        <w:rPr>
          <w:rFonts w:asciiTheme="minorHAnsi" w:hAnsiTheme="minorHAnsi" w:cstheme="minorHAnsi"/>
          <w:b/>
          <w:i/>
        </w:rPr>
        <w:t>or</w:t>
      </w:r>
      <w:r w:rsidR="00927D90">
        <w:rPr>
          <w:rFonts w:asciiTheme="minorHAnsi" w:hAnsiTheme="minorHAnsi" w:cstheme="minorHAnsi"/>
        </w:rPr>
        <w:t xml:space="preserve"> cash-settled) listed on other futures markets. It follows that for defaulted open DSF positions denominated in these two currencies, any potential close-out / hedging strategy will be limited to activity on the LSEDM and / or NLX.</w:t>
      </w:r>
    </w:p>
    <w:p w:rsidR="00927D90" w:rsidRDefault="00927D90" w:rsidP="00927D90">
      <w:pPr>
        <w:spacing w:after="120"/>
        <w:jc w:val="both"/>
        <w:rPr>
          <w:rFonts w:asciiTheme="minorHAnsi" w:hAnsiTheme="minorHAnsi" w:cstheme="minorHAnsi"/>
        </w:rPr>
      </w:pPr>
      <w:r>
        <w:rPr>
          <w:rFonts w:asciiTheme="minorHAnsi" w:hAnsiTheme="minorHAnsi" w:cstheme="minorHAnsi"/>
        </w:rPr>
        <w:t xml:space="preserve">Irrespective of the close-out / hedging strategy, the cost thereof will be borne in accordance with the </w:t>
      </w:r>
      <w:r w:rsidRPr="00F15662">
        <w:rPr>
          <w:rFonts w:asciiTheme="minorHAnsi" w:hAnsiTheme="minorHAnsi" w:cstheme="minorHAnsi"/>
          <w:b/>
          <w:i/>
        </w:rPr>
        <w:t>Listed Rates default waterfall</w:t>
      </w:r>
      <w:r>
        <w:rPr>
          <w:rFonts w:asciiTheme="minorHAnsi" w:hAnsiTheme="minorHAnsi" w:cstheme="minorHAnsi"/>
        </w:rPr>
        <w:t>.</w:t>
      </w:r>
    </w:p>
    <w:p w:rsidR="00F72EDB" w:rsidRDefault="00F72EDB" w:rsidP="00F72EDB">
      <w:pPr>
        <w:pStyle w:val="Heading3"/>
        <w:spacing w:after="120"/>
      </w:pPr>
      <w:r>
        <w:t>Listed Rates – Pre-Expiry</w:t>
      </w:r>
    </w:p>
    <w:p w:rsidR="00927D90" w:rsidDel="00C57B35" w:rsidRDefault="00927D90" w:rsidP="00927D90">
      <w:pPr>
        <w:spacing w:after="120"/>
        <w:jc w:val="both"/>
        <w:rPr>
          <w:del w:id="108" w:author="Marc Huglin" w:date="2014-09-03T14:35:00Z"/>
          <w:rFonts w:asciiTheme="minorHAnsi" w:hAnsiTheme="minorHAnsi" w:cstheme="minorHAnsi"/>
        </w:rPr>
      </w:pPr>
      <w:r>
        <w:rPr>
          <w:rFonts w:asciiTheme="minorHAnsi" w:hAnsiTheme="minorHAnsi" w:cstheme="minorHAnsi"/>
        </w:rPr>
        <w:t>In the event of a default during the 2 days prior to expiry, open DSF positions will be closed-out / hedged in accordance with the same strategies described above</w:t>
      </w:r>
      <w:ins w:id="109" w:author="Marc Huglin" w:date="2014-09-03T14:35:00Z">
        <w:r w:rsidR="00C57B35">
          <w:rPr>
            <w:rFonts w:asciiTheme="minorHAnsi" w:hAnsiTheme="minorHAnsi" w:cstheme="minorHAnsi"/>
          </w:rPr>
          <w:t>, but it should be noted that the additional margin collected immediately prior to expiry will also be available..</w:t>
        </w:r>
      </w:ins>
      <w:del w:id="110" w:author="Marc Huglin" w:date="2014-09-03T14:35:00Z">
        <w:r w:rsidDel="00C57B35">
          <w:rPr>
            <w:rFonts w:asciiTheme="minorHAnsi" w:hAnsiTheme="minorHAnsi" w:cstheme="minorHAnsi"/>
          </w:rPr>
          <w:delText>, but subject to the following</w:delText>
        </w:r>
        <w:r w:rsidR="00683E53" w:rsidDel="00C57B35">
          <w:rPr>
            <w:rFonts w:asciiTheme="minorHAnsi" w:hAnsiTheme="minorHAnsi" w:cstheme="minorHAnsi"/>
          </w:rPr>
          <w:delText xml:space="preserve"> caveat</w:delText>
        </w:r>
        <w:r w:rsidDel="00C57B35">
          <w:rPr>
            <w:rFonts w:asciiTheme="minorHAnsi" w:hAnsiTheme="minorHAnsi" w:cstheme="minorHAnsi"/>
          </w:rPr>
          <w:delText>.</w:delText>
        </w:r>
      </w:del>
    </w:p>
    <w:p w:rsidR="00B3760F" w:rsidRPr="00C57B35" w:rsidDel="00C57B35" w:rsidRDefault="00927D90" w:rsidP="00C57B35">
      <w:pPr>
        <w:spacing w:after="120"/>
        <w:jc w:val="both"/>
        <w:rPr>
          <w:del w:id="111" w:author="Marc Huglin" w:date="2014-09-03T14:33:00Z"/>
          <w:rFonts w:asciiTheme="minorHAnsi" w:hAnsiTheme="minorHAnsi" w:cstheme="minorHAnsi"/>
        </w:rPr>
      </w:pPr>
      <w:del w:id="112" w:author="Marc Huglin" w:date="2014-09-03T14:35:00Z">
        <w:r w:rsidRPr="00C57B35" w:rsidDel="00C57B35">
          <w:rPr>
            <w:rFonts w:asciiTheme="minorHAnsi" w:hAnsiTheme="minorHAnsi" w:cstheme="minorHAnsi"/>
          </w:rPr>
          <w:delText xml:space="preserve">Given the relatively short time to expiry (i.e. less than the assumed close-out period for a Listed Rates futures position), </w:delText>
        </w:r>
        <w:r w:rsidR="00EE18FD" w:rsidRPr="00C57B35" w:rsidDel="00C57B35">
          <w:rPr>
            <w:rFonts w:asciiTheme="minorHAnsi" w:hAnsiTheme="minorHAnsi" w:cstheme="minorHAnsi"/>
          </w:rPr>
          <w:delText>it may not prove</w:delText>
        </w:r>
        <w:r w:rsidR="00B3760F" w:rsidRPr="00C57B35" w:rsidDel="00C57B35">
          <w:rPr>
            <w:rFonts w:asciiTheme="minorHAnsi" w:hAnsiTheme="minorHAnsi" w:cstheme="minorHAnsi"/>
          </w:rPr>
          <w:delText xml:space="preserve"> possible to close-out / hedge each original open position in its entirety</w:delText>
        </w:r>
        <w:r w:rsidR="00EE18FD" w:rsidRPr="00C57B35" w:rsidDel="00C57B35">
          <w:rPr>
            <w:rFonts w:asciiTheme="minorHAnsi" w:hAnsiTheme="minorHAnsi" w:cstheme="minorHAnsi"/>
          </w:rPr>
          <w:delText xml:space="preserve"> by the time the relevant underlying contract expires</w:delText>
        </w:r>
      </w:del>
      <w:del w:id="113" w:author="Marc Huglin" w:date="2014-09-03T14:32:00Z">
        <w:r w:rsidR="00EE18FD" w:rsidRPr="00C57B35" w:rsidDel="00C57B35">
          <w:rPr>
            <w:rFonts w:asciiTheme="minorHAnsi" w:hAnsiTheme="minorHAnsi" w:cstheme="minorHAnsi"/>
          </w:rPr>
          <w:delText>.</w:delText>
        </w:r>
      </w:del>
      <w:del w:id="114" w:author="Marc Huglin" w:date="2014-09-03T14:33:00Z">
        <w:r w:rsidR="00EE18FD" w:rsidRPr="00C57B35" w:rsidDel="00C57B35">
          <w:rPr>
            <w:rFonts w:asciiTheme="minorHAnsi" w:hAnsiTheme="minorHAnsi" w:cstheme="minorHAnsi"/>
          </w:rPr>
          <w:delText xml:space="preserve"> In such a situation, LCHC will reserve the right to </w:delText>
        </w:r>
        <w:r w:rsidR="00EE18FD" w:rsidRPr="00C57B35" w:rsidDel="00C57B35">
          <w:rPr>
            <w:rFonts w:asciiTheme="minorHAnsi" w:hAnsiTheme="minorHAnsi" w:cstheme="minorHAnsi"/>
            <w:b/>
            <w:i/>
          </w:rPr>
          <w:delText>cash-settle</w:delText>
        </w:r>
        <w:r w:rsidR="00C37C67">
          <w:rPr>
            <w:rFonts w:asciiTheme="minorHAnsi" w:hAnsiTheme="minorHAnsi" w:cstheme="minorHAnsi"/>
          </w:rPr>
          <w:delText xml:space="preserve"> each remaining open position at the corresponding final settlement price, thereby obviating the need to (a) establish a suitable account in SwapClear in which to book what will become a defaulted OTC IRS and (b) use the SwapClear Default Management Group (DMG) to close-out / hedge the market risk. In the event that cash-settlement is necessary, a random strip allocation process will be used in order to determine which of the delivery obligations with opposite positions to the defaulter will be cash settled. This is done in the following way:</w:delText>
        </w:r>
      </w:del>
    </w:p>
    <w:p w:rsidR="00D255C1" w:rsidRPr="00630380" w:rsidDel="00C57B35" w:rsidRDefault="00630380" w:rsidP="00D255C1">
      <w:pPr>
        <w:pStyle w:val="Default"/>
        <w:rPr>
          <w:del w:id="115" w:author="Marc Huglin" w:date="2014-09-03T14:33:00Z"/>
          <w:rFonts w:asciiTheme="minorHAnsi" w:hAnsiTheme="minorHAnsi" w:cstheme="minorHAnsi"/>
          <w:sz w:val="20"/>
          <w:szCs w:val="20"/>
        </w:rPr>
      </w:pPr>
      <w:del w:id="116" w:author="Marc Huglin" w:date="2014-09-03T14:33:00Z">
        <w:r w:rsidRPr="00630380" w:rsidDel="00C57B35">
          <w:rPr>
            <w:rFonts w:asciiTheme="minorHAnsi" w:hAnsiTheme="minorHAnsi" w:cstheme="minorHAnsi"/>
            <w:sz w:val="20"/>
            <w:szCs w:val="20"/>
          </w:rPr>
          <w:delText xml:space="preserve"> (a) </w:delText>
        </w:r>
        <w:r w:rsidR="00D255C1" w:rsidRPr="00630380" w:rsidDel="00C57B35">
          <w:rPr>
            <w:rFonts w:asciiTheme="minorHAnsi" w:hAnsiTheme="minorHAnsi" w:cstheme="minorHAnsi"/>
            <w:sz w:val="20"/>
            <w:szCs w:val="20"/>
          </w:rPr>
          <w:delText>Clearing Members' accounts are listed</w:delText>
        </w:r>
        <w:r w:rsidDel="00C57B35">
          <w:rPr>
            <w:rFonts w:asciiTheme="minorHAnsi" w:hAnsiTheme="minorHAnsi" w:cstheme="minorHAnsi"/>
            <w:sz w:val="20"/>
            <w:szCs w:val="20"/>
          </w:rPr>
          <w:delText xml:space="preserve"> </w:delText>
        </w:r>
        <w:r w:rsidR="00D255C1" w:rsidRPr="00630380" w:rsidDel="00C57B35">
          <w:rPr>
            <w:rFonts w:asciiTheme="minorHAnsi" w:hAnsiTheme="minorHAnsi" w:cstheme="minorHAnsi"/>
            <w:sz w:val="20"/>
            <w:szCs w:val="20"/>
          </w:rPr>
          <w:delText xml:space="preserve"> in mnemonic sequence and numbered sequentially; </w:delText>
        </w:r>
      </w:del>
    </w:p>
    <w:p w:rsidR="00D255C1" w:rsidRPr="00630380" w:rsidDel="00C57B35" w:rsidRDefault="00D255C1" w:rsidP="00D255C1">
      <w:pPr>
        <w:pStyle w:val="Default"/>
        <w:rPr>
          <w:del w:id="117" w:author="Marc Huglin" w:date="2014-09-03T14:33:00Z"/>
          <w:rFonts w:asciiTheme="minorHAnsi" w:hAnsiTheme="minorHAnsi" w:cstheme="minorHAnsi"/>
          <w:sz w:val="20"/>
          <w:szCs w:val="20"/>
        </w:rPr>
      </w:pPr>
      <w:del w:id="118" w:author="Marc Huglin" w:date="2014-09-03T14:33:00Z">
        <w:r w:rsidRPr="00630380" w:rsidDel="00C57B35">
          <w:rPr>
            <w:rFonts w:asciiTheme="minorHAnsi" w:hAnsiTheme="minorHAnsi" w:cstheme="minorHAnsi"/>
            <w:sz w:val="20"/>
            <w:szCs w:val="20"/>
          </w:rPr>
          <w:delText xml:space="preserve">(b) a number is chosen at random; </w:delText>
        </w:r>
      </w:del>
    </w:p>
    <w:p w:rsidR="00D255C1" w:rsidDel="00C57B35" w:rsidRDefault="00D255C1" w:rsidP="00630380">
      <w:pPr>
        <w:pStyle w:val="Default"/>
        <w:rPr>
          <w:del w:id="119" w:author="Marc Huglin" w:date="2014-09-03T14:33:00Z"/>
          <w:rFonts w:asciiTheme="minorHAnsi" w:hAnsiTheme="minorHAnsi" w:cstheme="minorHAnsi"/>
          <w:sz w:val="20"/>
          <w:szCs w:val="20"/>
        </w:rPr>
      </w:pPr>
      <w:del w:id="120" w:author="Marc Huglin" w:date="2014-09-03T14:33:00Z">
        <w:r w:rsidRPr="00630380" w:rsidDel="00C57B35">
          <w:rPr>
            <w:rFonts w:asciiTheme="minorHAnsi" w:hAnsiTheme="minorHAnsi" w:cstheme="minorHAnsi"/>
            <w:sz w:val="20"/>
            <w:szCs w:val="20"/>
          </w:rPr>
          <w:lastRenderedPageBreak/>
          <w:delText xml:space="preserve">(c) the allocation of </w:delText>
        </w:r>
        <w:r w:rsidR="00630380" w:rsidRPr="00630380" w:rsidDel="00C57B35">
          <w:rPr>
            <w:rFonts w:asciiTheme="minorHAnsi" w:hAnsiTheme="minorHAnsi" w:cstheme="minorHAnsi"/>
            <w:sz w:val="20"/>
            <w:szCs w:val="20"/>
          </w:rPr>
          <w:delText>the contracts to be cash settled</w:delText>
        </w:r>
        <w:r w:rsidRPr="00630380" w:rsidDel="00C57B35">
          <w:rPr>
            <w:rFonts w:asciiTheme="minorHAnsi" w:hAnsiTheme="minorHAnsi" w:cstheme="minorHAnsi"/>
            <w:sz w:val="20"/>
            <w:szCs w:val="20"/>
          </w:rPr>
          <w:delText xml:space="preserve"> commences with the selected mnemonic and progresses through the list referred to in (a) above</w:delText>
        </w:r>
        <w:r w:rsidR="00630380" w:rsidRPr="00630380" w:rsidDel="00C57B35">
          <w:rPr>
            <w:rFonts w:asciiTheme="minorHAnsi" w:hAnsiTheme="minorHAnsi" w:cstheme="minorHAnsi"/>
            <w:sz w:val="20"/>
            <w:szCs w:val="20"/>
          </w:rPr>
          <w:delText>.</w:delText>
        </w:r>
      </w:del>
    </w:p>
    <w:p w:rsidR="00D371F4" w:rsidRPr="00630380" w:rsidDel="00C57B35" w:rsidRDefault="00D371F4" w:rsidP="00630380">
      <w:pPr>
        <w:pStyle w:val="Default"/>
        <w:rPr>
          <w:del w:id="121" w:author="Marc Huglin" w:date="2014-09-03T14:33:00Z"/>
          <w:rFonts w:asciiTheme="minorHAnsi" w:hAnsiTheme="minorHAnsi" w:cstheme="minorHAnsi"/>
          <w:sz w:val="20"/>
          <w:szCs w:val="20"/>
        </w:rPr>
      </w:pPr>
      <w:del w:id="122" w:author="Marc Huglin" w:date="2014-09-03T14:33:00Z">
        <w:r w:rsidDel="00C57B35">
          <w:rPr>
            <w:rFonts w:asciiTheme="minorHAnsi" w:hAnsiTheme="minorHAnsi" w:cstheme="minorHAnsi"/>
            <w:sz w:val="20"/>
            <w:szCs w:val="20"/>
          </w:rPr>
          <w:delText>This process is already used  in other services, for example the allocation of deliverable bonds for NLX and for deliverable commodities .</w:delText>
        </w:r>
      </w:del>
    </w:p>
    <w:p w:rsidR="00D255C1" w:rsidRDefault="00D255C1" w:rsidP="00927D90">
      <w:pPr>
        <w:spacing w:after="120"/>
        <w:jc w:val="both"/>
        <w:rPr>
          <w:rFonts w:asciiTheme="minorHAnsi" w:hAnsiTheme="minorHAnsi" w:cstheme="minorHAnsi"/>
        </w:rPr>
      </w:pPr>
    </w:p>
    <w:p w:rsidR="00B3760F" w:rsidRDefault="00EE18FD" w:rsidP="00927D90">
      <w:pPr>
        <w:spacing w:after="120"/>
        <w:jc w:val="both"/>
        <w:rPr>
          <w:rFonts w:asciiTheme="minorHAnsi" w:hAnsiTheme="minorHAnsi" w:cstheme="minorHAnsi"/>
        </w:rPr>
      </w:pPr>
      <w:r>
        <w:rPr>
          <w:rFonts w:asciiTheme="minorHAnsi" w:hAnsiTheme="minorHAnsi" w:cstheme="minorHAnsi"/>
        </w:rPr>
        <w:t xml:space="preserve">Irrespective of the close-out / hedging strategy, the cost thereof will be borne in accordance with the </w:t>
      </w:r>
      <w:r w:rsidRPr="00F15662">
        <w:rPr>
          <w:rFonts w:asciiTheme="minorHAnsi" w:hAnsiTheme="minorHAnsi" w:cstheme="minorHAnsi"/>
          <w:b/>
          <w:i/>
        </w:rPr>
        <w:t>Listed Rates default waterfall</w:t>
      </w:r>
      <w:r>
        <w:rPr>
          <w:rFonts w:asciiTheme="minorHAnsi" w:hAnsiTheme="minorHAnsi" w:cstheme="minorHAnsi"/>
        </w:rPr>
        <w:t>.</w:t>
      </w:r>
    </w:p>
    <w:p w:rsidR="00F72EDB" w:rsidRDefault="00F72EDB" w:rsidP="00F72EDB">
      <w:pPr>
        <w:pStyle w:val="Heading3"/>
        <w:spacing w:after="120"/>
      </w:pPr>
      <w:r>
        <w:t>Listed Rates – Post-Expiry</w:t>
      </w:r>
    </w:p>
    <w:p w:rsidR="00AA5AB9" w:rsidRDefault="00FB0A34" w:rsidP="00AA5AB9">
      <w:pPr>
        <w:pStyle w:val="ListParagraph"/>
        <w:spacing w:after="100" w:afterAutospacing="1"/>
        <w:ind w:left="714"/>
        <w:contextualSpacing w:val="0"/>
        <w:rPr>
          <w:ins w:id="123" w:author="Marc Huglin" w:date="2014-09-03T14:31:00Z"/>
          <w:rFonts w:ascii="Times New Roman" w:hAnsi="Times New Roman"/>
          <w:color w:val="1F497D"/>
          <w:sz w:val="22"/>
          <w:szCs w:val="22"/>
        </w:rPr>
        <w:pPrChange w:id="124" w:author="Marc Huglin" w:date="2014-09-03T14:31:00Z">
          <w:pPr>
            <w:pStyle w:val="ListParagraph"/>
            <w:numPr>
              <w:numId w:val="15"/>
            </w:numPr>
            <w:spacing w:after="100" w:afterAutospacing="1"/>
            <w:ind w:left="714" w:hanging="357"/>
            <w:contextualSpacing w:val="0"/>
          </w:pPr>
        </w:pPrChange>
      </w:pPr>
      <w:ins w:id="125" w:author="Marc Huglin" w:date="2014-09-03T14:31:00Z">
        <w:del w:id="126" w:author="David Horner" w:date="2014-09-03T15:34:00Z">
          <w:r w:rsidDel="0058797E">
            <w:rPr>
              <w:rFonts w:ascii="Times New Roman" w:hAnsi="Times New Roman"/>
              <w:color w:val="1F497D"/>
              <w:sz w:val="22"/>
              <w:szCs w:val="22"/>
            </w:rPr>
            <w:delText>If</w:delText>
          </w:r>
        </w:del>
      </w:ins>
      <w:ins w:id="127" w:author="David Horner" w:date="2014-09-03T15:34:00Z">
        <w:r w:rsidR="0058797E">
          <w:rPr>
            <w:rFonts w:ascii="Times New Roman" w:hAnsi="Times New Roman"/>
            <w:color w:val="1F497D"/>
            <w:sz w:val="22"/>
            <w:szCs w:val="22"/>
          </w:rPr>
          <w:t>Once</w:t>
        </w:r>
      </w:ins>
      <w:ins w:id="128" w:author="Marc Huglin" w:date="2014-09-03T14:31:00Z">
        <w:r>
          <w:rPr>
            <w:rFonts w:ascii="Times New Roman" w:hAnsi="Times New Roman"/>
            <w:color w:val="1F497D"/>
            <w:sz w:val="22"/>
            <w:szCs w:val="22"/>
          </w:rPr>
          <w:t xml:space="preserve"> the delivery </w:t>
        </w:r>
      </w:ins>
      <w:ins w:id="129" w:author="David Horner" w:date="2014-09-03T15:34:00Z">
        <w:r w:rsidR="0058797E">
          <w:rPr>
            <w:rFonts w:ascii="Times New Roman" w:hAnsi="Times New Roman"/>
            <w:color w:val="1F497D"/>
            <w:sz w:val="22"/>
            <w:szCs w:val="22"/>
          </w:rPr>
          <w:t xml:space="preserve">date is passed, any remaining positions must be accepted by </w:t>
        </w:r>
      </w:ins>
      <w:ins w:id="130" w:author="Marc Huglin" w:date="2014-09-03T14:31:00Z">
        <w:del w:id="131" w:author="David Horner" w:date="2014-09-03T15:36:00Z">
          <w:r w:rsidDel="0058797E">
            <w:rPr>
              <w:rFonts w:ascii="Times New Roman" w:hAnsi="Times New Roman"/>
              <w:color w:val="1F497D"/>
              <w:sz w:val="22"/>
              <w:szCs w:val="22"/>
            </w:rPr>
            <w:delText xml:space="preserve">obligation has been, </w:delText>
          </w:r>
        </w:del>
        <w:r>
          <w:rPr>
            <w:rFonts w:ascii="Times New Roman" w:hAnsi="Times New Roman"/>
            <w:color w:val="1F497D"/>
            <w:sz w:val="22"/>
            <w:szCs w:val="22"/>
          </w:rPr>
          <w:t xml:space="preserve">the SwapClear member </w:t>
        </w:r>
        <w:del w:id="132" w:author="David Horner" w:date="2014-09-03T15:36:00Z">
          <w:r w:rsidDel="0058797E">
            <w:rPr>
              <w:rFonts w:ascii="Times New Roman" w:hAnsi="Times New Roman"/>
              <w:color w:val="1F497D"/>
              <w:sz w:val="22"/>
              <w:szCs w:val="22"/>
            </w:rPr>
            <w:delText xml:space="preserve">will have to accept it </w:delText>
          </w:r>
        </w:del>
        <w:r>
          <w:rPr>
            <w:rFonts w:ascii="Times New Roman" w:hAnsi="Times New Roman"/>
            <w:color w:val="1F497D"/>
            <w:sz w:val="22"/>
            <w:szCs w:val="22"/>
          </w:rPr>
          <w:t>under the guarantee arrangement with the transfer of the appropriate level of margin. The position will then be closed out by the SwapClear DMG.</w:t>
        </w:r>
      </w:ins>
    </w:p>
    <w:p w:rsidR="00927D90" w:rsidDel="00C57B35" w:rsidRDefault="00927D90" w:rsidP="00927D90">
      <w:pPr>
        <w:spacing w:after="120"/>
        <w:jc w:val="both"/>
        <w:rPr>
          <w:del w:id="133" w:author="Marc Huglin" w:date="2014-09-03T14:32:00Z"/>
          <w:rFonts w:asciiTheme="minorHAnsi" w:hAnsiTheme="minorHAnsi" w:cstheme="minorHAnsi"/>
        </w:rPr>
      </w:pPr>
      <w:del w:id="134" w:author="Marc Huglin" w:date="2014-09-03T14:32:00Z">
        <w:r w:rsidDel="00C57B35">
          <w:rPr>
            <w:rFonts w:asciiTheme="minorHAnsi" w:hAnsiTheme="minorHAnsi" w:cstheme="minorHAnsi"/>
          </w:rPr>
          <w:delText xml:space="preserve">In the event of a default during the very </w:delText>
        </w:r>
        <w:r w:rsidR="006B7CDB" w:rsidDel="00C57B35">
          <w:rPr>
            <w:rFonts w:asciiTheme="minorHAnsi" w:hAnsiTheme="minorHAnsi" w:cstheme="minorHAnsi"/>
          </w:rPr>
          <w:delText>narrow</w:delText>
        </w:r>
        <w:r w:rsidDel="00C57B35">
          <w:rPr>
            <w:rFonts w:asciiTheme="minorHAnsi" w:hAnsiTheme="minorHAnsi" w:cstheme="minorHAnsi"/>
          </w:rPr>
          <w:delText xml:space="preserve"> time window between expiry and registration in SwapClear, </w:delText>
        </w:r>
        <w:r w:rsidR="00683E53" w:rsidDel="00C57B35">
          <w:rPr>
            <w:rFonts w:asciiTheme="minorHAnsi" w:hAnsiTheme="minorHAnsi" w:cstheme="minorHAnsi"/>
          </w:rPr>
          <w:delText xml:space="preserve">LCHC will reserve the right to cash-settle </w:delText>
        </w:r>
        <w:r w:rsidDel="00C57B35">
          <w:rPr>
            <w:rFonts w:asciiTheme="minorHAnsi" w:hAnsiTheme="minorHAnsi" w:cstheme="minorHAnsi"/>
          </w:rPr>
          <w:delText xml:space="preserve">open DSF positions </w:delText>
        </w:r>
        <w:r w:rsidR="00683E53" w:rsidDel="00C57B35">
          <w:rPr>
            <w:rFonts w:asciiTheme="minorHAnsi" w:hAnsiTheme="minorHAnsi" w:cstheme="minorHAnsi"/>
          </w:rPr>
          <w:delText>in the manner described in section 7.2.2 above</w:delText>
        </w:r>
        <w:r w:rsidDel="00C57B35">
          <w:rPr>
            <w:rFonts w:asciiTheme="minorHAnsi" w:hAnsiTheme="minorHAnsi" w:cstheme="minorHAnsi"/>
          </w:rPr>
          <w:delText>.</w:delText>
        </w:r>
      </w:del>
    </w:p>
    <w:p w:rsidR="00EE18FD" w:rsidRDefault="00683E53" w:rsidP="00927D90">
      <w:pPr>
        <w:spacing w:after="120"/>
        <w:jc w:val="both"/>
        <w:rPr>
          <w:rFonts w:asciiTheme="minorHAnsi" w:hAnsiTheme="minorHAnsi" w:cstheme="minorHAnsi"/>
        </w:rPr>
      </w:pPr>
      <w:r>
        <w:rPr>
          <w:rFonts w:asciiTheme="minorHAnsi" w:hAnsiTheme="minorHAnsi" w:cstheme="minorHAnsi"/>
        </w:rPr>
        <w:t>Any</w:t>
      </w:r>
      <w:r w:rsidR="00927D90">
        <w:rPr>
          <w:rFonts w:asciiTheme="minorHAnsi" w:hAnsiTheme="minorHAnsi" w:cstheme="minorHAnsi"/>
        </w:rPr>
        <w:t xml:space="preserve"> cost </w:t>
      </w:r>
      <w:r>
        <w:rPr>
          <w:rFonts w:asciiTheme="minorHAnsi" w:hAnsiTheme="minorHAnsi" w:cstheme="minorHAnsi"/>
        </w:rPr>
        <w:t>associated with</w:t>
      </w:r>
      <w:r w:rsidR="00927D90">
        <w:rPr>
          <w:rFonts w:asciiTheme="minorHAnsi" w:hAnsiTheme="minorHAnsi" w:cstheme="minorHAnsi"/>
        </w:rPr>
        <w:t xml:space="preserve"> </w:t>
      </w:r>
      <w:r>
        <w:rPr>
          <w:rFonts w:asciiTheme="minorHAnsi" w:hAnsiTheme="minorHAnsi" w:cstheme="minorHAnsi"/>
        </w:rPr>
        <w:t xml:space="preserve">this particular close-out / hedging </w:t>
      </w:r>
      <w:r w:rsidR="00927D90">
        <w:rPr>
          <w:rFonts w:asciiTheme="minorHAnsi" w:hAnsiTheme="minorHAnsi" w:cstheme="minorHAnsi"/>
        </w:rPr>
        <w:t xml:space="preserve">strategy will be borne in accordance with the </w:t>
      </w:r>
      <w:del w:id="135" w:author="Marc Huglin" w:date="2014-09-03T14:32:00Z">
        <w:r w:rsidR="00927D90" w:rsidRPr="00F15662" w:rsidDel="00C57B35">
          <w:rPr>
            <w:rFonts w:asciiTheme="minorHAnsi" w:hAnsiTheme="minorHAnsi" w:cstheme="minorHAnsi"/>
            <w:b/>
            <w:i/>
          </w:rPr>
          <w:delText>Listed Rates</w:delText>
        </w:r>
      </w:del>
      <w:ins w:id="136" w:author="Marc Huglin" w:date="2014-09-03T14:32:00Z">
        <w:r w:rsidR="00C57B35">
          <w:rPr>
            <w:rFonts w:asciiTheme="minorHAnsi" w:hAnsiTheme="minorHAnsi" w:cstheme="minorHAnsi"/>
            <w:b/>
            <w:i/>
          </w:rPr>
          <w:t>SwapClear</w:t>
        </w:r>
      </w:ins>
      <w:r w:rsidR="00927D90" w:rsidRPr="00F15662">
        <w:rPr>
          <w:rFonts w:asciiTheme="minorHAnsi" w:hAnsiTheme="minorHAnsi" w:cstheme="minorHAnsi"/>
          <w:b/>
          <w:i/>
        </w:rPr>
        <w:t xml:space="preserve"> default waterfall</w:t>
      </w:r>
      <w:r w:rsidR="00927D90">
        <w:rPr>
          <w:rFonts w:asciiTheme="minorHAnsi" w:hAnsiTheme="minorHAnsi" w:cstheme="minorHAnsi"/>
        </w:rPr>
        <w:t>.</w:t>
      </w:r>
    </w:p>
    <w:p w:rsidR="00F72EDB" w:rsidRDefault="00F72EDB" w:rsidP="00F72EDB">
      <w:pPr>
        <w:pStyle w:val="Heading3"/>
        <w:spacing w:after="120"/>
      </w:pPr>
      <w:r>
        <w:t>SwapClear – Business as Usual</w:t>
      </w:r>
    </w:p>
    <w:p w:rsidR="00927D90" w:rsidRDefault="00927D90" w:rsidP="00927D90">
      <w:pPr>
        <w:spacing w:after="120"/>
        <w:jc w:val="both"/>
        <w:rPr>
          <w:rFonts w:asciiTheme="minorHAnsi" w:hAnsiTheme="minorHAnsi" w:cstheme="minorHAnsi"/>
        </w:rPr>
      </w:pPr>
      <w:r>
        <w:rPr>
          <w:rFonts w:asciiTheme="minorHAnsi" w:hAnsiTheme="minorHAnsi" w:cstheme="minorHAnsi"/>
        </w:rPr>
        <w:t>In the event of a default after registration in SwapClear, open positions will be closed-out / hedged in accordance with the established principles of the existing DMP within SwapClear.</w:t>
      </w:r>
    </w:p>
    <w:p w:rsidR="00683E53" w:rsidRDefault="00683E53" w:rsidP="00927D90">
      <w:pPr>
        <w:spacing w:after="120"/>
        <w:jc w:val="both"/>
        <w:rPr>
          <w:rFonts w:asciiTheme="minorHAnsi" w:hAnsiTheme="minorHAnsi" w:cstheme="minorHAnsi"/>
        </w:rPr>
      </w:pPr>
      <w:r>
        <w:rPr>
          <w:rFonts w:asciiTheme="minorHAnsi" w:hAnsiTheme="minorHAnsi" w:cstheme="minorHAnsi"/>
        </w:rPr>
        <w:t xml:space="preserve">It should be noted that – </w:t>
      </w:r>
      <w:r w:rsidR="00C3109D">
        <w:rPr>
          <w:rFonts w:asciiTheme="minorHAnsi" w:hAnsiTheme="minorHAnsi" w:cstheme="minorHAnsi"/>
        </w:rPr>
        <w:t>by</w:t>
      </w:r>
      <w:r>
        <w:rPr>
          <w:rFonts w:asciiTheme="minorHAnsi" w:hAnsiTheme="minorHAnsi" w:cstheme="minorHAnsi"/>
        </w:rPr>
        <w:t xml:space="preserve"> this stage of proceedings – the IM has already been increased from 2-days’ worth to 5 days’ or 7 days’ worth and is therefore commensurate with that required to support a close-out / hedging strategy in the OTC market by the DMG.</w:t>
      </w:r>
    </w:p>
    <w:p w:rsidR="00927D90" w:rsidRDefault="00927D90" w:rsidP="00927D90">
      <w:pPr>
        <w:spacing w:after="120"/>
        <w:jc w:val="both"/>
        <w:rPr>
          <w:rFonts w:asciiTheme="minorHAnsi" w:hAnsiTheme="minorHAnsi" w:cstheme="minorHAnsi"/>
        </w:rPr>
      </w:pPr>
      <w:r>
        <w:rPr>
          <w:rFonts w:asciiTheme="minorHAnsi" w:hAnsiTheme="minorHAnsi" w:cstheme="minorHAnsi"/>
        </w:rPr>
        <w:t xml:space="preserve">In such a situation, the cost of the close-out / hedging strategy will be borne in accordance with the </w:t>
      </w:r>
      <w:r w:rsidRPr="00F15662">
        <w:rPr>
          <w:rFonts w:asciiTheme="minorHAnsi" w:hAnsiTheme="minorHAnsi" w:cstheme="minorHAnsi"/>
          <w:b/>
          <w:i/>
        </w:rPr>
        <w:t>SwapClear default waterfall</w:t>
      </w:r>
      <w:r>
        <w:rPr>
          <w:rFonts w:asciiTheme="minorHAnsi" w:hAnsiTheme="minorHAnsi" w:cstheme="minorHAnsi"/>
        </w:rPr>
        <w:t>.</w:t>
      </w:r>
    </w:p>
    <w:p w:rsidR="009C4FF7" w:rsidRDefault="009C4FF7" w:rsidP="009C4FF7">
      <w:pPr>
        <w:spacing w:after="120"/>
        <w:jc w:val="both"/>
        <w:rPr>
          <w:rFonts w:asciiTheme="minorHAnsi" w:hAnsiTheme="minorHAnsi" w:cstheme="minorHAnsi"/>
        </w:rPr>
      </w:pPr>
    </w:p>
    <w:p w:rsidR="00B32C20" w:rsidRPr="006D385C" w:rsidRDefault="00B32C20" w:rsidP="00B32C20">
      <w:pPr>
        <w:pStyle w:val="Heading1"/>
        <w:spacing w:after="120"/>
        <w:jc w:val="both"/>
      </w:pPr>
      <w:bookmarkStart w:id="137" w:name="_Toc397077534"/>
      <w:r>
        <w:lastRenderedPageBreak/>
        <w:t>Additional Margin Methodology Implications</w:t>
      </w:r>
      <w:bookmarkEnd w:id="137"/>
    </w:p>
    <w:p w:rsidR="00C44657" w:rsidRDefault="008506D7" w:rsidP="00B32C20">
      <w:pPr>
        <w:spacing w:after="120"/>
        <w:jc w:val="both"/>
        <w:rPr>
          <w:rFonts w:cs="Arial"/>
          <w:szCs w:val="20"/>
        </w:rPr>
      </w:pPr>
      <w:r>
        <w:rPr>
          <w:rFonts w:cs="Arial"/>
          <w:szCs w:val="20"/>
        </w:rPr>
        <w:t xml:space="preserve">For the existing </w:t>
      </w:r>
      <w:r w:rsidR="00A5039B">
        <w:rPr>
          <w:rFonts w:cs="Arial"/>
          <w:szCs w:val="20"/>
        </w:rPr>
        <w:t xml:space="preserve">Listed Rates / </w:t>
      </w:r>
      <w:r>
        <w:rPr>
          <w:rFonts w:cs="Arial"/>
          <w:szCs w:val="20"/>
        </w:rPr>
        <w:t xml:space="preserve">NLX service, </w:t>
      </w:r>
      <w:r w:rsidR="00862B94">
        <w:rPr>
          <w:rFonts w:cs="Arial"/>
          <w:szCs w:val="20"/>
        </w:rPr>
        <w:t xml:space="preserve">the various </w:t>
      </w:r>
      <w:r w:rsidR="00862B94" w:rsidRPr="00A5039B">
        <w:rPr>
          <w:rFonts w:cs="Arial"/>
          <w:b/>
          <w:i/>
          <w:szCs w:val="20"/>
        </w:rPr>
        <w:t>additional</w:t>
      </w:r>
      <w:r w:rsidR="00862B94">
        <w:rPr>
          <w:rFonts w:cs="Arial"/>
          <w:szCs w:val="20"/>
        </w:rPr>
        <w:t xml:space="preserve"> margin requirements</w:t>
      </w:r>
      <w:r>
        <w:rPr>
          <w:rFonts w:cs="Arial"/>
          <w:szCs w:val="20"/>
        </w:rPr>
        <w:t xml:space="preserve"> </w:t>
      </w:r>
      <w:r w:rsidR="00A5039B">
        <w:rPr>
          <w:rFonts w:cs="Arial"/>
          <w:szCs w:val="20"/>
        </w:rPr>
        <w:t xml:space="preserve">(i.e. over-and-above the IM described in section 3 above) </w:t>
      </w:r>
      <w:r>
        <w:rPr>
          <w:rFonts w:cs="Arial"/>
          <w:szCs w:val="20"/>
        </w:rPr>
        <w:t xml:space="preserve">are described in the </w:t>
      </w:r>
      <w:r w:rsidR="00862B94">
        <w:rPr>
          <w:rFonts w:cs="Arial"/>
          <w:szCs w:val="20"/>
        </w:rPr>
        <w:t xml:space="preserve">Group Risk </w:t>
      </w:r>
      <w:r>
        <w:rPr>
          <w:rFonts w:cs="Arial"/>
          <w:szCs w:val="20"/>
        </w:rPr>
        <w:t>document entitled “Rates: Additional Margin Methodology – Listed Derivatives”.</w:t>
      </w:r>
    </w:p>
    <w:p w:rsidR="00862B94" w:rsidRPr="00862B94" w:rsidRDefault="00862B94" w:rsidP="00B32C20">
      <w:pPr>
        <w:spacing w:after="120"/>
        <w:jc w:val="both"/>
      </w:pPr>
      <w:r w:rsidRPr="006D385C">
        <w:t xml:space="preserve">The introduction of the DSF into </w:t>
      </w:r>
      <w:r>
        <w:t>this</w:t>
      </w:r>
      <w:r w:rsidRPr="006D385C">
        <w:t xml:space="preserve"> framework </w:t>
      </w:r>
      <w:r>
        <w:t xml:space="preserve">has particular implications in respect of (a) </w:t>
      </w:r>
      <w:r>
        <w:rPr>
          <w:rFonts w:cs="Arial"/>
          <w:szCs w:val="20"/>
        </w:rPr>
        <w:t>liquidity and concentration risk margin (LCRM) and (b) credit risk margin</w:t>
      </w:r>
      <w:r w:rsidR="00A5039B">
        <w:rPr>
          <w:rFonts w:cs="Arial"/>
          <w:szCs w:val="20"/>
        </w:rPr>
        <w:t xml:space="preserve"> (CRIM). These </w:t>
      </w:r>
      <w:r w:rsidR="00801DA7">
        <w:rPr>
          <w:rFonts w:cs="Arial"/>
          <w:szCs w:val="20"/>
        </w:rPr>
        <w:t>ramifications</w:t>
      </w:r>
      <w:r w:rsidR="00A5039B">
        <w:rPr>
          <w:rFonts w:cs="Arial"/>
          <w:szCs w:val="20"/>
        </w:rPr>
        <w:t xml:space="preserve"> </w:t>
      </w:r>
      <w:r>
        <w:rPr>
          <w:rFonts w:cs="Arial"/>
          <w:szCs w:val="20"/>
        </w:rPr>
        <w:t xml:space="preserve">are </w:t>
      </w:r>
      <w:r w:rsidR="00A5039B">
        <w:rPr>
          <w:rFonts w:cs="Arial"/>
          <w:szCs w:val="20"/>
        </w:rPr>
        <w:t>discussed</w:t>
      </w:r>
      <w:r>
        <w:rPr>
          <w:rFonts w:cs="Arial"/>
          <w:szCs w:val="20"/>
        </w:rPr>
        <w:t xml:space="preserve"> in detail below.</w:t>
      </w:r>
    </w:p>
    <w:p w:rsidR="00B32C20" w:rsidRDefault="00B32C20" w:rsidP="00B32C20">
      <w:pPr>
        <w:pStyle w:val="Heading2"/>
        <w:spacing w:before="0"/>
        <w:jc w:val="both"/>
      </w:pPr>
      <w:bookmarkStart w:id="138" w:name="_Toc397077535"/>
      <w:r>
        <w:t>Liquidity &amp; Concentration Risk Margin</w:t>
      </w:r>
      <w:bookmarkEnd w:id="138"/>
    </w:p>
    <w:p w:rsidR="00B32C20" w:rsidRDefault="00B32C20" w:rsidP="00B32C20">
      <w:pPr>
        <w:spacing w:after="120"/>
        <w:jc w:val="both"/>
        <w:rPr>
          <w:rFonts w:cs="Arial"/>
          <w:szCs w:val="20"/>
        </w:rPr>
      </w:pPr>
      <w:r>
        <w:rPr>
          <w:rFonts w:cs="Arial"/>
          <w:szCs w:val="20"/>
        </w:rPr>
        <w:t xml:space="preserve">For each particular contract and market in question, </w:t>
      </w:r>
      <w:r w:rsidR="00A5039B">
        <w:rPr>
          <w:rFonts w:cs="Arial"/>
          <w:szCs w:val="20"/>
        </w:rPr>
        <w:t>LCHC’s</w:t>
      </w:r>
      <w:r>
        <w:rPr>
          <w:rFonts w:cs="Arial"/>
          <w:szCs w:val="20"/>
        </w:rPr>
        <w:t xml:space="preserve"> LCRM framework references the average daily volume (ADV) as a key measure of prevailing liquidity. At its core, the methodology assumes that any close-out / hedging activity cannot consume more than 25% of the typical volume on any given day. In a Listed Rates and DSF context, it follows that open positions that are equivalent to more than 50% of ADV will be assumed to take longer than 2 days to close-out / hedge and hence will attract a margin add-on.</w:t>
      </w:r>
    </w:p>
    <w:p w:rsidR="00B32C20" w:rsidRDefault="00B32C20" w:rsidP="00B32C20">
      <w:pPr>
        <w:spacing w:after="120"/>
        <w:jc w:val="both"/>
        <w:rPr>
          <w:rFonts w:cs="Arial"/>
          <w:szCs w:val="20"/>
        </w:rPr>
      </w:pPr>
      <w:r>
        <w:rPr>
          <w:rFonts w:cs="Arial"/>
          <w:szCs w:val="20"/>
        </w:rPr>
        <w:t xml:space="preserve">Given the start-up nature of both the LSEDM and NLX DSF markets, it is proposed – at inception – to use a </w:t>
      </w:r>
      <w:r w:rsidRPr="00667DAB">
        <w:rPr>
          <w:rFonts w:cs="Arial"/>
          <w:b/>
          <w:i/>
          <w:szCs w:val="20"/>
        </w:rPr>
        <w:t>volume floor</w:t>
      </w:r>
      <w:r>
        <w:rPr>
          <w:rFonts w:cs="Arial"/>
          <w:szCs w:val="20"/>
        </w:rPr>
        <w:t xml:space="preserve"> based on projected estimates of ADV across the two markets supplemented by the incorporation of </w:t>
      </w:r>
      <w:r w:rsidRPr="009158F9">
        <w:rPr>
          <w:rFonts w:cs="Arial"/>
          <w:szCs w:val="20"/>
        </w:rPr>
        <w:t>actual</w:t>
      </w:r>
      <w:r>
        <w:rPr>
          <w:rFonts w:cs="Arial"/>
          <w:szCs w:val="20"/>
        </w:rPr>
        <w:t xml:space="preserve"> volume figures for the corresponding USD-denomina</w:t>
      </w:r>
      <w:r w:rsidR="0086762C">
        <w:rPr>
          <w:rFonts w:cs="Arial"/>
          <w:szCs w:val="20"/>
        </w:rPr>
        <w:t xml:space="preserve">ted DSF contracts listed on the </w:t>
      </w:r>
      <w:r>
        <w:rPr>
          <w:rFonts w:cs="Arial"/>
          <w:szCs w:val="20"/>
        </w:rPr>
        <w:t xml:space="preserve">CME. Including the latter is justified on the grounds that the CME contracts are identical to the LSEDM and NLX equivalents in every respect bar the fixed rate and </w:t>
      </w:r>
      <w:r w:rsidR="00A5039B">
        <w:rPr>
          <w:rFonts w:cs="Arial"/>
          <w:szCs w:val="20"/>
        </w:rPr>
        <w:t xml:space="preserve">as such </w:t>
      </w:r>
      <w:r>
        <w:rPr>
          <w:rFonts w:cs="Arial"/>
          <w:szCs w:val="20"/>
        </w:rPr>
        <w:t>are likely to be near-perfect hedges from a market risk point-of-view.</w:t>
      </w:r>
    </w:p>
    <w:p w:rsidR="00B32C20" w:rsidRDefault="00B32C20" w:rsidP="00B32C20">
      <w:pPr>
        <w:spacing w:after="120"/>
        <w:jc w:val="both"/>
        <w:rPr>
          <w:rFonts w:cs="Arial"/>
          <w:szCs w:val="20"/>
        </w:rPr>
      </w:pPr>
      <w:r>
        <w:rPr>
          <w:rFonts w:cs="Arial"/>
          <w:szCs w:val="20"/>
        </w:rPr>
        <w:t xml:space="preserve">Pursuant to the above, the LCRM volume denominator is therefore specific to the contract and market in question (e.g. the 1-year GBP DSF listed on </w:t>
      </w:r>
      <w:r w:rsidR="00AB708A">
        <w:rPr>
          <w:rFonts w:cs="Arial"/>
          <w:szCs w:val="20"/>
        </w:rPr>
        <w:t xml:space="preserve">the </w:t>
      </w:r>
      <w:r>
        <w:rPr>
          <w:rFonts w:cs="Arial"/>
          <w:szCs w:val="20"/>
        </w:rPr>
        <w:t>LSEDM), but adapted to account for the aforementioned volume floor as follows:</w:t>
      </w:r>
    </w:p>
    <w:p w:rsidR="00B32C20" w:rsidRPr="00280091" w:rsidRDefault="00B32C20" w:rsidP="00B32C20">
      <w:pPr>
        <w:spacing w:after="120"/>
        <w:jc w:val="both"/>
        <w:rPr>
          <w:rFonts w:cs="Arial"/>
          <w:szCs w:val="20"/>
        </w:rPr>
      </w:pPr>
    </w:p>
    <w:p w:rsidR="00B32C20" w:rsidRPr="00280091" w:rsidRDefault="00AA5AB9" w:rsidP="00B32C20">
      <w:pPr>
        <w:spacing w:after="120"/>
        <w:jc w:val="both"/>
        <w:rPr>
          <w:rFonts w:cs="Arial"/>
          <w:szCs w:val="20"/>
        </w:rPr>
      </w:pPr>
      <m:oMath>
        <m:sSub>
          <m:sSubPr>
            <m:ctrlPr>
              <w:rPr>
                <w:rFonts w:ascii="Cambria Math" w:hAnsi="Cambria Math"/>
                <w:i/>
                <w:sz w:val="28"/>
                <w:szCs w:val="28"/>
              </w:rPr>
            </m:ctrlPr>
          </m:sSubPr>
          <m:e>
            <m:r>
              <w:rPr>
                <w:rFonts w:ascii="Cambria Math" w:hAnsi="Cambria Math"/>
                <w:sz w:val="28"/>
                <w:szCs w:val="28"/>
              </w:rPr>
              <m:t>HP</m:t>
            </m:r>
          </m:e>
          <m:sub>
            <m:r>
              <w:rPr>
                <w:rFonts w:ascii="Cambria Math" w:hAnsi="Cambria Math"/>
                <w:sz w:val="28"/>
                <w:szCs w:val="28"/>
              </w:rPr>
              <m:t>new</m:t>
            </m:r>
          </m:sub>
        </m:sSub>
        <m:r>
          <w:rPr>
            <w:rFonts w:ascii="Cambria Math" w:hAnsi="Cambria Math"/>
            <w:sz w:val="28"/>
            <w:szCs w:val="28"/>
          </w:rPr>
          <m:t>=max</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HP</m:t>
                </m:r>
              </m:e>
              <m:sub>
                <m:r>
                  <w:rPr>
                    <w:rFonts w:ascii="Cambria Math" w:hAnsi="Cambria Math"/>
                    <w:sz w:val="28"/>
                    <w:szCs w:val="28"/>
                  </w:rPr>
                  <m:t>standard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Position</m:t>
                </m:r>
              </m:num>
              <m:den>
                <m:r>
                  <w:rPr>
                    <w:rFonts w:ascii="Cambria Math" w:hAnsi="Cambria Math"/>
                    <w:sz w:val="28"/>
                    <w:szCs w:val="28"/>
                  </w:rPr>
                  <m:t>25%×max</m:t>
                </m:r>
                <m:d>
                  <m:dPr>
                    <m:ctrlPr>
                      <w:rPr>
                        <w:rFonts w:ascii="Cambria Math" w:hAnsi="Cambria Math"/>
                        <w:i/>
                        <w:sz w:val="28"/>
                        <w:szCs w:val="28"/>
                      </w:rPr>
                    </m:ctrlPr>
                  </m:dPr>
                  <m:e>
                    <m:r>
                      <w:rPr>
                        <w:rFonts w:ascii="Cambria Math" w:hAnsi="Cambria Math"/>
                        <w:sz w:val="28"/>
                        <w:szCs w:val="28"/>
                      </w:rPr>
                      <m:t>ADV,VF</m:t>
                    </m:r>
                  </m:e>
                </m:d>
              </m:den>
            </m:f>
          </m:e>
        </m:d>
      </m:oMath>
      <w:r w:rsidR="00B32C20" w:rsidRPr="00280091">
        <w:rPr>
          <w:rFonts w:cs="Arial"/>
          <w:szCs w:val="20"/>
        </w:rPr>
        <w:t xml:space="preserve"> , where</w:t>
      </w:r>
    </w:p>
    <w:p w:rsidR="00B32C20" w:rsidRPr="00280091" w:rsidRDefault="00B32C20" w:rsidP="00B32C20">
      <w:pPr>
        <w:spacing w:after="120"/>
        <w:jc w:val="both"/>
        <w:rPr>
          <w:rFonts w:cs="Arial"/>
          <w:szCs w:val="20"/>
        </w:rPr>
      </w:pPr>
    </w:p>
    <w:p w:rsidR="00B32C20" w:rsidRDefault="00AA5AB9" w:rsidP="00B32C20">
      <w:pPr>
        <w:spacing w:after="120"/>
        <w:jc w:val="both"/>
        <w:rPr>
          <w:rFonts w:cs="Arial"/>
          <w:szCs w:val="20"/>
        </w:rPr>
      </w:pPr>
      <m:oMath>
        <m:sSub>
          <m:sSubPr>
            <m:ctrlPr>
              <w:rPr>
                <w:rFonts w:ascii="Cambria Math" w:hAnsi="Cambria Math"/>
                <w:i/>
                <w:szCs w:val="20"/>
              </w:rPr>
            </m:ctrlPr>
          </m:sSubPr>
          <m:e>
            <m:r>
              <w:rPr>
                <w:rFonts w:ascii="Cambria Math" w:hAnsi="Cambria Math"/>
                <w:szCs w:val="20"/>
              </w:rPr>
              <m:t>HP</m:t>
            </m:r>
          </m:e>
          <m:sub>
            <m:r>
              <w:rPr>
                <w:rFonts w:ascii="Cambria Math" w:hAnsi="Cambria Math"/>
                <w:szCs w:val="20"/>
              </w:rPr>
              <m:t>new</m:t>
            </m:r>
          </m:sub>
        </m:sSub>
        <m:r>
          <w:rPr>
            <w:rFonts w:ascii="Cambria Math" w:hAnsi="Cambria Math"/>
            <w:szCs w:val="20"/>
          </w:rPr>
          <m:t>=New holding period (i.e.as appropriate for the size of position)</m:t>
        </m:r>
      </m:oMath>
      <w:r w:rsidR="00B32C20">
        <w:rPr>
          <w:rFonts w:cs="Arial"/>
          <w:szCs w:val="20"/>
        </w:rPr>
        <w:t xml:space="preserve"> </w:t>
      </w:r>
    </w:p>
    <w:p w:rsidR="00B32C20" w:rsidRDefault="00AA5AB9" w:rsidP="00B32C20">
      <w:pPr>
        <w:spacing w:after="120"/>
        <w:jc w:val="both"/>
        <w:rPr>
          <w:rFonts w:cs="Arial"/>
          <w:szCs w:val="20"/>
        </w:rPr>
      </w:pPr>
      <m:oMath>
        <m:sSub>
          <m:sSubPr>
            <m:ctrlPr>
              <w:rPr>
                <w:rFonts w:ascii="Cambria Math" w:hAnsi="Cambria Math"/>
                <w:i/>
                <w:szCs w:val="20"/>
              </w:rPr>
            </m:ctrlPr>
          </m:sSubPr>
          <m:e>
            <m:r>
              <w:rPr>
                <w:rFonts w:ascii="Cambria Math" w:hAnsi="Cambria Math"/>
                <w:szCs w:val="20"/>
              </w:rPr>
              <m:t>HP</m:t>
            </m:r>
          </m:e>
          <m:sub>
            <m:r>
              <w:rPr>
                <w:rFonts w:ascii="Cambria Math" w:hAnsi="Cambria Math"/>
                <w:szCs w:val="20"/>
              </w:rPr>
              <m:t>standard</m:t>
            </m:r>
          </m:sub>
        </m:sSub>
        <m:r>
          <w:rPr>
            <w:rFonts w:ascii="Cambria Math" w:hAnsi="Cambria Math"/>
            <w:szCs w:val="20"/>
          </w:rPr>
          <m:t>=Standard holding period (i.e. 2 days for futures)</m:t>
        </m:r>
      </m:oMath>
      <w:r w:rsidR="00B32C20">
        <w:rPr>
          <w:rFonts w:cs="Arial"/>
          <w:szCs w:val="20"/>
        </w:rPr>
        <w:t xml:space="preserve"> </w:t>
      </w:r>
    </w:p>
    <w:p w:rsidR="00B32C20" w:rsidRDefault="00B32C20" w:rsidP="00B32C20">
      <w:pPr>
        <w:spacing w:after="120"/>
        <w:jc w:val="both"/>
        <w:rPr>
          <w:rFonts w:cs="Arial"/>
          <w:szCs w:val="20"/>
        </w:rPr>
      </w:pPr>
      <m:oMath>
        <m:r>
          <w:rPr>
            <w:rFonts w:ascii="Cambria Math" w:hAnsi="Cambria Math"/>
            <w:szCs w:val="20"/>
          </w:rPr>
          <m:t>ADV=Average daily volume for the relevant contract</m:t>
        </m:r>
      </m:oMath>
      <w:r>
        <w:rPr>
          <w:rFonts w:cs="Arial"/>
          <w:szCs w:val="20"/>
        </w:rPr>
        <w:t xml:space="preserve"> </w:t>
      </w:r>
    </w:p>
    <w:p w:rsidR="00B32C20" w:rsidRDefault="00B32C20" w:rsidP="00B32C20">
      <w:pPr>
        <w:spacing w:after="120"/>
        <w:jc w:val="both"/>
        <w:rPr>
          <w:rFonts w:cs="Arial"/>
          <w:szCs w:val="20"/>
        </w:rPr>
      </w:pPr>
      <m:oMath>
        <m:r>
          <w:rPr>
            <w:rFonts w:ascii="Cambria Math" w:hAnsi="Cambria Math"/>
            <w:szCs w:val="20"/>
          </w:rPr>
          <m:t>VF=Volume floor for the relevant contract</m:t>
        </m:r>
      </m:oMath>
      <w:r>
        <w:rPr>
          <w:rFonts w:cs="Arial"/>
          <w:szCs w:val="20"/>
        </w:rPr>
        <w:t xml:space="preserve"> </w:t>
      </w:r>
    </w:p>
    <w:p w:rsidR="00B32C20" w:rsidRDefault="00B32C20" w:rsidP="00B32C20">
      <w:pPr>
        <w:spacing w:after="120"/>
        <w:jc w:val="both"/>
        <w:rPr>
          <w:rFonts w:cs="Arial"/>
          <w:szCs w:val="20"/>
        </w:rPr>
      </w:pPr>
    </w:p>
    <w:p w:rsidR="00B32C20" w:rsidRPr="00280091" w:rsidRDefault="00B32C20" w:rsidP="00B32C20">
      <w:pPr>
        <w:spacing w:after="120"/>
        <w:jc w:val="both"/>
        <w:rPr>
          <w:rFonts w:cs="Arial"/>
          <w:szCs w:val="20"/>
        </w:rPr>
      </w:pPr>
      <w:r>
        <w:rPr>
          <w:rFonts w:cs="Arial"/>
          <w:szCs w:val="20"/>
        </w:rPr>
        <w:t xml:space="preserve">Having established </w:t>
      </w:r>
      <m:oMath>
        <m:sSub>
          <m:sSubPr>
            <m:ctrlPr>
              <w:rPr>
                <w:rFonts w:ascii="Cambria Math" w:hAnsi="Cambria Math"/>
                <w:i/>
                <w:szCs w:val="20"/>
              </w:rPr>
            </m:ctrlPr>
          </m:sSubPr>
          <m:e>
            <m:r>
              <w:rPr>
                <w:rFonts w:ascii="Cambria Math" w:hAnsi="Cambria Math"/>
                <w:szCs w:val="20"/>
              </w:rPr>
              <m:t>HP</m:t>
            </m:r>
          </m:e>
          <m:sub>
            <m:r>
              <w:rPr>
                <w:rFonts w:ascii="Cambria Math" w:hAnsi="Cambria Math"/>
                <w:szCs w:val="20"/>
              </w:rPr>
              <m:t>new</m:t>
            </m:r>
          </m:sub>
        </m:sSub>
      </m:oMath>
      <w:r>
        <w:rPr>
          <w:rFonts w:cs="Arial"/>
          <w:szCs w:val="20"/>
        </w:rPr>
        <w:t xml:space="preserve"> in accordance with the above, the LCRM add-on is calculated as follows:</w:t>
      </w:r>
    </w:p>
    <w:p w:rsidR="00B32C20" w:rsidRDefault="00B32C20" w:rsidP="00B32C20">
      <w:pPr>
        <w:spacing w:after="120"/>
        <w:jc w:val="both"/>
        <w:rPr>
          <w:rFonts w:cs="Arial"/>
          <w:szCs w:val="20"/>
        </w:rPr>
      </w:pPr>
      <m:oMath>
        <m:r>
          <w:rPr>
            <w:rFonts w:ascii="Cambria Math" w:hAnsi="Cambria Math"/>
            <w:sz w:val="28"/>
            <w:szCs w:val="28"/>
          </w:rPr>
          <m:t>LCRM=</m:t>
        </m:r>
        <m:sSub>
          <m:sSubPr>
            <m:ctrlPr>
              <w:rPr>
                <w:rFonts w:ascii="Cambria Math" w:hAnsi="Cambria Math"/>
                <w:i/>
                <w:sz w:val="28"/>
                <w:szCs w:val="28"/>
              </w:rPr>
            </m:ctrlPr>
          </m:sSubPr>
          <m:e>
            <m:r>
              <w:rPr>
                <w:rFonts w:ascii="Cambria Math" w:hAnsi="Cambria Math"/>
                <w:sz w:val="28"/>
                <w:szCs w:val="28"/>
              </w:rPr>
              <m:t>IM</m:t>
            </m:r>
          </m:e>
          <m:sub>
            <m:r>
              <w:rPr>
                <w:rFonts w:ascii="Cambria Math" w:hAnsi="Cambria Math"/>
                <w:sz w:val="28"/>
                <w:szCs w:val="28"/>
              </w:rPr>
              <m:t>standard</m:t>
            </m:r>
          </m:sub>
        </m:sSub>
        <m:d>
          <m:dPr>
            <m:ctrlPr>
              <w:rPr>
                <w:rFonts w:ascii="Cambria Math" w:hAnsi="Cambria Math"/>
                <w:i/>
                <w:sz w:val="28"/>
                <w:szCs w:val="28"/>
              </w:rPr>
            </m:ctrlPr>
          </m:dPr>
          <m:e>
            <m:rad>
              <m:radPr>
                <m:degHide m:val="on"/>
                <m:ctrlPr>
                  <w:rPr>
                    <w:rFonts w:ascii="Cambria Math" w:hAnsi="Cambria Math"/>
                    <w:i/>
                    <w:sz w:val="28"/>
                    <w:szCs w:val="28"/>
                  </w:rPr>
                </m:ctrlPr>
              </m:radPr>
              <m:deg/>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HP</m:t>
                        </m:r>
                      </m:e>
                      <m:sub>
                        <m:r>
                          <w:rPr>
                            <w:rFonts w:ascii="Cambria Math" w:hAnsi="Cambria Math"/>
                            <w:sz w:val="28"/>
                            <w:szCs w:val="28"/>
                          </w:rPr>
                          <m:t>new</m:t>
                        </m:r>
                      </m:sub>
                    </m:sSub>
                  </m:num>
                  <m:den>
                    <m:sSub>
                      <m:sSubPr>
                        <m:ctrlPr>
                          <w:rPr>
                            <w:rFonts w:ascii="Cambria Math" w:hAnsi="Cambria Math"/>
                            <w:i/>
                            <w:sz w:val="28"/>
                            <w:szCs w:val="28"/>
                          </w:rPr>
                        </m:ctrlPr>
                      </m:sSubPr>
                      <m:e>
                        <m:r>
                          <w:rPr>
                            <w:rFonts w:ascii="Cambria Math" w:hAnsi="Cambria Math"/>
                            <w:sz w:val="28"/>
                            <w:szCs w:val="28"/>
                          </w:rPr>
                          <m:t>HP</m:t>
                        </m:r>
                      </m:e>
                      <m:sub>
                        <m:r>
                          <w:rPr>
                            <w:rFonts w:ascii="Cambria Math" w:hAnsi="Cambria Math"/>
                            <w:sz w:val="28"/>
                            <w:szCs w:val="28"/>
                          </w:rPr>
                          <m:t>standard</m:t>
                        </m:r>
                      </m:sub>
                    </m:sSub>
                  </m:den>
                </m:f>
              </m:e>
            </m:rad>
            <m:r>
              <w:rPr>
                <w:rFonts w:ascii="Cambria Math" w:hAnsi="Cambria Math"/>
                <w:sz w:val="28"/>
                <w:szCs w:val="28"/>
              </w:rPr>
              <m:t>-1</m:t>
            </m:r>
          </m:e>
        </m:d>
      </m:oMath>
      <w:r>
        <w:rPr>
          <w:rFonts w:cs="Arial"/>
          <w:sz w:val="28"/>
          <w:szCs w:val="28"/>
        </w:rPr>
        <w:t xml:space="preserve"> </w:t>
      </w:r>
      <w:r w:rsidRPr="00280091">
        <w:rPr>
          <w:rFonts w:cs="Arial"/>
          <w:szCs w:val="20"/>
        </w:rPr>
        <w:t xml:space="preserve"> , where</w:t>
      </w:r>
    </w:p>
    <w:p w:rsidR="00B32C20" w:rsidRDefault="00B32C20" w:rsidP="00B32C20">
      <w:pPr>
        <w:spacing w:after="120"/>
        <w:jc w:val="both"/>
        <w:rPr>
          <w:rFonts w:cs="Arial"/>
          <w:szCs w:val="20"/>
        </w:rPr>
      </w:pPr>
    </w:p>
    <w:p w:rsidR="00B32C20" w:rsidRDefault="00AA5AB9" w:rsidP="00B32C20">
      <w:pPr>
        <w:spacing w:after="120"/>
        <w:jc w:val="both"/>
        <w:rPr>
          <w:rFonts w:cs="Arial"/>
          <w:szCs w:val="20"/>
        </w:rPr>
      </w:pPr>
      <m:oMath>
        <m:sSub>
          <m:sSubPr>
            <m:ctrlPr>
              <w:rPr>
                <w:rFonts w:ascii="Cambria Math" w:hAnsi="Cambria Math"/>
                <w:i/>
                <w:szCs w:val="20"/>
              </w:rPr>
            </m:ctrlPr>
          </m:sSubPr>
          <m:e>
            <m:r>
              <w:rPr>
                <w:rFonts w:ascii="Cambria Math" w:hAnsi="Cambria Math"/>
                <w:szCs w:val="20"/>
              </w:rPr>
              <m:t>IM</m:t>
            </m:r>
          </m:e>
          <m:sub>
            <m:r>
              <w:rPr>
                <w:rFonts w:ascii="Cambria Math" w:hAnsi="Cambria Math"/>
                <w:szCs w:val="20"/>
              </w:rPr>
              <m:t>standard</m:t>
            </m:r>
          </m:sub>
        </m:sSub>
        <m:r>
          <w:rPr>
            <w:rFonts w:ascii="Cambria Math" w:hAnsi="Cambria Math"/>
            <w:szCs w:val="20"/>
          </w:rPr>
          <m:t>=IM corresponding to the standard holding period (i.e. 2 days for futures)</m:t>
        </m:r>
      </m:oMath>
      <w:r w:rsidR="00B32C20">
        <w:rPr>
          <w:rFonts w:cs="Arial"/>
          <w:szCs w:val="20"/>
        </w:rPr>
        <w:t xml:space="preserve"> </w:t>
      </w:r>
    </w:p>
    <w:p w:rsidR="00B32C20" w:rsidRDefault="00B32C20" w:rsidP="00B32C20">
      <w:pPr>
        <w:spacing w:after="120"/>
        <w:jc w:val="both"/>
        <w:rPr>
          <w:rFonts w:cs="Arial"/>
          <w:szCs w:val="20"/>
        </w:rPr>
      </w:pPr>
    </w:p>
    <w:p w:rsidR="00B32C20" w:rsidRDefault="00B32C20" w:rsidP="00B32C20">
      <w:pPr>
        <w:spacing w:after="120"/>
        <w:jc w:val="both"/>
        <w:rPr>
          <w:rFonts w:cs="Arial"/>
          <w:szCs w:val="20"/>
        </w:rPr>
      </w:pPr>
      <w:r>
        <w:rPr>
          <w:rFonts w:cs="Arial"/>
          <w:szCs w:val="20"/>
        </w:rPr>
        <w:t xml:space="preserve">The </w:t>
      </w:r>
      <w:r w:rsidR="00A5039B">
        <w:rPr>
          <w:rFonts w:cs="Arial"/>
          <w:szCs w:val="20"/>
        </w:rPr>
        <w:t>specific calibration</w:t>
      </w:r>
      <w:r>
        <w:rPr>
          <w:rFonts w:cs="Arial"/>
          <w:szCs w:val="20"/>
        </w:rPr>
        <w:t xml:space="preserve"> of </w:t>
      </w:r>
      <w:r w:rsidR="00A5039B">
        <w:rPr>
          <w:rFonts w:cs="Arial"/>
          <w:szCs w:val="20"/>
        </w:rPr>
        <w:t xml:space="preserve">suitable </w:t>
      </w:r>
      <w:r>
        <w:rPr>
          <w:rFonts w:cs="Arial"/>
          <w:szCs w:val="20"/>
        </w:rPr>
        <w:t>volume floor estimates for the various DSF contracts is discussed in further detail below.</w:t>
      </w:r>
    </w:p>
    <w:p w:rsidR="00A5039B" w:rsidRPr="006D385C" w:rsidRDefault="00A5039B" w:rsidP="00A5039B">
      <w:pPr>
        <w:pStyle w:val="Heading3"/>
        <w:spacing w:before="0" w:after="120"/>
        <w:jc w:val="both"/>
      </w:pPr>
      <w:r>
        <w:t>Volume Floor Estimates</w:t>
      </w:r>
    </w:p>
    <w:p w:rsidR="00A5039B" w:rsidRDefault="00B32C20" w:rsidP="00B32C20">
      <w:pPr>
        <w:jc w:val="both"/>
        <w:rPr>
          <w:rFonts w:asciiTheme="minorHAnsi" w:hAnsiTheme="minorHAnsi" w:cstheme="minorHAnsi"/>
        </w:rPr>
      </w:pPr>
      <w:r>
        <w:rPr>
          <w:rFonts w:asciiTheme="minorHAnsi" w:hAnsiTheme="minorHAnsi" w:cstheme="minorHAnsi"/>
        </w:rPr>
        <w:t xml:space="preserve">For </w:t>
      </w:r>
      <w:r w:rsidR="00AB708A">
        <w:rPr>
          <w:rFonts w:asciiTheme="minorHAnsi" w:hAnsiTheme="minorHAnsi" w:cstheme="minorHAnsi"/>
        </w:rPr>
        <w:t xml:space="preserve">the </w:t>
      </w:r>
      <w:r>
        <w:rPr>
          <w:rFonts w:asciiTheme="minorHAnsi" w:hAnsiTheme="minorHAnsi" w:cstheme="minorHAnsi"/>
        </w:rPr>
        <w:t>LSEDM, the projected estimates of ADV are as follows:</w:t>
      </w:r>
    </w:p>
    <w:tbl>
      <w:tblPr>
        <w:tblW w:w="0" w:type="auto"/>
        <w:tblLook w:val="04A0"/>
      </w:tblPr>
      <w:tblGrid>
        <w:gridCol w:w="1623"/>
        <w:gridCol w:w="1623"/>
        <w:gridCol w:w="1590"/>
        <w:gridCol w:w="1590"/>
        <w:gridCol w:w="1590"/>
        <w:gridCol w:w="1590"/>
      </w:tblGrid>
      <w:tr w:rsidR="00B32C20" w:rsidTr="001067BE">
        <w:tc>
          <w:tcPr>
            <w:tcW w:w="1623" w:type="dxa"/>
            <w:tcBorders>
              <w:top w:val="nil"/>
              <w:left w:val="nil"/>
              <w:bottom w:val="single" w:sz="4" w:space="0" w:color="auto"/>
              <w:right w:val="nil"/>
            </w:tcBorders>
          </w:tcPr>
          <w:p w:rsidR="00B32C20" w:rsidRDefault="00B32C20" w:rsidP="00B32C20">
            <w:pPr>
              <w:spacing w:after="120"/>
              <w:jc w:val="both"/>
              <w:rPr>
                <w:rFonts w:asciiTheme="minorHAnsi" w:hAnsiTheme="minorHAnsi" w:cstheme="minorHAnsi"/>
              </w:rPr>
            </w:pPr>
          </w:p>
        </w:tc>
        <w:tc>
          <w:tcPr>
            <w:tcW w:w="1623" w:type="dxa"/>
            <w:tcBorders>
              <w:top w:val="nil"/>
              <w:left w:val="nil"/>
              <w:bottom w:val="single" w:sz="4" w:space="0" w:color="auto"/>
              <w:right w:val="single" w:sz="4" w:space="0" w:color="auto"/>
            </w:tcBorders>
          </w:tcPr>
          <w:p w:rsidR="00B32C20" w:rsidRDefault="00B32C20" w:rsidP="00B32C20">
            <w:pPr>
              <w:spacing w:after="120"/>
              <w:jc w:val="both"/>
              <w:rPr>
                <w:rFonts w:asciiTheme="minorHAnsi" w:hAnsiTheme="minorHAnsi" w:cstheme="minorHAnsi"/>
              </w:rPr>
            </w:pPr>
          </w:p>
        </w:tc>
        <w:tc>
          <w:tcPr>
            <w:tcW w:w="63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Average Daily Volume (ADV)</w:t>
            </w:r>
          </w:p>
        </w:tc>
      </w:tr>
      <w:tr w:rsidR="00B32C20" w:rsidTr="001067BE">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Currency</w:t>
            </w:r>
          </w:p>
        </w:tc>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Total ADV</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2-Year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5-Year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10-Year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30-Year</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USD</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3,647</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201</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1,447</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1,779</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220</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EUR</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3,282</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181</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1,302</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1,601</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198</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GBP</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365</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365</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w:t>
            </w:r>
          </w:p>
        </w:tc>
      </w:tr>
    </w:tbl>
    <w:p w:rsidR="00B32C20" w:rsidRPr="009158F9" w:rsidRDefault="00B32C20" w:rsidP="00B32C20">
      <w:pPr>
        <w:jc w:val="both"/>
        <w:rPr>
          <w:rFonts w:asciiTheme="minorHAnsi" w:hAnsiTheme="minorHAnsi" w:cstheme="minorHAnsi"/>
        </w:rPr>
      </w:pPr>
    </w:p>
    <w:p w:rsidR="00B32C20" w:rsidRDefault="00B32C20" w:rsidP="00B32C20">
      <w:pPr>
        <w:jc w:val="both"/>
        <w:rPr>
          <w:rFonts w:asciiTheme="minorHAnsi" w:hAnsiTheme="minorHAnsi" w:cstheme="minorHAnsi"/>
        </w:rPr>
      </w:pPr>
      <w:r>
        <w:rPr>
          <w:rFonts w:asciiTheme="minorHAnsi" w:hAnsiTheme="minorHAnsi" w:cstheme="minorHAnsi"/>
        </w:rPr>
        <w:t>For NLX, the equivalent figures (based on the very low end of NLX’s volume projections) are as follows:</w:t>
      </w:r>
    </w:p>
    <w:tbl>
      <w:tblPr>
        <w:tblW w:w="0" w:type="auto"/>
        <w:tblLook w:val="04A0"/>
      </w:tblPr>
      <w:tblGrid>
        <w:gridCol w:w="1623"/>
        <w:gridCol w:w="1623"/>
        <w:gridCol w:w="1590"/>
        <w:gridCol w:w="1590"/>
        <w:gridCol w:w="1590"/>
        <w:gridCol w:w="1590"/>
      </w:tblGrid>
      <w:tr w:rsidR="00B32C20" w:rsidTr="001067BE">
        <w:tc>
          <w:tcPr>
            <w:tcW w:w="1623" w:type="dxa"/>
            <w:tcBorders>
              <w:top w:val="nil"/>
              <w:left w:val="nil"/>
              <w:bottom w:val="single" w:sz="4" w:space="0" w:color="auto"/>
              <w:right w:val="nil"/>
            </w:tcBorders>
          </w:tcPr>
          <w:p w:rsidR="00B32C20" w:rsidRDefault="00B32C20" w:rsidP="00B32C20">
            <w:pPr>
              <w:spacing w:after="120"/>
              <w:jc w:val="both"/>
              <w:rPr>
                <w:rFonts w:asciiTheme="minorHAnsi" w:hAnsiTheme="minorHAnsi" w:cstheme="minorHAnsi"/>
              </w:rPr>
            </w:pPr>
          </w:p>
        </w:tc>
        <w:tc>
          <w:tcPr>
            <w:tcW w:w="1623" w:type="dxa"/>
            <w:tcBorders>
              <w:top w:val="nil"/>
              <w:left w:val="nil"/>
              <w:bottom w:val="single" w:sz="4" w:space="0" w:color="auto"/>
              <w:right w:val="single" w:sz="4" w:space="0" w:color="auto"/>
            </w:tcBorders>
          </w:tcPr>
          <w:p w:rsidR="00B32C20" w:rsidRDefault="00B32C20" w:rsidP="00B32C20">
            <w:pPr>
              <w:spacing w:after="120"/>
              <w:jc w:val="both"/>
              <w:rPr>
                <w:rFonts w:asciiTheme="minorHAnsi" w:hAnsiTheme="minorHAnsi" w:cstheme="minorHAnsi"/>
              </w:rPr>
            </w:pPr>
          </w:p>
        </w:tc>
        <w:tc>
          <w:tcPr>
            <w:tcW w:w="63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Average Daily Volume (ADV)</w:t>
            </w:r>
          </w:p>
        </w:tc>
      </w:tr>
      <w:tr w:rsidR="00B32C20" w:rsidTr="001067BE">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Currency</w:t>
            </w:r>
          </w:p>
        </w:tc>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Total ADV</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2-Year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5-Year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10-Year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30-Year</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USD</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2,500</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138</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992</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1,370</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EUR</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2,250</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124</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893</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1,223</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GBP</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250</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14</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99</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137</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w:t>
            </w:r>
          </w:p>
        </w:tc>
      </w:tr>
    </w:tbl>
    <w:p w:rsidR="00B32C20" w:rsidRDefault="00B32C20" w:rsidP="00B32C20">
      <w:pPr>
        <w:spacing w:after="120"/>
        <w:jc w:val="both"/>
        <w:rPr>
          <w:rFonts w:asciiTheme="minorHAnsi" w:hAnsiTheme="minorHAnsi" w:cstheme="minorHAnsi"/>
        </w:rPr>
      </w:pPr>
    </w:p>
    <w:p w:rsidR="00B32C20" w:rsidRDefault="00B32C20" w:rsidP="00B32C20">
      <w:pPr>
        <w:jc w:val="both"/>
        <w:rPr>
          <w:rFonts w:asciiTheme="minorHAnsi" w:hAnsiTheme="minorHAnsi" w:cstheme="minorHAnsi"/>
        </w:rPr>
      </w:pPr>
      <w:r>
        <w:rPr>
          <w:rFonts w:asciiTheme="minorHAnsi" w:hAnsiTheme="minorHAnsi" w:cstheme="minorHAnsi"/>
        </w:rPr>
        <w:t>For CME, the equivalent figures over the first 6 months of 2014 (USD contracts only) were as follows:</w:t>
      </w:r>
    </w:p>
    <w:tbl>
      <w:tblPr>
        <w:tblW w:w="0" w:type="auto"/>
        <w:tblLook w:val="04A0"/>
      </w:tblPr>
      <w:tblGrid>
        <w:gridCol w:w="1623"/>
        <w:gridCol w:w="1623"/>
        <w:gridCol w:w="1590"/>
        <w:gridCol w:w="1590"/>
        <w:gridCol w:w="1590"/>
        <w:gridCol w:w="1590"/>
      </w:tblGrid>
      <w:tr w:rsidR="00B32C20" w:rsidRPr="003A6737" w:rsidTr="001067BE">
        <w:tc>
          <w:tcPr>
            <w:tcW w:w="1623" w:type="dxa"/>
            <w:tcBorders>
              <w:top w:val="nil"/>
              <w:left w:val="nil"/>
              <w:bottom w:val="single" w:sz="4" w:space="0" w:color="auto"/>
              <w:right w:val="nil"/>
            </w:tcBorders>
          </w:tcPr>
          <w:p w:rsidR="00B32C20" w:rsidRDefault="00B32C20" w:rsidP="00B32C20">
            <w:pPr>
              <w:spacing w:after="120"/>
              <w:jc w:val="both"/>
              <w:rPr>
                <w:rFonts w:asciiTheme="minorHAnsi" w:hAnsiTheme="minorHAnsi" w:cstheme="minorHAnsi"/>
              </w:rPr>
            </w:pPr>
          </w:p>
        </w:tc>
        <w:tc>
          <w:tcPr>
            <w:tcW w:w="1623" w:type="dxa"/>
            <w:tcBorders>
              <w:top w:val="nil"/>
              <w:left w:val="nil"/>
              <w:bottom w:val="single" w:sz="4" w:space="0" w:color="auto"/>
              <w:right w:val="single" w:sz="4" w:space="0" w:color="auto"/>
            </w:tcBorders>
          </w:tcPr>
          <w:p w:rsidR="00B32C20" w:rsidRDefault="00B32C20" w:rsidP="00B32C20">
            <w:pPr>
              <w:spacing w:after="120"/>
              <w:jc w:val="both"/>
              <w:rPr>
                <w:rFonts w:asciiTheme="minorHAnsi" w:hAnsiTheme="minorHAnsi" w:cstheme="minorHAnsi"/>
              </w:rPr>
            </w:pPr>
          </w:p>
        </w:tc>
        <w:tc>
          <w:tcPr>
            <w:tcW w:w="63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Average Daily Volume (ADV)</w:t>
            </w:r>
          </w:p>
        </w:tc>
      </w:tr>
      <w:tr w:rsidR="00B32C20" w:rsidRPr="003A6737" w:rsidTr="001067BE">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Currency</w:t>
            </w:r>
          </w:p>
        </w:tc>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Total ADV</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2-Year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5-Year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10-Year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30-Year</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USD</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5,546</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306</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2,200</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2,705</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335</w:t>
            </w:r>
          </w:p>
        </w:tc>
      </w:tr>
    </w:tbl>
    <w:p w:rsidR="00B32C20" w:rsidRDefault="00B32C20" w:rsidP="00B32C20">
      <w:pPr>
        <w:jc w:val="both"/>
        <w:rPr>
          <w:rFonts w:asciiTheme="minorHAnsi" w:hAnsiTheme="minorHAnsi" w:cstheme="minorHAnsi"/>
        </w:rPr>
      </w:pPr>
    </w:p>
    <w:p w:rsidR="00B32C20" w:rsidRDefault="00B32C20" w:rsidP="00B32C20">
      <w:pPr>
        <w:jc w:val="both"/>
        <w:rPr>
          <w:rFonts w:asciiTheme="minorHAnsi" w:hAnsiTheme="minorHAnsi" w:cstheme="minorHAnsi"/>
        </w:rPr>
      </w:pPr>
      <w:r>
        <w:rPr>
          <w:rFonts w:asciiTheme="minorHAnsi" w:hAnsiTheme="minorHAnsi" w:cstheme="minorHAnsi"/>
        </w:rPr>
        <w:t>Combining all these figures in the manner proposed above gives rise to the following volume floor estimates:</w:t>
      </w:r>
    </w:p>
    <w:tbl>
      <w:tblPr>
        <w:tblW w:w="0" w:type="auto"/>
        <w:tblLook w:val="04A0"/>
      </w:tblPr>
      <w:tblGrid>
        <w:gridCol w:w="1623"/>
        <w:gridCol w:w="1623"/>
        <w:gridCol w:w="1590"/>
        <w:gridCol w:w="1590"/>
        <w:gridCol w:w="1590"/>
        <w:gridCol w:w="1590"/>
      </w:tblGrid>
      <w:tr w:rsidR="00B32C20" w:rsidTr="001067BE">
        <w:tc>
          <w:tcPr>
            <w:tcW w:w="1623" w:type="dxa"/>
            <w:tcBorders>
              <w:top w:val="nil"/>
              <w:left w:val="nil"/>
              <w:bottom w:val="single" w:sz="4" w:space="0" w:color="auto"/>
              <w:right w:val="nil"/>
            </w:tcBorders>
          </w:tcPr>
          <w:p w:rsidR="00B32C20" w:rsidRDefault="00B32C20" w:rsidP="00B32C20">
            <w:pPr>
              <w:spacing w:after="120"/>
              <w:jc w:val="both"/>
              <w:rPr>
                <w:rFonts w:asciiTheme="minorHAnsi" w:hAnsiTheme="minorHAnsi" w:cstheme="minorHAnsi"/>
              </w:rPr>
            </w:pPr>
          </w:p>
        </w:tc>
        <w:tc>
          <w:tcPr>
            <w:tcW w:w="1623" w:type="dxa"/>
            <w:tcBorders>
              <w:top w:val="nil"/>
              <w:left w:val="nil"/>
              <w:bottom w:val="single" w:sz="4" w:space="0" w:color="auto"/>
              <w:right w:val="single" w:sz="4" w:space="0" w:color="auto"/>
            </w:tcBorders>
          </w:tcPr>
          <w:p w:rsidR="00B32C20" w:rsidRDefault="00B32C20" w:rsidP="00B32C20">
            <w:pPr>
              <w:spacing w:after="120"/>
              <w:jc w:val="both"/>
              <w:rPr>
                <w:rFonts w:asciiTheme="minorHAnsi" w:hAnsiTheme="minorHAnsi" w:cstheme="minorHAnsi"/>
              </w:rPr>
            </w:pPr>
          </w:p>
        </w:tc>
        <w:tc>
          <w:tcPr>
            <w:tcW w:w="63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Average Daily Volume (ADV)</w:t>
            </w:r>
          </w:p>
        </w:tc>
      </w:tr>
      <w:tr w:rsidR="00B32C20" w:rsidTr="001067BE">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Currency</w:t>
            </w:r>
          </w:p>
        </w:tc>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Total ADV</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2-Year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5-Year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10-Year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30-Year</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USD</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11,693</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644</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4,639</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5,854</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556</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EUR</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5,532</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305</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2,195</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2,834</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198</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GBP</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615</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14</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99</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502</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w:t>
            </w:r>
          </w:p>
        </w:tc>
      </w:tr>
    </w:tbl>
    <w:p w:rsidR="00B32C20" w:rsidRDefault="00B32C20" w:rsidP="00B32C20">
      <w:pPr>
        <w:spacing w:after="120"/>
        <w:jc w:val="both"/>
        <w:rPr>
          <w:rFonts w:asciiTheme="minorHAnsi" w:hAnsiTheme="minorHAnsi" w:cstheme="minorHAnsi"/>
        </w:rPr>
      </w:pPr>
    </w:p>
    <w:p w:rsidR="00B32C20" w:rsidRDefault="00B32C20" w:rsidP="00B32C20">
      <w:pPr>
        <w:jc w:val="both"/>
        <w:rPr>
          <w:rFonts w:asciiTheme="minorHAnsi" w:hAnsiTheme="minorHAnsi" w:cstheme="minorHAnsi"/>
        </w:rPr>
      </w:pPr>
      <w:r>
        <w:rPr>
          <w:rFonts w:asciiTheme="minorHAnsi" w:hAnsiTheme="minorHAnsi" w:cstheme="minorHAnsi"/>
        </w:rPr>
        <w:t xml:space="preserve">Using the above in the LCRM would imply that any open positions greater than those shown below would incur a commensurate </w:t>
      </w:r>
      <w:r w:rsidR="00745201">
        <w:rPr>
          <w:rFonts w:asciiTheme="minorHAnsi" w:hAnsiTheme="minorHAnsi" w:cstheme="minorHAnsi"/>
        </w:rPr>
        <w:t xml:space="preserve">additional </w:t>
      </w:r>
      <w:r>
        <w:rPr>
          <w:rFonts w:asciiTheme="minorHAnsi" w:hAnsiTheme="minorHAnsi" w:cstheme="minorHAnsi"/>
        </w:rPr>
        <w:t xml:space="preserve">margin </w:t>
      </w:r>
      <w:r w:rsidR="00745201">
        <w:rPr>
          <w:rFonts w:asciiTheme="minorHAnsi" w:hAnsiTheme="minorHAnsi" w:cstheme="minorHAnsi"/>
        </w:rPr>
        <w:t>requirement</w:t>
      </w:r>
      <w:r>
        <w:rPr>
          <w:rFonts w:asciiTheme="minorHAnsi" w:hAnsiTheme="minorHAnsi" w:cstheme="minorHAnsi"/>
        </w:rPr>
        <w:t>:</w:t>
      </w:r>
    </w:p>
    <w:tbl>
      <w:tblPr>
        <w:tblW w:w="0" w:type="auto"/>
        <w:tblLook w:val="04A0"/>
      </w:tblPr>
      <w:tblGrid>
        <w:gridCol w:w="1623"/>
        <w:gridCol w:w="1623"/>
        <w:gridCol w:w="1590"/>
        <w:gridCol w:w="1590"/>
        <w:gridCol w:w="1590"/>
        <w:gridCol w:w="1590"/>
      </w:tblGrid>
      <w:tr w:rsidR="00B32C20" w:rsidTr="001067BE">
        <w:tc>
          <w:tcPr>
            <w:tcW w:w="1623" w:type="dxa"/>
            <w:tcBorders>
              <w:top w:val="nil"/>
              <w:left w:val="nil"/>
              <w:bottom w:val="single" w:sz="4" w:space="0" w:color="auto"/>
              <w:right w:val="nil"/>
            </w:tcBorders>
          </w:tcPr>
          <w:p w:rsidR="00B32C20" w:rsidRDefault="00B32C20" w:rsidP="00B32C20">
            <w:pPr>
              <w:spacing w:after="120"/>
              <w:jc w:val="both"/>
              <w:rPr>
                <w:rFonts w:asciiTheme="minorHAnsi" w:hAnsiTheme="minorHAnsi" w:cstheme="minorHAnsi"/>
              </w:rPr>
            </w:pPr>
          </w:p>
        </w:tc>
        <w:tc>
          <w:tcPr>
            <w:tcW w:w="1623" w:type="dxa"/>
            <w:tcBorders>
              <w:top w:val="nil"/>
              <w:left w:val="nil"/>
              <w:bottom w:val="single" w:sz="4" w:space="0" w:color="auto"/>
              <w:right w:val="single" w:sz="4" w:space="0" w:color="auto"/>
            </w:tcBorders>
          </w:tcPr>
          <w:p w:rsidR="00B32C20" w:rsidRDefault="00B32C20" w:rsidP="00B32C20">
            <w:pPr>
              <w:spacing w:after="120"/>
              <w:jc w:val="both"/>
              <w:rPr>
                <w:rFonts w:asciiTheme="minorHAnsi" w:hAnsiTheme="minorHAnsi" w:cstheme="minorHAnsi"/>
              </w:rPr>
            </w:pPr>
          </w:p>
        </w:tc>
        <w:tc>
          <w:tcPr>
            <w:tcW w:w="63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Pr>
                <w:rFonts w:asciiTheme="minorHAnsi" w:hAnsiTheme="minorHAnsi" w:cstheme="minorHAnsi"/>
                <w:b/>
              </w:rPr>
              <w:t xml:space="preserve">50% x </w:t>
            </w:r>
            <w:r w:rsidRPr="003A6737">
              <w:rPr>
                <w:rFonts w:asciiTheme="minorHAnsi" w:hAnsiTheme="minorHAnsi" w:cstheme="minorHAnsi"/>
                <w:b/>
              </w:rPr>
              <w:t>ADV</w:t>
            </w:r>
          </w:p>
        </w:tc>
      </w:tr>
      <w:tr w:rsidR="00B32C20" w:rsidTr="001067BE">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Currency</w:t>
            </w:r>
          </w:p>
        </w:tc>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Total</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2-Year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5-Year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10-Year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30-Year</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USD</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5,847</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322</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2,320</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2,927</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278</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EUR</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2,766</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152</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1,097</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1,417</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99</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GBP</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308</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7</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50</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251</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w:t>
            </w:r>
          </w:p>
        </w:tc>
      </w:tr>
    </w:tbl>
    <w:p w:rsidR="00B32C20" w:rsidRDefault="00B32C20" w:rsidP="00B32C20">
      <w:pPr>
        <w:jc w:val="both"/>
        <w:rPr>
          <w:rFonts w:asciiTheme="minorHAnsi" w:hAnsiTheme="minorHAnsi" w:cstheme="minorHAnsi"/>
        </w:rPr>
      </w:pPr>
    </w:p>
    <w:p w:rsidR="00B32C20" w:rsidRDefault="00B32C20" w:rsidP="00B32C20">
      <w:pPr>
        <w:jc w:val="both"/>
        <w:rPr>
          <w:rFonts w:asciiTheme="minorHAnsi" w:hAnsiTheme="minorHAnsi" w:cstheme="minorHAnsi"/>
        </w:rPr>
      </w:pPr>
      <w:r>
        <w:rPr>
          <w:rFonts w:asciiTheme="minorHAnsi" w:hAnsiTheme="minorHAnsi" w:cstheme="minorHAnsi"/>
        </w:rPr>
        <w:lastRenderedPageBreak/>
        <w:t>In order to facilitate a comparison to the underlying OTC IRS market, the figures in the above table are equivalent to the following notional amounts:</w:t>
      </w:r>
    </w:p>
    <w:tbl>
      <w:tblPr>
        <w:tblW w:w="0" w:type="auto"/>
        <w:tblLook w:val="04A0"/>
      </w:tblPr>
      <w:tblGrid>
        <w:gridCol w:w="1623"/>
        <w:gridCol w:w="1623"/>
        <w:gridCol w:w="1590"/>
        <w:gridCol w:w="1590"/>
        <w:gridCol w:w="1590"/>
        <w:gridCol w:w="1590"/>
      </w:tblGrid>
      <w:tr w:rsidR="00B32C20" w:rsidTr="001067BE">
        <w:tc>
          <w:tcPr>
            <w:tcW w:w="1623" w:type="dxa"/>
            <w:tcBorders>
              <w:top w:val="nil"/>
              <w:left w:val="nil"/>
              <w:bottom w:val="single" w:sz="4" w:space="0" w:color="auto"/>
              <w:right w:val="nil"/>
            </w:tcBorders>
          </w:tcPr>
          <w:p w:rsidR="00B32C20" w:rsidRDefault="00B32C20" w:rsidP="00B32C20">
            <w:pPr>
              <w:spacing w:after="120"/>
              <w:jc w:val="both"/>
              <w:rPr>
                <w:rFonts w:asciiTheme="minorHAnsi" w:hAnsiTheme="minorHAnsi" w:cstheme="minorHAnsi"/>
              </w:rPr>
            </w:pPr>
          </w:p>
        </w:tc>
        <w:tc>
          <w:tcPr>
            <w:tcW w:w="1623" w:type="dxa"/>
            <w:tcBorders>
              <w:top w:val="nil"/>
              <w:left w:val="nil"/>
              <w:bottom w:val="single" w:sz="4" w:space="0" w:color="auto"/>
              <w:right w:val="single" w:sz="4" w:space="0" w:color="auto"/>
            </w:tcBorders>
          </w:tcPr>
          <w:p w:rsidR="00B32C20" w:rsidRDefault="00B32C20" w:rsidP="00B32C20">
            <w:pPr>
              <w:spacing w:after="120"/>
              <w:jc w:val="both"/>
              <w:rPr>
                <w:rFonts w:asciiTheme="minorHAnsi" w:hAnsiTheme="minorHAnsi" w:cstheme="minorHAnsi"/>
              </w:rPr>
            </w:pPr>
          </w:p>
        </w:tc>
        <w:tc>
          <w:tcPr>
            <w:tcW w:w="63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Pr>
                <w:rFonts w:asciiTheme="minorHAnsi" w:hAnsiTheme="minorHAnsi" w:cstheme="minorHAnsi"/>
                <w:b/>
              </w:rPr>
              <w:t xml:space="preserve">50% x </w:t>
            </w:r>
            <w:r w:rsidRPr="003A6737">
              <w:rPr>
                <w:rFonts w:asciiTheme="minorHAnsi" w:hAnsiTheme="minorHAnsi" w:cstheme="minorHAnsi"/>
                <w:b/>
              </w:rPr>
              <w:t>ADV</w:t>
            </w:r>
            <w:r>
              <w:rPr>
                <w:rFonts w:asciiTheme="minorHAnsi" w:hAnsiTheme="minorHAnsi" w:cstheme="minorHAnsi"/>
                <w:b/>
              </w:rPr>
              <w:t xml:space="preserve"> – Notional Equivalent (m)</w:t>
            </w:r>
          </w:p>
        </w:tc>
      </w:tr>
      <w:tr w:rsidR="00B32C20" w:rsidTr="001067BE">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Currency</w:t>
            </w:r>
          </w:p>
        </w:tc>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Total</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2-Year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5-Year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10-Year</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2C20" w:rsidRPr="003A6737" w:rsidRDefault="00B32C20" w:rsidP="00B32C20">
            <w:pPr>
              <w:spacing w:after="120"/>
              <w:jc w:val="center"/>
              <w:rPr>
                <w:rFonts w:asciiTheme="minorHAnsi" w:hAnsiTheme="minorHAnsi" w:cstheme="minorHAnsi"/>
                <w:b/>
              </w:rPr>
            </w:pPr>
            <w:r w:rsidRPr="003A6737">
              <w:rPr>
                <w:rFonts w:asciiTheme="minorHAnsi" w:hAnsiTheme="minorHAnsi" w:cstheme="minorHAnsi"/>
                <w:b/>
              </w:rPr>
              <w:t>30-Year</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USD</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585</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32</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232</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293</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28</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EUR</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277</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15</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110</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142</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10</w:t>
            </w:r>
          </w:p>
        </w:tc>
      </w:tr>
      <w:tr w:rsidR="00B32C20" w:rsidTr="001067BE">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GBP</w:t>
            </w:r>
          </w:p>
        </w:tc>
        <w:tc>
          <w:tcPr>
            <w:tcW w:w="1623"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31</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1</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5</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25</w:t>
            </w:r>
          </w:p>
        </w:tc>
        <w:tc>
          <w:tcPr>
            <w:tcW w:w="1590" w:type="dxa"/>
            <w:tcBorders>
              <w:top w:val="single" w:sz="4" w:space="0" w:color="auto"/>
              <w:left w:val="single" w:sz="4" w:space="0" w:color="auto"/>
              <w:bottom w:val="single" w:sz="4" w:space="0" w:color="auto"/>
              <w:right w:val="single" w:sz="4" w:space="0" w:color="auto"/>
            </w:tcBorders>
          </w:tcPr>
          <w:p w:rsidR="00B32C20" w:rsidRDefault="00B32C20" w:rsidP="00B32C20">
            <w:pPr>
              <w:spacing w:after="120"/>
              <w:jc w:val="center"/>
              <w:rPr>
                <w:rFonts w:asciiTheme="minorHAnsi" w:hAnsiTheme="minorHAnsi" w:cstheme="minorHAnsi"/>
              </w:rPr>
            </w:pPr>
            <w:r>
              <w:rPr>
                <w:rFonts w:asciiTheme="minorHAnsi" w:hAnsiTheme="minorHAnsi" w:cstheme="minorHAnsi"/>
              </w:rPr>
              <w:t>-</w:t>
            </w:r>
          </w:p>
        </w:tc>
      </w:tr>
    </w:tbl>
    <w:p w:rsidR="00B32C20" w:rsidRDefault="00B32C20" w:rsidP="00B32C20">
      <w:pPr>
        <w:spacing w:after="120"/>
        <w:jc w:val="both"/>
        <w:rPr>
          <w:rFonts w:asciiTheme="minorHAnsi" w:hAnsiTheme="minorHAnsi" w:cstheme="minorHAnsi"/>
        </w:rPr>
      </w:pPr>
    </w:p>
    <w:p w:rsidR="00B32C20" w:rsidRDefault="00B32C20" w:rsidP="00B32C20">
      <w:pPr>
        <w:spacing w:after="120"/>
        <w:jc w:val="both"/>
        <w:rPr>
          <w:rFonts w:asciiTheme="minorHAnsi" w:hAnsiTheme="minorHAnsi" w:cstheme="minorHAnsi"/>
        </w:rPr>
      </w:pPr>
      <w:r>
        <w:rPr>
          <w:rFonts w:asciiTheme="minorHAnsi" w:hAnsiTheme="minorHAnsi" w:cstheme="minorHAnsi"/>
        </w:rPr>
        <w:t xml:space="preserve">Given that there will be 5 members of the “Rita” consortium participating in the LSEDM (out of a total of 32 market participants), all of whom are capable of bridging liquidity into the huge equivalent OTC market </w:t>
      </w:r>
      <w:r w:rsidR="00CE4E1F">
        <w:rPr>
          <w:rFonts w:asciiTheme="minorHAnsi" w:hAnsiTheme="minorHAnsi" w:cstheme="minorHAnsi"/>
        </w:rPr>
        <w:t xml:space="preserve">– see below for further details – </w:t>
      </w:r>
      <w:r>
        <w:rPr>
          <w:rFonts w:asciiTheme="minorHAnsi" w:hAnsiTheme="minorHAnsi" w:cstheme="minorHAnsi"/>
        </w:rPr>
        <w:t>it doesn’t seem unreasonable to assume a 2-day close-out period for open DSF positions up to the notional sizes indicated in the table above.</w:t>
      </w:r>
    </w:p>
    <w:p w:rsidR="00CE4E1F" w:rsidRDefault="00CE4E1F" w:rsidP="00CE4E1F">
      <w:pPr>
        <w:jc w:val="both"/>
        <w:rPr>
          <w:rFonts w:asciiTheme="minorHAnsi" w:hAnsiTheme="minorHAnsi" w:cstheme="minorHAnsi"/>
        </w:rPr>
      </w:pPr>
      <w:r>
        <w:rPr>
          <w:rFonts w:asciiTheme="minorHAnsi" w:hAnsiTheme="minorHAnsi" w:cstheme="minorHAnsi"/>
        </w:rPr>
        <w:t>As at COB 25</w:t>
      </w:r>
      <w:r w:rsidRPr="00CE4E1F">
        <w:rPr>
          <w:rFonts w:asciiTheme="minorHAnsi" w:hAnsiTheme="minorHAnsi" w:cstheme="minorHAnsi"/>
          <w:vertAlign w:val="superscript"/>
        </w:rPr>
        <w:t>th</w:t>
      </w:r>
      <w:r>
        <w:rPr>
          <w:rFonts w:asciiTheme="minorHAnsi" w:hAnsiTheme="minorHAnsi" w:cstheme="minorHAnsi"/>
        </w:rPr>
        <w:t xml:space="preserve"> June 2014, the OTC IRS trade repository revealed the following levels of ADV (calculated over the previous 30 days)</w:t>
      </w:r>
      <w:r w:rsidRPr="00054964">
        <w:rPr>
          <w:rFonts w:asciiTheme="minorHAnsi" w:hAnsiTheme="minorHAnsi" w:cstheme="minorHAnsi"/>
        </w:rPr>
        <w:t>:</w:t>
      </w:r>
    </w:p>
    <w:tbl>
      <w:tblPr>
        <w:tblW w:w="0" w:type="auto"/>
        <w:tblLook w:val="04A0"/>
      </w:tblPr>
      <w:tblGrid>
        <w:gridCol w:w="1918"/>
        <w:gridCol w:w="1919"/>
        <w:gridCol w:w="1919"/>
        <w:gridCol w:w="1919"/>
        <w:gridCol w:w="1919"/>
      </w:tblGrid>
      <w:tr w:rsidR="00CE4E1F" w:rsidTr="001067BE">
        <w:trPr>
          <w:trHeight w:val="360"/>
        </w:trPr>
        <w:tc>
          <w:tcPr>
            <w:tcW w:w="1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4E1F" w:rsidRPr="00685B23" w:rsidRDefault="00CE4E1F" w:rsidP="00CE4E1F">
            <w:pPr>
              <w:spacing w:after="120"/>
              <w:jc w:val="center"/>
              <w:rPr>
                <w:rFonts w:asciiTheme="minorHAnsi" w:hAnsiTheme="minorHAnsi" w:cstheme="minorHAnsi"/>
                <w:b/>
              </w:rPr>
            </w:pPr>
            <w:r>
              <w:rPr>
                <w:rFonts w:asciiTheme="minorHAnsi" w:hAnsiTheme="minorHAnsi" w:cstheme="minorHAnsi"/>
                <w:b/>
              </w:rPr>
              <w:t>Contract Code</w:t>
            </w:r>
          </w:p>
        </w:tc>
        <w:tc>
          <w:tcPr>
            <w:tcW w:w="19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4E1F" w:rsidRPr="00685B23" w:rsidRDefault="00CE4E1F" w:rsidP="00CE4E1F">
            <w:pPr>
              <w:spacing w:after="120"/>
              <w:jc w:val="center"/>
              <w:rPr>
                <w:rFonts w:asciiTheme="minorHAnsi" w:hAnsiTheme="minorHAnsi" w:cstheme="minorHAnsi"/>
                <w:b/>
              </w:rPr>
            </w:pPr>
            <w:r>
              <w:rPr>
                <w:rFonts w:asciiTheme="minorHAnsi" w:hAnsiTheme="minorHAnsi" w:cstheme="minorHAnsi"/>
                <w:b/>
              </w:rPr>
              <w:t>Exchange Source</w:t>
            </w:r>
          </w:p>
        </w:tc>
        <w:tc>
          <w:tcPr>
            <w:tcW w:w="19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4E1F" w:rsidRPr="00685B23" w:rsidRDefault="00CE4E1F" w:rsidP="00CE4E1F">
            <w:pPr>
              <w:spacing w:after="120"/>
              <w:jc w:val="center"/>
              <w:rPr>
                <w:rFonts w:asciiTheme="minorHAnsi" w:hAnsiTheme="minorHAnsi" w:cstheme="minorHAnsi"/>
                <w:b/>
              </w:rPr>
            </w:pPr>
            <w:r>
              <w:rPr>
                <w:rFonts w:asciiTheme="minorHAnsi" w:hAnsiTheme="minorHAnsi" w:cstheme="minorHAnsi"/>
                <w:b/>
              </w:rPr>
              <w:t>Currency</w:t>
            </w:r>
          </w:p>
        </w:tc>
        <w:tc>
          <w:tcPr>
            <w:tcW w:w="19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4E1F" w:rsidRDefault="00CE4E1F" w:rsidP="00CE4E1F">
            <w:pPr>
              <w:spacing w:after="120"/>
              <w:jc w:val="center"/>
              <w:rPr>
                <w:rFonts w:asciiTheme="minorHAnsi" w:hAnsiTheme="minorHAnsi" w:cstheme="minorHAnsi"/>
                <w:b/>
              </w:rPr>
            </w:pPr>
            <w:r>
              <w:rPr>
                <w:rFonts w:asciiTheme="minorHAnsi" w:hAnsiTheme="minorHAnsi" w:cstheme="minorHAnsi"/>
                <w:b/>
              </w:rPr>
              <w:t>Maturity</w:t>
            </w:r>
          </w:p>
        </w:tc>
        <w:tc>
          <w:tcPr>
            <w:tcW w:w="19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4E1F" w:rsidRPr="00685B23" w:rsidRDefault="00CE4E1F" w:rsidP="00D0514B">
            <w:pPr>
              <w:spacing w:after="120"/>
              <w:jc w:val="center"/>
              <w:rPr>
                <w:rFonts w:asciiTheme="minorHAnsi" w:hAnsiTheme="minorHAnsi" w:cstheme="minorHAnsi"/>
                <w:b/>
              </w:rPr>
            </w:pPr>
            <w:r>
              <w:rPr>
                <w:rFonts w:asciiTheme="minorHAnsi" w:hAnsiTheme="minorHAnsi" w:cstheme="minorHAnsi"/>
                <w:b/>
              </w:rPr>
              <w:t>ADV – Notional</w:t>
            </w:r>
          </w:p>
        </w:tc>
      </w:tr>
      <w:tr w:rsidR="00CE4E1F"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OTC</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SDRV</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USD</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2-Year</w:t>
            </w:r>
          </w:p>
        </w:tc>
        <w:tc>
          <w:tcPr>
            <w:tcW w:w="1919" w:type="dxa"/>
            <w:tcBorders>
              <w:top w:val="single" w:sz="4" w:space="0" w:color="auto"/>
              <w:left w:val="single" w:sz="4" w:space="0" w:color="auto"/>
              <w:bottom w:val="single" w:sz="4" w:space="0" w:color="auto"/>
              <w:right w:val="single" w:sz="4" w:space="0" w:color="auto"/>
            </w:tcBorders>
          </w:tcPr>
          <w:p w:rsidR="00CE4E1F" w:rsidRDefault="00D0514B" w:rsidP="00D0514B">
            <w:pPr>
              <w:spacing w:after="120"/>
              <w:jc w:val="center"/>
              <w:rPr>
                <w:rFonts w:asciiTheme="minorHAnsi" w:hAnsiTheme="minorHAnsi" w:cstheme="minorHAnsi"/>
              </w:rPr>
            </w:pPr>
            <w:r>
              <w:rPr>
                <w:rFonts w:asciiTheme="minorHAnsi" w:hAnsiTheme="minorHAnsi" w:cstheme="minorHAnsi"/>
              </w:rPr>
              <w:t>USD 9.4bn</w:t>
            </w:r>
          </w:p>
        </w:tc>
      </w:tr>
      <w:tr w:rsidR="00CE4E1F"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OTC</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SDRV</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USD</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5-Year</w:t>
            </w:r>
          </w:p>
        </w:tc>
        <w:tc>
          <w:tcPr>
            <w:tcW w:w="1919" w:type="dxa"/>
            <w:tcBorders>
              <w:top w:val="single" w:sz="4" w:space="0" w:color="auto"/>
              <w:left w:val="single" w:sz="4" w:space="0" w:color="auto"/>
              <w:bottom w:val="single" w:sz="4" w:space="0" w:color="auto"/>
              <w:right w:val="single" w:sz="4" w:space="0" w:color="auto"/>
            </w:tcBorders>
          </w:tcPr>
          <w:p w:rsidR="00CE4E1F" w:rsidRDefault="00D0514B" w:rsidP="00D0514B">
            <w:pPr>
              <w:spacing w:after="120"/>
              <w:jc w:val="center"/>
              <w:rPr>
                <w:rFonts w:asciiTheme="minorHAnsi" w:hAnsiTheme="minorHAnsi" w:cstheme="minorHAnsi"/>
              </w:rPr>
            </w:pPr>
            <w:r>
              <w:rPr>
                <w:rFonts w:asciiTheme="minorHAnsi" w:hAnsiTheme="minorHAnsi" w:cstheme="minorHAnsi"/>
              </w:rPr>
              <w:t>USD 43.7bn</w:t>
            </w:r>
          </w:p>
        </w:tc>
      </w:tr>
      <w:tr w:rsidR="00CE4E1F"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OTC</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SDRV</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USD</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10-Year</w:t>
            </w:r>
          </w:p>
        </w:tc>
        <w:tc>
          <w:tcPr>
            <w:tcW w:w="1919" w:type="dxa"/>
            <w:tcBorders>
              <w:top w:val="single" w:sz="4" w:space="0" w:color="auto"/>
              <w:left w:val="single" w:sz="4" w:space="0" w:color="auto"/>
              <w:bottom w:val="single" w:sz="4" w:space="0" w:color="auto"/>
              <w:right w:val="single" w:sz="4" w:space="0" w:color="auto"/>
            </w:tcBorders>
          </w:tcPr>
          <w:p w:rsidR="00CE4E1F" w:rsidRDefault="00D0514B" w:rsidP="00CE4E1F">
            <w:pPr>
              <w:spacing w:after="120"/>
              <w:jc w:val="center"/>
              <w:rPr>
                <w:rFonts w:asciiTheme="minorHAnsi" w:hAnsiTheme="minorHAnsi" w:cstheme="minorHAnsi"/>
              </w:rPr>
            </w:pPr>
            <w:r>
              <w:rPr>
                <w:rFonts w:asciiTheme="minorHAnsi" w:hAnsiTheme="minorHAnsi" w:cstheme="minorHAnsi"/>
              </w:rPr>
              <w:t>USD 24.4bn</w:t>
            </w:r>
          </w:p>
        </w:tc>
      </w:tr>
      <w:tr w:rsidR="00CE4E1F"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OTC</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SDRV</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EUR</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2-Year</w:t>
            </w:r>
          </w:p>
        </w:tc>
        <w:tc>
          <w:tcPr>
            <w:tcW w:w="1919" w:type="dxa"/>
            <w:tcBorders>
              <w:top w:val="single" w:sz="4" w:space="0" w:color="auto"/>
              <w:left w:val="single" w:sz="4" w:space="0" w:color="auto"/>
              <w:bottom w:val="single" w:sz="4" w:space="0" w:color="auto"/>
              <w:right w:val="single" w:sz="4" w:space="0" w:color="auto"/>
            </w:tcBorders>
          </w:tcPr>
          <w:p w:rsidR="00CE4E1F" w:rsidRDefault="00D0514B" w:rsidP="00CE4E1F">
            <w:pPr>
              <w:spacing w:after="120"/>
              <w:jc w:val="center"/>
              <w:rPr>
                <w:rFonts w:asciiTheme="minorHAnsi" w:hAnsiTheme="minorHAnsi" w:cstheme="minorHAnsi"/>
              </w:rPr>
            </w:pPr>
            <w:r>
              <w:rPr>
                <w:rFonts w:asciiTheme="minorHAnsi" w:hAnsiTheme="minorHAnsi" w:cstheme="minorHAnsi"/>
              </w:rPr>
              <w:t>EUR 3.6bn</w:t>
            </w:r>
          </w:p>
        </w:tc>
      </w:tr>
      <w:tr w:rsidR="00CE4E1F"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OTC</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SDRV</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EUR</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5-Year</w:t>
            </w:r>
          </w:p>
        </w:tc>
        <w:tc>
          <w:tcPr>
            <w:tcW w:w="1919" w:type="dxa"/>
            <w:tcBorders>
              <w:top w:val="single" w:sz="4" w:space="0" w:color="auto"/>
              <w:left w:val="single" w:sz="4" w:space="0" w:color="auto"/>
              <w:bottom w:val="single" w:sz="4" w:space="0" w:color="auto"/>
              <w:right w:val="single" w:sz="4" w:space="0" w:color="auto"/>
            </w:tcBorders>
          </w:tcPr>
          <w:p w:rsidR="00CE4E1F" w:rsidRDefault="00D0514B" w:rsidP="00CE4E1F">
            <w:pPr>
              <w:spacing w:after="120"/>
              <w:jc w:val="center"/>
              <w:rPr>
                <w:rFonts w:asciiTheme="minorHAnsi" w:hAnsiTheme="minorHAnsi" w:cstheme="minorHAnsi"/>
              </w:rPr>
            </w:pPr>
            <w:r>
              <w:rPr>
                <w:rFonts w:asciiTheme="minorHAnsi" w:hAnsiTheme="minorHAnsi" w:cstheme="minorHAnsi"/>
              </w:rPr>
              <w:t>EUR 7.5bn</w:t>
            </w:r>
          </w:p>
        </w:tc>
      </w:tr>
      <w:tr w:rsidR="00CE4E1F"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OTC</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SDRV</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EUR</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10-Year</w:t>
            </w:r>
          </w:p>
        </w:tc>
        <w:tc>
          <w:tcPr>
            <w:tcW w:w="1919" w:type="dxa"/>
            <w:tcBorders>
              <w:top w:val="single" w:sz="4" w:space="0" w:color="auto"/>
              <w:left w:val="single" w:sz="4" w:space="0" w:color="auto"/>
              <w:bottom w:val="single" w:sz="4" w:space="0" w:color="auto"/>
              <w:right w:val="single" w:sz="4" w:space="0" w:color="auto"/>
            </w:tcBorders>
          </w:tcPr>
          <w:p w:rsidR="00CE4E1F" w:rsidRDefault="00D0514B" w:rsidP="00CE4E1F">
            <w:pPr>
              <w:spacing w:after="120"/>
              <w:jc w:val="center"/>
              <w:rPr>
                <w:rFonts w:asciiTheme="minorHAnsi" w:hAnsiTheme="minorHAnsi" w:cstheme="minorHAnsi"/>
              </w:rPr>
            </w:pPr>
            <w:r>
              <w:rPr>
                <w:rFonts w:asciiTheme="minorHAnsi" w:hAnsiTheme="minorHAnsi" w:cstheme="minorHAnsi"/>
              </w:rPr>
              <w:t>EUR 4.7bn</w:t>
            </w:r>
          </w:p>
        </w:tc>
      </w:tr>
      <w:tr w:rsidR="00CE4E1F"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OTC</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SDRV</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GBP</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2-Year</w:t>
            </w:r>
          </w:p>
        </w:tc>
        <w:tc>
          <w:tcPr>
            <w:tcW w:w="1919" w:type="dxa"/>
            <w:tcBorders>
              <w:top w:val="single" w:sz="4" w:space="0" w:color="auto"/>
              <w:left w:val="single" w:sz="4" w:space="0" w:color="auto"/>
              <w:bottom w:val="single" w:sz="4" w:space="0" w:color="auto"/>
              <w:right w:val="single" w:sz="4" w:space="0" w:color="auto"/>
            </w:tcBorders>
          </w:tcPr>
          <w:p w:rsidR="00CE4E1F" w:rsidRDefault="00D0514B" w:rsidP="00CE4E1F">
            <w:pPr>
              <w:spacing w:after="120"/>
              <w:jc w:val="center"/>
              <w:rPr>
                <w:rFonts w:asciiTheme="minorHAnsi" w:hAnsiTheme="minorHAnsi" w:cstheme="minorHAnsi"/>
              </w:rPr>
            </w:pPr>
            <w:r>
              <w:rPr>
                <w:rFonts w:asciiTheme="minorHAnsi" w:hAnsiTheme="minorHAnsi" w:cstheme="minorHAnsi"/>
              </w:rPr>
              <w:t>GBP 1.6bn</w:t>
            </w:r>
          </w:p>
        </w:tc>
      </w:tr>
      <w:tr w:rsidR="00CE4E1F"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OTC</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SDRV</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GBP</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5-Year</w:t>
            </w:r>
          </w:p>
        </w:tc>
        <w:tc>
          <w:tcPr>
            <w:tcW w:w="1919" w:type="dxa"/>
            <w:tcBorders>
              <w:top w:val="single" w:sz="4" w:space="0" w:color="auto"/>
              <w:left w:val="single" w:sz="4" w:space="0" w:color="auto"/>
              <w:bottom w:val="single" w:sz="4" w:space="0" w:color="auto"/>
              <w:right w:val="single" w:sz="4" w:space="0" w:color="auto"/>
            </w:tcBorders>
          </w:tcPr>
          <w:p w:rsidR="00CE4E1F" w:rsidRDefault="00D0514B" w:rsidP="00CE4E1F">
            <w:pPr>
              <w:spacing w:after="120"/>
              <w:jc w:val="center"/>
              <w:rPr>
                <w:rFonts w:asciiTheme="minorHAnsi" w:hAnsiTheme="minorHAnsi" w:cstheme="minorHAnsi"/>
              </w:rPr>
            </w:pPr>
            <w:r>
              <w:rPr>
                <w:rFonts w:asciiTheme="minorHAnsi" w:hAnsiTheme="minorHAnsi" w:cstheme="minorHAnsi"/>
              </w:rPr>
              <w:t>GBP 2.4bn</w:t>
            </w:r>
          </w:p>
        </w:tc>
      </w:tr>
      <w:tr w:rsidR="00CE4E1F"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OTC</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SDRV</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GBP</w:t>
            </w:r>
          </w:p>
        </w:tc>
        <w:tc>
          <w:tcPr>
            <w:tcW w:w="1919" w:type="dxa"/>
            <w:tcBorders>
              <w:top w:val="single" w:sz="4" w:space="0" w:color="auto"/>
              <w:left w:val="single" w:sz="4" w:space="0" w:color="auto"/>
              <w:bottom w:val="single" w:sz="4" w:space="0" w:color="auto"/>
              <w:right w:val="single" w:sz="4" w:space="0" w:color="auto"/>
            </w:tcBorders>
          </w:tcPr>
          <w:p w:rsidR="00CE4E1F" w:rsidRDefault="00CE4E1F" w:rsidP="00CE4E1F">
            <w:pPr>
              <w:spacing w:after="120"/>
              <w:jc w:val="center"/>
              <w:rPr>
                <w:rFonts w:asciiTheme="minorHAnsi" w:hAnsiTheme="minorHAnsi" w:cstheme="minorHAnsi"/>
              </w:rPr>
            </w:pPr>
            <w:r>
              <w:rPr>
                <w:rFonts w:asciiTheme="minorHAnsi" w:hAnsiTheme="minorHAnsi" w:cstheme="minorHAnsi"/>
              </w:rPr>
              <w:t>10-Year</w:t>
            </w:r>
          </w:p>
        </w:tc>
        <w:tc>
          <w:tcPr>
            <w:tcW w:w="1919" w:type="dxa"/>
            <w:tcBorders>
              <w:top w:val="single" w:sz="4" w:space="0" w:color="auto"/>
              <w:left w:val="single" w:sz="4" w:space="0" w:color="auto"/>
              <w:bottom w:val="single" w:sz="4" w:space="0" w:color="auto"/>
              <w:right w:val="single" w:sz="4" w:space="0" w:color="auto"/>
            </w:tcBorders>
          </w:tcPr>
          <w:p w:rsidR="00CE4E1F" w:rsidRDefault="00D0514B" w:rsidP="00CE4E1F">
            <w:pPr>
              <w:spacing w:after="120"/>
              <w:jc w:val="center"/>
              <w:rPr>
                <w:rFonts w:asciiTheme="minorHAnsi" w:hAnsiTheme="minorHAnsi" w:cstheme="minorHAnsi"/>
              </w:rPr>
            </w:pPr>
            <w:r>
              <w:rPr>
                <w:rFonts w:asciiTheme="minorHAnsi" w:hAnsiTheme="minorHAnsi" w:cstheme="minorHAnsi"/>
              </w:rPr>
              <w:t>GBP 1.1bn</w:t>
            </w:r>
          </w:p>
        </w:tc>
      </w:tr>
    </w:tbl>
    <w:p w:rsidR="00CE4E1F" w:rsidRDefault="00CE4E1F" w:rsidP="00D0514B">
      <w:pPr>
        <w:spacing w:after="120"/>
        <w:jc w:val="both"/>
        <w:rPr>
          <w:rFonts w:asciiTheme="minorHAnsi" w:hAnsiTheme="minorHAnsi" w:cstheme="minorHAnsi"/>
        </w:rPr>
      </w:pPr>
    </w:p>
    <w:p w:rsidR="00220E7C" w:rsidRDefault="00745201" w:rsidP="00220E7C">
      <w:pPr>
        <w:jc w:val="both"/>
        <w:rPr>
          <w:rFonts w:asciiTheme="minorHAnsi" w:hAnsiTheme="minorHAnsi" w:cstheme="minorHAnsi"/>
        </w:rPr>
      </w:pPr>
      <w:r>
        <w:rPr>
          <w:rFonts w:asciiTheme="minorHAnsi" w:hAnsiTheme="minorHAnsi" w:cstheme="minorHAnsi"/>
        </w:rPr>
        <w:t xml:space="preserve">The ability of participants to bridge liquidity between the </w:t>
      </w:r>
      <w:r w:rsidR="00330E8E">
        <w:rPr>
          <w:rFonts w:asciiTheme="minorHAnsi" w:hAnsiTheme="minorHAnsi" w:cstheme="minorHAnsi"/>
        </w:rPr>
        <w:t>DSF market</w:t>
      </w:r>
      <w:r>
        <w:rPr>
          <w:rFonts w:asciiTheme="minorHAnsi" w:hAnsiTheme="minorHAnsi" w:cstheme="minorHAnsi"/>
        </w:rPr>
        <w:t xml:space="preserve"> and the equivalent OTC market is borne out by the tight bid / ask spreads </w:t>
      </w:r>
      <w:r w:rsidR="00330E8E">
        <w:rPr>
          <w:rFonts w:asciiTheme="minorHAnsi" w:hAnsiTheme="minorHAnsi" w:cstheme="minorHAnsi"/>
        </w:rPr>
        <w:t>(</w:t>
      </w:r>
      <w:r w:rsidR="00220E7C">
        <w:rPr>
          <w:rFonts w:asciiTheme="minorHAnsi" w:hAnsiTheme="minorHAnsi" w:cstheme="minorHAnsi"/>
        </w:rPr>
        <w:t xml:space="preserve">and </w:t>
      </w:r>
      <w:r w:rsidR="00330E8E">
        <w:rPr>
          <w:rFonts w:asciiTheme="minorHAnsi" w:hAnsiTheme="minorHAnsi" w:cstheme="minorHAnsi"/>
        </w:rPr>
        <w:t xml:space="preserve">commensurately </w:t>
      </w:r>
      <w:r w:rsidR="00220E7C">
        <w:rPr>
          <w:rFonts w:asciiTheme="minorHAnsi" w:hAnsiTheme="minorHAnsi" w:cstheme="minorHAnsi"/>
        </w:rPr>
        <w:t>low bid / ask costs</w:t>
      </w:r>
      <w:r w:rsidR="00330E8E">
        <w:rPr>
          <w:rFonts w:asciiTheme="minorHAnsi" w:hAnsiTheme="minorHAnsi" w:cstheme="minorHAnsi"/>
        </w:rPr>
        <w:t>)</w:t>
      </w:r>
      <w:r w:rsidR="00220E7C">
        <w:rPr>
          <w:rFonts w:asciiTheme="minorHAnsi" w:hAnsiTheme="minorHAnsi" w:cstheme="minorHAnsi"/>
        </w:rPr>
        <w:t xml:space="preserve"> </w:t>
      </w:r>
      <w:r>
        <w:rPr>
          <w:rFonts w:asciiTheme="minorHAnsi" w:hAnsiTheme="minorHAnsi" w:cstheme="minorHAnsi"/>
        </w:rPr>
        <w:t>observed in the former, despite the relatively low volume</w:t>
      </w:r>
      <w:r w:rsidR="00220E7C">
        <w:rPr>
          <w:rFonts w:asciiTheme="minorHAnsi" w:hAnsiTheme="minorHAnsi" w:cstheme="minorHAnsi"/>
        </w:rPr>
        <w:t xml:space="preserve">. This is </w:t>
      </w:r>
      <w:r w:rsidR="003A2FFD">
        <w:rPr>
          <w:rFonts w:asciiTheme="minorHAnsi" w:hAnsiTheme="minorHAnsi" w:cstheme="minorHAnsi"/>
        </w:rPr>
        <w:t>demonstrated by</w:t>
      </w:r>
      <w:r w:rsidR="00220E7C">
        <w:rPr>
          <w:rFonts w:asciiTheme="minorHAnsi" w:hAnsiTheme="minorHAnsi" w:cstheme="minorHAnsi"/>
        </w:rPr>
        <w:t xml:space="preserve"> the table below:</w:t>
      </w:r>
      <w:r w:rsidR="00220E7C" w:rsidRPr="00220E7C">
        <w:rPr>
          <w:rFonts w:asciiTheme="minorHAnsi" w:hAnsiTheme="minorHAnsi" w:cstheme="minorHAnsi"/>
        </w:rPr>
        <w:t xml:space="preserve"> </w:t>
      </w:r>
    </w:p>
    <w:tbl>
      <w:tblPr>
        <w:tblW w:w="0" w:type="auto"/>
        <w:tblLook w:val="04A0"/>
      </w:tblPr>
      <w:tblGrid>
        <w:gridCol w:w="1918"/>
        <w:gridCol w:w="1919"/>
        <w:gridCol w:w="1919"/>
        <w:gridCol w:w="1919"/>
        <w:gridCol w:w="1919"/>
      </w:tblGrid>
      <w:tr w:rsidR="00220E7C" w:rsidTr="001067BE">
        <w:trPr>
          <w:trHeight w:val="360"/>
        </w:trPr>
        <w:tc>
          <w:tcPr>
            <w:tcW w:w="1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20E7C" w:rsidRPr="00685B23" w:rsidRDefault="00220E7C" w:rsidP="00220E7C">
            <w:pPr>
              <w:spacing w:after="120"/>
              <w:jc w:val="center"/>
              <w:rPr>
                <w:rFonts w:asciiTheme="minorHAnsi" w:hAnsiTheme="minorHAnsi" w:cstheme="minorHAnsi"/>
                <w:b/>
              </w:rPr>
            </w:pPr>
            <w:r>
              <w:rPr>
                <w:rFonts w:asciiTheme="minorHAnsi" w:hAnsiTheme="minorHAnsi" w:cstheme="minorHAnsi"/>
                <w:b/>
              </w:rPr>
              <w:t>Contract Code</w:t>
            </w:r>
          </w:p>
        </w:tc>
        <w:tc>
          <w:tcPr>
            <w:tcW w:w="19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20E7C" w:rsidRPr="00685B23" w:rsidRDefault="00220E7C" w:rsidP="00220E7C">
            <w:pPr>
              <w:spacing w:after="120"/>
              <w:jc w:val="center"/>
              <w:rPr>
                <w:rFonts w:asciiTheme="minorHAnsi" w:hAnsiTheme="minorHAnsi" w:cstheme="minorHAnsi"/>
                <w:b/>
              </w:rPr>
            </w:pPr>
            <w:r>
              <w:rPr>
                <w:rFonts w:asciiTheme="minorHAnsi" w:hAnsiTheme="minorHAnsi" w:cstheme="minorHAnsi"/>
                <w:b/>
              </w:rPr>
              <w:t>Exchange Source</w:t>
            </w:r>
          </w:p>
        </w:tc>
        <w:tc>
          <w:tcPr>
            <w:tcW w:w="19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20E7C" w:rsidRPr="00685B23" w:rsidRDefault="00220E7C" w:rsidP="00220E7C">
            <w:pPr>
              <w:spacing w:after="120"/>
              <w:jc w:val="center"/>
              <w:rPr>
                <w:rFonts w:asciiTheme="minorHAnsi" w:hAnsiTheme="minorHAnsi" w:cstheme="minorHAnsi"/>
                <w:b/>
              </w:rPr>
            </w:pPr>
            <w:r>
              <w:rPr>
                <w:rFonts w:asciiTheme="minorHAnsi" w:hAnsiTheme="minorHAnsi" w:cstheme="minorHAnsi"/>
                <w:b/>
              </w:rPr>
              <w:t>Description</w:t>
            </w:r>
          </w:p>
        </w:tc>
        <w:tc>
          <w:tcPr>
            <w:tcW w:w="19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20E7C" w:rsidRDefault="00220E7C" w:rsidP="00220E7C">
            <w:pPr>
              <w:spacing w:after="120"/>
              <w:jc w:val="center"/>
              <w:rPr>
                <w:rFonts w:asciiTheme="minorHAnsi" w:hAnsiTheme="minorHAnsi" w:cstheme="minorHAnsi"/>
                <w:b/>
              </w:rPr>
            </w:pPr>
            <w:r>
              <w:rPr>
                <w:rFonts w:asciiTheme="minorHAnsi" w:hAnsiTheme="minorHAnsi" w:cstheme="minorHAnsi"/>
                <w:b/>
              </w:rPr>
              <w:t>Bid / Ask Cost</w:t>
            </w:r>
          </w:p>
          <w:p w:rsidR="00220E7C" w:rsidRDefault="00220E7C" w:rsidP="00220E7C">
            <w:pPr>
              <w:spacing w:after="120"/>
              <w:jc w:val="center"/>
              <w:rPr>
                <w:rFonts w:asciiTheme="minorHAnsi" w:hAnsiTheme="minorHAnsi" w:cstheme="minorHAnsi"/>
                <w:b/>
              </w:rPr>
            </w:pPr>
            <w:r>
              <w:rPr>
                <w:rFonts w:asciiTheme="minorHAnsi" w:hAnsiTheme="minorHAnsi" w:cstheme="minorHAnsi"/>
                <w:b/>
              </w:rPr>
              <w:t>Futures Market</w:t>
            </w:r>
          </w:p>
        </w:tc>
        <w:tc>
          <w:tcPr>
            <w:tcW w:w="19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20E7C" w:rsidRDefault="00220E7C" w:rsidP="00220E7C">
            <w:pPr>
              <w:spacing w:after="120"/>
              <w:jc w:val="center"/>
              <w:rPr>
                <w:rFonts w:asciiTheme="minorHAnsi" w:hAnsiTheme="minorHAnsi" w:cstheme="minorHAnsi"/>
                <w:b/>
              </w:rPr>
            </w:pPr>
            <w:r>
              <w:rPr>
                <w:rFonts w:asciiTheme="minorHAnsi" w:hAnsiTheme="minorHAnsi" w:cstheme="minorHAnsi"/>
                <w:b/>
              </w:rPr>
              <w:t>Bid / Ask Cost</w:t>
            </w:r>
          </w:p>
          <w:p w:rsidR="00220E7C" w:rsidRPr="00685B23" w:rsidRDefault="00220E7C" w:rsidP="00220E7C">
            <w:pPr>
              <w:spacing w:after="120"/>
              <w:jc w:val="center"/>
              <w:rPr>
                <w:rFonts w:asciiTheme="minorHAnsi" w:hAnsiTheme="minorHAnsi" w:cstheme="minorHAnsi"/>
                <w:b/>
              </w:rPr>
            </w:pPr>
            <w:r>
              <w:rPr>
                <w:rFonts w:asciiTheme="minorHAnsi" w:hAnsiTheme="minorHAnsi" w:cstheme="minorHAnsi"/>
                <w:b/>
              </w:rPr>
              <w:t>OTC Market</w:t>
            </w:r>
          </w:p>
        </w:tc>
      </w:tr>
      <w:tr w:rsidR="00220E7C"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CTP</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CBT</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USD DSF 2-Year</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USD 23.44</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USD 16.50</w:t>
            </w:r>
          </w:p>
        </w:tc>
      </w:tr>
      <w:tr w:rsidR="00220E7C"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CFP</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pPr>
            <w:r w:rsidRPr="00FE3802">
              <w:rPr>
                <w:rFonts w:asciiTheme="minorHAnsi" w:hAnsiTheme="minorHAnsi" w:cstheme="minorHAnsi"/>
              </w:rPr>
              <w:t>CBT</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USD DSF 5-Year</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USD 31.25</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USD 44.00</w:t>
            </w:r>
          </w:p>
        </w:tc>
      </w:tr>
      <w:tr w:rsidR="00220E7C"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CNP</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pPr>
            <w:r w:rsidRPr="00FE3802">
              <w:rPr>
                <w:rFonts w:asciiTheme="minorHAnsi" w:hAnsiTheme="minorHAnsi" w:cstheme="minorHAnsi"/>
              </w:rPr>
              <w:t>CBT</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USD DSF 10-Year</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USD 62.50</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USD 88.00</w:t>
            </w:r>
          </w:p>
        </w:tc>
      </w:tr>
      <w:tr w:rsidR="00220E7C"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CBP</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pPr>
            <w:r w:rsidRPr="00FE3802">
              <w:rPr>
                <w:rFonts w:asciiTheme="minorHAnsi" w:hAnsiTheme="minorHAnsi" w:cstheme="minorHAnsi"/>
              </w:rPr>
              <w:t>CBT</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USD DSF 30-Year</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USD 93.75</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USD 165.00</w:t>
            </w:r>
          </w:p>
        </w:tc>
      </w:tr>
      <w:tr w:rsidR="00220E7C"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PTE</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pPr>
            <w:r w:rsidRPr="00FE3802">
              <w:rPr>
                <w:rFonts w:asciiTheme="minorHAnsi" w:hAnsiTheme="minorHAnsi" w:cstheme="minorHAnsi"/>
              </w:rPr>
              <w:t>CBT</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EUR DSF 2-Year</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EUR 20.00</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EUR 16.50</w:t>
            </w:r>
          </w:p>
        </w:tc>
      </w:tr>
      <w:tr w:rsidR="00220E7C"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PFE</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pPr>
            <w:r w:rsidRPr="00FE3802">
              <w:rPr>
                <w:rFonts w:asciiTheme="minorHAnsi" w:hAnsiTheme="minorHAnsi" w:cstheme="minorHAnsi"/>
              </w:rPr>
              <w:t>CBT</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EUR DSF 5-Year</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EUR 30.00</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EUR 44.00</w:t>
            </w:r>
          </w:p>
        </w:tc>
      </w:tr>
      <w:tr w:rsidR="00220E7C" w:rsidTr="001067BE">
        <w:trPr>
          <w:trHeight w:val="360"/>
        </w:trPr>
        <w:tc>
          <w:tcPr>
            <w:tcW w:w="1918"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PNE</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pPr>
            <w:r w:rsidRPr="00FE3802">
              <w:rPr>
                <w:rFonts w:asciiTheme="minorHAnsi" w:hAnsiTheme="minorHAnsi" w:cstheme="minorHAnsi"/>
              </w:rPr>
              <w:t>CBT</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EUR DSF 10-Year</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EUR 40.00</w:t>
            </w:r>
          </w:p>
        </w:tc>
        <w:tc>
          <w:tcPr>
            <w:tcW w:w="1919" w:type="dxa"/>
            <w:tcBorders>
              <w:top w:val="single" w:sz="4" w:space="0" w:color="auto"/>
              <w:left w:val="single" w:sz="4" w:space="0" w:color="auto"/>
              <w:bottom w:val="single" w:sz="4" w:space="0" w:color="auto"/>
              <w:right w:val="single" w:sz="4" w:space="0" w:color="auto"/>
            </w:tcBorders>
          </w:tcPr>
          <w:p w:rsidR="00220E7C" w:rsidRDefault="00220E7C" w:rsidP="00220E7C">
            <w:pPr>
              <w:spacing w:after="120"/>
              <w:jc w:val="center"/>
              <w:rPr>
                <w:rFonts w:asciiTheme="minorHAnsi" w:hAnsiTheme="minorHAnsi" w:cstheme="minorHAnsi"/>
              </w:rPr>
            </w:pPr>
            <w:r>
              <w:rPr>
                <w:rFonts w:asciiTheme="minorHAnsi" w:hAnsiTheme="minorHAnsi" w:cstheme="minorHAnsi"/>
              </w:rPr>
              <w:t>EUR 88.00</w:t>
            </w:r>
          </w:p>
        </w:tc>
      </w:tr>
    </w:tbl>
    <w:p w:rsidR="00220E7C" w:rsidRDefault="00220E7C" w:rsidP="00220E7C">
      <w:pPr>
        <w:spacing w:after="120"/>
        <w:jc w:val="both"/>
        <w:rPr>
          <w:rFonts w:asciiTheme="minorHAnsi" w:hAnsiTheme="minorHAnsi" w:cstheme="minorHAnsi"/>
        </w:rPr>
      </w:pPr>
    </w:p>
    <w:p w:rsidR="00220E7C" w:rsidRDefault="00330E8E" w:rsidP="00220E7C">
      <w:pPr>
        <w:spacing w:after="120"/>
        <w:jc w:val="both"/>
        <w:rPr>
          <w:rFonts w:asciiTheme="minorHAnsi" w:hAnsiTheme="minorHAnsi" w:cstheme="minorHAnsi"/>
        </w:rPr>
      </w:pPr>
      <w:r>
        <w:rPr>
          <w:rFonts w:asciiTheme="minorHAnsi" w:hAnsiTheme="minorHAnsi" w:cstheme="minorHAnsi"/>
        </w:rPr>
        <w:lastRenderedPageBreak/>
        <w:t>As shown above, each of the CME’s USD and EUR denominated DSF contracts has a bid / ask cost that is comparable to (and generally lower than) that observed in the equivalent part of the OTC market. The bid / ask cost estimates for the OTC market are based on a 1.1 basis point spread, which is a typical on-screen value for USD 25-50m notional bid size.</w:t>
      </w:r>
    </w:p>
    <w:p w:rsidR="00220E7C" w:rsidRDefault="00220E7C" w:rsidP="00220E7C">
      <w:pPr>
        <w:pStyle w:val="Heading2"/>
        <w:spacing w:before="0"/>
        <w:jc w:val="both"/>
      </w:pPr>
      <w:bookmarkStart w:id="139" w:name="_Toc397077536"/>
      <w:r>
        <w:t>Credit Risk Margin</w:t>
      </w:r>
      <w:bookmarkEnd w:id="139"/>
    </w:p>
    <w:p w:rsidR="006C1C2F" w:rsidRDefault="006C1C2F" w:rsidP="006C1C2F">
      <w:pPr>
        <w:spacing w:after="120"/>
        <w:jc w:val="both"/>
      </w:pPr>
      <w:r>
        <w:t>Pursuant to the launch</w:t>
      </w:r>
      <w:r w:rsidRPr="006D385C">
        <w:t xml:space="preserve"> of the </w:t>
      </w:r>
      <w:r>
        <w:t xml:space="preserve">LSEDM DSF, the Listed Rates service will cover </w:t>
      </w:r>
      <w:r w:rsidRPr="006C1C2F">
        <w:rPr>
          <w:b/>
          <w:i/>
        </w:rPr>
        <w:t>two</w:t>
      </w:r>
      <w:r>
        <w:t xml:space="preserve"> distinct markets (i.e. the LSEDM and NLX). For any particular member, it follows that </w:t>
      </w:r>
      <w:r w:rsidR="007929C5">
        <w:t xml:space="preserve">(where applicable) </w:t>
      </w:r>
      <w:r>
        <w:t xml:space="preserve">the margin multipliers </w:t>
      </w:r>
      <w:r w:rsidR="000B23F2">
        <w:t xml:space="preserve">etc. </w:t>
      </w:r>
      <w:r>
        <w:t>that form the basis of LCHC’s CRIM framework will need to be applied simultaneously across the two markets</w:t>
      </w:r>
      <w:r w:rsidR="007929C5">
        <w:t>.</w:t>
      </w:r>
    </w:p>
    <w:p w:rsidR="000B23F2" w:rsidRPr="006D385C" w:rsidRDefault="00A948EF" w:rsidP="000B23F2">
      <w:pPr>
        <w:jc w:val="both"/>
      </w:pPr>
      <w:r>
        <w:t xml:space="preserve">In practice, this should be straightforward as the two markets are to be </w:t>
      </w:r>
      <w:r w:rsidR="000B23F2">
        <w:t>portfolio</w:t>
      </w:r>
      <w:r>
        <w:t xml:space="preserve">-margined </w:t>
      </w:r>
      <w:r w:rsidR="000B23F2">
        <w:t xml:space="preserve">and hence each member of </w:t>
      </w:r>
      <w:r w:rsidR="000B23F2" w:rsidRPr="000B23F2">
        <w:rPr>
          <w:b/>
          <w:i/>
        </w:rPr>
        <w:t>Listed Rates</w:t>
      </w:r>
      <w:r w:rsidR="000B23F2">
        <w:t xml:space="preserve"> (as opposed to member of the LSEDM or NLX) will have a single IM requirement in the first place. Therefore, the application of the following multipliers etc. at this </w:t>
      </w:r>
      <w:r w:rsidR="00B150AE">
        <w:t>particular (</w:t>
      </w:r>
      <w:r w:rsidR="0086762C">
        <w:t xml:space="preserve">i.e. </w:t>
      </w:r>
      <w:r w:rsidR="00B150AE">
        <w:t xml:space="preserve">top) </w:t>
      </w:r>
      <w:r w:rsidR="000B23F2">
        <w:t xml:space="preserve">level </w:t>
      </w:r>
      <w:r w:rsidR="00B150AE">
        <w:t xml:space="preserve">of the hierarchy </w:t>
      </w:r>
      <w:r w:rsidR="000B23F2">
        <w:t>should be a trivial exercise:</w:t>
      </w:r>
      <w:r w:rsidR="000B23F2" w:rsidRPr="000B23F2">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2976"/>
        <w:gridCol w:w="2977"/>
      </w:tblGrid>
      <w:tr w:rsidR="000B23F2" w:rsidRPr="006D385C" w:rsidTr="00C44657">
        <w:tc>
          <w:tcPr>
            <w:tcW w:w="1418" w:type="dxa"/>
            <w:shd w:val="clear" w:color="auto" w:fill="D9D9D9" w:themeFill="background1" w:themeFillShade="D9"/>
          </w:tcPr>
          <w:p w:rsidR="000B23F2" w:rsidRPr="006D385C" w:rsidRDefault="000B23F2" w:rsidP="000B23F2">
            <w:pPr>
              <w:spacing w:after="0"/>
              <w:jc w:val="both"/>
              <w:rPr>
                <w:rFonts w:asciiTheme="minorHAnsi" w:hAnsiTheme="minorHAnsi" w:cstheme="minorHAnsi"/>
                <w:b/>
              </w:rPr>
            </w:pPr>
            <w:r>
              <w:rPr>
                <w:rFonts w:asciiTheme="minorHAnsi" w:hAnsiTheme="minorHAnsi" w:cstheme="minorHAnsi"/>
                <w:b/>
              </w:rPr>
              <w:t>Internal Credit Score</w:t>
            </w:r>
          </w:p>
        </w:tc>
        <w:tc>
          <w:tcPr>
            <w:tcW w:w="2976" w:type="dxa"/>
            <w:shd w:val="clear" w:color="auto" w:fill="D9D9D9" w:themeFill="background1" w:themeFillShade="D9"/>
          </w:tcPr>
          <w:p w:rsidR="000B23F2" w:rsidRPr="006D385C" w:rsidRDefault="00B150AE" w:rsidP="000B23F2">
            <w:pPr>
              <w:spacing w:after="0"/>
              <w:jc w:val="both"/>
              <w:rPr>
                <w:rFonts w:asciiTheme="minorHAnsi" w:hAnsiTheme="minorHAnsi" w:cstheme="minorHAnsi"/>
                <w:b/>
              </w:rPr>
            </w:pPr>
            <w:r>
              <w:rPr>
                <w:rFonts w:asciiTheme="minorHAnsi" w:hAnsiTheme="minorHAnsi" w:cstheme="minorHAnsi"/>
                <w:b/>
              </w:rPr>
              <w:t xml:space="preserve">Initial </w:t>
            </w:r>
            <w:r w:rsidR="000B23F2">
              <w:rPr>
                <w:rFonts w:asciiTheme="minorHAnsi" w:hAnsiTheme="minorHAnsi" w:cstheme="minorHAnsi"/>
                <w:b/>
              </w:rPr>
              <w:t>Margin Multiplier</w:t>
            </w:r>
          </w:p>
        </w:tc>
        <w:tc>
          <w:tcPr>
            <w:tcW w:w="2977" w:type="dxa"/>
            <w:shd w:val="clear" w:color="auto" w:fill="D9D9D9" w:themeFill="background1" w:themeFillShade="D9"/>
          </w:tcPr>
          <w:p w:rsidR="000B23F2" w:rsidRPr="000B23F2" w:rsidRDefault="000B23F2" w:rsidP="000B23F2">
            <w:pPr>
              <w:spacing w:after="0"/>
              <w:jc w:val="both"/>
              <w:rPr>
                <w:rFonts w:asciiTheme="minorHAnsi" w:hAnsiTheme="minorHAnsi" w:cstheme="minorHAnsi"/>
                <w:b/>
              </w:rPr>
            </w:pPr>
            <w:r>
              <w:rPr>
                <w:rFonts w:asciiTheme="minorHAnsi" w:hAnsiTheme="minorHAnsi" w:cstheme="minorHAnsi"/>
                <w:b/>
              </w:rPr>
              <w:t>Additional F</w:t>
            </w:r>
            <w:r w:rsidRPr="000B23F2">
              <w:rPr>
                <w:rFonts w:asciiTheme="minorHAnsi" w:hAnsiTheme="minorHAnsi" w:cstheme="minorHAnsi"/>
                <w:b/>
              </w:rPr>
              <w:t>unds to</w:t>
            </w:r>
          </w:p>
          <w:p w:rsidR="000B23F2" w:rsidRDefault="000B23F2" w:rsidP="000B23F2">
            <w:pPr>
              <w:spacing w:after="0"/>
              <w:jc w:val="both"/>
              <w:rPr>
                <w:rFonts w:asciiTheme="minorHAnsi" w:hAnsiTheme="minorHAnsi" w:cstheme="minorHAnsi"/>
                <w:b/>
              </w:rPr>
            </w:pPr>
            <w:r>
              <w:rPr>
                <w:rFonts w:asciiTheme="minorHAnsi" w:hAnsiTheme="minorHAnsi" w:cstheme="minorHAnsi"/>
                <w:b/>
              </w:rPr>
              <w:t>C</w:t>
            </w:r>
            <w:r w:rsidRPr="000B23F2">
              <w:rPr>
                <w:rFonts w:asciiTheme="minorHAnsi" w:hAnsiTheme="minorHAnsi" w:cstheme="minorHAnsi"/>
                <w:b/>
              </w:rPr>
              <w:t xml:space="preserve">over </w:t>
            </w:r>
            <w:r>
              <w:rPr>
                <w:rFonts w:asciiTheme="minorHAnsi" w:hAnsiTheme="minorHAnsi" w:cstheme="minorHAnsi"/>
                <w:b/>
              </w:rPr>
              <w:t>x</w:t>
            </w:r>
            <w:r w:rsidRPr="000B23F2">
              <w:rPr>
                <w:rFonts w:asciiTheme="minorHAnsi" w:hAnsiTheme="minorHAnsi" w:cstheme="minorHAnsi"/>
                <w:b/>
              </w:rPr>
              <w:t xml:space="preserve">% of </w:t>
            </w:r>
            <w:r>
              <w:rPr>
                <w:rFonts w:asciiTheme="minorHAnsi" w:hAnsiTheme="minorHAnsi" w:cstheme="minorHAnsi"/>
                <w:b/>
              </w:rPr>
              <w:t>S</w:t>
            </w:r>
            <w:r w:rsidRPr="000B23F2">
              <w:rPr>
                <w:rFonts w:asciiTheme="minorHAnsi" w:hAnsiTheme="minorHAnsi" w:cstheme="minorHAnsi"/>
                <w:b/>
              </w:rPr>
              <w:t xml:space="preserve">tress </w:t>
            </w:r>
            <w:r>
              <w:rPr>
                <w:rFonts w:asciiTheme="minorHAnsi" w:hAnsiTheme="minorHAnsi" w:cstheme="minorHAnsi"/>
                <w:b/>
              </w:rPr>
              <w:t>Losses</w:t>
            </w:r>
          </w:p>
        </w:tc>
      </w:tr>
      <w:tr w:rsidR="000B23F2" w:rsidRPr="005C142C" w:rsidTr="00B150AE">
        <w:tc>
          <w:tcPr>
            <w:tcW w:w="1418" w:type="dxa"/>
          </w:tcPr>
          <w:p w:rsidR="000B23F2" w:rsidRPr="006D385C" w:rsidRDefault="000B23F2" w:rsidP="000B23F2">
            <w:pPr>
              <w:spacing w:after="0"/>
              <w:jc w:val="both"/>
              <w:rPr>
                <w:rFonts w:asciiTheme="minorHAnsi" w:hAnsiTheme="minorHAnsi" w:cstheme="minorHAnsi"/>
              </w:rPr>
            </w:pPr>
            <w:r>
              <w:rPr>
                <w:rFonts w:asciiTheme="minorHAnsi" w:hAnsiTheme="minorHAnsi" w:cstheme="minorHAnsi"/>
              </w:rPr>
              <w:t>6</w:t>
            </w:r>
          </w:p>
        </w:tc>
        <w:tc>
          <w:tcPr>
            <w:tcW w:w="2976" w:type="dxa"/>
          </w:tcPr>
          <w:p w:rsidR="000B23F2" w:rsidRPr="00CC20FD" w:rsidRDefault="000B23F2" w:rsidP="000B23F2">
            <w:pPr>
              <w:spacing w:after="0"/>
              <w:jc w:val="both"/>
              <w:rPr>
                <w:rFonts w:asciiTheme="minorHAnsi" w:hAnsiTheme="minorHAnsi" w:cstheme="minorHAnsi"/>
                <w:lang w:val="fr-FR"/>
              </w:rPr>
            </w:pPr>
            <w:r>
              <w:rPr>
                <w:rFonts w:asciiTheme="minorHAnsi" w:hAnsiTheme="minorHAnsi" w:cstheme="minorHAnsi"/>
                <w:lang w:val="fr-FR"/>
              </w:rPr>
              <w:t>110%</w:t>
            </w:r>
          </w:p>
        </w:tc>
        <w:tc>
          <w:tcPr>
            <w:tcW w:w="2977" w:type="dxa"/>
          </w:tcPr>
          <w:p w:rsidR="000B23F2" w:rsidRPr="00CC20FD" w:rsidRDefault="000B23F2" w:rsidP="000B23F2">
            <w:pPr>
              <w:spacing w:after="0"/>
              <w:jc w:val="both"/>
              <w:rPr>
                <w:rFonts w:asciiTheme="minorHAnsi" w:hAnsiTheme="minorHAnsi" w:cstheme="minorHAnsi"/>
                <w:lang w:val="fr-FR"/>
              </w:rPr>
            </w:pPr>
            <w:r>
              <w:rPr>
                <w:rFonts w:asciiTheme="minorHAnsi" w:hAnsiTheme="minorHAnsi" w:cstheme="minorHAnsi"/>
                <w:lang w:val="fr-FR"/>
              </w:rPr>
              <w:t>25%</w:t>
            </w:r>
          </w:p>
        </w:tc>
      </w:tr>
      <w:tr w:rsidR="000B23F2" w:rsidRPr="005C142C" w:rsidTr="00B150AE">
        <w:tc>
          <w:tcPr>
            <w:tcW w:w="1418" w:type="dxa"/>
          </w:tcPr>
          <w:p w:rsidR="000B23F2" w:rsidRPr="006D385C" w:rsidRDefault="000B23F2" w:rsidP="000B23F2">
            <w:pPr>
              <w:spacing w:after="0"/>
              <w:jc w:val="both"/>
              <w:rPr>
                <w:rFonts w:asciiTheme="minorHAnsi" w:hAnsiTheme="minorHAnsi" w:cstheme="minorHAnsi"/>
              </w:rPr>
            </w:pPr>
            <w:r>
              <w:rPr>
                <w:rFonts w:asciiTheme="minorHAnsi" w:hAnsiTheme="minorHAnsi" w:cstheme="minorHAnsi"/>
              </w:rPr>
              <w:t>7</w:t>
            </w:r>
          </w:p>
        </w:tc>
        <w:tc>
          <w:tcPr>
            <w:tcW w:w="2976" w:type="dxa"/>
          </w:tcPr>
          <w:p w:rsidR="000B23F2" w:rsidRPr="00CC20FD" w:rsidRDefault="000B23F2" w:rsidP="000B23F2">
            <w:pPr>
              <w:spacing w:after="0"/>
              <w:jc w:val="both"/>
              <w:rPr>
                <w:rFonts w:asciiTheme="minorHAnsi" w:hAnsiTheme="minorHAnsi" w:cstheme="minorHAnsi"/>
                <w:lang w:val="fr-FR"/>
              </w:rPr>
            </w:pPr>
            <w:r>
              <w:rPr>
                <w:rFonts w:asciiTheme="minorHAnsi" w:hAnsiTheme="minorHAnsi" w:cstheme="minorHAnsi"/>
                <w:lang w:val="fr-FR"/>
              </w:rPr>
              <w:t>120%</w:t>
            </w:r>
          </w:p>
        </w:tc>
        <w:tc>
          <w:tcPr>
            <w:tcW w:w="2977" w:type="dxa"/>
          </w:tcPr>
          <w:p w:rsidR="000B23F2" w:rsidRPr="00CC20FD" w:rsidRDefault="000B23F2" w:rsidP="000B23F2">
            <w:pPr>
              <w:spacing w:after="0"/>
              <w:jc w:val="both"/>
              <w:rPr>
                <w:rFonts w:asciiTheme="minorHAnsi" w:hAnsiTheme="minorHAnsi" w:cstheme="minorHAnsi"/>
                <w:lang w:val="fr-FR"/>
              </w:rPr>
            </w:pPr>
            <w:r>
              <w:rPr>
                <w:rFonts w:asciiTheme="minorHAnsi" w:hAnsiTheme="minorHAnsi" w:cstheme="minorHAnsi"/>
                <w:lang w:val="fr-FR"/>
              </w:rPr>
              <w:t>50%</w:t>
            </w:r>
          </w:p>
        </w:tc>
      </w:tr>
      <w:tr w:rsidR="000B23F2" w:rsidRPr="005C142C" w:rsidTr="00B150AE">
        <w:tc>
          <w:tcPr>
            <w:tcW w:w="1418" w:type="dxa"/>
          </w:tcPr>
          <w:p w:rsidR="000B23F2" w:rsidRPr="006D385C" w:rsidRDefault="000B23F2" w:rsidP="000B23F2">
            <w:pPr>
              <w:spacing w:after="0"/>
              <w:jc w:val="both"/>
              <w:rPr>
                <w:rFonts w:asciiTheme="minorHAnsi" w:hAnsiTheme="minorHAnsi" w:cstheme="minorHAnsi"/>
              </w:rPr>
            </w:pPr>
            <w:r>
              <w:rPr>
                <w:rFonts w:asciiTheme="minorHAnsi" w:hAnsiTheme="minorHAnsi" w:cstheme="minorHAnsi"/>
              </w:rPr>
              <w:t>8</w:t>
            </w:r>
          </w:p>
        </w:tc>
        <w:tc>
          <w:tcPr>
            <w:tcW w:w="2976" w:type="dxa"/>
          </w:tcPr>
          <w:p w:rsidR="000B23F2" w:rsidRPr="00CC20FD" w:rsidRDefault="000B23F2" w:rsidP="000B23F2">
            <w:pPr>
              <w:spacing w:after="0"/>
              <w:jc w:val="both"/>
              <w:rPr>
                <w:rFonts w:asciiTheme="minorHAnsi" w:hAnsiTheme="minorHAnsi" w:cstheme="minorHAnsi"/>
                <w:lang w:val="fr-FR"/>
              </w:rPr>
            </w:pPr>
            <w:r>
              <w:rPr>
                <w:rFonts w:asciiTheme="minorHAnsi" w:hAnsiTheme="minorHAnsi" w:cstheme="minorHAnsi"/>
                <w:lang w:val="fr-FR"/>
              </w:rPr>
              <w:t>130%</w:t>
            </w:r>
          </w:p>
        </w:tc>
        <w:tc>
          <w:tcPr>
            <w:tcW w:w="2977" w:type="dxa"/>
          </w:tcPr>
          <w:p w:rsidR="000B23F2" w:rsidRPr="00CC20FD" w:rsidRDefault="000B23F2" w:rsidP="000B23F2">
            <w:pPr>
              <w:spacing w:after="0"/>
              <w:jc w:val="both"/>
              <w:rPr>
                <w:rFonts w:asciiTheme="minorHAnsi" w:hAnsiTheme="minorHAnsi" w:cstheme="minorHAnsi"/>
                <w:lang w:val="fr-FR"/>
              </w:rPr>
            </w:pPr>
            <w:r>
              <w:rPr>
                <w:rFonts w:asciiTheme="minorHAnsi" w:hAnsiTheme="minorHAnsi" w:cstheme="minorHAnsi"/>
                <w:lang w:val="fr-FR"/>
              </w:rPr>
              <w:t>100%</w:t>
            </w:r>
          </w:p>
        </w:tc>
      </w:tr>
      <w:tr w:rsidR="000B23F2" w:rsidRPr="005C142C" w:rsidTr="00B150AE">
        <w:tc>
          <w:tcPr>
            <w:tcW w:w="1418" w:type="dxa"/>
          </w:tcPr>
          <w:p w:rsidR="000B23F2" w:rsidRDefault="000B23F2" w:rsidP="000B23F2">
            <w:pPr>
              <w:spacing w:after="0"/>
              <w:jc w:val="both"/>
              <w:rPr>
                <w:rFonts w:asciiTheme="minorHAnsi" w:hAnsiTheme="minorHAnsi" w:cstheme="minorHAnsi"/>
              </w:rPr>
            </w:pPr>
            <w:r>
              <w:rPr>
                <w:rFonts w:asciiTheme="minorHAnsi" w:hAnsiTheme="minorHAnsi" w:cstheme="minorHAnsi"/>
              </w:rPr>
              <w:t>9</w:t>
            </w:r>
          </w:p>
        </w:tc>
        <w:tc>
          <w:tcPr>
            <w:tcW w:w="2976" w:type="dxa"/>
          </w:tcPr>
          <w:p w:rsidR="000B23F2" w:rsidRPr="00CC20FD" w:rsidRDefault="000B23F2" w:rsidP="000B23F2">
            <w:pPr>
              <w:spacing w:after="0"/>
              <w:jc w:val="both"/>
              <w:rPr>
                <w:rFonts w:asciiTheme="minorHAnsi" w:hAnsiTheme="minorHAnsi" w:cstheme="minorHAnsi"/>
                <w:lang w:val="fr-FR"/>
              </w:rPr>
            </w:pPr>
            <w:r>
              <w:rPr>
                <w:rFonts w:asciiTheme="minorHAnsi" w:hAnsiTheme="minorHAnsi" w:cstheme="minorHAnsi"/>
                <w:lang w:val="fr-FR"/>
              </w:rPr>
              <w:t>140%</w:t>
            </w:r>
          </w:p>
        </w:tc>
        <w:tc>
          <w:tcPr>
            <w:tcW w:w="2977" w:type="dxa"/>
          </w:tcPr>
          <w:p w:rsidR="000B23F2" w:rsidRPr="00CC20FD" w:rsidRDefault="000B23F2" w:rsidP="000B23F2">
            <w:pPr>
              <w:spacing w:after="0"/>
              <w:jc w:val="both"/>
              <w:rPr>
                <w:rFonts w:asciiTheme="minorHAnsi" w:hAnsiTheme="minorHAnsi" w:cstheme="minorHAnsi"/>
                <w:lang w:val="fr-FR"/>
              </w:rPr>
            </w:pPr>
            <w:r>
              <w:rPr>
                <w:rFonts w:asciiTheme="minorHAnsi" w:hAnsiTheme="minorHAnsi" w:cstheme="minorHAnsi"/>
                <w:lang w:val="fr-FR"/>
              </w:rPr>
              <w:t>100%</w:t>
            </w:r>
          </w:p>
        </w:tc>
      </w:tr>
      <w:tr w:rsidR="000B23F2" w:rsidRPr="005C142C" w:rsidTr="00B150AE">
        <w:tc>
          <w:tcPr>
            <w:tcW w:w="1418" w:type="dxa"/>
          </w:tcPr>
          <w:p w:rsidR="000B23F2" w:rsidRDefault="000B23F2" w:rsidP="000B23F2">
            <w:pPr>
              <w:spacing w:after="0"/>
              <w:jc w:val="both"/>
              <w:rPr>
                <w:rFonts w:asciiTheme="minorHAnsi" w:hAnsiTheme="minorHAnsi" w:cstheme="minorHAnsi"/>
              </w:rPr>
            </w:pPr>
            <w:r>
              <w:rPr>
                <w:rFonts w:asciiTheme="minorHAnsi" w:hAnsiTheme="minorHAnsi" w:cstheme="minorHAnsi"/>
              </w:rPr>
              <w:t>10</w:t>
            </w:r>
          </w:p>
        </w:tc>
        <w:tc>
          <w:tcPr>
            <w:tcW w:w="2976" w:type="dxa"/>
          </w:tcPr>
          <w:p w:rsidR="000B23F2" w:rsidRPr="00CC20FD" w:rsidRDefault="000B23F2" w:rsidP="000B23F2">
            <w:pPr>
              <w:spacing w:after="0"/>
              <w:jc w:val="both"/>
              <w:rPr>
                <w:rFonts w:asciiTheme="minorHAnsi" w:hAnsiTheme="minorHAnsi" w:cstheme="minorHAnsi"/>
                <w:lang w:val="fr-FR"/>
              </w:rPr>
            </w:pPr>
            <w:r>
              <w:rPr>
                <w:rFonts w:asciiTheme="minorHAnsi" w:hAnsiTheme="minorHAnsi" w:cstheme="minorHAnsi"/>
                <w:lang w:val="fr-FR"/>
              </w:rPr>
              <w:t>Issue default notice</w:t>
            </w:r>
          </w:p>
        </w:tc>
        <w:tc>
          <w:tcPr>
            <w:tcW w:w="2977" w:type="dxa"/>
          </w:tcPr>
          <w:p w:rsidR="000B23F2" w:rsidRPr="00CC20FD" w:rsidRDefault="000B23F2" w:rsidP="000B23F2">
            <w:pPr>
              <w:spacing w:after="0"/>
              <w:jc w:val="both"/>
              <w:rPr>
                <w:rFonts w:asciiTheme="minorHAnsi" w:hAnsiTheme="minorHAnsi" w:cstheme="minorHAnsi"/>
                <w:lang w:val="fr-FR"/>
              </w:rPr>
            </w:pPr>
            <w:r>
              <w:rPr>
                <w:rFonts w:asciiTheme="minorHAnsi" w:hAnsiTheme="minorHAnsi" w:cstheme="minorHAnsi"/>
                <w:lang w:val="fr-FR"/>
              </w:rPr>
              <w:t>Issue default notice</w:t>
            </w:r>
          </w:p>
        </w:tc>
      </w:tr>
    </w:tbl>
    <w:p w:rsidR="000B23F2" w:rsidRPr="00CC20FD" w:rsidRDefault="000B23F2" w:rsidP="000B23F2">
      <w:pPr>
        <w:spacing w:after="120"/>
        <w:jc w:val="both"/>
        <w:rPr>
          <w:rFonts w:asciiTheme="minorHAnsi" w:hAnsiTheme="minorHAnsi" w:cstheme="minorHAnsi"/>
          <w:lang w:val="fr-FR"/>
        </w:rPr>
      </w:pPr>
    </w:p>
    <w:p w:rsidR="00A948EF" w:rsidRPr="000B23F2" w:rsidRDefault="00A948EF" w:rsidP="006C1C2F">
      <w:pPr>
        <w:spacing w:after="120"/>
        <w:jc w:val="both"/>
        <w:rPr>
          <w:lang w:val="fr-FR"/>
        </w:rPr>
      </w:pPr>
    </w:p>
    <w:p w:rsidR="000B23F2" w:rsidRPr="000B23F2" w:rsidRDefault="000B23F2" w:rsidP="006C1C2F">
      <w:pPr>
        <w:spacing w:after="120"/>
        <w:jc w:val="both"/>
        <w:rPr>
          <w:lang w:val="fr-FR"/>
        </w:rPr>
      </w:pPr>
    </w:p>
    <w:p w:rsidR="000B23F2" w:rsidRPr="000B23F2" w:rsidRDefault="000B23F2" w:rsidP="006C1C2F">
      <w:pPr>
        <w:spacing w:after="120"/>
        <w:jc w:val="both"/>
        <w:rPr>
          <w:lang w:val="fr-FR"/>
        </w:rPr>
      </w:pPr>
    </w:p>
    <w:p w:rsidR="006C1C2F" w:rsidRPr="000B23F2" w:rsidRDefault="006C1C2F" w:rsidP="006C1C2F">
      <w:pPr>
        <w:spacing w:after="120"/>
        <w:jc w:val="both"/>
        <w:rPr>
          <w:lang w:val="fr-FR"/>
        </w:rPr>
      </w:pPr>
    </w:p>
    <w:p w:rsidR="00B32C20" w:rsidRPr="000B23F2" w:rsidRDefault="00B32C20" w:rsidP="00B32C20">
      <w:pPr>
        <w:spacing w:after="120"/>
        <w:jc w:val="both"/>
        <w:rPr>
          <w:rFonts w:asciiTheme="minorHAnsi" w:hAnsiTheme="minorHAnsi" w:cstheme="minorHAnsi"/>
          <w:lang w:val="fr-FR"/>
        </w:rPr>
      </w:pPr>
    </w:p>
    <w:p w:rsidR="00B32C20" w:rsidRPr="006D385C" w:rsidRDefault="00B32C20" w:rsidP="00B32C20">
      <w:pPr>
        <w:pStyle w:val="Heading1"/>
        <w:spacing w:after="120"/>
        <w:jc w:val="both"/>
      </w:pPr>
      <w:bookmarkStart w:id="140" w:name="_Toc397077537"/>
      <w:r>
        <w:lastRenderedPageBreak/>
        <w:t>Acceptability for Clearing</w:t>
      </w:r>
      <w:bookmarkEnd w:id="140"/>
    </w:p>
    <w:p w:rsidR="00B32C20" w:rsidRDefault="003A2FFD" w:rsidP="00B32C20">
      <w:pPr>
        <w:spacing w:after="120"/>
        <w:jc w:val="both"/>
      </w:pPr>
      <w:r>
        <w:t xml:space="preserve">This section outlines the various </w:t>
      </w:r>
      <w:r w:rsidR="000D1B6E">
        <w:t xml:space="preserve">additional </w:t>
      </w:r>
      <w:r>
        <w:t xml:space="preserve">criteria </w:t>
      </w:r>
      <w:r w:rsidR="003F2E26">
        <w:t xml:space="preserve">(i.e. over and above those addressed in earlier sections) </w:t>
      </w:r>
      <w:r>
        <w:t>that have been evaluated by Group Risk in order to ensure that the DSF is acceptable for clearing</w:t>
      </w:r>
      <w:r w:rsidR="00B32C20" w:rsidRPr="0086762C">
        <w:t>.</w:t>
      </w:r>
    </w:p>
    <w:p w:rsidR="003F2E26" w:rsidRDefault="003F2E26" w:rsidP="003F2E26">
      <w:pPr>
        <w:pStyle w:val="Heading2"/>
        <w:spacing w:before="0"/>
        <w:jc w:val="both"/>
      </w:pPr>
      <w:bookmarkStart w:id="141" w:name="_Toc397077538"/>
      <w:r>
        <w:t>Membership</w:t>
      </w:r>
      <w:bookmarkEnd w:id="141"/>
    </w:p>
    <w:p w:rsidR="001067BE" w:rsidRDefault="00777627" w:rsidP="000D1B6E">
      <w:pPr>
        <w:spacing w:after="120"/>
        <w:jc w:val="both"/>
      </w:pPr>
      <w:r>
        <w:t xml:space="preserve">There are currently 32 members of </w:t>
      </w:r>
      <w:r w:rsidR="001067BE">
        <w:t xml:space="preserve">the </w:t>
      </w:r>
      <w:r>
        <w:t xml:space="preserve">LSEDM </w:t>
      </w:r>
      <w:r w:rsidR="001067BE">
        <w:t xml:space="preserve">(including the </w:t>
      </w:r>
      <w:r w:rsidR="001067BE">
        <w:rPr>
          <w:rFonts w:asciiTheme="minorHAnsi" w:hAnsiTheme="minorHAnsi" w:cstheme="minorHAnsi"/>
        </w:rPr>
        <w:t>5 members of the “Rita” consortium</w:t>
      </w:r>
      <w:r w:rsidR="001067BE">
        <w:t xml:space="preserve">) </w:t>
      </w:r>
      <w:r>
        <w:t xml:space="preserve">and 9 </w:t>
      </w:r>
      <w:r w:rsidR="001067BE">
        <w:t>participants in</w:t>
      </w:r>
      <w:r>
        <w:t xml:space="preserve"> the existing Listed Rates / NLX service</w:t>
      </w:r>
      <w:r w:rsidR="001067BE">
        <w:t>, of which 6 are active.</w:t>
      </w:r>
    </w:p>
    <w:p w:rsidR="009C5F1C" w:rsidRDefault="001067BE" w:rsidP="000D1B6E">
      <w:pPr>
        <w:spacing w:after="120"/>
        <w:jc w:val="both"/>
      </w:pPr>
      <w:r>
        <w:t>Pursuant to</w:t>
      </w:r>
      <w:r w:rsidR="00777627">
        <w:t xml:space="preserve"> the launch of the LSEDM DSF and its incorporation into </w:t>
      </w:r>
      <w:r>
        <w:t xml:space="preserve">an expanded </w:t>
      </w:r>
      <w:r w:rsidR="00777627">
        <w:t>Listed Rates service</w:t>
      </w:r>
      <w:r>
        <w:t>, it follows that there is likely to be an increase in the number of participants therein.</w:t>
      </w:r>
    </w:p>
    <w:p w:rsidR="001067BE" w:rsidRDefault="009C5F1C" w:rsidP="000D1B6E">
      <w:pPr>
        <w:spacing w:after="120"/>
        <w:jc w:val="both"/>
      </w:pPr>
      <w:r>
        <w:t xml:space="preserve">The </w:t>
      </w:r>
      <w:r>
        <w:rPr>
          <w:rFonts w:asciiTheme="minorHAnsi" w:hAnsiTheme="minorHAnsi" w:cstheme="minorHAnsi"/>
        </w:rPr>
        <w:t xml:space="preserve">5 members of the “Rita” consortium alone will take the total number of </w:t>
      </w:r>
      <w:r>
        <w:t xml:space="preserve">participants in the Listed Rates service to 11, a number that is deemed adequate in order to clear the DSF. </w:t>
      </w:r>
    </w:p>
    <w:p w:rsidR="003F2E26" w:rsidRDefault="003F2E26" w:rsidP="003F2E26">
      <w:pPr>
        <w:pStyle w:val="Heading2"/>
        <w:spacing w:before="0"/>
        <w:jc w:val="both"/>
      </w:pPr>
      <w:bookmarkStart w:id="142" w:name="_Toc397077539"/>
      <w:r>
        <w:t>Contract Standardisation</w:t>
      </w:r>
      <w:bookmarkEnd w:id="142"/>
    </w:p>
    <w:p w:rsidR="009C5F1C" w:rsidRDefault="009C5F1C" w:rsidP="000D1B6E">
      <w:pPr>
        <w:spacing w:after="120"/>
        <w:jc w:val="both"/>
      </w:pPr>
      <w:r>
        <w:t xml:space="preserve">Both the LSEDM and NLX </w:t>
      </w:r>
      <w:r w:rsidR="000D1B6E">
        <w:t xml:space="preserve">DSF contracts </w:t>
      </w:r>
      <w:r>
        <w:t>possess</w:t>
      </w:r>
      <w:r w:rsidR="000D1B6E">
        <w:t xml:space="preserve"> </w:t>
      </w:r>
      <w:r>
        <w:t xml:space="preserve">the </w:t>
      </w:r>
      <w:r w:rsidR="000D1B6E">
        <w:t xml:space="preserve">standardised features </w:t>
      </w:r>
      <w:r>
        <w:t>that are typical of futures contracts e.g. quarterly IMM expiry tenors (i.e.</w:t>
      </w:r>
      <w:r w:rsidRPr="009C5F1C">
        <w:t xml:space="preserve"> </w:t>
      </w:r>
      <w:r>
        <w:t>March, June, September and December), standard IRS maturity tenors (2-year</w:t>
      </w:r>
      <w:r w:rsidR="00511E76">
        <w:t xml:space="preserve">, 5-year, 10-year and 30-year), </w:t>
      </w:r>
      <w:r>
        <w:t xml:space="preserve">standard </w:t>
      </w:r>
      <w:r w:rsidR="00511E76">
        <w:t>data basis conventions and floating rate reference indices for each underlying currency etc.</w:t>
      </w:r>
    </w:p>
    <w:p w:rsidR="003F2E26" w:rsidRDefault="003F2E26" w:rsidP="003F2E26">
      <w:pPr>
        <w:pStyle w:val="Heading2"/>
        <w:spacing w:before="0"/>
        <w:jc w:val="both"/>
      </w:pPr>
      <w:bookmarkStart w:id="143" w:name="_Toc397077540"/>
      <w:r>
        <w:t>Pricing</w:t>
      </w:r>
      <w:bookmarkEnd w:id="143"/>
    </w:p>
    <w:p w:rsidR="000D1B6E" w:rsidRDefault="000D1B6E" w:rsidP="000D1B6E">
      <w:pPr>
        <w:spacing w:after="120"/>
        <w:jc w:val="both"/>
      </w:pPr>
      <w:r>
        <w:t xml:space="preserve">The </w:t>
      </w:r>
      <w:r w:rsidR="00511E76">
        <w:t xml:space="preserve">LSEDM DSF contracts will be listed on London Stock Exchange PLC, </w:t>
      </w:r>
      <w:r>
        <w:t>a Recognised Investment Exchange</w:t>
      </w:r>
      <w:r w:rsidR="008124D4">
        <w:t xml:space="preserve"> </w:t>
      </w:r>
      <w:r>
        <w:t xml:space="preserve">(RIE). In line with regulatory obligations, </w:t>
      </w:r>
      <w:r w:rsidR="00511E76">
        <w:t>the RIE</w:t>
      </w:r>
      <w:r>
        <w:t xml:space="preserve"> will publish real-time, del</w:t>
      </w:r>
      <w:r w:rsidR="008124D4">
        <w:t xml:space="preserve">ayed and historical </w:t>
      </w:r>
      <w:r w:rsidR="00A761E7">
        <w:t>prices</w:t>
      </w:r>
      <w:r w:rsidR="008124D4">
        <w:t xml:space="preserve"> </w:t>
      </w:r>
      <w:r w:rsidR="000B11F9">
        <w:t>for</w:t>
      </w:r>
      <w:r>
        <w:t xml:space="preserve"> all contracts through </w:t>
      </w:r>
      <w:r w:rsidR="00793280">
        <w:t>its</w:t>
      </w:r>
      <w:r>
        <w:t xml:space="preserve"> data distributors. </w:t>
      </w:r>
      <w:r w:rsidR="00A761E7">
        <w:t>The RIE will also publish</w:t>
      </w:r>
      <w:r w:rsidR="000B11F9">
        <w:t xml:space="preserve"> daily and final settlement prices as well as volume and </w:t>
      </w:r>
      <w:r w:rsidR="008124D4">
        <w:t>open interest</w:t>
      </w:r>
      <w:r w:rsidR="000B11F9">
        <w:t xml:space="preserve"> data.</w:t>
      </w:r>
    </w:p>
    <w:p w:rsidR="00793280" w:rsidRDefault="000B11F9" w:rsidP="000D1B6E">
      <w:pPr>
        <w:spacing w:after="120"/>
        <w:jc w:val="both"/>
      </w:pPr>
      <w:r>
        <w:t>The NLX</w:t>
      </w:r>
      <w:r w:rsidR="000D1B6E">
        <w:t xml:space="preserve"> DSF contracts will be </w:t>
      </w:r>
      <w:r w:rsidR="008124D4">
        <w:t xml:space="preserve">listed </w:t>
      </w:r>
      <w:r>
        <w:t xml:space="preserve">on Nasdaq OMX NLX Limited, </w:t>
      </w:r>
      <w:r w:rsidR="000D1B6E">
        <w:t xml:space="preserve">a </w:t>
      </w:r>
      <w:r>
        <w:t>regulated M</w:t>
      </w:r>
      <w:r w:rsidR="000D1B6E">
        <w:t xml:space="preserve">ultilateral </w:t>
      </w:r>
      <w:r>
        <w:t>T</w:t>
      </w:r>
      <w:r w:rsidR="000D1B6E">
        <w:t xml:space="preserve">rading </w:t>
      </w:r>
      <w:r>
        <w:t>F</w:t>
      </w:r>
      <w:r w:rsidR="000D1B6E">
        <w:t>acility (MT</w:t>
      </w:r>
      <w:r w:rsidR="008124D4">
        <w:t xml:space="preserve">F). </w:t>
      </w:r>
      <w:r>
        <w:t xml:space="preserve">In line with the </w:t>
      </w:r>
      <w:r w:rsidRPr="000B11F9">
        <w:t>Markets in Financial Instruments Directive</w:t>
      </w:r>
      <w:r>
        <w:t xml:space="preserve">, MTFs </w:t>
      </w:r>
      <w:r w:rsidR="008124D4">
        <w:t xml:space="preserve">must comply with </w:t>
      </w:r>
      <w:r>
        <w:t xml:space="preserve">various </w:t>
      </w:r>
      <w:r w:rsidR="000D1B6E">
        <w:t xml:space="preserve">operating rules </w:t>
      </w:r>
      <w:r>
        <w:t>including</w:t>
      </w:r>
      <w:r w:rsidR="000D1B6E">
        <w:t xml:space="preserve"> </w:t>
      </w:r>
      <w:r w:rsidR="00140B13">
        <w:t xml:space="preserve">those relating to </w:t>
      </w:r>
      <w:r w:rsidR="000D1B6E">
        <w:t>pre-trade and post-trade price transparenc</w:t>
      </w:r>
      <w:r w:rsidR="008124D4">
        <w:t xml:space="preserve">y. </w:t>
      </w:r>
      <w:r w:rsidR="00793280">
        <w:t>Specifically, p</w:t>
      </w:r>
      <w:r w:rsidR="008124D4">
        <w:t>rice</w:t>
      </w:r>
      <w:r w:rsidR="00793280">
        <w:t>s</w:t>
      </w:r>
      <w:r w:rsidR="008124D4">
        <w:t xml:space="preserve"> of existing orders </w:t>
      </w:r>
      <w:r w:rsidR="000D1B6E">
        <w:t xml:space="preserve">must be </w:t>
      </w:r>
      <w:r w:rsidR="00793280">
        <w:t xml:space="preserve">publicly available and those of </w:t>
      </w:r>
      <w:r w:rsidR="00793280" w:rsidRPr="00793280">
        <w:t>any trades carried out on the platform must be published in real-time</w:t>
      </w:r>
      <w:r w:rsidR="000D1B6E">
        <w:t xml:space="preserve">. </w:t>
      </w:r>
      <w:r w:rsidR="00793280">
        <w:t>As well as being transparent, prices</w:t>
      </w:r>
      <w:r w:rsidR="00793280" w:rsidRPr="00793280">
        <w:t xml:space="preserve"> and charges </w:t>
      </w:r>
      <w:r w:rsidR="00793280">
        <w:t>must be</w:t>
      </w:r>
      <w:r w:rsidR="00793280" w:rsidRPr="00793280">
        <w:t xml:space="preserve"> applied consistently across all members</w:t>
      </w:r>
      <w:r w:rsidR="00793280">
        <w:t>.</w:t>
      </w:r>
    </w:p>
    <w:p w:rsidR="000D1B6E" w:rsidRDefault="000B11F9" w:rsidP="000D1B6E">
      <w:pPr>
        <w:spacing w:after="120"/>
        <w:jc w:val="both"/>
      </w:pPr>
      <w:r>
        <w:t xml:space="preserve">As above, </w:t>
      </w:r>
      <w:r w:rsidR="000D1B6E">
        <w:t xml:space="preserve">NLX will publish real-time, delayed and historical </w:t>
      </w:r>
      <w:r>
        <w:t>prices</w:t>
      </w:r>
      <w:r w:rsidR="000D1B6E">
        <w:t xml:space="preserve"> </w:t>
      </w:r>
      <w:r>
        <w:t>for</w:t>
      </w:r>
      <w:r w:rsidR="008124D4">
        <w:t xml:space="preserve"> all contracts through </w:t>
      </w:r>
      <w:r w:rsidR="00793280">
        <w:t>its</w:t>
      </w:r>
      <w:r w:rsidR="008124D4">
        <w:t xml:space="preserve"> </w:t>
      </w:r>
      <w:r w:rsidR="000D1B6E">
        <w:t>data distributors (</w:t>
      </w:r>
      <w:r>
        <w:t xml:space="preserve">i.e. </w:t>
      </w:r>
      <w:r w:rsidR="000D1B6E">
        <w:t xml:space="preserve">Bloomberg, CQG and Reuters). NLX </w:t>
      </w:r>
      <w:r>
        <w:t>will also publish daily and final settlement prices as well as volume and open interest data</w:t>
      </w:r>
      <w:r w:rsidR="000D1B6E">
        <w:t>.</w:t>
      </w:r>
    </w:p>
    <w:p w:rsidR="000D1B6E" w:rsidRDefault="000D1B6E" w:rsidP="00AE6B2B">
      <w:pPr>
        <w:jc w:val="both"/>
      </w:pPr>
      <w:r>
        <w:t>LCH</w:t>
      </w:r>
      <w:r w:rsidR="000B11F9">
        <w:t>C’s</w:t>
      </w:r>
      <w:r>
        <w:t xml:space="preserve"> </w:t>
      </w:r>
      <w:r w:rsidR="000B11F9">
        <w:t>price validation controls</w:t>
      </w:r>
      <w:r>
        <w:t xml:space="preserve"> are set to the following:</w:t>
      </w:r>
    </w:p>
    <w:tbl>
      <w:tblPr>
        <w:tblW w:w="0" w:type="auto"/>
        <w:tblLook w:val="04A0"/>
      </w:tblPr>
      <w:tblGrid>
        <w:gridCol w:w="2401"/>
        <w:gridCol w:w="2402"/>
        <w:gridCol w:w="2401"/>
        <w:gridCol w:w="2402"/>
      </w:tblGrid>
      <w:tr w:rsidR="003F2E26" w:rsidTr="001067BE">
        <w:trPr>
          <w:trHeight w:val="360"/>
        </w:trPr>
        <w:tc>
          <w:tcPr>
            <w:tcW w:w="2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F2E26" w:rsidRPr="00685B23" w:rsidRDefault="003F2E26" w:rsidP="003F2E26">
            <w:pPr>
              <w:spacing w:after="120"/>
              <w:jc w:val="center"/>
              <w:rPr>
                <w:rFonts w:asciiTheme="minorHAnsi" w:hAnsiTheme="minorHAnsi" w:cstheme="minorHAnsi"/>
                <w:b/>
              </w:rPr>
            </w:pPr>
            <w:r>
              <w:rPr>
                <w:rFonts w:asciiTheme="minorHAnsi" w:hAnsiTheme="minorHAnsi" w:cstheme="minorHAnsi"/>
                <w:b/>
              </w:rPr>
              <w:t>Contract</w:t>
            </w:r>
          </w:p>
        </w:tc>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F2E26" w:rsidRPr="00685B23" w:rsidRDefault="003F2E26" w:rsidP="003F2E26">
            <w:pPr>
              <w:spacing w:after="120"/>
              <w:jc w:val="center"/>
              <w:rPr>
                <w:rFonts w:asciiTheme="minorHAnsi" w:hAnsiTheme="minorHAnsi" w:cstheme="minorHAnsi"/>
                <w:b/>
              </w:rPr>
            </w:pPr>
            <w:r>
              <w:rPr>
                <w:rFonts w:asciiTheme="minorHAnsi" w:hAnsiTheme="minorHAnsi" w:cstheme="minorHAnsi"/>
                <w:b/>
              </w:rPr>
              <w:t>Price Change</w:t>
            </w:r>
          </w:p>
        </w:tc>
        <w:tc>
          <w:tcPr>
            <w:tcW w:w="2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F2E26" w:rsidRDefault="003F2E26" w:rsidP="003F2E26">
            <w:pPr>
              <w:spacing w:after="120"/>
              <w:jc w:val="center"/>
              <w:rPr>
                <w:rFonts w:asciiTheme="minorHAnsi" w:hAnsiTheme="minorHAnsi" w:cstheme="minorHAnsi"/>
                <w:b/>
              </w:rPr>
            </w:pPr>
            <w:r>
              <w:rPr>
                <w:rFonts w:asciiTheme="minorHAnsi" w:hAnsiTheme="minorHAnsi" w:cstheme="minorHAnsi"/>
                <w:b/>
              </w:rPr>
              <w:t>Zero / Null Price Control</w:t>
            </w:r>
          </w:p>
        </w:tc>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F2E26" w:rsidRPr="00685B23" w:rsidRDefault="003F2E26" w:rsidP="003F2E26">
            <w:pPr>
              <w:spacing w:after="120"/>
              <w:jc w:val="center"/>
              <w:rPr>
                <w:rFonts w:asciiTheme="minorHAnsi" w:hAnsiTheme="minorHAnsi" w:cstheme="minorHAnsi"/>
                <w:b/>
              </w:rPr>
            </w:pPr>
            <w:r>
              <w:rPr>
                <w:rFonts w:asciiTheme="minorHAnsi" w:hAnsiTheme="minorHAnsi" w:cstheme="minorHAnsi"/>
                <w:b/>
              </w:rPr>
              <w:t>Negative Price Control</w:t>
            </w:r>
          </w:p>
        </w:tc>
      </w:tr>
      <w:tr w:rsidR="003F2E26" w:rsidTr="001067BE">
        <w:trPr>
          <w:trHeight w:val="360"/>
        </w:trPr>
        <w:tc>
          <w:tcPr>
            <w:tcW w:w="2401" w:type="dxa"/>
            <w:tcBorders>
              <w:top w:val="single" w:sz="4" w:space="0" w:color="auto"/>
              <w:left w:val="single" w:sz="4" w:space="0" w:color="auto"/>
              <w:bottom w:val="single" w:sz="4" w:space="0" w:color="auto"/>
              <w:right w:val="single" w:sz="4" w:space="0" w:color="auto"/>
            </w:tcBorders>
          </w:tcPr>
          <w:p w:rsidR="003F2E26" w:rsidRDefault="003F2E26" w:rsidP="003F2E26">
            <w:pPr>
              <w:spacing w:after="120"/>
              <w:jc w:val="center"/>
              <w:rPr>
                <w:rFonts w:asciiTheme="minorHAnsi" w:hAnsiTheme="minorHAnsi" w:cstheme="minorHAnsi"/>
              </w:rPr>
            </w:pPr>
            <w:r>
              <w:rPr>
                <w:rFonts w:asciiTheme="minorHAnsi" w:hAnsiTheme="minorHAnsi" w:cstheme="minorHAnsi"/>
              </w:rPr>
              <w:t>USD DSF</w:t>
            </w:r>
          </w:p>
        </w:tc>
        <w:tc>
          <w:tcPr>
            <w:tcW w:w="2402" w:type="dxa"/>
            <w:tcBorders>
              <w:top w:val="single" w:sz="4" w:space="0" w:color="auto"/>
              <w:left w:val="single" w:sz="4" w:space="0" w:color="auto"/>
              <w:bottom w:val="single" w:sz="4" w:space="0" w:color="auto"/>
              <w:right w:val="single" w:sz="4" w:space="0" w:color="auto"/>
            </w:tcBorders>
          </w:tcPr>
          <w:p w:rsidR="003F2E26" w:rsidRDefault="003F2E26" w:rsidP="003F2E26">
            <w:pPr>
              <w:spacing w:after="120"/>
              <w:jc w:val="center"/>
              <w:rPr>
                <w:rFonts w:asciiTheme="minorHAnsi" w:hAnsiTheme="minorHAnsi" w:cstheme="minorHAnsi"/>
              </w:rPr>
            </w:pPr>
            <w:r>
              <w:rPr>
                <w:rFonts w:asciiTheme="minorHAnsi" w:hAnsiTheme="minorHAnsi" w:cstheme="minorHAnsi"/>
              </w:rPr>
              <w:t>+/- 3%</w:t>
            </w:r>
          </w:p>
        </w:tc>
        <w:tc>
          <w:tcPr>
            <w:tcW w:w="2401" w:type="dxa"/>
            <w:tcBorders>
              <w:top w:val="single" w:sz="4" w:space="0" w:color="auto"/>
              <w:left w:val="single" w:sz="4" w:space="0" w:color="auto"/>
              <w:bottom w:val="single" w:sz="4" w:space="0" w:color="auto"/>
              <w:right w:val="single" w:sz="4" w:space="0" w:color="auto"/>
            </w:tcBorders>
          </w:tcPr>
          <w:p w:rsidR="003F2E26" w:rsidRDefault="003F2E26" w:rsidP="003F2E26">
            <w:pPr>
              <w:spacing w:after="120"/>
              <w:jc w:val="center"/>
              <w:rPr>
                <w:rFonts w:asciiTheme="minorHAnsi" w:hAnsiTheme="minorHAnsi" w:cstheme="minorHAnsi"/>
              </w:rPr>
            </w:pPr>
            <w:r>
              <w:rPr>
                <w:rFonts w:asciiTheme="minorHAnsi" w:hAnsiTheme="minorHAnsi" w:cstheme="minorHAnsi"/>
              </w:rPr>
              <w:t>Yes</w:t>
            </w:r>
          </w:p>
        </w:tc>
        <w:tc>
          <w:tcPr>
            <w:tcW w:w="2402" w:type="dxa"/>
            <w:tcBorders>
              <w:top w:val="single" w:sz="4" w:space="0" w:color="auto"/>
              <w:left w:val="single" w:sz="4" w:space="0" w:color="auto"/>
              <w:bottom w:val="single" w:sz="4" w:space="0" w:color="auto"/>
              <w:right w:val="single" w:sz="4" w:space="0" w:color="auto"/>
            </w:tcBorders>
          </w:tcPr>
          <w:p w:rsidR="003F2E26" w:rsidRDefault="003F2E26" w:rsidP="003F2E26">
            <w:pPr>
              <w:spacing w:after="120"/>
              <w:jc w:val="center"/>
              <w:rPr>
                <w:rFonts w:asciiTheme="minorHAnsi" w:hAnsiTheme="minorHAnsi" w:cstheme="minorHAnsi"/>
              </w:rPr>
            </w:pPr>
            <w:r>
              <w:rPr>
                <w:rFonts w:asciiTheme="minorHAnsi" w:hAnsiTheme="minorHAnsi" w:cstheme="minorHAnsi"/>
              </w:rPr>
              <w:t>Yes</w:t>
            </w:r>
          </w:p>
        </w:tc>
      </w:tr>
      <w:tr w:rsidR="003F2E26" w:rsidTr="001067BE">
        <w:trPr>
          <w:trHeight w:val="360"/>
        </w:trPr>
        <w:tc>
          <w:tcPr>
            <w:tcW w:w="2401" w:type="dxa"/>
            <w:tcBorders>
              <w:top w:val="single" w:sz="4" w:space="0" w:color="auto"/>
              <w:left w:val="single" w:sz="4" w:space="0" w:color="auto"/>
              <w:bottom w:val="single" w:sz="4" w:space="0" w:color="auto"/>
              <w:right w:val="single" w:sz="4" w:space="0" w:color="auto"/>
            </w:tcBorders>
          </w:tcPr>
          <w:p w:rsidR="003F2E26" w:rsidRDefault="003F2E26" w:rsidP="003F2E26">
            <w:pPr>
              <w:spacing w:after="120"/>
              <w:jc w:val="center"/>
              <w:rPr>
                <w:rFonts w:asciiTheme="minorHAnsi" w:hAnsiTheme="minorHAnsi" w:cstheme="minorHAnsi"/>
              </w:rPr>
            </w:pPr>
            <w:r>
              <w:rPr>
                <w:rFonts w:asciiTheme="minorHAnsi" w:hAnsiTheme="minorHAnsi" w:cstheme="minorHAnsi"/>
              </w:rPr>
              <w:t>EUR DSF</w:t>
            </w:r>
          </w:p>
        </w:tc>
        <w:tc>
          <w:tcPr>
            <w:tcW w:w="2402" w:type="dxa"/>
            <w:tcBorders>
              <w:top w:val="single" w:sz="4" w:space="0" w:color="auto"/>
              <w:left w:val="single" w:sz="4" w:space="0" w:color="auto"/>
              <w:bottom w:val="single" w:sz="4" w:space="0" w:color="auto"/>
              <w:right w:val="single" w:sz="4" w:space="0" w:color="auto"/>
            </w:tcBorders>
          </w:tcPr>
          <w:p w:rsidR="003F2E26" w:rsidRDefault="003F2E26" w:rsidP="003F2E26">
            <w:pPr>
              <w:spacing w:after="120"/>
              <w:jc w:val="center"/>
            </w:pPr>
            <w:r>
              <w:rPr>
                <w:rFonts w:asciiTheme="minorHAnsi" w:hAnsiTheme="minorHAnsi" w:cstheme="minorHAnsi"/>
              </w:rPr>
              <w:t>+/- 3%</w:t>
            </w:r>
          </w:p>
        </w:tc>
        <w:tc>
          <w:tcPr>
            <w:tcW w:w="2401" w:type="dxa"/>
            <w:tcBorders>
              <w:top w:val="single" w:sz="4" w:space="0" w:color="auto"/>
              <w:left w:val="single" w:sz="4" w:space="0" w:color="auto"/>
              <w:bottom w:val="single" w:sz="4" w:space="0" w:color="auto"/>
              <w:right w:val="single" w:sz="4" w:space="0" w:color="auto"/>
            </w:tcBorders>
          </w:tcPr>
          <w:p w:rsidR="003F2E26" w:rsidRDefault="003F2E26" w:rsidP="003F2E26">
            <w:pPr>
              <w:spacing w:after="120"/>
              <w:jc w:val="center"/>
              <w:rPr>
                <w:rFonts w:asciiTheme="minorHAnsi" w:hAnsiTheme="minorHAnsi" w:cstheme="minorHAnsi"/>
              </w:rPr>
            </w:pPr>
            <w:r>
              <w:rPr>
                <w:rFonts w:asciiTheme="minorHAnsi" w:hAnsiTheme="minorHAnsi" w:cstheme="minorHAnsi"/>
              </w:rPr>
              <w:t>Yes</w:t>
            </w:r>
          </w:p>
        </w:tc>
        <w:tc>
          <w:tcPr>
            <w:tcW w:w="2402" w:type="dxa"/>
            <w:tcBorders>
              <w:top w:val="single" w:sz="4" w:space="0" w:color="auto"/>
              <w:left w:val="single" w:sz="4" w:space="0" w:color="auto"/>
              <w:bottom w:val="single" w:sz="4" w:space="0" w:color="auto"/>
              <w:right w:val="single" w:sz="4" w:space="0" w:color="auto"/>
            </w:tcBorders>
          </w:tcPr>
          <w:p w:rsidR="003F2E26" w:rsidRDefault="003F2E26" w:rsidP="003F2E26">
            <w:pPr>
              <w:spacing w:after="120"/>
              <w:jc w:val="center"/>
              <w:rPr>
                <w:rFonts w:asciiTheme="minorHAnsi" w:hAnsiTheme="minorHAnsi" w:cstheme="minorHAnsi"/>
              </w:rPr>
            </w:pPr>
            <w:r>
              <w:rPr>
                <w:rFonts w:asciiTheme="minorHAnsi" w:hAnsiTheme="minorHAnsi" w:cstheme="minorHAnsi"/>
              </w:rPr>
              <w:t>Yes</w:t>
            </w:r>
          </w:p>
        </w:tc>
      </w:tr>
      <w:tr w:rsidR="003F2E26" w:rsidTr="001067BE">
        <w:trPr>
          <w:trHeight w:val="360"/>
        </w:trPr>
        <w:tc>
          <w:tcPr>
            <w:tcW w:w="2401" w:type="dxa"/>
            <w:tcBorders>
              <w:top w:val="single" w:sz="4" w:space="0" w:color="auto"/>
              <w:left w:val="single" w:sz="4" w:space="0" w:color="auto"/>
              <w:bottom w:val="single" w:sz="4" w:space="0" w:color="auto"/>
              <w:right w:val="single" w:sz="4" w:space="0" w:color="auto"/>
            </w:tcBorders>
          </w:tcPr>
          <w:p w:rsidR="003F2E26" w:rsidRDefault="003F2E26" w:rsidP="003F2E26">
            <w:pPr>
              <w:spacing w:after="120"/>
              <w:jc w:val="center"/>
              <w:rPr>
                <w:rFonts w:asciiTheme="minorHAnsi" w:hAnsiTheme="minorHAnsi" w:cstheme="minorHAnsi"/>
              </w:rPr>
            </w:pPr>
            <w:r>
              <w:rPr>
                <w:rFonts w:asciiTheme="minorHAnsi" w:hAnsiTheme="minorHAnsi" w:cstheme="minorHAnsi"/>
              </w:rPr>
              <w:t>GBP DSF</w:t>
            </w:r>
          </w:p>
        </w:tc>
        <w:tc>
          <w:tcPr>
            <w:tcW w:w="2402" w:type="dxa"/>
            <w:tcBorders>
              <w:top w:val="single" w:sz="4" w:space="0" w:color="auto"/>
              <w:left w:val="single" w:sz="4" w:space="0" w:color="auto"/>
              <w:bottom w:val="single" w:sz="4" w:space="0" w:color="auto"/>
              <w:right w:val="single" w:sz="4" w:space="0" w:color="auto"/>
            </w:tcBorders>
          </w:tcPr>
          <w:p w:rsidR="003F2E26" w:rsidRDefault="003F2E26" w:rsidP="003F2E26">
            <w:pPr>
              <w:spacing w:after="120"/>
              <w:jc w:val="center"/>
            </w:pPr>
            <w:r>
              <w:rPr>
                <w:rFonts w:asciiTheme="minorHAnsi" w:hAnsiTheme="minorHAnsi" w:cstheme="minorHAnsi"/>
              </w:rPr>
              <w:t>+/- 3%</w:t>
            </w:r>
          </w:p>
        </w:tc>
        <w:tc>
          <w:tcPr>
            <w:tcW w:w="2401" w:type="dxa"/>
            <w:tcBorders>
              <w:top w:val="single" w:sz="4" w:space="0" w:color="auto"/>
              <w:left w:val="single" w:sz="4" w:space="0" w:color="auto"/>
              <w:bottom w:val="single" w:sz="4" w:space="0" w:color="auto"/>
              <w:right w:val="single" w:sz="4" w:space="0" w:color="auto"/>
            </w:tcBorders>
          </w:tcPr>
          <w:p w:rsidR="003F2E26" w:rsidRDefault="003F2E26" w:rsidP="003F2E26">
            <w:pPr>
              <w:spacing w:after="120"/>
              <w:jc w:val="center"/>
              <w:rPr>
                <w:rFonts w:asciiTheme="minorHAnsi" w:hAnsiTheme="minorHAnsi" w:cstheme="minorHAnsi"/>
              </w:rPr>
            </w:pPr>
            <w:r>
              <w:rPr>
                <w:rFonts w:asciiTheme="minorHAnsi" w:hAnsiTheme="minorHAnsi" w:cstheme="minorHAnsi"/>
              </w:rPr>
              <w:t>Yes</w:t>
            </w:r>
          </w:p>
        </w:tc>
        <w:tc>
          <w:tcPr>
            <w:tcW w:w="2402" w:type="dxa"/>
            <w:tcBorders>
              <w:top w:val="single" w:sz="4" w:space="0" w:color="auto"/>
              <w:left w:val="single" w:sz="4" w:space="0" w:color="auto"/>
              <w:bottom w:val="single" w:sz="4" w:space="0" w:color="auto"/>
              <w:right w:val="single" w:sz="4" w:space="0" w:color="auto"/>
            </w:tcBorders>
          </w:tcPr>
          <w:p w:rsidR="003F2E26" w:rsidRDefault="003F2E26" w:rsidP="003F2E26">
            <w:pPr>
              <w:spacing w:after="120"/>
              <w:jc w:val="center"/>
              <w:rPr>
                <w:rFonts w:asciiTheme="minorHAnsi" w:hAnsiTheme="minorHAnsi" w:cstheme="minorHAnsi"/>
              </w:rPr>
            </w:pPr>
            <w:r>
              <w:rPr>
                <w:rFonts w:asciiTheme="minorHAnsi" w:hAnsiTheme="minorHAnsi" w:cstheme="minorHAnsi"/>
              </w:rPr>
              <w:t>Yes</w:t>
            </w:r>
          </w:p>
        </w:tc>
      </w:tr>
    </w:tbl>
    <w:p w:rsidR="003F2E26" w:rsidRDefault="003F2E26" w:rsidP="003F2E26">
      <w:pPr>
        <w:spacing w:after="120"/>
        <w:jc w:val="both"/>
        <w:rPr>
          <w:rFonts w:asciiTheme="minorHAnsi" w:hAnsiTheme="minorHAnsi" w:cstheme="minorHAnsi"/>
        </w:rPr>
      </w:pPr>
    </w:p>
    <w:p w:rsidR="00AE6B2B" w:rsidRDefault="00AE6B2B" w:rsidP="00AE6B2B">
      <w:pPr>
        <w:pStyle w:val="Heading2"/>
        <w:spacing w:before="0"/>
        <w:jc w:val="both"/>
      </w:pPr>
      <w:bookmarkStart w:id="144" w:name="_Toc397077541"/>
      <w:r>
        <w:t>Market Risk</w:t>
      </w:r>
      <w:bookmarkEnd w:id="144"/>
    </w:p>
    <w:p w:rsidR="000D1B6E" w:rsidRDefault="000D1B6E" w:rsidP="000D1B6E">
      <w:pPr>
        <w:spacing w:after="120"/>
        <w:jc w:val="both"/>
      </w:pPr>
      <w:r>
        <w:t>Potential future exposure is measure</w:t>
      </w:r>
      <w:r w:rsidR="00793280">
        <w:t>d</w:t>
      </w:r>
      <w:r>
        <w:t xml:space="preserve"> by the </w:t>
      </w:r>
      <w:r w:rsidR="00793280">
        <w:t>IM</w:t>
      </w:r>
      <w:r>
        <w:t xml:space="preserve"> model. Th</w:t>
      </w:r>
      <w:r w:rsidR="008124D4">
        <w:t xml:space="preserve">e IM methodology is based on an </w:t>
      </w:r>
      <w:r w:rsidR="009831F2">
        <w:t xml:space="preserve">HVAR </w:t>
      </w:r>
      <w:r>
        <w:t>simulation and forms part of LCHC’s h</w:t>
      </w:r>
      <w:r w:rsidR="008124D4">
        <w:t xml:space="preserve">armonised </w:t>
      </w:r>
      <w:r w:rsidR="009831F2">
        <w:t>PAIRS</w:t>
      </w:r>
      <w:r>
        <w:t xml:space="preserve"> model for estimating margin across three of </w:t>
      </w:r>
      <w:r w:rsidR="008124D4">
        <w:t xml:space="preserve">its clearing services i.e. NLX, </w:t>
      </w:r>
      <w:r>
        <w:t>RepoClear and SwapClear.</w:t>
      </w:r>
    </w:p>
    <w:p w:rsidR="009831F2" w:rsidRDefault="000D1B6E" w:rsidP="009831F2">
      <w:pPr>
        <w:spacing w:after="120"/>
        <w:jc w:val="both"/>
      </w:pPr>
      <w:r>
        <w:t>The model</w:t>
      </w:r>
      <w:r w:rsidR="009831F2">
        <w:t>’s</w:t>
      </w:r>
      <w:r>
        <w:t xml:space="preserve"> performance </w:t>
      </w:r>
      <w:r w:rsidR="009831F2">
        <w:t>has been assessed by conducting a back-testing exercise</w:t>
      </w:r>
      <w:r w:rsidR="00747B09">
        <w:t xml:space="preserve"> at risk factor level</w:t>
      </w:r>
      <w:r w:rsidR="009831F2">
        <w:t xml:space="preserve">, the results of which reproduced in Appendix 3. </w:t>
      </w:r>
      <w:r w:rsidR="00647114">
        <w:t>These show that</w:t>
      </w:r>
      <w:r w:rsidR="009831F2">
        <w:t xml:space="preserve"> the model demonstrated acceptable performance over a range of risk factors between 31</w:t>
      </w:r>
      <w:r w:rsidR="009831F2" w:rsidRPr="00793280">
        <w:rPr>
          <w:vertAlign w:val="superscript"/>
        </w:rPr>
        <w:t>st</w:t>
      </w:r>
      <w:r w:rsidR="009831F2">
        <w:t xml:space="preserve"> December 2007 and 29</w:t>
      </w:r>
      <w:r w:rsidR="009831F2" w:rsidRPr="00793280">
        <w:rPr>
          <w:vertAlign w:val="superscript"/>
        </w:rPr>
        <w:t>th</w:t>
      </w:r>
      <w:r w:rsidR="009831F2">
        <w:t xml:space="preserve"> May 2014.</w:t>
      </w:r>
    </w:p>
    <w:p w:rsidR="009831F2" w:rsidRDefault="009831F2" w:rsidP="000D1B6E">
      <w:pPr>
        <w:spacing w:after="120"/>
        <w:jc w:val="both"/>
      </w:pPr>
      <w:r>
        <w:lastRenderedPageBreak/>
        <w:t xml:space="preserve">Further tests are underway to assess the model’s performance at both contract and portfolio level, with relevant results and conclusions to be shared with </w:t>
      </w:r>
      <w:r w:rsidR="000F13BF">
        <w:t xml:space="preserve">the </w:t>
      </w:r>
      <w:r w:rsidR="000F13BF" w:rsidRPr="00276793">
        <w:t xml:space="preserve">Executive Risk Committee (ERCO) </w:t>
      </w:r>
      <w:r>
        <w:t>prior to launch.</w:t>
      </w:r>
    </w:p>
    <w:p w:rsidR="00AE6B2B" w:rsidRDefault="00AE6B2B" w:rsidP="00AE6B2B">
      <w:pPr>
        <w:pStyle w:val="Heading2"/>
        <w:spacing w:before="0"/>
        <w:jc w:val="both"/>
      </w:pPr>
      <w:bookmarkStart w:id="145" w:name="_Toc397077542"/>
      <w:r>
        <w:t>Operational Risk</w:t>
      </w:r>
      <w:bookmarkEnd w:id="145"/>
    </w:p>
    <w:p w:rsidR="000D1B6E" w:rsidRDefault="008A040C" w:rsidP="000D1B6E">
      <w:pPr>
        <w:spacing w:after="120"/>
        <w:jc w:val="both"/>
      </w:pPr>
      <w:r>
        <w:t xml:space="preserve">Prior to launch, </w:t>
      </w:r>
      <w:r w:rsidR="00AB31AD">
        <w:t>it is necessary for an</w:t>
      </w:r>
      <w:r w:rsidR="000D1B6E">
        <w:t xml:space="preserve"> operational risk assessment</w:t>
      </w:r>
      <w:r w:rsidR="00140B13">
        <w:t xml:space="preserve"> </w:t>
      </w:r>
      <w:r w:rsidR="00AB31AD">
        <w:t>to be completed</w:t>
      </w:r>
      <w:r w:rsidR="000D1B6E">
        <w:t>.</w:t>
      </w:r>
    </w:p>
    <w:p w:rsidR="00AE6B2B" w:rsidRDefault="00AE6B2B" w:rsidP="00AE6B2B">
      <w:pPr>
        <w:pStyle w:val="Heading2"/>
        <w:spacing w:before="0"/>
        <w:jc w:val="both"/>
      </w:pPr>
      <w:bookmarkStart w:id="146" w:name="_Toc397077543"/>
      <w:r>
        <w:t>Legal Risk</w:t>
      </w:r>
      <w:bookmarkEnd w:id="146"/>
    </w:p>
    <w:p w:rsidR="000D1B6E" w:rsidRDefault="000D1B6E" w:rsidP="000D1B6E">
      <w:pPr>
        <w:spacing w:after="120"/>
        <w:jc w:val="both"/>
      </w:pPr>
      <w:r>
        <w:t xml:space="preserve">Given the RIE status of </w:t>
      </w:r>
      <w:r w:rsidR="001E0310">
        <w:t>London Stock Exchange</w:t>
      </w:r>
      <w:r>
        <w:t xml:space="preserve"> </w:t>
      </w:r>
      <w:r w:rsidR="001E0310">
        <w:t>PLC</w:t>
      </w:r>
      <w:r>
        <w:t xml:space="preserve"> and the </w:t>
      </w:r>
      <w:r w:rsidR="001E0310">
        <w:t xml:space="preserve">existing </w:t>
      </w:r>
      <w:r>
        <w:t xml:space="preserve">regulatory permissions </w:t>
      </w:r>
      <w:r w:rsidR="001E0310">
        <w:t>associated therewith</w:t>
      </w:r>
      <w:r w:rsidR="00B04C8E">
        <w:t xml:space="preserve"> – coupled with</w:t>
      </w:r>
      <w:r>
        <w:t xml:space="preserve"> the fact that th</w:t>
      </w:r>
      <w:r w:rsidR="008124D4">
        <w:t xml:space="preserve">ere </w:t>
      </w:r>
      <w:r>
        <w:t>is an existing service relationship bet</w:t>
      </w:r>
      <w:r w:rsidR="009831F2">
        <w:t>ween the LSE</w:t>
      </w:r>
      <w:r>
        <w:t xml:space="preserve">DM and </w:t>
      </w:r>
      <w:r w:rsidR="00B04C8E">
        <w:t xml:space="preserve">LCHC – it follows that </w:t>
      </w:r>
      <w:r>
        <w:t>the laun</w:t>
      </w:r>
      <w:r w:rsidR="008124D4">
        <w:t xml:space="preserve">ch of </w:t>
      </w:r>
      <w:r w:rsidR="009831F2">
        <w:t xml:space="preserve">the </w:t>
      </w:r>
      <w:r w:rsidR="00B04C8E">
        <w:t xml:space="preserve">LSEDM </w:t>
      </w:r>
      <w:r w:rsidR="009831F2">
        <w:t>DSF</w:t>
      </w:r>
      <w:r w:rsidR="001E0310">
        <w:t xml:space="preserve"> </w:t>
      </w:r>
      <w:r w:rsidR="008A040C">
        <w:t>will</w:t>
      </w:r>
      <w:r>
        <w:t xml:space="preserve"> not give rise to any new tax, regulatory or jurisdictional issues.</w:t>
      </w:r>
    </w:p>
    <w:p w:rsidR="00B04C8E" w:rsidRDefault="00B04C8E" w:rsidP="000D1B6E">
      <w:pPr>
        <w:spacing w:after="120"/>
        <w:jc w:val="both"/>
      </w:pPr>
      <w:r>
        <w:t xml:space="preserve">The same applies to the launch of the NLX DSF, which </w:t>
      </w:r>
      <w:r w:rsidR="008A040C">
        <w:t>will represent a simple (product)</w:t>
      </w:r>
      <w:r>
        <w:t xml:space="preserve"> extension to </w:t>
      </w:r>
      <w:r w:rsidR="008A040C">
        <w:t>pre-</w:t>
      </w:r>
      <w:r>
        <w:t>existing service.</w:t>
      </w:r>
    </w:p>
    <w:p w:rsidR="00AE6B2B" w:rsidRDefault="00AE6B2B" w:rsidP="00AE6B2B">
      <w:pPr>
        <w:pStyle w:val="Heading2"/>
        <w:spacing w:before="0"/>
        <w:jc w:val="both"/>
      </w:pPr>
      <w:bookmarkStart w:id="147" w:name="_Toc397077544"/>
      <w:r>
        <w:t>Settlement Risk</w:t>
      </w:r>
      <w:bookmarkEnd w:id="147"/>
    </w:p>
    <w:p w:rsidR="008416FC" w:rsidRDefault="00B04C8E" w:rsidP="000D1B6E">
      <w:pPr>
        <w:spacing w:after="120"/>
        <w:jc w:val="both"/>
      </w:pPr>
      <w:r>
        <w:t>At expiry, each</w:t>
      </w:r>
      <w:r w:rsidR="000D1B6E">
        <w:t xml:space="preserve"> DSF </w:t>
      </w:r>
      <w:r>
        <w:t>contract</w:t>
      </w:r>
      <w:r w:rsidR="000D1B6E">
        <w:t xml:space="preserve"> </w:t>
      </w:r>
      <w:r w:rsidR="00C7065F">
        <w:t>delivers</w:t>
      </w:r>
      <w:r w:rsidR="000D1B6E">
        <w:t xml:space="preserve"> into </w:t>
      </w:r>
      <w:r w:rsidR="00C7065F">
        <w:t xml:space="preserve">a physical IRS – specifically one that is cleared through </w:t>
      </w:r>
      <w:r w:rsidR="000D1B6E">
        <w:t>LCHC</w:t>
      </w:r>
      <w:r w:rsidR="00C7065F">
        <w:t>’s</w:t>
      </w:r>
      <w:r w:rsidR="000D1B6E">
        <w:t xml:space="preserve"> S</w:t>
      </w:r>
      <w:r w:rsidR="008124D4">
        <w:t xml:space="preserve">wapClear </w:t>
      </w:r>
      <w:r w:rsidR="00C7065F">
        <w:t>service</w:t>
      </w:r>
      <w:r w:rsidR="008416FC">
        <w:t>.</w:t>
      </w:r>
    </w:p>
    <w:p w:rsidR="008416FC" w:rsidRDefault="008416FC" w:rsidP="000D1B6E">
      <w:pPr>
        <w:spacing w:after="120"/>
        <w:jc w:val="both"/>
      </w:pPr>
      <w:r>
        <w:t xml:space="preserve">The delivered IRS </w:t>
      </w:r>
      <w:r w:rsidR="000D1B6E">
        <w:t xml:space="preserve">is </w:t>
      </w:r>
      <w:r>
        <w:t xml:space="preserve">an agreement to exchange a series of cash-flows between buyer and seller over a pre-determined period and is therefore </w:t>
      </w:r>
      <w:r w:rsidR="000D1B6E" w:rsidRPr="008416FC">
        <w:rPr>
          <w:b/>
          <w:i/>
        </w:rPr>
        <w:t>not</w:t>
      </w:r>
      <w:r w:rsidR="000D1B6E">
        <w:t xml:space="preserve"> a security r</w:t>
      </w:r>
      <w:r w:rsidR="008124D4">
        <w:t>equiring</w:t>
      </w:r>
      <w:r>
        <w:t xml:space="preserve"> settlement at a</w:t>
      </w:r>
      <w:r w:rsidRPr="008416FC">
        <w:t xml:space="preserve"> central securities depository (CSD)</w:t>
      </w:r>
      <w:r>
        <w:t xml:space="preserve"> </w:t>
      </w:r>
      <w:r w:rsidR="008124D4">
        <w:t xml:space="preserve">or </w:t>
      </w:r>
      <w:r>
        <w:t>settlement bank. Instead, delivery</w:t>
      </w:r>
      <w:r w:rsidR="008124D4">
        <w:t xml:space="preserve"> is satisfied by the </w:t>
      </w:r>
      <w:r>
        <w:t xml:space="preserve">settlement of the delivery invoice payment (based on the </w:t>
      </w:r>
      <w:r w:rsidR="008A040C">
        <w:t>final settlement price</w:t>
      </w:r>
      <w:r>
        <w:t xml:space="preserve">) </w:t>
      </w:r>
      <w:r w:rsidR="000D1B6E">
        <w:t xml:space="preserve">and the </w:t>
      </w:r>
      <w:r>
        <w:t xml:space="preserve">registration of the </w:t>
      </w:r>
      <w:r w:rsidR="000D1B6E">
        <w:t>IRS</w:t>
      </w:r>
      <w:r>
        <w:t xml:space="preserve"> in SwapClear (i.e. </w:t>
      </w:r>
      <w:r w:rsidR="00747B09">
        <w:t xml:space="preserve">the </w:t>
      </w:r>
      <w:r>
        <w:t>legal novation to LCHC)</w:t>
      </w:r>
      <w:r w:rsidR="000D1B6E">
        <w:t>.</w:t>
      </w:r>
    </w:p>
    <w:p w:rsidR="000D1B6E" w:rsidRDefault="000D1B6E" w:rsidP="000D1B6E">
      <w:pPr>
        <w:spacing w:after="120"/>
        <w:jc w:val="both"/>
      </w:pPr>
      <w:r>
        <w:t xml:space="preserve">Since there is no </w:t>
      </w:r>
      <w:r w:rsidR="008A040C">
        <w:t xml:space="preserve">true (security-like) </w:t>
      </w:r>
      <w:r w:rsidR="008416FC">
        <w:t>physical</w:t>
      </w:r>
      <w:r>
        <w:t xml:space="preserve"> delivery there </w:t>
      </w:r>
      <w:r w:rsidR="008A040C">
        <w:t>is</w:t>
      </w:r>
      <w:r>
        <w:t xml:space="preserve"> </w:t>
      </w:r>
      <w:r w:rsidR="00747B09">
        <w:t xml:space="preserve">therefore </w:t>
      </w:r>
      <w:r>
        <w:t xml:space="preserve">no </w:t>
      </w:r>
      <w:r w:rsidR="008A040C">
        <w:t>risk of settlement failure, and no custodian-related</w:t>
      </w:r>
      <w:r w:rsidR="008124D4">
        <w:t xml:space="preserve"> risk arising from reliance </w:t>
      </w:r>
      <w:r w:rsidR="008A040C">
        <w:t>on a CSD</w:t>
      </w:r>
      <w:r>
        <w:t>.</w:t>
      </w:r>
    </w:p>
    <w:p w:rsidR="00AE6B2B" w:rsidRDefault="00AE6B2B" w:rsidP="00AE6B2B">
      <w:pPr>
        <w:pStyle w:val="Heading2"/>
        <w:spacing w:before="0"/>
        <w:jc w:val="both"/>
      </w:pPr>
      <w:bookmarkStart w:id="148" w:name="_Toc397077545"/>
      <w:r>
        <w:t>Liquidity Risk</w:t>
      </w:r>
      <w:bookmarkEnd w:id="148"/>
    </w:p>
    <w:p w:rsidR="000257D6" w:rsidRPr="000257D6" w:rsidRDefault="000257D6" w:rsidP="000D1B6E">
      <w:pPr>
        <w:spacing w:after="120"/>
        <w:jc w:val="both"/>
      </w:pPr>
      <w:r w:rsidRPr="000257D6">
        <w:t>Since there is no security delivery / settlement, the l</w:t>
      </w:r>
      <w:r w:rsidR="000D1B6E" w:rsidRPr="000257D6">
        <w:t xml:space="preserve">iquidity requirements for </w:t>
      </w:r>
      <w:r>
        <w:t>Collateral &amp; Liquidity Management (CALM)</w:t>
      </w:r>
      <w:r w:rsidR="000D1B6E" w:rsidRPr="000257D6">
        <w:t xml:space="preserve"> are </w:t>
      </w:r>
      <w:r w:rsidRPr="000257D6">
        <w:t xml:space="preserve">commensurately </w:t>
      </w:r>
      <w:r w:rsidR="000D1B6E" w:rsidRPr="000257D6">
        <w:t>low</w:t>
      </w:r>
      <w:r w:rsidRPr="000257D6">
        <w:t>.</w:t>
      </w:r>
    </w:p>
    <w:p w:rsidR="000257D6" w:rsidRPr="000257D6" w:rsidRDefault="008124D4" w:rsidP="000D1B6E">
      <w:pPr>
        <w:spacing w:after="120"/>
        <w:jc w:val="both"/>
      </w:pPr>
      <w:r w:rsidRPr="000257D6">
        <w:t xml:space="preserve">The </w:t>
      </w:r>
      <w:r w:rsidR="000257D6" w:rsidRPr="000257D6">
        <w:t>underlying DSF</w:t>
      </w:r>
      <w:r w:rsidRPr="000257D6">
        <w:t xml:space="preserve"> currencies are </w:t>
      </w:r>
      <w:r w:rsidR="000D1B6E" w:rsidRPr="000257D6">
        <w:t xml:space="preserve">restricted to USD, </w:t>
      </w:r>
      <w:r w:rsidR="000257D6" w:rsidRPr="000257D6">
        <w:t>EUR</w:t>
      </w:r>
      <w:r w:rsidR="000D1B6E" w:rsidRPr="000257D6">
        <w:t xml:space="preserve"> and </w:t>
      </w:r>
      <w:r w:rsidR="000257D6" w:rsidRPr="000257D6">
        <w:t xml:space="preserve">GBP. </w:t>
      </w:r>
      <w:r w:rsidR="000D1B6E" w:rsidRPr="000257D6">
        <w:t>LCH</w:t>
      </w:r>
      <w:r w:rsidR="000257D6" w:rsidRPr="000257D6">
        <w:t>C</w:t>
      </w:r>
      <w:r w:rsidR="000D1B6E" w:rsidRPr="000257D6">
        <w:t xml:space="preserve"> must maintain minimum amounts</w:t>
      </w:r>
      <w:r w:rsidRPr="000257D6">
        <w:t xml:space="preserve"> of excess liquidity in each of </w:t>
      </w:r>
      <w:r w:rsidR="000257D6" w:rsidRPr="000257D6">
        <w:t>these currencies every day.</w:t>
      </w:r>
    </w:p>
    <w:p w:rsidR="000D1B6E" w:rsidRDefault="000257D6" w:rsidP="000D1B6E">
      <w:pPr>
        <w:spacing w:after="120"/>
        <w:jc w:val="both"/>
      </w:pPr>
      <w:r w:rsidRPr="000257D6">
        <w:t>It follows that the</w:t>
      </w:r>
      <w:r w:rsidR="000D1B6E" w:rsidRPr="000257D6">
        <w:t xml:space="preserve"> </w:t>
      </w:r>
      <w:r w:rsidRPr="000257D6">
        <w:t>launch</w:t>
      </w:r>
      <w:r w:rsidR="000D1B6E" w:rsidRPr="000257D6">
        <w:t xml:space="preserve"> of </w:t>
      </w:r>
      <w:r w:rsidRPr="000257D6">
        <w:t xml:space="preserve">the LSEDM and NLX </w:t>
      </w:r>
      <w:r w:rsidR="000D1B6E" w:rsidRPr="000257D6">
        <w:t>DSF contracts is not expecte</w:t>
      </w:r>
      <w:r w:rsidR="008124D4" w:rsidRPr="000257D6">
        <w:t xml:space="preserve">d to impact the liquidity </w:t>
      </w:r>
      <w:r w:rsidR="00AB31AD">
        <w:t>requirements</w:t>
      </w:r>
      <w:r w:rsidR="008124D4" w:rsidRPr="000257D6">
        <w:t xml:space="preserve"> </w:t>
      </w:r>
      <w:r w:rsidR="000D1B6E" w:rsidRPr="000257D6">
        <w:t xml:space="preserve">of </w:t>
      </w:r>
      <w:r w:rsidRPr="000257D6">
        <w:t>LCHC</w:t>
      </w:r>
      <w:r w:rsidR="000D1B6E" w:rsidRPr="000257D6">
        <w:t xml:space="preserve"> in </w:t>
      </w:r>
      <w:r>
        <w:t xml:space="preserve">respect of </w:t>
      </w:r>
      <w:r w:rsidR="000D1B6E" w:rsidRPr="000257D6">
        <w:t xml:space="preserve">USD, </w:t>
      </w:r>
      <w:r>
        <w:t>EUR</w:t>
      </w:r>
      <w:r w:rsidR="000D1B6E" w:rsidRPr="000257D6">
        <w:t xml:space="preserve"> and </w:t>
      </w:r>
      <w:r>
        <w:t>GBP</w:t>
      </w:r>
      <w:r w:rsidR="000D1B6E" w:rsidRPr="000257D6">
        <w:t>.</w:t>
      </w:r>
    </w:p>
    <w:p w:rsidR="000D1B6E" w:rsidRDefault="00AE6B2B" w:rsidP="000D1B6E">
      <w:pPr>
        <w:pStyle w:val="Heading2"/>
        <w:spacing w:before="0"/>
        <w:jc w:val="both"/>
      </w:pPr>
      <w:bookmarkStart w:id="149" w:name="_Toc397077546"/>
      <w:r>
        <w:t>Issuer Risk</w:t>
      </w:r>
      <w:bookmarkEnd w:id="149"/>
    </w:p>
    <w:p w:rsidR="000D1B6E" w:rsidRDefault="008A040C" w:rsidP="000D1B6E">
      <w:pPr>
        <w:spacing w:after="120"/>
        <w:jc w:val="both"/>
      </w:pPr>
      <w:r>
        <w:t>This is not</w:t>
      </w:r>
      <w:r w:rsidR="000D1B6E">
        <w:t xml:space="preserve"> </w:t>
      </w:r>
      <w:r>
        <w:t>relevant</w:t>
      </w:r>
      <w:r w:rsidR="000D1B6E">
        <w:t xml:space="preserve"> for futures contracts.</w:t>
      </w:r>
    </w:p>
    <w:p w:rsidR="00AE6B2B" w:rsidRDefault="00AE6B2B" w:rsidP="00AE6B2B">
      <w:pPr>
        <w:pStyle w:val="Heading2"/>
        <w:spacing w:before="0"/>
        <w:jc w:val="both"/>
      </w:pPr>
      <w:bookmarkStart w:id="150" w:name="_Toc397077547"/>
      <w:r>
        <w:t>Foreign Exchange Risk</w:t>
      </w:r>
      <w:bookmarkEnd w:id="150"/>
    </w:p>
    <w:p w:rsidR="00F264F2" w:rsidRDefault="00564405" w:rsidP="000D1B6E">
      <w:pPr>
        <w:spacing w:after="120"/>
        <w:jc w:val="both"/>
      </w:pPr>
      <w:r>
        <w:t>In o</w:t>
      </w:r>
      <w:r w:rsidR="00F264F2">
        <w:t xml:space="preserve">rder to calculate IM in LCHC’s “base” currency, all </w:t>
      </w:r>
      <w:r>
        <w:t>P&amp;L vectors generated by the</w:t>
      </w:r>
      <w:r w:rsidR="000D1B6E">
        <w:t xml:space="preserve"> </w:t>
      </w:r>
      <w:r>
        <w:t>underlying HVAR model</w:t>
      </w:r>
      <w:r w:rsidR="000D1B6E">
        <w:t xml:space="preserve"> </w:t>
      </w:r>
      <w:r>
        <w:t xml:space="preserve">are </w:t>
      </w:r>
      <w:r w:rsidR="00747B09">
        <w:t xml:space="preserve">ultimately </w:t>
      </w:r>
      <w:r>
        <w:t>denominated</w:t>
      </w:r>
      <w:r w:rsidR="00F264F2">
        <w:t xml:space="preserve"> in GBP.</w:t>
      </w:r>
    </w:p>
    <w:p w:rsidR="00F264F2" w:rsidRDefault="00F264F2" w:rsidP="000D1B6E">
      <w:pPr>
        <w:spacing w:after="120"/>
        <w:jc w:val="both"/>
      </w:pPr>
      <w:r>
        <w:t xml:space="preserve">All simulated P&amp;Ls that are </w:t>
      </w:r>
      <w:r w:rsidRPr="007C2E30">
        <w:rPr>
          <w:b/>
          <w:i/>
        </w:rPr>
        <w:t>originally</w:t>
      </w:r>
      <w:r>
        <w:t xml:space="preserve"> denominated in currencies other than GBP (e.g. those associated with EUR-denominated and USD-denominated DSF contracts) are translated using a </w:t>
      </w:r>
      <w:r w:rsidR="00084127">
        <w:t>corresponding</w:t>
      </w:r>
      <w:r>
        <w:t xml:space="preserve"> </w:t>
      </w:r>
      <w:r w:rsidR="00084127">
        <w:t xml:space="preserve">set of </w:t>
      </w:r>
      <w:r w:rsidRPr="007C2E30">
        <w:rPr>
          <w:b/>
          <w:i/>
        </w:rPr>
        <w:t>simulated</w:t>
      </w:r>
      <w:r>
        <w:t xml:space="preserve"> foreign exchange rate</w:t>
      </w:r>
      <w:r w:rsidR="00084127">
        <w:t>s</w:t>
      </w:r>
      <w:r>
        <w:t xml:space="preserve">, thereby capturing the risk associated with currency translation in the </w:t>
      </w:r>
      <w:r w:rsidR="007C2E30">
        <w:t xml:space="preserve">core of the </w:t>
      </w:r>
      <w:r>
        <w:t>IM model.</w:t>
      </w:r>
    </w:p>
    <w:p w:rsidR="00E37A4F" w:rsidRDefault="00F264F2" w:rsidP="000D1B6E">
      <w:pPr>
        <w:spacing w:after="120"/>
        <w:jc w:val="both"/>
      </w:pPr>
      <w:r>
        <w:t xml:space="preserve">Moreover, </w:t>
      </w:r>
      <w:r w:rsidR="00E37A4F">
        <w:t xml:space="preserve">conservative foreign exchange haircuts (circa 4-5%) are applied to </w:t>
      </w:r>
      <w:r>
        <w:t xml:space="preserve">non-cash </w:t>
      </w:r>
      <w:r w:rsidR="00E37A4F">
        <w:t>collateral denominated in currencies other than GBP.</w:t>
      </w:r>
    </w:p>
    <w:p w:rsidR="000D1B6E" w:rsidRDefault="00E37A4F" w:rsidP="000D1B6E">
      <w:pPr>
        <w:spacing w:after="120"/>
        <w:jc w:val="both"/>
      </w:pPr>
      <w:r>
        <w:t>The</w:t>
      </w:r>
      <w:r w:rsidR="000D1B6E">
        <w:t xml:space="preserve"> </w:t>
      </w:r>
      <w:r>
        <w:t>inclusion of currency translation risk in the IM model and the existence of the aforementioned c</w:t>
      </w:r>
      <w:r w:rsidR="000D1B6E">
        <w:t>ollateral ha</w:t>
      </w:r>
      <w:r>
        <w:t>ircuts ensure</w:t>
      </w:r>
      <w:r w:rsidR="008124D4">
        <w:t xml:space="preserve"> </w:t>
      </w:r>
      <w:r>
        <w:t xml:space="preserve">that </w:t>
      </w:r>
      <w:r w:rsidR="008124D4">
        <w:t xml:space="preserve">currency risk is </w:t>
      </w:r>
      <w:r w:rsidR="000D1B6E">
        <w:t>sufficiently mitigated.</w:t>
      </w:r>
    </w:p>
    <w:p w:rsidR="00E37A4F" w:rsidRPr="006D385C" w:rsidRDefault="00E37A4F" w:rsidP="000D1B6E">
      <w:pPr>
        <w:spacing w:after="120"/>
        <w:jc w:val="both"/>
      </w:pPr>
    </w:p>
    <w:p w:rsidR="00123466" w:rsidRPr="006D385C" w:rsidRDefault="00123466" w:rsidP="00123466">
      <w:pPr>
        <w:pStyle w:val="Heading1"/>
        <w:spacing w:after="120"/>
        <w:jc w:val="both"/>
      </w:pPr>
      <w:bookmarkStart w:id="151" w:name="_Toc397077548"/>
      <w:bookmarkStart w:id="152" w:name="AppendixPage"/>
      <w:r>
        <w:lastRenderedPageBreak/>
        <w:t xml:space="preserve">Other </w:t>
      </w:r>
      <w:r w:rsidR="00E03F01">
        <w:t xml:space="preserve">Methodological </w:t>
      </w:r>
      <w:r w:rsidR="00D86DCF">
        <w:t xml:space="preserve">/ </w:t>
      </w:r>
      <w:r w:rsidR="00F2370D">
        <w:t xml:space="preserve">Implementation </w:t>
      </w:r>
      <w:r>
        <w:t>Points</w:t>
      </w:r>
      <w:bookmarkEnd w:id="151"/>
    </w:p>
    <w:p w:rsidR="00123466" w:rsidRPr="006D385C" w:rsidRDefault="00D86DCF" w:rsidP="00123466">
      <w:pPr>
        <w:spacing w:after="120"/>
        <w:jc w:val="both"/>
      </w:pPr>
      <w:r>
        <w:t xml:space="preserve">During the </w:t>
      </w:r>
      <w:r w:rsidR="00BF4605">
        <w:t xml:space="preserve">process of </w:t>
      </w:r>
      <w:r>
        <w:t>d</w:t>
      </w:r>
      <w:r w:rsidR="00BF4605">
        <w:t>eveloping</w:t>
      </w:r>
      <w:r>
        <w:t xml:space="preserve"> Excel-based prototypes of </w:t>
      </w:r>
      <w:r w:rsidR="00BF4605">
        <w:t xml:space="preserve">both (a) the specific implementation of the PAIRS </w:t>
      </w:r>
      <w:r w:rsidR="00E361F8">
        <w:t xml:space="preserve">HVAR </w:t>
      </w:r>
      <w:r w:rsidR="00BF4605">
        <w:t xml:space="preserve">model for the NLX service and (b) the various pricing functions that underlie it (i.e. as outlined in sections </w:t>
      </w:r>
      <w:r w:rsidR="00A03C0D">
        <w:t>3</w:t>
      </w:r>
      <w:r w:rsidR="00BF4605">
        <w:t xml:space="preserve"> and </w:t>
      </w:r>
      <w:r w:rsidR="00A03C0D">
        <w:t>4</w:t>
      </w:r>
      <w:r w:rsidR="00BF4605">
        <w:t xml:space="preserve"> respectively), a number of methodological / implementation-related issues were highlighted. These are summarised below.</w:t>
      </w:r>
    </w:p>
    <w:p w:rsidR="0074776D" w:rsidRDefault="0074776D" w:rsidP="0074776D">
      <w:pPr>
        <w:pStyle w:val="Heading2"/>
        <w:spacing w:before="0"/>
        <w:jc w:val="both"/>
      </w:pPr>
      <w:bookmarkStart w:id="153" w:name="_Toc397077549"/>
      <w:r>
        <w:t>Curve Interpolation / Extrapolation</w:t>
      </w:r>
      <w:bookmarkEnd w:id="153"/>
    </w:p>
    <w:p w:rsidR="0074776D" w:rsidRDefault="0074776D" w:rsidP="0074776D">
      <w:pPr>
        <w:spacing w:after="120"/>
        <w:jc w:val="both"/>
      </w:pPr>
      <w:r>
        <w:t>The interpolation and extrapolation of zero-coupon rates from the various curves that underlie the NLX HVAR model is performed according to the following rules:</w:t>
      </w:r>
    </w:p>
    <w:p w:rsidR="0074776D" w:rsidRPr="006D385C" w:rsidRDefault="0074776D" w:rsidP="0074776D">
      <w:pPr>
        <w:pStyle w:val="Bullet1"/>
        <w:spacing w:after="120"/>
        <w:jc w:val="both"/>
      </w:pPr>
      <w:r>
        <w:t xml:space="preserve">Linear interpolation (according to time) </w:t>
      </w:r>
      <w:r w:rsidRPr="00445C43">
        <w:rPr>
          <w:b/>
          <w:i/>
        </w:rPr>
        <w:t>between</w:t>
      </w:r>
      <w:r>
        <w:t xml:space="preserve"> available tenors / time buckets</w:t>
      </w:r>
      <w:r w:rsidRPr="006D385C">
        <w:t>;</w:t>
      </w:r>
    </w:p>
    <w:p w:rsidR="0074776D" w:rsidRPr="006D385C" w:rsidRDefault="0074776D" w:rsidP="0074776D">
      <w:pPr>
        <w:pStyle w:val="Bullet1"/>
        <w:spacing w:after="120"/>
        <w:jc w:val="both"/>
      </w:pPr>
      <w:r>
        <w:t xml:space="preserve">Linear extrapolation (according to time) </w:t>
      </w:r>
      <w:r w:rsidRPr="00445C43">
        <w:rPr>
          <w:b/>
          <w:i/>
        </w:rPr>
        <w:t>beyond the last</w:t>
      </w:r>
      <w:r>
        <w:t xml:space="preserve"> available tenor / time bucket (i.e. using the relevant curve’s zero-coupon rate gradient between the last </w:t>
      </w:r>
      <w:r w:rsidR="00371F25">
        <w:t>two</w:t>
      </w:r>
      <w:r>
        <w:t xml:space="preserve"> available tenors / time buckets)</w:t>
      </w:r>
      <w:r w:rsidRPr="006D385C">
        <w:t>;</w:t>
      </w:r>
      <w:r>
        <w:t xml:space="preserve"> and</w:t>
      </w:r>
    </w:p>
    <w:p w:rsidR="0074776D" w:rsidRDefault="0074776D" w:rsidP="0074776D">
      <w:pPr>
        <w:pStyle w:val="Bullet1"/>
        <w:spacing w:after="120"/>
        <w:jc w:val="both"/>
      </w:pPr>
      <w:r>
        <w:t xml:space="preserve">Flat extrapolation </w:t>
      </w:r>
      <w:r w:rsidRPr="00445C43">
        <w:rPr>
          <w:b/>
          <w:i/>
        </w:rPr>
        <w:t>before the first</w:t>
      </w:r>
      <w:r>
        <w:t xml:space="preserve"> available tenor / time bucket (i.e. using the relevant curve’s zero-coupon rate at the first available tenor / time bucket).</w:t>
      </w:r>
    </w:p>
    <w:p w:rsidR="0086762C" w:rsidRDefault="0086762C" w:rsidP="0086762C">
      <w:pPr>
        <w:pStyle w:val="Bullet1"/>
        <w:numPr>
          <w:ilvl w:val="0"/>
          <w:numId w:val="0"/>
        </w:numPr>
        <w:spacing w:after="120"/>
        <w:jc w:val="both"/>
      </w:pPr>
      <w:r>
        <w:t xml:space="preserve">The same rules will be applied to the DSF index and </w:t>
      </w:r>
      <w:r w:rsidR="00084127">
        <w:t>(</w:t>
      </w:r>
      <w:r>
        <w:t>OIS</w:t>
      </w:r>
      <w:r w:rsidR="00084127">
        <w:t>)</w:t>
      </w:r>
      <w:r>
        <w:t xml:space="preserve"> discount curves detailed in section 5.1 above. </w:t>
      </w:r>
    </w:p>
    <w:p w:rsidR="00C5289E" w:rsidRDefault="00C5289E" w:rsidP="00C5289E">
      <w:pPr>
        <w:pStyle w:val="Heading2"/>
        <w:spacing w:before="0"/>
        <w:jc w:val="both"/>
      </w:pPr>
      <w:bookmarkStart w:id="154" w:name="_Toc397077550"/>
      <w:r>
        <w:t xml:space="preserve">Curve </w:t>
      </w:r>
      <w:r w:rsidR="00407DC3">
        <w:t>Tenor Points / Time Factors</w:t>
      </w:r>
      <w:bookmarkEnd w:id="154"/>
    </w:p>
    <w:p w:rsidR="00C5289E" w:rsidRDefault="008C5E1E" w:rsidP="00123466">
      <w:pPr>
        <w:spacing w:after="120"/>
        <w:jc w:val="both"/>
      </w:pPr>
      <w:r>
        <w:t xml:space="preserve">The NLX index curves and sovereign discount curves </w:t>
      </w:r>
      <w:r w:rsidR="0074776D">
        <w:t>(as detailed</w:t>
      </w:r>
      <w:r>
        <w:t xml:space="preserve"> in </w:t>
      </w:r>
      <w:r w:rsidR="0074776D">
        <w:t xml:space="preserve">sections </w:t>
      </w:r>
      <w:r w:rsidR="00A03C0D">
        <w:t>3</w:t>
      </w:r>
      <w:r w:rsidR="0074776D">
        <w:t xml:space="preserve">.3.1 – </w:t>
      </w:r>
      <w:r w:rsidR="00A03C0D">
        <w:t>3</w:t>
      </w:r>
      <w:r w:rsidR="0074776D">
        <w:t xml:space="preserve">.3.2 above) </w:t>
      </w:r>
      <w:r w:rsidR="006904E2">
        <w:t xml:space="preserve">have all been </w:t>
      </w:r>
      <w:r w:rsidR="006904E2" w:rsidRPr="0074776D">
        <w:rPr>
          <w:b/>
          <w:i/>
        </w:rPr>
        <w:t>pre-fitted</w:t>
      </w:r>
      <w:r w:rsidR="006904E2">
        <w:t xml:space="preserve"> to standard tenor points. In order to facilitate the </w:t>
      </w:r>
      <w:r w:rsidR="00DE20BB">
        <w:t xml:space="preserve">subsequent </w:t>
      </w:r>
      <w:r w:rsidR="006904E2">
        <w:t>interpo</w:t>
      </w:r>
      <w:r w:rsidR="00DE20BB">
        <w:t>lation / extrapolation of rates from a particular curve</w:t>
      </w:r>
      <w:r w:rsidR="0074776D">
        <w:t xml:space="preserve"> (</w:t>
      </w:r>
      <w:r w:rsidR="002352BC">
        <w:t xml:space="preserve">i.e. </w:t>
      </w:r>
      <w:r w:rsidR="0074776D">
        <w:t>in accordance with the methodology above)</w:t>
      </w:r>
      <w:r w:rsidR="00DE20BB">
        <w:t xml:space="preserve">, each tenor point thereon is associated with a fixed time </w:t>
      </w:r>
      <w:r w:rsidR="00F91F39">
        <w:t xml:space="preserve">factor. These time factors are expressed in years and </w:t>
      </w:r>
      <w:r w:rsidR="00FF5254">
        <w:t xml:space="preserve">calculated </w:t>
      </w:r>
      <w:r w:rsidR="00F91F39">
        <w:t>in accordance with the curve’s underly</w:t>
      </w:r>
      <w:r w:rsidR="00FF5254">
        <w:t>ing day basis (</w:t>
      </w:r>
      <w:r w:rsidR="00F91F39">
        <w:t>generally Ac</w:t>
      </w:r>
      <w:r w:rsidR="00FF5254">
        <w:t>tual/365).</w:t>
      </w:r>
    </w:p>
    <w:p w:rsidR="0074776D" w:rsidRDefault="0074776D" w:rsidP="0074776D">
      <w:pPr>
        <w:jc w:val="both"/>
      </w:pPr>
      <w:r>
        <w:t>The NLX index curves (i.e. EUR CASH and GBP CASH) use the following time factors:</w:t>
      </w:r>
      <w:r w:rsidRPr="00FF5254">
        <w:t xml:space="preserve"> </w:t>
      </w:r>
    </w:p>
    <w:tbl>
      <w:tblPr>
        <w:tblW w:w="31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559"/>
      </w:tblGrid>
      <w:tr w:rsidR="0074776D" w:rsidRPr="0050147B" w:rsidTr="00C44657">
        <w:tc>
          <w:tcPr>
            <w:tcW w:w="1560" w:type="dxa"/>
            <w:shd w:val="clear" w:color="auto" w:fill="D9D9D9" w:themeFill="background1" w:themeFillShade="D9"/>
            <w:vAlign w:val="bottom"/>
          </w:tcPr>
          <w:p w:rsidR="0074776D" w:rsidRPr="0050147B" w:rsidRDefault="0074776D" w:rsidP="007C2784">
            <w:pPr>
              <w:spacing w:after="0"/>
              <w:jc w:val="center"/>
              <w:rPr>
                <w:rFonts w:asciiTheme="minorHAnsi" w:hAnsiTheme="minorHAnsi" w:cstheme="minorHAnsi"/>
                <w:b/>
                <w:szCs w:val="20"/>
              </w:rPr>
            </w:pPr>
            <w:r>
              <w:rPr>
                <w:rFonts w:asciiTheme="minorHAnsi" w:hAnsiTheme="minorHAnsi" w:cstheme="minorHAnsi"/>
                <w:b/>
                <w:szCs w:val="20"/>
              </w:rPr>
              <w:t>Tenor</w:t>
            </w:r>
          </w:p>
        </w:tc>
        <w:tc>
          <w:tcPr>
            <w:tcW w:w="1559" w:type="dxa"/>
            <w:shd w:val="clear" w:color="auto" w:fill="D9D9D9" w:themeFill="background1" w:themeFillShade="D9"/>
            <w:vAlign w:val="bottom"/>
          </w:tcPr>
          <w:p w:rsidR="0074776D" w:rsidRPr="0050147B" w:rsidRDefault="0074776D" w:rsidP="007C2784">
            <w:pPr>
              <w:spacing w:after="0"/>
              <w:jc w:val="center"/>
              <w:rPr>
                <w:b/>
                <w:szCs w:val="20"/>
              </w:rPr>
            </w:pPr>
            <w:r>
              <w:rPr>
                <w:rFonts w:asciiTheme="minorHAnsi" w:hAnsiTheme="minorHAnsi" w:cstheme="minorHAnsi"/>
                <w:b/>
                <w:szCs w:val="20"/>
              </w:rPr>
              <w:t>Time Factor</w:t>
            </w:r>
          </w:p>
        </w:tc>
      </w:tr>
      <w:tr w:rsidR="0074776D" w:rsidRPr="00675598" w:rsidTr="007C2784">
        <w:tc>
          <w:tcPr>
            <w:tcW w:w="1560" w:type="dxa"/>
          </w:tcPr>
          <w:p w:rsidR="0074776D" w:rsidRPr="002E15B8" w:rsidRDefault="0074776D" w:rsidP="007C2784">
            <w:pPr>
              <w:spacing w:after="0"/>
              <w:jc w:val="center"/>
            </w:pPr>
            <w:r w:rsidRPr="002E15B8">
              <w:t>3M</w:t>
            </w:r>
          </w:p>
        </w:tc>
        <w:tc>
          <w:tcPr>
            <w:tcW w:w="1559" w:type="dxa"/>
          </w:tcPr>
          <w:p w:rsidR="0074776D" w:rsidRPr="002447D5" w:rsidRDefault="0074776D" w:rsidP="007C2784">
            <w:pPr>
              <w:spacing w:after="0"/>
              <w:jc w:val="center"/>
            </w:pPr>
            <w:r w:rsidRPr="002447D5">
              <w:t>0.25</w:t>
            </w:r>
          </w:p>
        </w:tc>
      </w:tr>
      <w:tr w:rsidR="0074776D" w:rsidRPr="00675598" w:rsidTr="007C2784">
        <w:tc>
          <w:tcPr>
            <w:tcW w:w="1560" w:type="dxa"/>
          </w:tcPr>
          <w:p w:rsidR="0074776D" w:rsidRPr="002E15B8" w:rsidRDefault="0074776D" w:rsidP="007C2784">
            <w:pPr>
              <w:spacing w:after="0"/>
              <w:jc w:val="center"/>
            </w:pPr>
            <w:r w:rsidRPr="002E15B8">
              <w:t>6M</w:t>
            </w:r>
          </w:p>
        </w:tc>
        <w:tc>
          <w:tcPr>
            <w:tcW w:w="1559" w:type="dxa"/>
          </w:tcPr>
          <w:p w:rsidR="0074776D" w:rsidRPr="002447D5" w:rsidRDefault="0074776D" w:rsidP="007C2784">
            <w:pPr>
              <w:spacing w:after="0"/>
              <w:jc w:val="center"/>
            </w:pPr>
            <w:r w:rsidRPr="002447D5">
              <w:t>0.50</w:t>
            </w:r>
          </w:p>
        </w:tc>
      </w:tr>
      <w:tr w:rsidR="0074776D" w:rsidRPr="00675598" w:rsidTr="007C2784">
        <w:tc>
          <w:tcPr>
            <w:tcW w:w="1560" w:type="dxa"/>
          </w:tcPr>
          <w:p w:rsidR="0074776D" w:rsidRPr="002E15B8" w:rsidRDefault="0074776D" w:rsidP="007C2784">
            <w:pPr>
              <w:spacing w:after="0"/>
              <w:jc w:val="center"/>
            </w:pPr>
            <w:r w:rsidRPr="002E15B8">
              <w:t>9M</w:t>
            </w:r>
          </w:p>
        </w:tc>
        <w:tc>
          <w:tcPr>
            <w:tcW w:w="1559" w:type="dxa"/>
          </w:tcPr>
          <w:p w:rsidR="0074776D" w:rsidRPr="002447D5" w:rsidRDefault="0074776D" w:rsidP="007C2784">
            <w:pPr>
              <w:spacing w:after="0"/>
              <w:jc w:val="center"/>
            </w:pPr>
            <w:r w:rsidRPr="002447D5">
              <w:t>0.75</w:t>
            </w:r>
          </w:p>
        </w:tc>
      </w:tr>
      <w:tr w:rsidR="0074776D" w:rsidRPr="00675598" w:rsidTr="007C2784">
        <w:tc>
          <w:tcPr>
            <w:tcW w:w="1560" w:type="dxa"/>
          </w:tcPr>
          <w:p w:rsidR="0074776D" w:rsidRPr="002E15B8" w:rsidRDefault="0074776D" w:rsidP="007C2784">
            <w:pPr>
              <w:spacing w:after="0"/>
              <w:jc w:val="center"/>
            </w:pPr>
            <w:r w:rsidRPr="002E15B8">
              <w:t>1Y</w:t>
            </w:r>
          </w:p>
        </w:tc>
        <w:tc>
          <w:tcPr>
            <w:tcW w:w="1559" w:type="dxa"/>
          </w:tcPr>
          <w:p w:rsidR="0074776D" w:rsidRPr="002447D5" w:rsidRDefault="0074776D" w:rsidP="007C2784">
            <w:pPr>
              <w:spacing w:after="0"/>
              <w:jc w:val="center"/>
            </w:pPr>
            <w:r w:rsidRPr="002447D5">
              <w:t>1.00</w:t>
            </w:r>
          </w:p>
        </w:tc>
      </w:tr>
      <w:tr w:rsidR="0074776D" w:rsidRPr="00675598" w:rsidTr="007C2784">
        <w:tc>
          <w:tcPr>
            <w:tcW w:w="1560" w:type="dxa"/>
          </w:tcPr>
          <w:p w:rsidR="0074776D" w:rsidRPr="002E15B8" w:rsidRDefault="0074776D" w:rsidP="007C2784">
            <w:pPr>
              <w:spacing w:after="0"/>
              <w:jc w:val="center"/>
            </w:pPr>
            <w:r w:rsidRPr="002E15B8">
              <w:t>1Y3M</w:t>
            </w:r>
          </w:p>
        </w:tc>
        <w:tc>
          <w:tcPr>
            <w:tcW w:w="1559" w:type="dxa"/>
          </w:tcPr>
          <w:p w:rsidR="0074776D" w:rsidRPr="002447D5" w:rsidRDefault="0074776D" w:rsidP="007C2784">
            <w:pPr>
              <w:spacing w:after="0"/>
              <w:jc w:val="center"/>
            </w:pPr>
            <w:r w:rsidRPr="002447D5">
              <w:t>1.25</w:t>
            </w:r>
          </w:p>
        </w:tc>
      </w:tr>
      <w:tr w:rsidR="0074776D" w:rsidRPr="00675598" w:rsidTr="007C2784">
        <w:tc>
          <w:tcPr>
            <w:tcW w:w="1560" w:type="dxa"/>
          </w:tcPr>
          <w:p w:rsidR="0074776D" w:rsidRPr="002E15B8" w:rsidRDefault="0074776D" w:rsidP="007C2784">
            <w:pPr>
              <w:spacing w:after="0"/>
              <w:jc w:val="center"/>
            </w:pPr>
            <w:r w:rsidRPr="002E15B8">
              <w:t>1Y6M</w:t>
            </w:r>
          </w:p>
        </w:tc>
        <w:tc>
          <w:tcPr>
            <w:tcW w:w="1559" w:type="dxa"/>
          </w:tcPr>
          <w:p w:rsidR="0074776D" w:rsidRPr="002447D5" w:rsidRDefault="0074776D" w:rsidP="007C2784">
            <w:pPr>
              <w:spacing w:after="0"/>
              <w:jc w:val="center"/>
            </w:pPr>
            <w:r w:rsidRPr="002447D5">
              <w:t>1.50</w:t>
            </w:r>
          </w:p>
        </w:tc>
      </w:tr>
      <w:tr w:rsidR="0074776D" w:rsidRPr="00675598" w:rsidTr="007C2784">
        <w:tc>
          <w:tcPr>
            <w:tcW w:w="1560" w:type="dxa"/>
          </w:tcPr>
          <w:p w:rsidR="0074776D" w:rsidRPr="002E15B8" w:rsidRDefault="0074776D" w:rsidP="007C2784">
            <w:pPr>
              <w:spacing w:after="0"/>
              <w:jc w:val="center"/>
            </w:pPr>
            <w:r w:rsidRPr="002E15B8">
              <w:t>1Y9M</w:t>
            </w:r>
          </w:p>
        </w:tc>
        <w:tc>
          <w:tcPr>
            <w:tcW w:w="1559" w:type="dxa"/>
          </w:tcPr>
          <w:p w:rsidR="0074776D" w:rsidRPr="002447D5" w:rsidRDefault="0074776D" w:rsidP="007C2784">
            <w:pPr>
              <w:spacing w:after="0"/>
              <w:jc w:val="center"/>
            </w:pPr>
            <w:r w:rsidRPr="002447D5">
              <w:t>1.75</w:t>
            </w:r>
          </w:p>
        </w:tc>
      </w:tr>
      <w:tr w:rsidR="0074776D" w:rsidRPr="00675598" w:rsidTr="007C2784">
        <w:tc>
          <w:tcPr>
            <w:tcW w:w="1560" w:type="dxa"/>
          </w:tcPr>
          <w:p w:rsidR="0074776D" w:rsidRPr="002E15B8" w:rsidRDefault="0074776D" w:rsidP="007C2784">
            <w:pPr>
              <w:spacing w:after="0"/>
              <w:jc w:val="center"/>
            </w:pPr>
            <w:r w:rsidRPr="002E15B8">
              <w:t>2Y</w:t>
            </w:r>
          </w:p>
        </w:tc>
        <w:tc>
          <w:tcPr>
            <w:tcW w:w="1559" w:type="dxa"/>
          </w:tcPr>
          <w:p w:rsidR="0074776D" w:rsidRPr="002447D5" w:rsidRDefault="0074776D" w:rsidP="007C2784">
            <w:pPr>
              <w:spacing w:after="0"/>
              <w:jc w:val="center"/>
            </w:pPr>
            <w:r w:rsidRPr="002447D5">
              <w:t>2.00</w:t>
            </w:r>
          </w:p>
        </w:tc>
      </w:tr>
      <w:tr w:rsidR="0074776D" w:rsidRPr="00675598" w:rsidTr="007C2784">
        <w:tc>
          <w:tcPr>
            <w:tcW w:w="1560" w:type="dxa"/>
          </w:tcPr>
          <w:p w:rsidR="0074776D" w:rsidRPr="002E15B8" w:rsidRDefault="0074776D" w:rsidP="007C2784">
            <w:pPr>
              <w:spacing w:after="0"/>
              <w:jc w:val="center"/>
            </w:pPr>
            <w:r w:rsidRPr="002E15B8">
              <w:t>2Y3M</w:t>
            </w:r>
          </w:p>
        </w:tc>
        <w:tc>
          <w:tcPr>
            <w:tcW w:w="1559" w:type="dxa"/>
          </w:tcPr>
          <w:p w:rsidR="0074776D" w:rsidRPr="002447D5" w:rsidRDefault="0074776D" w:rsidP="007C2784">
            <w:pPr>
              <w:spacing w:after="0"/>
              <w:jc w:val="center"/>
            </w:pPr>
            <w:r w:rsidRPr="002447D5">
              <w:t>2.25</w:t>
            </w:r>
          </w:p>
        </w:tc>
      </w:tr>
      <w:tr w:rsidR="0074776D" w:rsidRPr="00675598" w:rsidTr="007C2784">
        <w:tc>
          <w:tcPr>
            <w:tcW w:w="1560" w:type="dxa"/>
          </w:tcPr>
          <w:p w:rsidR="0074776D" w:rsidRPr="002E15B8" w:rsidRDefault="0074776D" w:rsidP="007C2784">
            <w:pPr>
              <w:spacing w:after="0"/>
              <w:jc w:val="center"/>
            </w:pPr>
            <w:r w:rsidRPr="002E15B8">
              <w:t>2Y6M</w:t>
            </w:r>
          </w:p>
        </w:tc>
        <w:tc>
          <w:tcPr>
            <w:tcW w:w="1559" w:type="dxa"/>
          </w:tcPr>
          <w:p w:rsidR="0074776D" w:rsidRPr="002447D5" w:rsidRDefault="0074776D" w:rsidP="007C2784">
            <w:pPr>
              <w:spacing w:after="0"/>
              <w:jc w:val="center"/>
            </w:pPr>
            <w:r w:rsidRPr="002447D5">
              <w:t>2.50</w:t>
            </w:r>
          </w:p>
        </w:tc>
      </w:tr>
      <w:tr w:rsidR="0074776D" w:rsidRPr="00675598" w:rsidTr="007C2784">
        <w:tc>
          <w:tcPr>
            <w:tcW w:w="1560" w:type="dxa"/>
          </w:tcPr>
          <w:p w:rsidR="0074776D" w:rsidRPr="002E15B8" w:rsidRDefault="0074776D" w:rsidP="007C2784">
            <w:pPr>
              <w:spacing w:after="0"/>
              <w:jc w:val="center"/>
            </w:pPr>
            <w:r w:rsidRPr="002E15B8">
              <w:t>2Y9M</w:t>
            </w:r>
          </w:p>
        </w:tc>
        <w:tc>
          <w:tcPr>
            <w:tcW w:w="1559" w:type="dxa"/>
          </w:tcPr>
          <w:p w:rsidR="0074776D" w:rsidRPr="002447D5" w:rsidRDefault="0074776D" w:rsidP="007C2784">
            <w:pPr>
              <w:spacing w:after="0"/>
              <w:jc w:val="center"/>
            </w:pPr>
            <w:r w:rsidRPr="002447D5">
              <w:t>2.75</w:t>
            </w:r>
          </w:p>
        </w:tc>
      </w:tr>
      <w:tr w:rsidR="0074776D" w:rsidRPr="00675598" w:rsidTr="007C2784">
        <w:tc>
          <w:tcPr>
            <w:tcW w:w="1560" w:type="dxa"/>
          </w:tcPr>
          <w:p w:rsidR="0074776D" w:rsidRPr="002E15B8" w:rsidRDefault="0074776D" w:rsidP="007C2784">
            <w:pPr>
              <w:spacing w:after="0"/>
              <w:jc w:val="center"/>
            </w:pPr>
            <w:r w:rsidRPr="002E15B8">
              <w:t>3Y</w:t>
            </w:r>
          </w:p>
        </w:tc>
        <w:tc>
          <w:tcPr>
            <w:tcW w:w="1559" w:type="dxa"/>
          </w:tcPr>
          <w:p w:rsidR="0074776D" w:rsidRPr="002447D5" w:rsidRDefault="0074776D" w:rsidP="007C2784">
            <w:pPr>
              <w:spacing w:after="0"/>
              <w:jc w:val="center"/>
            </w:pPr>
            <w:r w:rsidRPr="002447D5">
              <w:t>3.00</w:t>
            </w:r>
          </w:p>
        </w:tc>
      </w:tr>
      <w:tr w:rsidR="0074776D" w:rsidRPr="00675598" w:rsidTr="007C2784">
        <w:tc>
          <w:tcPr>
            <w:tcW w:w="1560" w:type="dxa"/>
          </w:tcPr>
          <w:p w:rsidR="0074776D" w:rsidRPr="002E15B8" w:rsidRDefault="0074776D" w:rsidP="007C2784">
            <w:pPr>
              <w:spacing w:after="0"/>
              <w:jc w:val="center"/>
            </w:pPr>
            <w:r w:rsidRPr="002E15B8">
              <w:t>3Y3M</w:t>
            </w:r>
          </w:p>
        </w:tc>
        <w:tc>
          <w:tcPr>
            <w:tcW w:w="1559" w:type="dxa"/>
          </w:tcPr>
          <w:p w:rsidR="0074776D" w:rsidRPr="002447D5" w:rsidRDefault="0074776D" w:rsidP="007C2784">
            <w:pPr>
              <w:spacing w:after="0"/>
              <w:jc w:val="center"/>
            </w:pPr>
            <w:r w:rsidRPr="002447D5">
              <w:t>3.25</w:t>
            </w:r>
          </w:p>
        </w:tc>
      </w:tr>
      <w:tr w:rsidR="0074776D" w:rsidRPr="00675598" w:rsidTr="007C2784">
        <w:tc>
          <w:tcPr>
            <w:tcW w:w="1560" w:type="dxa"/>
          </w:tcPr>
          <w:p w:rsidR="0074776D" w:rsidRPr="002E15B8" w:rsidRDefault="0074776D" w:rsidP="007C2784">
            <w:pPr>
              <w:spacing w:after="0"/>
              <w:jc w:val="center"/>
            </w:pPr>
            <w:r w:rsidRPr="002E15B8">
              <w:t>3Y6M</w:t>
            </w:r>
          </w:p>
        </w:tc>
        <w:tc>
          <w:tcPr>
            <w:tcW w:w="1559" w:type="dxa"/>
          </w:tcPr>
          <w:p w:rsidR="0074776D" w:rsidRPr="002447D5" w:rsidRDefault="0074776D" w:rsidP="007C2784">
            <w:pPr>
              <w:spacing w:after="0"/>
              <w:jc w:val="center"/>
            </w:pPr>
            <w:r w:rsidRPr="002447D5">
              <w:t>3.50</w:t>
            </w:r>
          </w:p>
        </w:tc>
      </w:tr>
      <w:tr w:rsidR="0074776D" w:rsidRPr="00675598" w:rsidTr="007C2784">
        <w:tc>
          <w:tcPr>
            <w:tcW w:w="1560" w:type="dxa"/>
          </w:tcPr>
          <w:p w:rsidR="0074776D" w:rsidRPr="002E15B8" w:rsidRDefault="0074776D" w:rsidP="007C2784">
            <w:pPr>
              <w:spacing w:after="0"/>
              <w:jc w:val="center"/>
            </w:pPr>
            <w:r w:rsidRPr="002E15B8">
              <w:t>3Y9M</w:t>
            </w:r>
          </w:p>
        </w:tc>
        <w:tc>
          <w:tcPr>
            <w:tcW w:w="1559" w:type="dxa"/>
          </w:tcPr>
          <w:p w:rsidR="0074776D" w:rsidRPr="002447D5" w:rsidRDefault="0074776D" w:rsidP="007C2784">
            <w:pPr>
              <w:spacing w:after="0"/>
              <w:jc w:val="center"/>
            </w:pPr>
            <w:r w:rsidRPr="002447D5">
              <w:t>3.75</w:t>
            </w:r>
          </w:p>
        </w:tc>
      </w:tr>
      <w:tr w:rsidR="0074776D" w:rsidRPr="00675598" w:rsidTr="007C2784">
        <w:tc>
          <w:tcPr>
            <w:tcW w:w="1560" w:type="dxa"/>
          </w:tcPr>
          <w:p w:rsidR="0074776D" w:rsidRPr="002E15B8" w:rsidRDefault="0074776D" w:rsidP="007C2784">
            <w:pPr>
              <w:spacing w:after="0"/>
              <w:jc w:val="center"/>
            </w:pPr>
            <w:r w:rsidRPr="002E15B8">
              <w:t>4Y</w:t>
            </w:r>
          </w:p>
        </w:tc>
        <w:tc>
          <w:tcPr>
            <w:tcW w:w="1559" w:type="dxa"/>
          </w:tcPr>
          <w:p w:rsidR="0074776D" w:rsidRPr="002447D5" w:rsidRDefault="0074776D" w:rsidP="007C2784">
            <w:pPr>
              <w:spacing w:after="0"/>
              <w:jc w:val="center"/>
            </w:pPr>
            <w:r w:rsidRPr="002447D5">
              <w:t>4.00</w:t>
            </w:r>
          </w:p>
        </w:tc>
      </w:tr>
      <w:tr w:rsidR="0074776D" w:rsidRPr="00675598" w:rsidTr="007C2784">
        <w:tc>
          <w:tcPr>
            <w:tcW w:w="1560" w:type="dxa"/>
          </w:tcPr>
          <w:p w:rsidR="0074776D" w:rsidRPr="002E15B8" w:rsidRDefault="0074776D" w:rsidP="007C2784">
            <w:pPr>
              <w:spacing w:after="0"/>
              <w:jc w:val="center"/>
            </w:pPr>
            <w:r w:rsidRPr="002E15B8">
              <w:t>4Y3M</w:t>
            </w:r>
          </w:p>
        </w:tc>
        <w:tc>
          <w:tcPr>
            <w:tcW w:w="1559" w:type="dxa"/>
          </w:tcPr>
          <w:p w:rsidR="0074776D" w:rsidRPr="002447D5" w:rsidRDefault="0074776D" w:rsidP="007C2784">
            <w:pPr>
              <w:spacing w:after="0"/>
              <w:jc w:val="center"/>
            </w:pPr>
            <w:r w:rsidRPr="002447D5">
              <w:t>4.25</w:t>
            </w:r>
          </w:p>
        </w:tc>
      </w:tr>
      <w:tr w:rsidR="0074776D" w:rsidRPr="00675598" w:rsidTr="007C2784">
        <w:tc>
          <w:tcPr>
            <w:tcW w:w="1560" w:type="dxa"/>
          </w:tcPr>
          <w:p w:rsidR="0074776D" w:rsidRPr="002E15B8" w:rsidRDefault="0074776D" w:rsidP="007C2784">
            <w:pPr>
              <w:spacing w:after="0"/>
              <w:jc w:val="center"/>
            </w:pPr>
            <w:r w:rsidRPr="002E15B8">
              <w:t>4Y6M</w:t>
            </w:r>
          </w:p>
        </w:tc>
        <w:tc>
          <w:tcPr>
            <w:tcW w:w="1559" w:type="dxa"/>
          </w:tcPr>
          <w:p w:rsidR="0074776D" w:rsidRPr="002447D5" w:rsidRDefault="0074776D" w:rsidP="007C2784">
            <w:pPr>
              <w:spacing w:after="0"/>
              <w:jc w:val="center"/>
            </w:pPr>
            <w:r w:rsidRPr="002447D5">
              <w:t>4.50</w:t>
            </w:r>
          </w:p>
        </w:tc>
      </w:tr>
      <w:tr w:rsidR="0074776D" w:rsidRPr="00675598" w:rsidTr="007C2784">
        <w:tc>
          <w:tcPr>
            <w:tcW w:w="1560" w:type="dxa"/>
          </w:tcPr>
          <w:p w:rsidR="0074776D" w:rsidRPr="002E15B8" w:rsidRDefault="0074776D" w:rsidP="007C2784">
            <w:pPr>
              <w:spacing w:after="0"/>
              <w:jc w:val="center"/>
            </w:pPr>
            <w:r w:rsidRPr="002E15B8">
              <w:t>4Y9M</w:t>
            </w:r>
          </w:p>
        </w:tc>
        <w:tc>
          <w:tcPr>
            <w:tcW w:w="1559" w:type="dxa"/>
          </w:tcPr>
          <w:p w:rsidR="0074776D" w:rsidRPr="002447D5" w:rsidRDefault="0074776D" w:rsidP="007C2784">
            <w:pPr>
              <w:spacing w:after="0"/>
              <w:jc w:val="center"/>
            </w:pPr>
            <w:r w:rsidRPr="002447D5">
              <w:t>4.75</w:t>
            </w:r>
          </w:p>
        </w:tc>
      </w:tr>
      <w:tr w:rsidR="0074776D" w:rsidRPr="00675598" w:rsidTr="007C2784">
        <w:tc>
          <w:tcPr>
            <w:tcW w:w="1560" w:type="dxa"/>
          </w:tcPr>
          <w:p w:rsidR="0074776D" w:rsidRPr="002E15B8" w:rsidRDefault="0074776D" w:rsidP="007C2784">
            <w:pPr>
              <w:spacing w:after="0"/>
              <w:jc w:val="center"/>
            </w:pPr>
            <w:r w:rsidRPr="002E15B8">
              <w:t>5Y</w:t>
            </w:r>
          </w:p>
        </w:tc>
        <w:tc>
          <w:tcPr>
            <w:tcW w:w="1559" w:type="dxa"/>
          </w:tcPr>
          <w:p w:rsidR="0074776D" w:rsidRPr="002447D5" w:rsidRDefault="0074776D" w:rsidP="007C2784">
            <w:pPr>
              <w:spacing w:after="0"/>
              <w:jc w:val="center"/>
            </w:pPr>
            <w:r w:rsidRPr="002447D5">
              <w:t>5.00</w:t>
            </w:r>
          </w:p>
        </w:tc>
      </w:tr>
      <w:tr w:rsidR="0074776D" w:rsidRPr="00675598" w:rsidTr="007C2784">
        <w:tc>
          <w:tcPr>
            <w:tcW w:w="1560" w:type="dxa"/>
          </w:tcPr>
          <w:p w:rsidR="0074776D" w:rsidRPr="002E15B8" w:rsidRDefault="0074776D" w:rsidP="007C2784">
            <w:pPr>
              <w:spacing w:after="0"/>
              <w:jc w:val="center"/>
            </w:pPr>
            <w:r w:rsidRPr="002E15B8">
              <w:t>5Y3M</w:t>
            </w:r>
          </w:p>
        </w:tc>
        <w:tc>
          <w:tcPr>
            <w:tcW w:w="1559" w:type="dxa"/>
          </w:tcPr>
          <w:p w:rsidR="0074776D" w:rsidRPr="002447D5" w:rsidRDefault="0074776D" w:rsidP="007C2784">
            <w:pPr>
              <w:spacing w:after="0"/>
              <w:jc w:val="center"/>
            </w:pPr>
            <w:r w:rsidRPr="002447D5">
              <w:t>5.25</w:t>
            </w:r>
          </w:p>
        </w:tc>
      </w:tr>
      <w:tr w:rsidR="0074776D" w:rsidRPr="00675598" w:rsidTr="007C2784">
        <w:tc>
          <w:tcPr>
            <w:tcW w:w="1560" w:type="dxa"/>
          </w:tcPr>
          <w:p w:rsidR="0074776D" w:rsidRPr="002E15B8" w:rsidRDefault="0074776D" w:rsidP="007C2784">
            <w:pPr>
              <w:spacing w:after="0"/>
              <w:jc w:val="center"/>
            </w:pPr>
            <w:r w:rsidRPr="002E15B8">
              <w:t>5Y6M</w:t>
            </w:r>
          </w:p>
        </w:tc>
        <w:tc>
          <w:tcPr>
            <w:tcW w:w="1559" w:type="dxa"/>
          </w:tcPr>
          <w:p w:rsidR="0074776D" w:rsidRPr="002447D5" w:rsidRDefault="0074776D" w:rsidP="007C2784">
            <w:pPr>
              <w:spacing w:after="0"/>
              <w:jc w:val="center"/>
            </w:pPr>
            <w:r w:rsidRPr="002447D5">
              <w:t>5.50</w:t>
            </w:r>
          </w:p>
        </w:tc>
      </w:tr>
      <w:tr w:rsidR="0074776D" w:rsidRPr="00675598" w:rsidTr="007C2784">
        <w:tc>
          <w:tcPr>
            <w:tcW w:w="1560" w:type="dxa"/>
          </w:tcPr>
          <w:p w:rsidR="0074776D" w:rsidRPr="002E15B8" w:rsidRDefault="0074776D" w:rsidP="007C2784">
            <w:pPr>
              <w:spacing w:after="0"/>
              <w:jc w:val="center"/>
            </w:pPr>
            <w:r w:rsidRPr="002E15B8">
              <w:t>5Y9M</w:t>
            </w:r>
          </w:p>
        </w:tc>
        <w:tc>
          <w:tcPr>
            <w:tcW w:w="1559" w:type="dxa"/>
          </w:tcPr>
          <w:p w:rsidR="0074776D" w:rsidRPr="002447D5" w:rsidRDefault="0074776D" w:rsidP="007C2784">
            <w:pPr>
              <w:spacing w:after="0"/>
              <w:jc w:val="center"/>
            </w:pPr>
            <w:r w:rsidRPr="002447D5">
              <w:t>5.75</w:t>
            </w:r>
          </w:p>
        </w:tc>
      </w:tr>
      <w:tr w:rsidR="0074776D" w:rsidRPr="00675598" w:rsidTr="007C2784">
        <w:tc>
          <w:tcPr>
            <w:tcW w:w="1560" w:type="dxa"/>
          </w:tcPr>
          <w:p w:rsidR="0074776D" w:rsidRDefault="0074776D" w:rsidP="007C2784">
            <w:pPr>
              <w:spacing w:after="0"/>
              <w:jc w:val="center"/>
            </w:pPr>
            <w:r w:rsidRPr="002E15B8">
              <w:t>6Y</w:t>
            </w:r>
          </w:p>
        </w:tc>
        <w:tc>
          <w:tcPr>
            <w:tcW w:w="1559" w:type="dxa"/>
          </w:tcPr>
          <w:p w:rsidR="0074776D" w:rsidRDefault="0074776D" w:rsidP="007C2784">
            <w:pPr>
              <w:spacing w:after="0"/>
              <w:jc w:val="center"/>
            </w:pPr>
            <w:r w:rsidRPr="002447D5">
              <w:t>6.00</w:t>
            </w:r>
          </w:p>
        </w:tc>
      </w:tr>
    </w:tbl>
    <w:p w:rsidR="002D7A83" w:rsidRDefault="002D7A83" w:rsidP="002D7A83">
      <w:pPr>
        <w:spacing w:after="120"/>
        <w:jc w:val="both"/>
      </w:pPr>
    </w:p>
    <w:p w:rsidR="00FF5254" w:rsidRDefault="00FF5254" w:rsidP="002D7A83">
      <w:pPr>
        <w:jc w:val="both"/>
      </w:pPr>
      <w:r>
        <w:lastRenderedPageBreak/>
        <w:t xml:space="preserve">The NLX sovereign discount curves (i.e. </w:t>
      </w:r>
      <w:r w:rsidRPr="006D385C">
        <w:rPr>
          <w:rFonts w:asciiTheme="minorHAnsi" w:hAnsiTheme="minorHAnsi" w:cstheme="minorHAnsi"/>
        </w:rPr>
        <w:t>EUR BOND DE I016</w:t>
      </w:r>
      <w:r>
        <w:rPr>
          <w:rFonts w:asciiTheme="minorHAnsi" w:hAnsiTheme="minorHAnsi" w:cstheme="minorHAnsi"/>
        </w:rPr>
        <w:t xml:space="preserve"> </w:t>
      </w:r>
      <w:r>
        <w:t xml:space="preserve">and </w:t>
      </w:r>
      <w:r>
        <w:rPr>
          <w:rFonts w:asciiTheme="minorHAnsi" w:hAnsiTheme="minorHAnsi" w:cstheme="minorHAnsi"/>
        </w:rPr>
        <w:t>GBP</w:t>
      </w:r>
      <w:r w:rsidRPr="006D385C">
        <w:rPr>
          <w:rFonts w:asciiTheme="minorHAnsi" w:hAnsiTheme="minorHAnsi" w:cstheme="minorHAnsi"/>
        </w:rPr>
        <w:t xml:space="preserve"> BOND </w:t>
      </w:r>
      <w:r>
        <w:rPr>
          <w:rFonts w:asciiTheme="minorHAnsi" w:hAnsiTheme="minorHAnsi" w:cstheme="minorHAnsi"/>
        </w:rPr>
        <w:t>GB</w:t>
      </w:r>
      <w:r w:rsidRPr="006D385C">
        <w:rPr>
          <w:rFonts w:asciiTheme="minorHAnsi" w:hAnsiTheme="minorHAnsi" w:cstheme="minorHAnsi"/>
        </w:rPr>
        <w:t xml:space="preserve"> I0</w:t>
      </w:r>
      <w:r>
        <w:rPr>
          <w:rFonts w:asciiTheme="minorHAnsi" w:hAnsiTheme="minorHAnsi" w:cstheme="minorHAnsi"/>
        </w:rPr>
        <w:t>22</w:t>
      </w:r>
      <w:r>
        <w:t>) use the following time factors:</w:t>
      </w:r>
      <w:r w:rsidRPr="00FF5254">
        <w:t xml:space="preserve"> </w:t>
      </w:r>
    </w:p>
    <w:tbl>
      <w:tblPr>
        <w:tblW w:w="31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559"/>
      </w:tblGrid>
      <w:tr w:rsidR="00FF5254" w:rsidRPr="0050147B" w:rsidTr="00C44657">
        <w:tc>
          <w:tcPr>
            <w:tcW w:w="1560" w:type="dxa"/>
            <w:shd w:val="clear" w:color="auto" w:fill="D9D9D9" w:themeFill="background1" w:themeFillShade="D9"/>
            <w:vAlign w:val="bottom"/>
          </w:tcPr>
          <w:p w:rsidR="00FF5254" w:rsidRPr="0050147B" w:rsidRDefault="00FF5254" w:rsidP="00FF5254">
            <w:pPr>
              <w:spacing w:after="0"/>
              <w:jc w:val="center"/>
              <w:rPr>
                <w:rFonts w:asciiTheme="minorHAnsi" w:hAnsiTheme="minorHAnsi" w:cstheme="minorHAnsi"/>
                <w:b/>
                <w:szCs w:val="20"/>
              </w:rPr>
            </w:pPr>
            <w:r>
              <w:rPr>
                <w:rFonts w:asciiTheme="minorHAnsi" w:hAnsiTheme="minorHAnsi" w:cstheme="minorHAnsi"/>
                <w:b/>
                <w:szCs w:val="20"/>
              </w:rPr>
              <w:t>Tenor</w:t>
            </w:r>
          </w:p>
        </w:tc>
        <w:tc>
          <w:tcPr>
            <w:tcW w:w="1559" w:type="dxa"/>
            <w:shd w:val="clear" w:color="auto" w:fill="D9D9D9" w:themeFill="background1" w:themeFillShade="D9"/>
            <w:vAlign w:val="bottom"/>
          </w:tcPr>
          <w:p w:rsidR="00FF5254" w:rsidRPr="0050147B" w:rsidRDefault="00FF5254" w:rsidP="00FF5254">
            <w:pPr>
              <w:spacing w:after="0"/>
              <w:jc w:val="center"/>
              <w:rPr>
                <w:b/>
                <w:szCs w:val="20"/>
              </w:rPr>
            </w:pPr>
            <w:r>
              <w:rPr>
                <w:rFonts w:asciiTheme="minorHAnsi" w:hAnsiTheme="minorHAnsi" w:cstheme="minorHAnsi"/>
                <w:b/>
                <w:szCs w:val="20"/>
              </w:rPr>
              <w:t>Time Factor</w:t>
            </w:r>
          </w:p>
        </w:tc>
      </w:tr>
      <w:tr w:rsidR="00FF5254" w:rsidRPr="00675598" w:rsidTr="00FF5254">
        <w:tc>
          <w:tcPr>
            <w:tcW w:w="1560" w:type="dxa"/>
          </w:tcPr>
          <w:p w:rsidR="00FF5254" w:rsidRPr="001D5C29" w:rsidRDefault="00FF5254" w:rsidP="00FF5254">
            <w:pPr>
              <w:spacing w:after="0"/>
              <w:jc w:val="center"/>
            </w:pPr>
            <w:r w:rsidRPr="001D5C29">
              <w:t>1D</w:t>
            </w:r>
          </w:p>
        </w:tc>
        <w:tc>
          <w:tcPr>
            <w:tcW w:w="1559" w:type="dxa"/>
          </w:tcPr>
          <w:p w:rsidR="00FF5254" w:rsidRPr="001D5C29" w:rsidRDefault="00FF5254" w:rsidP="00FF5254">
            <w:pPr>
              <w:spacing w:after="0"/>
              <w:jc w:val="center"/>
            </w:pPr>
            <w:r w:rsidRPr="001D5C29">
              <w:t>0.0027</w:t>
            </w:r>
          </w:p>
        </w:tc>
      </w:tr>
      <w:tr w:rsidR="00FF5254" w:rsidRPr="00675598" w:rsidTr="00FF5254">
        <w:tc>
          <w:tcPr>
            <w:tcW w:w="1560" w:type="dxa"/>
          </w:tcPr>
          <w:p w:rsidR="00FF5254" w:rsidRPr="001D5C29" w:rsidRDefault="00FF5254" w:rsidP="00FF5254">
            <w:pPr>
              <w:spacing w:after="0"/>
              <w:jc w:val="center"/>
            </w:pPr>
            <w:r w:rsidRPr="001D5C29">
              <w:t>1W</w:t>
            </w:r>
          </w:p>
        </w:tc>
        <w:tc>
          <w:tcPr>
            <w:tcW w:w="1559" w:type="dxa"/>
          </w:tcPr>
          <w:p w:rsidR="00FF5254" w:rsidRPr="001D5C29" w:rsidRDefault="00FF5254" w:rsidP="00FF5254">
            <w:pPr>
              <w:spacing w:after="0"/>
              <w:jc w:val="center"/>
            </w:pPr>
            <w:r w:rsidRPr="001D5C29">
              <w:t>0.0192</w:t>
            </w:r>
          </w:p>
        </w:tc>
      </w:tr>
      <w:tr w:rsidR="00FF5254" w:rsidRPr="00675598" w:rsidTr="00FF5254">
        <w:tc>
          <w:tcPr>
            <w:tcW w:w="1560" w:type="dxa"/>
          </w:tcPr>
          <w:p w:rsidR="00FF5254" w:rsidRPr="001D5C29" w:rsidRDefault="00FF5254" w:rsidP="00FF5254">
            <w:pPr>
              <w:spacing w:after="0"/>
              <w:jc w:val="center"/>
            </w:pPr>
            <w:r w:rsidRPr="001D5C29">
              <w:t>1M</w:t>
            </w:r>
          </w:p>
        </w:tc>
        <w:tc>
          <w:tcPr>
            <w:tcW w:w="1559" w:type="dxa"/>
          </w:tcPr>
          <w:p w:rsidR="00FF5254" w:rsidRPr="001D5C29" w:rsidRDefault="00FF5254" w:rsidP="00FF5254">
            <w:pPr>
              <w:spacing w:after="0"/>
              <w:jc w:val="center"/>
            </w:pPr>
            <w:r w:rsidRPr="001D5C29">
              <w:t>0.0822</w:t>
            </w:r>
          </w:p>
        </w:tc>
      </w:tr>
      <w:tr w:rsidR="00FF5254" w:rsidRPr="00675598" w:rsidTr="00FF5254">
        <w:tc>
          <w:tcPr>
            <w:tcW w:w="1560" w:type="dxa"/>
          </w:tcPr>
          <w:p w:rsidR="00FF5254" w:rsidRPr="001D5C29" w:rsidRDefault="00FF5254" w:rsidP="00FF5254">
            <w:pPr>
              <w:spacing w:after="0"/>
              <w:jc w:val="center"/>
            </w:pPr>
            <w:r w:rsidRPr="001D5C29">
              <w:t>3M</w:t>
            </w:r>
          </w:p>
        </w:tc>
        <w:tc>
          <w:tcPr>
            <w:tcW w:w="1559" w:type="dxa"/>
          </w:tcPr>
          <w:p w:rsidR="00FF5254" w:rsidRPr="001D5C29" w:rsidRDefault="00FF5254" w:rsidP="00FF5254">
            <w:pPr>
              <w:spacing w:after="0"/>
              <w:jc w:val="center"/>
            </w:pPr>
            <w:r w:rsidRPr="001D5C29">
              <w:t>0.2466</w:t>
            </w:r>
          </w:p>
        </w:tc>
      </w:tr>
      <w:tr w:rsidR="00FF5254" w:rsidRPr="00675598" w:rsidTr="00FF5254">
        <w:tc>
          <w:tcPr>
            <w:tcW w:w="1560" w:type="dxa"/>
          </w:tcPr>
          <w:p w:rsidR="00FF5254" w:rsidRPr="001D5C29" w:rsidRDefault="00FF5254" w:rsidP="00FF5254">
            <w:pPr>
              <w:spacing w:after="0"/>
              <w:jc w:val="center"/>
            </w:pPr>
            <w:r w:rsidRPr="001D5C29">
              <w:t>6M</w:t>
            </w:r>
          </w:p>
        </w:tc>
        <w:tc>
          <w:tcPr>
            <w:tcW w:w="1559" w:type="dxa"/>
          </w:tcPr>
          <w:p w:rsidR="00FF5254" w:rsidRPr="001D5C29" w:rsidRDefault="00FF5254" w:rsidP="00FF5254">
            <w:pPr>
              <w:spacing w:after="0"/>
              <w:jc w:val="center"/>
            </w:pPr>
            <w:r w:rsidRPr="001D5C29">
              <w:t>0.4932</w:t>
            </w:r>
          </w:p>
        </w:tc>
      </w:tr>
      <w:tr w:rsidR="00FF5254" w:rsidRPr="00675598" w:rsidTr="00FF5254">
        <w:tc>
          <w:tcPr>
            <w:tcW w:w="1560" w:type="dxa"/>
          </w:tcPr>
          <w:p w:rsidR="00FF5254" w:rsidRPr="001D5C29" w:rsidRDefault="00FF5254" w:rsidP="00FF5254">
            <w:pPr>
              <w:spacing w:after="0"/>
              <w:jc w:val="center"/>
            </w:pPr>
            <w:r w:rsidRPr="001D5C29">
              <w:t>1Y</w:t>
            </w:r>
          </w:p>
        </w:tc>
        <w:tc>
          <w:tcPr>
            <w:tcW w:w="1559" w:type="dxa"/>
          </w:tcPr>
          <w:p w:rsidR="00FF5254" w:rsidRPr="001D5C29" w:rsidRDefault="00FF5254" w:rsidP="00FF5254">
            <w:pPr>
              <w:spacing w:after="0"/>
              <w:jc w:val="center"/>
            </w:pPr>
            <w:r w:rsidRPr="001D5C29">
              <w:t>1.0000</w:t>
            </w:r>
          </w:p>
        </w:tc>
      </w:tr>
      <w:tr w:rsidR="00FF5254" w:rsidRPr="00675598" w:rsidTr="00FF5254">
        <w:tc>
          <w:tcPr>
            <w:tcW w:w="1560" w:type="dxa"/>
          </w:tcPr>
          <w:p w:rsidR="00FF5254" w:rsidRPr="001D5C29" w:rsidRDefault="00FF5254" w:rsidP="00FF5254">
            <w:pPr>
              <w:spacing w:after="0"/>
              <w:jc w:val="center"/>
            </w:pPr>
            <w:r w:rsidRPr="001D5C29">
              <w:t>2Y</w:t>
            </w:r>
          </w:p>
        </w:tc>
        <w:tc>
          <w:tcPr>
            <w:tcW w:w="1559" w:type="dxa"/>
          </w:tcPr>
          <w:p w:rsidR="00FF5254" w:rsidRPr="001D5C29" w:rsidRDefault="00FF5254" w:rsidP="00FF5254">
            <w:pPr>
              <w:spacing w:after="0"/>
              <w:jc w:val="center"/>
            </w:pPr>
            <w:r w:rsidRPr="001D5C29">
              <w:t>2.0000</w:t>
            </w:r>
          </w:p>
        </w:tc>
      </w:tr>
      <w:tr w:rsidR="00FF5254" w:rsidRPr="00675598" w:rsidTr="00FF5254">
        <w:tc>
          <w:tcPr>
            <w:tcW w:w="1560" w:type="dxa"/>
          </w:tcPr>
          <w:p w:rsidR="00FF5254" w:rsidRPr="001D5C29" w:rsidRDefault="00FF5254" w:rsidP="00FF5254">
            <w:pPr>
              <w:spacing w:after="0"/>
              <w:jc w:val="center"/>
            </w:pPr>
            <w:r w:rsidRPr="001D5C29">
              <w:t>3Y</w:t>
            </w:r>
          </w:p>
        </w:tc>
        <w:tc>
          <w:tcPr>
            <w:tcW w:w="1559" w:type="dxa"/>
          </w:tcPr>
          <w:p w:rsidR="00FF5254" w:rsidRPr="001D5C29" w:rsidRDefault="00FF5254" w:rsidP="00FF5254">
            <w:pPr>
              <w:spacing w:after="0"/>
              <w:jc w:val="center"/>
            </w:pPr>
            <w:r w:rsidRPr="001D5C29">
              <w:t>3.0000</w:t>
            </w:r>
          </w:p>
        </w:tc>
      </w:tr>
      <w:tr w:rsidR="00FF5254" w:rsidRPr="00675598" w:rsidTr="00FF5254">
        <w:tc>
          <w:tcPr>
            <w:tcW w:w="1560" w:type="dxa"/>
          </w:tcPr>
          <w:p w:rsidR="00FF5254" w:rsidRPr="001D5C29" w:rsidRDefault="00FF5254" w:rsidP="00FF5254">
            <w:pPr>
              <w:spacing w:after="0"/>
              <w:jc w:val="center"/>
            </w:pPr>
            <w:r w:rsidRPr="001D5C29">
              <w:t>4Y</w:t>
            </w:r>
          </w:p>
        </w:tc>
        <w:tc>
          <w:tcPr>
            <w:tcW w:w="1559" w:type="dxa"/>
          </w:tcPr>
          <w:p w:rsidR="00FF5254" w:rsidRPr="001D5C29" w:rsidRDefault="00FF5254" w:rsidP="00FF5254">
            <w:pPr>
              <w:spacing w:after="0"/>
              <w:jc w:val="center"/>
            </w:pPr>
            <w:r w:rsidRPr="001D5C29">
              <w:t>4.0000</w:t>
            </w:r>
          </w:p>
        </w:tc>
      </w:tr>
      <w:tr w:rsidR="00FF5254" w:rsidRPr="00675598" w:rsidTr="00FF5254">
        <w:tc>
          <w:tcPr>
            <w:tcW w:w="1560" w:type="dxa"/>
          </w:tcPr>
          <w:p w:rsidR="00FF5254" w:rsidRPr="001D5C29" w:rsidRDefault="00FF5254" w:rsidP="00FF5254">
            <w:pPr>
              <w:spacing w:after="0"/>
              <w:jc w:val="center"/>
            </w:pPr>
            <w:r w:rsidRPr="001D5C29">
              <w:t>5Y</w:t>
            </w:r>
          </w:p>
        </w:tc>
        <w:tc>
          <w:tcPr>
            <w:tcW w:w="1559" w:type="dxa"/>
          </w:tcPr>
          <w:p w:rsidR="00FF5254" w:rsidRPr="001D5C29" w:rsidRDefault="00FF5254" w:rsidP="00FF5254">
            <w:pPr>
              <w:spacing w:after="0"/>
              <w:jc w:val="center"/>
            </w:pPr>
            <w:r w:rsidRPr="001D5C29">
              <w:t>5.0000</w:t>
            </w:r>
          </w:p>
        </w:tc>
      </w:tr>
      <w:tr w:rsidR="00FF5254" w:rsidRPr="00675598" w:rsidTr="00FF5254">
        <w:tc>
          <w:tcPr>
            <w:tcW w:w="1560" w:type="dxa"/>
          </w:tcPr>
          <w:p w:rsidR="00FF5254" w:rsidRPr="001D5C29" w:rsidRDefault="00FF5254" w:rsidP="00FF5254">
            <w:pPr>
              <w:spacing w:after="0"/>
              <w:jc w:val="center"/>
            </w:pPr>
            <w:r w:rsidRPr="001D5C29">
              <w:t>6Y</w:t>
            </w:r>
          </w:p>
        </w:tc>
        <w:tc>
          <w:tcPr>
            <w:tcW w:w="1559" w:type="dxa"/>
          </w:tcPr>
          <w:p w:rsidR="00FF5254" w:rsidRPr="001D5C29" w:rsidRDefault="00FF5254" w:rsidP="00FF5254">
            <w:pPr>
              <w:spacing w:after="0"/>
              <w:jc w:val="center"/>
            </w:pPr>
            <w:r w:rsidRPr="001D5C29">
              <w:t>6.0000</w:t>
            </w:r>
          </w:p>
        </w:tc>
      </w:tr>
      <w:tr w:rsidR="00FF5254" w:rsidRPr="00675598" w:rsidTr="00FF5254">
        <w:tc>
          <w:tcPr>
            <w:tcW w:w="1560" w:type="dxa"/>
          </w:tcPr>
          <w:p w:rsidR="00FF5254" w:rsidRPr="001D5C29" w:rsidRDefault="00FF5254" w:rsidP="00FF5254">
            <w:pPr>
              <w:spacing w:after="0"/>
              <w:jc w:val="center"/>
            </w:pPr>
            <w:r w:rsidRPr="001D5C29">
              <w:t>7Y</w:t>
            </w:r>
          </w:p>
        </w:tc>
        <w:tc>
          <w:tcPr>
            <w:tcW w:w="1559" w:type="dxa"/>
          </w:tcPr>
          <w:p w:rsidR="00FF5254" w:rsidRPr="001D5C29" w:rsidRDefault="00FF5254" w:rsidP="00FF5254">
            <w:pPr>
              <w:spacing w:after="0"/>
              <w:jc w:val="center"/>
            </w:pPr>
            <w:r w:rsidRPr="001D5C29">
              <w:t>7.0000</w:t>
            </w:r>
          </w:p>
        </w:tc>
      </w:tr>
      <w:tr w:rsidR="00FF5254" w:rsidRPr="00675598" w:rsidTr="00FF5254">
        <w:tc>
          <w:tcPr>
            <w:tcW w:w="1560" w:type="dxa"/>
          </w:tcPr>
          <w:p w:rsidR="00FF5254" w:rsidRPr="001D5C29" w:rsidRDefault="00FF5254" w:rsidP="00FF5254">
            <w:pPr>
              <w:spacing w:after="0"/>
              <w:jc w:val="center"/>
            </w:pPr>
            <w:r w:rsidRPr="001D5C29">
              <w:t>8Y</w:t>
            </w:r>
          </w:p>
        </w:tc>
        <w:tc>
          <w:tcPr>
            <w:tcW w:w="1559" w:type="dxa"/>
          </w:tcPr>
          <w:p w:rsidR="00FF5254" w:rsidRPr="001D5C29" w:rsidRDefault="00FF5254" w:rsidP="00FF5254">
            <w:pPr>
              <w:spacing w:after="0"/>
              <w:jc w:val="center"/>
            </w:pPr>
            <w:r w:rsidRPr="001D5C29">
              <w:t>8.0000</w:t>
            </w:r>
          </w:p>
        </w:tc>
      </w:tr>
      <w:tr w:rsidR="00FF5254" w:rsidRPr="00675598" w:rsidTr="00FF5254">
        <w:tc>
          <w:tcPr>
            <w:tcW w:w="1560" w:type="dxa"/>
          </w:tcPr>
          <w:p w:rsidR="00FF5254" w:rsidRPr="001D5C29" w:rsidRDefault="00FF5254" w:rsidP="00FF5254">
            <w:pPr>
              <w:spacing w:after="0"/>
              <w:jc w:val="center"/>
            </w:pPr>
            <w:r w:rsidRPr="001D5C29">
              <w:t>9Y</w:t>
            </w:r>
          </w:p>
        </w:tc>
        <w:tc>
          <w:tcPr>
            <w:tcW w:w="1559" w:type="dxa"/>
          </w:tcPr>
          <w:p w:rsidR="00FF5254" w:rsidRPr="001D5C29" w:rsidRDefault="00FF5254" w:rsidP="00FF5254">
            <w:pPr>
              <w:spacing w:after="0"/>
              <w:jc w:val="center"/>
            </w:pPr>
            <w:r w:rsidRPr="001D5C29">
              <w:t>9.0000</w:t>
            </w:r>
          </w:p>
        </w:tc>
      </w:tr>
      <w:tr w:rsidR="00FF5254" w:rsidRPr="00675598" w:rsidTr="00FF5254">
        <w:tc>
          <w:tcPr>
            <w:tcW w:w="1560" w:type="dxa"/>
          </w:tcPr>
          <w:p w:rsidR="00FF5254" w:rsidRPr="001D5C29" w:rsidRDefault="00FF5254" w:rsidP="00FF5254">
            <w:pPr>
              <w:spacing w:after="0"/>
              <w:jc w:val="center"/>
            </w:pPr>
            <w:r w:rsidRPr="001D5C29">
              <w:t>10Y</w:t>
            </w:r>
          </w:p>
        </w:tc>
        <w:tc>
          <w:tcPr>
            <w:tcW w:w="1559" w:type="dxa"/>
          </w:tcPr>
          <w:p w:rsidR="00FF5254" w:rsidRPr="001D5C29" w:rsidRDefault="00FF5254" w:rsidP="00FF5254">
            <w:pPr>
              <w:spacing w:after="0"/>
              <w:jc w:val="center"/>
            </w:pPr>
            <w:r w:rsidRPr="001D5C29">
              <w:t>10.0000</w:t>
            </w:r>
          </w:p>
        </w:tc>
      </w:tr>
      <w:tr w:rsidR="00FF5254" w:rsidRPr="00675598" w:rsidTr="00FF5254">
        <w:tc>
          <w:tcPr>
            <w:tcW w:w="1560" w:type="dxa"/>
          </w:tcPr>
          <w:p w:rsidR="00FF5254" w:rsidRPr="001D5C29" w:rsidRDefault="00FF5254" w:rsidP="00FF5254">
            <w:pPr>
              <w:spacing w:after="0"/>
              <w:jc w:val="center"/>
            </w:pPr>
            <w:r w:rsidRPr="001D5C29">
              <w:t>15Y</w:t>
            </w:r>
          </w:p>
        </w:tc>
        <w:tc>
          <w:tcPr>
            <w:tcW w:w="1559" w:type="dxa"/>
          </w:tcPr>
          <w:p w:rsidR="00FF5254" w:rsidRPr="001D5C29" w:rsidRDefault="00FF5254" w:rsidP="00FF5254">
            <w:pPr>
              <w:spacing w:after="0"/>
              <w:jc w:val="center"/>
            </w:pPr>
            <w:r w:rsidRPr="001D5C29">
              <w:t>15.0000</w:t>
            </w:r>
          </w:p>
        </w:tc>
      </w:tr>
      <w:tr w:rsidR="00FF5254" w:rsidRPr="00675598" w:rsidTr="00FF5254">
        <w:tc>
          <w:tcPr>
            <w:tcW w:w="1560" w:type="dxa"/>
          </w:tcPr>
          <w:p w:rsidR="00FF5254" w:rsidRPr="001D5C29" w:rsidRDefault="00FF5254" w:rsidP="00FF5254">
            <w:pPr>
              <w:spacing w:after="0"/>
              <w:jc w:val="center"/>
            </w:pPr>
            <w:r w:rsidRPr="001D5C29">
              <w:t>20Y</w:t>
            </w:r>
          </w:p>
        </w:tc>
        <w:tc>
          <w:tcPr>
            <w:tcW w:w="1559" w:type="dxa"/>
          </w:tcPr>
          <w:p w:rsidR="00FF5254" w:rsidRPr="001D5C29" w:rsidRDefault="00FF5254" w:rsidP="00FF5254">
            <w:pPr>
              <w:spacing w:after="0"/>
              <w:jc w:val="center"/>
            </w:pPr>
            <w:r w:rsidRPr="001D5C29">
              <w:t>20.0000</w:t>
            </w:r>
          </w:p>
        </w:tc>
      </w:tr>
      <w:tr w:rsidR="00FF5254" w:rsidRPr="00675598" w:rsidTr="00FF5254">
        <w:tc>
          <w:tcPr>
            <w:tcW w:w="1560" w:type="dxa"/>
          </w:tcPr>
          <w:p w:rsidR="00FF5254" w:rsidRPr="001D5C29" w:rsidRDefault="00FF5254" w:rsidP="00FF5254">
            <w:pPr>
              <w:spacing w:after="0"/>
              <w:jc w:val="center"/>
            </w:pPr>
            <w:r w:rsidRPr="001D5C29">
              <w:t>30Y</w:t>
            </w:r>
          </w:p>
        </w:tc>
        <w:tc>
          <w:tcPr>
            <w:tcW w:w="1559" w:type="dxa"/>
          </w:tcPr>
          <w:p w:rsidR="00FF5254" w:rsidRDefault="00FF5254" w:rsidP="00FF5254">
            <w:pPr>
              <w:spacing w:after="0"/>
              <w:jc w:val="center"/>
            </w:pPr>
            <w:r w:rsidRPr="001D5C29">
              <w:t>30.0000</w:t>
            </w:r>
          </w:p>
        </w:tc>
      </w:tr>
    </w:tbl>
    <w:p w:rsidR="00FF5254" w:rsidRDefault="00FF5254" w:rsidP="00FF5254">
      <w:pPr>
        <w:spacing w:after="120"/>
        <w:jc w:val="both"/>
      </w:pPr>
    </w:p>
    <w:p w:rsidR="00A51563" w:rsidRDefault="00A51563" w:rsidP="00FF5254">
      <w:pPr>
        <w:spacing w:after="120"/>
        <w:jc w:val="both"/>
      </w:pPr>
      <w:r>
        <w:t xml:space="preserve">The time </w:t>
      </w:r>
      <w:r w:rsidR="00D27DA4">
        <w:t xml:space="preserve">/ accrual </w:t>
      </w:r>
      <w:r>
        <w:t xml:space="preserve">factors that </w:t>
      </w:r>
      <w:r w:rsidR="00D27DA4">
        <w:t xml:space="preserve">will </w:t>
      </w:r>
      <w:r>
        <w:t xml:space="preserve">apply to the DSF index and OIS discount curves </w:t>
      </w:r>
      <w:r w:rsidR="00D27DA4">
        <w:t xml:space="preserve">(i.e. EUR_EURIBOR, GBP_LIBOR and USD_LIBOR) </w:t>
      </w:r>
      <w:r>
        <w:t xml:space="preserve">are </w:t>
      </w:r>
      <w:r w:rsidR="000208A1">
        <w:t>included</w:t>
      </w:r>
      <w:r w:rsidR="00D27DA4">
        <w:t xml:space="preserve"> </w:t>
      </w:r>
      <w:r w:rsidR="000208A1">
        <w:t xml:space="preserve">as part of the (curve) extracts </w:t>
      </w:r>
      <w:r w:rsidR="00D27DA4">
        <w:t xml:space="preserve">in Appendix 1. </w:t>
      </w:r>
    </w:p>
    <w:p w:rsidR="0074776D" w:rsidRDefault="0074776D" w:rsidP="0074776D">
      <w:pPr>
        <w:pStyle w:val="Heading2"/>
        <w:spacing w:before="0"/>
        <w:jc w:val="both"/>
      </w:pPr>
      <w:bookmarkStart w:id="155" w:name="_Toc397077551"/>
      <w:r>
        <w:t>Historic Risk Factor Returns</w:t>
      </w:r>
      <w:r w:rsidR="00EC4265">
        <w:t xml:space="preserve"> &amp; Scenario Dates</w:t>
      </w:r>
      <w:bookmarkEnd w:id="155"/>
    </w:p>
    <w:p w:rsidR="0074776D" w:rsidRDefault="0074776D" w:rsidP="0074776D">
      <w:pPr>
        <w:spacing w:after="120"/>
        <w:jc w:val="both"/>
      </w:pPr>
      <w:r>
        <w:t>Clearly, the value of each of the risk factors</w:t>
      </w:r>
      <w:r w:rsidR="00E7601B">
        <w:t xml:space="preserve"> outlined in section 3</w:t>
      </w:r>
      <w:r>
        <w:t xml:space="preserve">.3 above can only be observed on days when the relevant underlying market is </w:t>
      </w:r>
      <w:r w:rsidR="00732328">
        <w:t xml:space="preserve">/ was </w:t>
      </w:r>
      <w:r>
        <w:t xml:space="preserve">open for business. It follows that there is a potentially </w:t>
      </w:r>
      <w:r w:rsidRPr="000D02D9">
        <w:rPr>
          <w:b/>
          <w:i/>
        </w:rPr>
        <w:t>different</w:t>
      </w:r>
      <w:r>
        <w:t xml:space="preserve"> observation schedule for each risk factor, and each of these is potentially different again to the </w:t>
      </w:r>
      <w:r w:rsidR="00732328">
        <w:t>chosen set</w:t>
      </w:r>
      <w:r>
        <w:t xml:space="preserve"> of </w:t>
      </w:r>
      <w:r w:rsidR="00EC4265">
        <w:t xml:space="preserve">(1,250) </w:t>
      </w:r>
      <w:r w:rsidR="0098386F">
        <w:t>scenario dates</w:t>
      </w:r>
      <w:r>
        <w:t xml:space="preserve"> in the NLX HVAR </w:t>
      </w:r>
      <w:r w:rsidR="005C142C">
        <w:t>model</w:t>
      </w:r>
      <w:r>
        <w:t>.</w:t>
      </w:r>
    </w:p>
    <w:p w:rsidR="0074776D" w:rsidRDefault="0074776D" w:rsidP="0074776D">
      <w:pPr>
        <w:spacing w:after="120"/>
        <w:jc w:val="both"/>
      </w:pPr>
      <w:r>
        <w:t xml:space="preserve">Therefore, in order to ensure that </w:t>
      </w:r>
      <w:r>
        <w:rPr>
          <w:b/>
          <w:i/>
        </w:rPr>
        <w:t>genuine</w:t>
      </w:r>
      <w:r>
        <w:t xml:space="preserve"> 2-day returns are calculated whenever possible, it is essential that for each </w:t>
      </w:r>
      <w:r w:rsidR="00732328">
        <w:t>chosen scenario</w:t>
      </w:r>
      <w:r>
        <w:t xml:space="preserve"> date all risk factor returns are calculated using the relevant </w:t>
      </w:r>
      <w:r w:rsidRPr="000D02D9">
        <w:rPr>
          <w:b/>
          <w:i/>
        </w:rPr>
        <w:t>risk factor specific</w:t>
      </w:r>
      <w:r>
        <w:t xml:space="preserve"> observation schedule and not the overarching </w:t>
      </w:r>
      <w:r w:rsidR="00732328">
        <w:t>set of scenario dates</w:t>
      </w:r>
      <w:r>
        <w:t>. The same principle applies to the corresponding sets of (risk factor) volatility estimates.</w:t>
      </w:r>
    </w:p>
    <w:p w:rsidR="0074776D" w:rsidRDefault="0074776D" w:rsidP="0074776D">
      <w:pPr>
        <w:spacing w:after="120"/>
        <w:jc w:val="both"/>
      </w:pPr>
      <w:r>
        <w:t xml:space="preserve">In other words, 2-day returns should </w:t>
      </w:r>
      <w:r w:rsidRPr="000D02D9">
        <w:rPr>
          <w:b/>
          <w:i/>
        </w:rPr>
        <w:t>not</w:t>
      </w:r>
      <w:r>
        <w:t xml:space="preserve"> be calculated using risk factor values </w:t>
      </w:r>
      <w:r w:rsidR="00835873">
        <w:t xml:space="preserve">observed </w:t>
      </w:r>
      <w:r>
        <w:t xml:space="preserve">2 dates apart in </w:t>
      </w:r>
      <w:r w:rsidR="00732328">
        <w:t xml:space="preserve">the </w:t>
      </w:r>
      <w:r w:rsidR="00D220FF">
        <w:t>schedule of chosen</w:t>
      </w:r>
      <w:r w:rsidR="00732328">
        <w:t xml:space="preserve"> scenario dates</w:t>
      </w:r>
      <w:r>
        <w:t xml:space="preserve"> as these </w:t>
      </w:r>
      <w:bookmarkStart w:id="156" w:name="_GoBack"/>
      <w:bookmarkEnd w:id="156"/>
      <w:r>
        <w:t xml:space="preserve">may (in practice) be more than 2 </w:t>
      </w:r>
      <w:r w:rsidR="00EC4265">
        <w:t>business days</w:t>
      </w:r>
      <w:r>
        <w:t xml:space="preserve"> apart for the particular risk factor in question.</w:t>
      </w:r>
    </w:p>
    <w:p w:rsidR="0074776D" w:rsidRDefault="0074776D" w:rsidP="0074776D">
      <w:pPr>
        <w:spacing w:after="120"/>
        <w:jc w:val="both"/>
      </w:pPr>
      <w:r>
        <w:t xml:space="preserve">In </w:t>
      </w:r>
      <w:r w:rsidR="00732328">
        <w:t xml:space="preserve">practice, the set of scenario dates should be chosen so as to coincide with the 1,250 most recent dates for which each and every </w:t>
      </w:r>
      <w:r w:rsidR="00835873">
        <w:t xml:space="preserve">underlying </w:t>
      </w:r>
      <w:r w:rsidR="00732328">
        <w:t xml:space="preserve">risk factor is simultaneously observable. In other words, the scenario dates should correspond to the </w:t>
      </w:r>
      <w:r w:rsidR="00732328" w:rsidRPr="00732328">
        <w:rPr>
          <w:b/>
          <w:i/>
        </w:rPr>
        <w:t>common</w:t>
      </w:r>
      <w:r w:rsidR="00732328">
        <w:t xml:space="preserve"> set of risk factor observation dates.</w:t>
      </w:r>
    </w:p>
    <w:p w:rsidR="00835873" w:rsidRPr="006D385C" w:rsidRDefault="00E7601B" w:rsidP="00835873">
      <w:pPr>
        <w:spacing w:after="120"/>
        <w:jc w:val="both"/>
      </w:pPr>
      <w:r>
        <w:t>As detailed in section 3</w:t>
      </w:r>
      <w:r w:rsidR="00835873">
        <w:t>.8 above,</w:t>
      </w:r>
      <w:r w:rsidR="00835873" w:rsidRPr="006D385C">
        <w:t xml:space="preserve"> simulated scenarios </w:t>
      </w:r>
      <w:r w:rsidR="00835873">
        <w:t xml:space="preserve">for each risk factor </w:t>
      </w:r>
      <w:r w:rsidR="00835873" w:rsidRPr="006D385C">
        <w:t xml:space="preserve">are generated by applying </w:t>
      </w:r>
      <w:r w:rsidR="00835873">
        <w:t>a</w:t>
      </w:r>
      <w:r w:rsidR="00835873" w:rsidRPr="006D385C">
        <w:t xml:space="preserve"> set of rescaled returns </w:t>
      </w:r>
      <w:r w:rsidR="00835873">
        <w:t>(i.e. one per chosen scenario date above)</w:t>
      </w:r>
      <w:r w:rsidR="00835873" w:rsidRPr="006D385C">
        <w:t xml:space="preserve"> to its </w:t>
      </w:r>
      <w:r w:rsidR="00835873" w:rsidRPr="00835873">
        <w:rPr>
          <w:b/>
          <w:i/>
        </w:rPr>
        <w:t>current</w:t>
      </w:r>
      <w:r w:rsidR="00835873" w:rsidRPr="006D385C">
        <w:t xml:space="preserve"> level</w:t>
      </w:r>
      <w:r w:rsidR="00835873">
        <w:t xml:space="preserve">. In order to have the flexibility to generate an IM run on </w:t>
      </w:r>
      <w:r w:rsidR="00835873" w:rsidRPr="00D220FF">
        <w:rPr>
          <w:b/>
          <w:i/>
        </w:rPr>
        <w:t>any</w:t>
      </w:r>
      <w:r w:rsidR="00835873">
        <w:t xml:space="preserve"> particular date </w:t>
      </w:r>
      <w:r w:rsidR="00D220FF">
        <w:t>(i.e. including those where one or more of the underlying risk factor markets is closed), the current level of each risk factor is always taken to be the most recent observation thereof. In practice, this may relate to a previous (i.e. non-current) business day.</w:t>
      </w:r>
    </w:p>
    <w:p w:rsidR="00AB2A69" w:rsidRDefault="00407DC3" w:rsidP="00AB2A69">
      <w:pPr>
        <w:pStyle w:val="Heading2"/>
        <w:spacing w:before="0"/>
        <w:jc w:val="both"/>
      </w:pPr>
      <w:bookmarkStart w:id="157" w:name="_Toc397077552"/>
      <w:r>
        <w:t>Initial Margin</w:t>
      </w:r>
      <w:r w:rsidR="00AB2A69">
        <w:t xml:space="preserve"> Buffer / Scaling Factor</w:t>
      </w:r>
      <w:bookmarkEnd w:id="157"/>
    </w:p>
    <w:p w:rsidR="00AB2A69" w:rsidRDefault="00AB2A69" w:rsidP="00AB2A69">
      <w:pPr>
        <w:spacing w:after="120"/>
        <w:jc w:val="both"/>
      </w:pPr>
      <w:r>
        <w:t xml:space="preserve">The current implementation of the NLX HVAR model incorporates the 25% </w:t>
      </w:r>
      <w:r w:rsidR="00E7601B">
        <w:t>IM buffer mentioned in section 5</w:t>
      </w:r>
      <w:r>
        <w:t xml:space="preserve">.2 above by scaling </w:t>
      </w:r>
      <w:r w:rsidRPr="0029291A">
        <w:rPr>
          <w:b/>
          <w:i/>
        </w:rPr>
        <w:t>every</w:t>
      </w:r>
      <w:r>
        <w:t xml:space="preserve"> P&amp;L generated as part of the simulation process by a factor of 1.25. This scaling factor could equally be applied at member portfolio level at the </w:t>
      </w:r>
      <w:r w:rsidRPr="0029291A">
        <w:rPr>
          <w:b/>
          <w:i/>
        </w:rPr>
        <w:t>end</w:t>
      </w:r>
      <w:r>
        <w:t xml:space="preserve"> of the P&amp;L vector aggregation and IM estimation process.</w:t>
      </w:r>
    </w:p>
    <w:p w:rsidR="00123466" w:rsidRDefault="00F2370D" w:rsidP="00123466">
      <w:pPr>
        <w:pStyle w:val="Heading2"/>
        <w:spacing w:before="0"/>
        <w:jc w:val="both"/>
      </w:pPr>
      <w:bookmarkStart w:id="158" w:name="_Toc397077553"/>
      <w:r>
        <w:lastRenderedPageBreak/>
        <w:t xml:space="preserve">STIR Futures – </w:t>
      </w:r>
      <w:r w:rsidR="002D409E">
        <w:t>Pricing</w:t>
      </w:r>
      <w:r>
        <w:t xml:space="preserve"> </w:t>
      </w:r>
      <w:r w:rsidR="002D12ED">
        <w:t xml:space="preserve">Data / </w:t>
      </w:r>
      <w:r w:rsidR="00123466">
        <w:t>Assumptions</w:t>
      </w:r>
      <w:bookmarkEnd w:id="158"/>
    </w:p>
    <w:p w:rsidR="007257BF" w:rsidRDefault="00445C43" w:rsidP="004355E6">
      <w:pPr>
        <w:spacing w:after="120"/>
        <w:jc w:val="both"/>
      </w:pPr>
      <w:r>
        <w:t xml:space="preserve">As demonstrated </w:t>
      </w:r>
      <w:r w:rsidR="00BD7391">
        <w:t>by</w:t>
      </w:r>
      <w:r w:rsidR="00E7601B">
        <w:t xml:space="preserve"> the example in section 4</w:t>
      </w:r>
      <w:r>
        <w:t xml:space="preserve">.1 above, there are a number of static data requirements underlying </w:t>
      </w:r>
      <w:r w:rsidR="00AE505E">
        <w:t xml:space="preserve">the pricing function for STIR </w:t>
      </w:r>
      <w:r>
        <w:t xml:space="preserve">futures. The table below </w:t>
      </w:r>
      <w:r w:rsidR="007257BF">
        <w:t>specifies</w:t>
      </w:r>
      <w:r>
        <w:t xml:space="preserve"> </w:t>
      </w:r>
      <w:r w:rsidR="007257BF">
        <w:t xml:space="preserve">the </w:t>
      </w:r>
      <w:r w:rsidR="00161D01">
        <w:t xml:space="preserve">various </w:t>
      </w:r>
      <w:r>
        <w:t xml:space="preserve">sources of </w:t>
      </w:r>
      <w:r w:rsidR="007257BF">
        <w:t>such</w:t>
      </w:r>
      <w:r>
        <w:t xml:space="preserve"> </w:t>
      </w:r>
      <w:r w:rsidR="007257BF">
        <w:t xml:space="preserve">data as well as the </w:t>
      </w:r>
      <w:r>
        <w:t xml:space="preserve">assumptions made </w:t>
      </w:r>
      <w:r w:rsidR="007257BF">
        <w:t>when the required</w:t>
      </w:r>
      <w:r>
        <w:t xml:space="preserve"> data is </w:t>
      </w:r>
      <w:r w:rsidR="007257BF">
        <w:t>unavailable</w:t>
      </w:r>
      <w:r w:rsidR="00F636BB">
        <w:t xml:space="preserve"> from the available source file</w:t>
      </w:r>
      <w:r w:rsidR="007257BF">
        <w:t>.</w:t>
      </w:r>
    </w:p>
    <w:p w:rsidR="004C5A66" w:rsidRDefault="004355E6" w:rsidP="004C5A66">
      <w:pPr>
        <w:spacing w:after="120"/>
        <w:jc w:val="both"/>
      </w:pPr>
      <w:r>
        <w:t>The relevant source file for the</w:t>
      </w:r>
      <w:r w:rsidR="004C5A66">
        <w:t xml:space="preserve"> various fields below is called:</w:t>
      </w:r>
    </w:p>
    <w:p w:rsidR="004355E6" w:rsidRPr="004C5A66" w:rsidRDefault="004C5A66" w:rsidP="004C5A66">
      <w:pPr>
        <w:jc w:val="both"/>
      </w:pPr>
      <w:r>
        <w:rPr>
          <w:rFonts w:asciiTheme="minorHAnsi" w:hAnsiTheme="minorHAnsi" w:cstheme="minorHAnsi"/>
          <w:szCs w:val="20"/>
        </w:rPr>
        <w:t>GRI.FANDO_POSITIONS_VW_yymmdd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7"/>
        <w:gridCol w:w="3128"/>
        <w:gridCol w:w="4243"/>
      </w:tblGrid>
      <w:tr w:rsidR="004355E6" w:rsidRPr="006D385C" w:rsidTr="00E51E86">
        <w:tc>
          <w:tcPr>
            <w:tcW w:w="2127" w:type="dxa"/>
            <w:shd w:val="clear" w:color="auto" w:fill="D9D9D9" w:themeFill="background1" w:themeFillShade="D9"/>
          </w:tcPr>
          <w:p w:rsidR="007257BF" w:rsidRPr="006D385C" w:rsidRDefault="002D409E" w:rsidP="002D409E">
            <w:pPr>
              <w:spacing w:after="0"/>
              <w:jc w:val="both"/>
              <w:rPr>
                <w:rFonts w:asciiTheme="minorHAnsi" w:hAnsiTheme="minorHAnsi" w:cstheme="minorHAnsi"/>
                <w:b/>
                <w:szCs w:val="20"/>
              </w:rPr>
            </w:pPr>
            <w:r>
              <w:rPr>
                <w:rFonts w:asciiTheme="minorHAnsi" w:hAnsiTheme="minorHAnsi" w:cstheme="minorHAnsi"/>
                <w:b/>
                <w:szCs w:val="20"/>
              </w:rPr>
              <w:t>Contract Attribute</w:t>
            </w:r>
          </w:p>
        </w:tc>
        <w:tc>
          <w:tcPr>
            <w:tcW w:w="3128" w:type="dxa"/>
            <w:shd w:val="clear" w:color="auto" w:fill="D9D9D9" w:themeFill="background1" w:themeFillShade="D9"/>
          </w:tcPr>
          <w:p w:rsidR="007257BF" w:rsidRPr="006D385C" w:rsidRDefault="002D409E" w:rsidP="007257BF">
            <w:pPr>
              <w:spacing w:after="0"/>
              <w:jc w:val="both"/>
              <w:rPr>
                <w:rFonts w:asciiTheme="minorHAnsi" w:hAnsiTheme="minorHAnsi" w:cstheme="minorHAnsi"/>
                <w:b/>
                <w:szCs w:val="20"/>
              </w:rPr>
            </w:pPr>
            <w:r>
              <w:rPr>
                <w:rFonts w:asciiTheme="minorHAnsi" w:hAnsiTheme="minorHAnsi" w:cstheme="minorHAnsi"/>
                <w:b/>
                <w:szCs w:val="20"/>
              </w:rPr>
              <w:t>Specific Field</w:t>
            </w:r>
          </w:p>
        </w:tc>
        <w:tc>
          <w:tcPr>
            <w:tcW w:w="4243" w:type="dxa"/>
            <w:shd w:val="clear" w:color="auto" w:fill="D9D9D9" w:themeFill="background1" w:themeFillShade="D9"/>
          </w:tcPr>
          <w:p w:rsidR="007257BF" w:rsidRPr="006D385C" w:rsidRDefault="002D409E" w:rsidP="004355E6">
            <w:pPr>
              <w:spacing w:after="0"/>
              <w:jc w:val="both"/>
              <w:rPr>
                <w:rFonts w:asciiTheme="minorHAnsi" w:hAnsiTheme="minorHAnsi" w:cstheme="minorHAnsi"/>
                <w:b/>
                <w:szCs w:val="20"/>
              </w:rPr>
            </w:pPr>
            <w:r>
              <w:rPr>
                <w:rFonts w:asciiTheme="minorHAnsi" w:hAnsiTheme="minorHAnsi" w:cstheme="minorHAnsi"/>
                <w:b/>
                <w:szCs w:val="20"/>
              </w:rPr>
              <w:t>Assumption</w:t>
            </w:r>
            <w:r w:rsidR="004355E6">
              <w:rPr>
                <w:rFonts w:asciiTheme="minorHAnsi" w:hAnsiTheme="minorHAnsi" w:cstheme="minorHAnsi"/>
                <w:b/>
                <w:szCs w:val="20"/>
              </w:rPr>
              <w:t>(s)</w:t>
            </w:r>
          </w:p>
        </w:tc>
      </w:tr>
      <w:tr w:rsidR="004355E6" w:rsidRPr="006D385C" w:rsidTr="00E51E86">
        <w:tc>
          <w:tcPr>
            <w:tcW w:w="2127" w:type="dxa"/>
          </w:tcPr>
          <w:p w:rsidR="007257BF" w:rsidRPr="006D385C" w:rsidRDefault="002D409E" w:rsidP="002202A8">
            <w:pPr>
              <w:spacing w:after="0"/>
              <w:jc w:val="both"/>
              <w:rPr>
                <w:rFonts w:asciiTheme="minorHAnsi" w:hAnsiTheme="minorHAnsi" w:cstheme="minorHAnsi"/>
                <w:szCs w:val="20"/>
              </w:rPr>
            </w:pPr>
            <w:r>
              <w:rPr>
                <w:rFonts w:asciiTheme="minorHAnsi" w:hAnsiTheme="minorHAnsi" w:cstheme="minorHAnsi"/>
                <w:szCs w:val="20"/>
              </w:rPr>
              <w:t>Name / Reference</w:t>
            </w:r>
          </w:p>
        </w:tc>
        <w:tc>
          <w:tcPr>
            <w:tcW w:w="3128" w:type="dxa"/>
          </w:tcPr>
          <w:p w:rsidR="007257BF" w:rsidRPr="006D385C" w:rsidRDefault="002D409E" w:rsidP="002D409E">
            <w:pPr>
              <w:spacing w:after="0"/>
              <w:jc w:val="both"/>
              <w:rPr>
                <w:rFonts w:asciiTheme="minorHAnsi" w:hAnsiTheme="minorHAnsi" w:cstheme="minorHAnsi"/>
                <w:szCs w:val="20"/>
              </w:rPr>
            </w:pPr>
            <w:r>
              <w:rPr>
                <w:rFonts w:asciiTheme="minorHAnsi" w:hAnsiTheme="minorHAnsi" w:cstheme="minorHAnsi"/>
                <w:szCs w:val="20"/>
              </w:rPr>
              <w:t>REFERENCE</w:t>
            </w:r>
          </w:p>
        </w:tc>
        <w:tc>
          <w:tcPr>
            <w:tcW w:w="4243" w:type="dxa"/>
          </w:tcPr>
          <w:p w:rsidR="007257BF" w:rsidRPr="006D385C" w:rsidRDefault="002D409E" w:rsidP="002202A8">
            <w:pPr>
              <w:spacing w:after="0"/>
              <w:jc w:val="both"/>
              <w:rPr>
                <w:rFonts w:asciiTheme="minorHAnsi" w:hAnsiTheme="minorHAnsi" w:cstheme="minorHAnsi"/>
                <w:szCs w:val="20"/>
              </w:rPr>
            </w:pPr>
            <w:r>
              <w:rPr>
                <w:rFonts w:asciiTheme="minorHAnsi" w:hAnsiTheme="minorHAnsi" w:cstheme="minorHAnsi"/>
                <w:szCs w:val="20"/>
              </w:rPr>
              <w:t>-</w:t>
            </w:r>
          </w:p>
        </w:tc>
      </w:tr>
      <w:tr w:rsidR="00504B8E" w:rsidRPr="006D385C" w:rsidTr="00E51E86">
        <w:tc>
          <w:tcPr>
            <w:tcW w:w="2127" w:type="dxa"/>
          </w:tcPr>
          <w:p w:rsidR="00504B8E" w:rsidRDefault="00504B8E" w:rsidP="00CC20FD">
            <w:pPr>
              <w:spacing w:after="0"/>
              <w:jc w:val="both"/>
              <w:rPr>
                <w:rFonts w:asciiTheme="minorHAnsi" w:hAnsiTheme="minorHAnsi" w:cstheme="minorHAnsi"/>
                <w:szCs w:val="20"/>
              </w:rPr>
            </w:pPr>
            <w:r>
              <w:rPr>
                <w:rFonts w:asciiTheme="minorHAnsi" w:hAnsiTheme="minorHAnsi" w:cstheme="minorHAnsi"/>
                <w:szCs w:val="20"/>
              </w:rPr>
              <w:t>Contract Type</w:t>
            </w:r>
          </w:p>
        </w:tc>
        <w:tc>
          <w:tcPr>
            <w:tcW w:w="3128" w:type="dxa"/>
          </w:tcPr>
          <w:p w:rsidR="00504B8E" w:rsidRDefault="00504B8E" w:rsidP="00CC20FD">
            <w:pPr>
              <w:spacing w:after="0"/>
              <w:jc w:val="both"/>
              <w:rPr>
                <w:rFonts w:asciiTheme="minorHAnsi" w:hAnsiTheme="minorHAnsi" w:cstheme="minorHAnsi"/>
                <w:szCs w:val="20"/>
              </w:rPr>
            </w:pPr>
            <w:r>
              <w:rPr>
                <w:rFonts w:asciiTheme="minorHAnsi" w:hAnsiTheme="minorHAnsi" w:cstheme="minorHAnsi"/>
                <w:szCs w:val="20"/>
              </w:rPr>
              <w:t>LOGICAL_COMMODITY_CODE</w:t>
            </w:r>
          </w:p>
        </w:tc>
        <w:tc>
          <w:tcPr>
            <w:tcW w:w="4243" w:type="dxa"/>
          </w:tcPr>
          <w:p w:rsidR="00504B8E" w:rsidRPr="006D385C" w:rsidRDefault="00504B8E" w:rsidP="00CC20FD">
            <w:pPr>
              <w:spacing w:after="0"/>
              <w:jc w:val="both"/>
              <w:rPr>
                <w:rFonts w:asciiTheme="minorHAnsi" w:hAnsiTheme="minorHAnsi" w:cstheme="minorHAnsi"/>
                <w:szCs w:val="20"/>
              </w:rPr>
            </w:pPr>
            <w:r>
              <w:rPr>
                <w:rFonts w:asciiTheme="minorHAnsi" w:hAnsiTheme="minorHAnsi" w:cstheme="minorHAnsi"/>
                <w:szCs w:val="20"/>
              </w:rPr>
              <w:t>-</w:t>
            </w:r>
          </w:p>
        </w:tc>
      </w:tr>
      <w:tr w:rsidR="002D409E" w:rsidRPr="006D385C" w:rsidTr="00E51E86">
        <w:tc>
          <w:tcPr>
            <w:tcW w:w="2127" w:type="dxa"/>
          </w:tcPr>
          <w:p w:rsidR="002D409E" w:rsidRPr="006D385C" w:rsidRDefault="002D409E" w:rsidP="002202A8">
            <w:pPr>
              <w:spacing w:after="0"/>
              <w:jc w:val="both"/>
              <w:rPr>
                <w:rFonts w:asciiTheme="minorHAnsi" w:hAnsiTheme="minorHAnsi" w:cstheme="minorHAnsi"/>
                <w:szCs w:val="20"/>
              </w:rPr>
            </w:pPr>
            <w:r>
              <w:rPr>
                <w:rFonts w:asciiTheme="minorHAnsi" w:hAnsiTheme="minorHAnsi" w:cstheme="minorHAnsi"/>
                <w:szCs w:val="20"/>
              </w:rPr>
              <w:t>Currency</w:t>
            </w:r>
          </w:p>
        </w:tc>
        <w:tc>
          <w:tcPr>
            <w:tcW w:w="3128" w:type="dxa"/>
          </w:tcPr>
          <w:p w:rsidR="002D409E" w:rsidRPr="006D385C" w:rsidRDefault="002D409E" w:rsidP="002202A8">
            <w:pPr>
              <w:spacing w:after="0"/>
              <w:jc w:val="both"/>
              <w:rPr>
                <w:rFonts w:asciiTheme="minorHAnsi" w:hAnsiTheme="minorHAnsi" w:cstheme="minorHAnsi"/>
                <w:szCs w:val="20"/>
              </w:rPr>
            </w:pPr>
            <w:r>
              <w:rPr>
                <w:rFonts w:asciiTheme="minorHAnsi" w:hAnsiTheme="minorHAnsi" w:cstheme="minorHAnsi"/>
                <w:szCs w:val="20"/>
              </w:rPr>
              <w:t>TRADING_CURRENCY</w:t>
            </w:r>
          </w:p>
        </w:tc>
        <w:tc>
          <w:tcPr>
            <w:tcW w:w="4243" w:type="dxa"/>
          </w:tcPr>
          <w:p w:rsidR="002D409E" w:rsidRPr="006D385C" w:rsidRDefault="002D409E" w:rsidP="002202A8">
            <w:pPr>
              <w:spacing w:after="0"/>
              <w:jc w:val="both"/>
              <w:rPr>
                <w:rFonts w:asciiTheme="minorHAnsi" w:hAnsiTheme="minorHAnsi" w:cstheme="minorHAnsi"/>
                <w:szCs w:val="20"/>
              </w:rPr>
            </w:pPr>
            <w:r>
              <w:rPr>
                <w:rFonts w:asciiTheme="minorHAnsi" w:hAnsiTheme="minorHAnsi" w:cstheme="minorHAnsi"/>
                <w:szCs w:val="20"/>
              </w:rPr>
              <w:t>-</w:t>
            </w:r>
          </w:p>
        </w:tc>
      </w:tr>
      <w:tr w:rsidR="002D409E" w:rsidRPr="006D385C" w:rsidTr="00E51E86">
        <w:tc>
          <w:tcPr>
            <w:tcW w:w="2127" w:type="dxa"/>
          </w:tcPr>
          <w:p w:rsidR="002D409E" w:rsidRPr="006D385C" w:rsidRDefault="002D409E" w:rsidP="002202A8">
            <w:pPr>
              <w:spacing w:after="0"/>
              <w:jc w:val="both"/>
              <w:rPr>
                <w:rFonts w:asciiTheme="minorHAnsi" w:hAnsiTheme="minorHAnsi" w:cstheme="minorHAnsi"/>
                <w:szCs w:val="20"/>
              </w:rPr>
            </w:pPr>
            <w:r>
              <w:rPr>
                <w:rFonts w:asciiTheme="minorHAnsi" w:hAnsiTheme="minorHAnsi" w:cstheme="minorHAnsi"/>
                <w:szCs w:val="20"/>
              </w:rPr>
              <w:t>Lot Size</w:t>
            </w:r>
          </w:p>
        </w:tc>
        <w:tc>
          <w:tcPr>
            <w:tcW w:w="3128" w:type="dxa"/>
          </w:tcPr>
          <w:p w:rsidR="002D409E" w:rsidRPr="006D385C" w:rsidRDefault="002D409E" w:rsidP="002202A8">
            <w:pPr>
              <w:spacing w:after="0"/>
              <w:jc w:val="both"/>
              <w:rPr>
                <w:rFonts w:asciiTheme="minorHAnsi" w:hAnsiTheme="minorHAnsi" w:cstheme="minorHAnsi"/>
                <w:szCs w:val="20"/>
              </w:rPr>
            </w:pPr>
            <w:r>
              <w:rPr>
                <w:rFonts w:asciiTheme="minorHAnsi" w:hAnsiTheme="minorHAnsi" w:cstheme="minorHAnsi"/>
                <w:szCs w:val="20"/>
              </w:rPr>
              <w:t>LOT_SIZE</w:t>
            </w:r>
          </w:p>
        </w:tc>
        <w:tc>
          <w:tcPr>
            <w:tcW w:w="4243" w:type="dxa"/>
          </w:tcPr>
          <w:p w:rsidR="002D409E" w:rsidRPr="006D385C" w:rsidRDefault="00192D2A" w:rsidP="002202A8">
            <w:pPr>
              <w:spacing w:after="0"/>
              <w:jc w:val="both"/>
              <w:rPr>
                <w:rFonts w:asciiTheme="minorHAnsi" w:hAnsiTheme="minorHAnsi" w:cstheme="minorHAnsi"/>
                <w:szCs w:val="20"/>
              </w:rPr>
            </w:pPr>
            <w:r>
              <w:rPr>
                <w:rFonts w:asciiTheme="minorHAnsi" w:hAnsiTheme="minorHAnsi" w:cstheme="minorHAnsi"/>
                <w:szCs w:val="20"/>
              </w:rPr>
              <w:t>-</w:t>
            </w:r>
          </w:p>
        </w:tc>
      </w:tr>
      <w:tr w:rsidR="002D409E" w:rsidRPr="006D385C" w:rsidTr="00E51E86">
        <w:tc>
          <w:tcPr>
            <w:tcW w:w="2127" w:type="dxa"/>
          </w:tcPr>
          <w:p w:rsidR="002D409E" w:rsidRPr="006D385C" w:rsidRDefault="002D409E" w:rsidP="002202A8">
            <w:pPr>
              <w:spacing w:after="0"/>
              <w:jc w:val="both"/>
              <w:rPr>
                <w:rFonts w:asciiTheme="minorHAnsi" w:hAnsiTheme="minorHAnsi" w:cstheme="minorHAnsi"/>
                <w:szCs w:val="20"/>
              </w:rPr>
            </w:pPr>
            <w:r>
              <w:rPr>
                <w:rFonts w:asciiTheme="minorHAnsi" w:hAnsiTheme="minorHAnsi" w:cstheme="minorHAnsi"/>
                <w:szCs w:val="20"/>
              </w:rPr>
              <w:t>Tick Denomination</w:t>
            </w:r>
          </w:p>
        </w:tc>
        <w:tc>
          <w:tcPr>
            <w:tcW w:w="3128" w:type="dxa"/>
          </w:tcPr>
          <w:p w:rsidR="002D409E" w:rsidRPr="006D385C" w:rsidRDefault="004355E6" w:rsidP="002202A8">
            <w:pPr>
              <w:spacing w:after="0"/>
              <w:jc w:val="both"/>
              <w:rPr>
                <w:rFonts w:asciiTheme="minorHAnsi" w:hAnsiTheme="minorHAnsi" w:cstheme="minorHAnsi"/>
                <w:szCs w:val="20"/>
              </w:rPr>
            </w:pPr>
            <w:r>
              <w:rPr>
                <w:rFonts w:asciiTheme="minorHAnsi" w:hAnsiTheme="minorHAnsi" w:cstheme="minorHAnsi"/>
                <w:szCs w:val="20"/>
              </w:rPr>
              <w:t>-</w:t>
            </w:r>
          </w:p>
        </w:tc>
        <w:tc>
          <w:tcPr>
            <w:tcW w:w="4243" w:type="dxa"/>
          </w:tcPr>
          <w:p w:rsidR="004355E6" w:rsidRDefault="004355E6" w:rsidP="002202A8">
            <w:pPr>
              <w:spacing w:after="0"/>
              <w:jc w:val="both"/>
              <w:rPr>
                <w:rFonts w:asciiTheme="minorHAnsi" w:hAnsiTheme="minorHAnsi" w:cstheme="minorHAnsi"/>
                <w:szCs w:val="20"/>
              </w:rPr>
            </w:pPr>
            <w:r>
              <w:rPr>
                <w:rFonts w:asciiTheme="minorHAnsi" w:hAnsiTheme="minorHAnsi" w:cstheme="minorHAnsi"/>
                <w:szCs w:val="20"/>
              </w:rPr>
              <w:t xml:space="preserve">200 for </w:t>
            </w:r>
            <w:r w:rsidR="00504B8E">
              <w:rPr>
                <w:rFonts w:asciiTheme="minorHAnsi" w:hAnsiTheme="minorHAnsi" w:cstheme="minorHAnsi"/>
                <w:szCs w:val="20"/>
              </w:rPr>
              <w:t>EBR</w:t>
            </w:r>
            <w:r>
              <w:rPr>
                <w:rFonts w:asciiTheme="minorHAnsi" w:hAnsiTheme="minorHAnsi" w:cstheme="minorHAnsi"/>
                <w:szCs w:val="20"/>
              </w:rPr>
              <w:t xml:space="preserve"> contracts</w:t>
            </w:r>
          </w:p>
          <w:p w:rsidR="002D409E" w:rsidRPr="006D385C" w:rsidRDefault="004355E6" w:rsidP="00504B8E">
            <w:pPr>
              <w:spacing w:after="0"/>
              <w:jc w:val="both"/>
              <w:rPr>
                <w:rFonts w:asciiTheme="minorHAnsi" w:hAnsiTheme="minorHAnsi" w:cstheme="minorHAnsi"/>
                <w:szCs w:val="20"/>
              </w:rPr>
            </w:pPr>
            <w:r>
              <w:rPr>
                <w:rFonts w:asciiTheme="minorHAnsi" w:hAnsiTheme="minorHAnsi" w:cstheme="minorHAnsi"/>
                <w:szCs w:val="20"/>
              </w:rPr>
              <w:t xml:space="preserve">100 for </w:t>
            </w:r>
            <w:r w:rsidR="00504B8E">
              <w:rPr>
                <w:rFonts w:asciiTheme="minorHAnsi" w:hAnsiTheme="minorHAnsi" w:cstheme="minorHAnsi"/>
                <w:szCs w:val="20"/>
              </w:rPr>
              <w:t>STL</w:t>
            </w:r>
            <w:r>
              <w:rPr>
                <w:rFonts w:asciiTheme="minorHAnsi" w:hAnsiTheme="minorHAnsi" w:cstheme="minorHAnsi"/>
                <w:szCs w:val="20"/>
              </w:rPr>
              <w:t xml:space="preserve"> contracts</w:t>
            </w:r>
          </w:p>
        </w:tc>
      </w:tr>
      <w:tr w:rsidR="00161D01" w:rsidRPr="006D385C" w:rsidTr="00E51E86">
        <w:tc>
          <w:tcPr>
            <w:tcW w:w="2127" w:type="dxa"/>
          </w:tcPr>
          <w:p w:rsidR="00161D01" w:rsidRPr="006D385C" w:rsidRDefault="00161D01" w:rsidP="002202A8">
            <w:pPr>
              <w:spacing w:after="0"/>
              <w:jc w:val="both"/>
              <w:rPr>
                <w:rFonts w:asciiTheme="minorHAnsi" w:hAnsiTheme="minorHAnsi" w:cstheme="minorHAnsi"/>
                <w:szCs w:val="20"/>
              </w:rPr>
            </w:pPr>
            <w:r>
              <w:rPr>
                <w:rFonts w:asciiTheme="minorHAnsi" w:hAnsiTheme="minorHAnsi" w:cstheme="minorHAnsi"/>
                <w:szCs w:val="20"/>
              </w:rPr>
              <w:t>Business Day(s)</w:t>
            </w:r>
          </w:p>
        </w:tc>
        <w:tc>
          <w:tcPr>
            <w:tcW w:w="3128" w:type="dxa"/>
          </w:tcPr>
          <w:p w:rsidR="00161D01" w:rsidRDefault="00161D01" w:rsidP="002202A8">
            <w:pPr>
              <w:spacing w:after="0"/>
              <w:jc w:val="both"/>
              <w:rPr>
                <w:rFonts w:asciiTheme="minorHAnsi" w:hAnsiTheme="minorHAnsi" w:cstheme="minorHAnsi"/>
                <w:szCs w:val="20"/>
              </w:rPr>
            </w:pPr>
            <w:r>
              <w:rPr>
                <w:rFonts w:asciiTheme="minorHAnsi" w:hAnsiTheme="minorHAnsi" w:cstheme="minorHAnsi"/>
                <w:szCs w:val="20"/>
              </w:rPr>
              <w:t>-</w:t>
            </w:r>
          </w:p>
        </w:tc>
        <w:tc>
          <w:tcPr>
            <w:tcW w:w="4243" w:type="dxa"/>
          </w:tcPr>
          <w:p w:rsidR="00161D01" w:rsidRDefault="00161D01" w:rsidP="00161D01">
            <w:pPr>
              <w:spacing w:after="0"/>
              <w:jc w:val="both"/>
              <w:rPr>
                <w:rFonts w:asciiTheme="minorHAnsi" w:hAnsiTheme="minorHAnsi" w:cstheme="minorHAnsi"/>
                <w:szCs w:val="20"/>
              </w:rPr>
            </w:pPr>
            <w:r>
              <w:rPr>
                <w:rFonts w:asciiTheme="minorHAnsi" w:hAnsiTheme="minorHAnsi" w:cstheme="minorHAnsi"/>
                <w:szCs w:val="20"/>
              </w:rPr>
              <w:t>TARGET for EUR contracts</w:t>
            </w:r>
          </w:p>
          <w:p w:rsidR="00161D01" w:rsidRDefault="00161D01" w:rsidP="00161D01">
            <w:pPr>
              <w:spacing w:after="0"/>
              <w:jc w:val="both"/>
              <w:rPr>
                <w:rFonts w:asciiTheme="minorHAnsi" w:hAnsiTheme="minorHAnsi" w:cstheme="minorHAnsi"/>
                <w:szCs w:val="20"/>
              </w:rPr>
            </w:pPr>
            <w:r>
              <w:rPr>
                <w:rFonts w:asciiTheme="minorHAnsi" w:hAnsiTheme="minorHAnsi" w:cstheme="minorHAnsi"/>
                <w:szCs w:val="20"/>
              </w:rPr>
              <w:t>London for GBP contracts</w:t>
            </w:r>
          </w:p>
        </w:tc>
      </w:tr>
      <w:tr w:rsidR="00161D01" w:rsidRPr="006D385C" w:rsidTr="00E51E86">
        <w:tc>
          <w:tcPr>
            <w:tcW w:w="2127" w:type="dxa"/>
          </w:tcPr>
          <w:p w:rsidR="00161D01" w:rsidRPr="006D385C" w:rsidRDefault="00161D01" w:rsidP="00161D01">
            <w:pPr>
              <w:spacing w:after="0"/>
              <w:jc w:val="both"/>
              <w:rPr>
                <w:rFonts w:asciiTheme="minorHAnsi" w:hAnsiTheme="minorHAnsi" w:cstheme="minorHAnsi"/>
                <w:szCs w:val="20"/>
              </w:rPr>
            </w:pPr>
            <w:r>
              <w:rPr>
                <w:rFonts w:asciiTheme="minorHAnsi" w:hAnsiTheme="minorHAnsi" w:cstheme="minorHAnsi"/>
                <w:szCs w:val="20"/>
              </w:rPr>
              <w:t>Business Day Conv.</w:t>
            </w:r>
          </w:p>
        </w:tc>
        <w:tc>
          <w:tcPr>
            <w:tcW w:w="3128" w:type="dxa"/>
          </w:tcPr>
          <w:p w:rsidR="00161D01" w:rsidRDefault="00161D01" w:rsidP="002202A8">
            <w:pPr>
              <w:spacing w:after="0"/>
              <w:jc w:val="both"/>
              <w:rPr>
                <w:rFonts w:asciiTheme="minorHAnsi" w:hAnsiTheme="minorHAnsi" w:cstheme="minorHAnsi"/>
                <w:szCs w:val="20"/>
              </w:rPr>
            </w:pPr>
            <w:r>
              <w:rPr>
                <w:rFonts w:asciiTheme="minorHAnsi" w:hAnsiTheme="minorHAnsi" w:cstheme="minorHAnsi"/>
                <w:szCs w:val="20"/>
              </w:rPr>
              <w:t>-</w:t>
            </w:r>
          </w:p>
        </w:tc>
        <w:tc>
          <w:tcPr>
            <w:tcW w:w="4243" w:type="dxa"/>
          </w:tcPr>
          <w:p w:rsidR="00161D01" w:rsidRDefault="00161D01" w:rsidP="002202A8">
            <w:pPr>
              <w:spacing w:after="0"/>
              <w:jc w:val="both"/>
              <w:rPr>
                <w:rFonts w:asciiTheme="minorHAnsi" w:hAnsiTheme="minorHAnsi" w:cstheme="minorHAnsi"/>
                <w:szCs w:val="20"/>
              </w:rPr>
            </w:pPr>
            <w:r>
              <w:rPr>
                <w:rFonts w:asciiTheme="minorHAnsi" w:hAnsiTheme="minorHAnsi" w:cstheme="minorHAnsi"/>
                <w:szCs w:val="20"/>
              </w:rPr>
              <w:t>Modified Following</w:t>
            </w:r>
          </w:p>
        </w:tc>
      </w:tr>
      <w:tr w:rsidR="004355E6" w:rsidRPr="006D385C" w:rsidTr="00E51E86">
        <w:tc>
          <w:tcPr>
            <w:tcW w:w="2127" w:type="dxa"/>
          </w:tcPr>
          <w:p w:rsidR="002D409E" w:rsidRPr="006D385C" w:rsidRDefault="002D409E" w:rsidP="002202A8">
            <w:pPr>
              <w:spacing w:after="0"/>
              <w:jc w:val="both"/>
              <w:rPr>
                <w:rFonts w:asciiTheme="minorHAnsi" w:hAnsiTheme="minorHAnsi" w:cstheme="minorHAnsi"/>
                <w:szCs w:val="20"/>
              </w:rPr>
            </w:pPr>
            <w:r w:rsidRPr="006D385C">
              <w:rPr>
                <w:rFonts w:asciiTheme="minorHAnsi" w:hAnsiTheme="minorHAnsi" w:cstheme="minorHAnsi"/>
                <w:szCs w:val="20"/>
              </w:rPr>
              <w:t>Expiry Date</w:t>
            </w:r>
          </w:p>
        </w:tc>
        <w:tc>
          <w:tcPr>
            <w:tcW w:w="3128" w:type="dxa"/>
          </w:tcPr>
          <w:p w:rsidR="002D409E" w:rsidRPr="006D385C" w:rsidRDefault="004355E6" w:rsidP="002202A8">
            <w:pPr>
              <w:spacing w:after="0"/>
              <w:jc w:val="both"/>
              <w:rPr>
                <w:rFonts w:asciiTheme="minorHAnsi" w:hAnsiTheme="minorHAnsi" w:cstheme="minorHAnsi"/>
                <w:szCs w:val="20"/>
              </w:rPr>
            </w:pPr>
            <w:r>
              <w:rPr>
                <w:rFonts w:asciiTheme="minorHAnsi" w:hAnsiTheme="minorHAnsi" w:cstheme="minorHAnsi"/>
                <w:szCs w:val="20"/>
              </w:rPr>
              <w:t>LAST_TRADING_DATE</w:t>
            </w:r>
          </w:p>
        </w:tc>
        <w:tc>
          <w:tcPr>
            <w:tcW w:w="4243" w:type="dxa"/>
          </w:tcPr>
          <w:p w:rsidR="002D409E" w:rsidRPr="006D385C" w:rsidRDefault="004355E6" w:rsidP="002202A8">
            <w:pPr>
              <w:spacing w:after="0"/>
              <w:jc w:val="both"/>
              <w:rPr>
                <w:rFonts w:asciiTheme="minorHAnsi" w:hAnsiTheme="minorHAnsi" w:cstheme="minorHAnsi"/>
                <w:szCs w:val="20"/>
              </w:rPr>
            </w:pPr>
            <w:r>
              <w:rPr>
                <w:rFonts w:asciiTheme="minorHAnsi" w:hAnsiTheme="minorHAnsi" w:cstheme="minorHAnsi"/>
                <w:szCs w:val="20"/>
              </w:rPr>
              <w:t>-</w:t>
            </w:r>
          </w:p>
        </w:tc>
      </w:tr>
      <w:tr w:rsidR="00704B27" w:rsidRPr="006D385C" w:rsidTr="00E51E86">
        <w:tc>
          <w:tcPr>
            <w:tcW w:w="2127" w:type="dxa"/>
          </w:tcPr>
          <w:p w:rsidR="00704B27" w:rsidRPr="006D385C" w:rsidRDefault="00161D01" w:rsidP="002202A8">
            <w:pPr>
              <w:spacing w:after="0"/>
              <w:jc w:val="both"/>
              <w:rPr>
                <w:rFonts w:asciiTheme="minorHAnsi" w:hAnsiTheme="minorHAnsi" w:cstheme="minorHAnsi"/>
                <w:szCs w:val="20"/>
              </w:rPr>
            </w:pPr>
            <w:r>
              <w:rPr>
                <w:rFonts w:asciiTheme="minorHAnsi" w:hAnsiTheme="minorHAnsi" w:cstheme="minorHAnsi"/>
                <w:szCs w:val="20"/>
              </w:rPr>
              <w:t>Deposit Period</w:t>
            </w:r>
          </w:p>
        </w:tc>
        <w:tc>
          <w:tcPr>
            <w:tcW w:w="3128" w:type="dxa"/>
          </w:tcPr>
          <w:p w:rsidR="00704B27" w:rsidRDefault="00161D01" w:rsidP="002202A8">
            <w:pPr>
              <w:spacing w:after="0"/>
              <w:jc w:val="both"/>
              <w:rPr>
                <w:rFonts w:asciiTheme="minorHAnsi" w:hAnsiTheme="minorHAnsi" w:cstheme="minorHAnsi"/>
                <w:szCs w:val="20"/>
              </w:rPr>
            </w:pPr>
            <w:r>
              <w:rPr>
                <w:rFonts w:asciiTheme="minorHAnsi" w:hAnsiTheme="minorHAnsi" w:cstheme="minorHAnsi"/>
                <w:szCs w:val="20"/>
              </w:rPr>
              <w:t>MATURITY_PERIOD</w:t>
            </w:r>
          </w:p>
        </w:tc>
        <w:tc>
          <w:tcPr>
            <w:tcW w:w="4243" w:type="dxa"/>
          </w:tcPr>
          <w:p w:rsidR="00704B27" w:rsidRDefault="00192D2A" w:rsidP="002202A8">
            <w:pPr>
              <w:spacing w:after="0"/>
              <w:jc w:val="both"/>
              <w:rPr>
                <w:rFonts w:asciiTheme="minorHAnsi" w:hAnsiTheme="minorHAnsi" w:cstheme="minorHAnsi"/>
                <w:szCs w:val="20"/>
              </w:rPr>
            </w:pPr>
            <w:r>
              <w:rPr>
                <w:rFonts w:asciiTheme="minorHAnsi" w:hAnsiTheme="minorHAnsi" w:cstheme="minorHAnsi"/>
                <w:szCs w:val="20"/>
              </w:rPr>
              <w:t>-</w:t>
            </w:r>
          </w:p>
        </w:tc>
      </w:tr>
      <w:tr w:rsidR="004355E6" w:rsidRPr="006D385C" w:rsidTr="00E51E86">
        <w:tc>
          <w:tcPr>
            <w:tcW w:w="2127" w:type="dxa"/>
          </w:tcPr>
          <w:p w:rsidR="002D409E" w:rsidRPr="006D385C" w:rsidRDefault="002D409E" w:rsidP="002202A8">
            <w:pPr>
              <w:spacing w:after="0"/>
              <w:jc w:val="both"/>
              <w:rPr>
                <w:rFonts w:asciiTheme="minorHAnsi" w:hAnsiTheme="minorHAnsi" w:cstheme="minorHAnsi"/>
                <w:szCs w:val="20"/>
              </w:rPr>
            </w:pPr>
            <w:r w:rsidRPr="006D385C">
              <w:rPr>
                <w:rFonts w:asciiTheme="minorHAnsi" w:hAnsiTheme="minorHAnsi" w:cstheme="minorHAnsi"/>
                <w:szCs w:val="20"/>
              </w:rPr>
              <w:t>Deposit Start Date</w:t>
            </w:r>
          </w:p>
        </w:tc>
        <w:tc>
          <w:tcPr>
            <w:tcW w:w="3128" w:type="dxa"/>
          </w:tcPr>
          <w:p w:rsidR="002D409E" w:rsidRPr="006D385C" w:rsidRDefault="004355E6" w:rsidP="002202A8">
            <w:pPr>
              <w:spacing w:after="0"/>
              <w:jc w:val="both"/>
              <w:rPr>
                <w:rFonts w:asciiTheme="minorHAnsi" w:hAnsiTheme="minorHAnsi" w:cstheme="minorHAnsi"/>
                <w:szCs w:val="20"/>
              </w:rPr>
            </w:pPr>
            <w:r>
              <w:rPr>
                <w:rFonts w:asciiTheme="minorHAnsi" w:hAnsiTheme="minorHAnsi" w:cstheme="minorHAnsi"/>
                <w:szCs w:val="20"/>
              </w:rPr>
              <w:t>-</w:t>
            </w:r>
          </w:p>
        </w:tc>
        <w:tc>
          <w:tcPr>
            <w:tcW w:w="4243" w:type="dxa"/>
          </w:tcPr>
          <w:p w:rsidR="002D409E" w:rsidRDefault="00B0573F" w:rsidP="002202A8">
            <w:pPr>
              <w:spacing w:after="0"/>
              <w:jc w:val="both"/>
              <w:rPr>
                <w:rFonts w:asciiTheme="minorHAnsi" w:hAnsiTheme="minorHAnsi" w:cstheme="minorHAnsi"/>
                <w:szCs w:val="20"/>
              </w:rPr>
            </w:pPr>
            <w:r>
              <w:rPr>
                <w:rFonts w:asciiTheme="minorHAnsi" w:hAnsiTheme="minorHAnsi" w:cstheme="minorHAnsi"/>
                <w:szCs w:val="20"/>
              </w:rPr>
              <w:t xml:space="preserve">Expiry </w:t>
            </w:r>
            <w:r w:rsidR="00504B8E">
              <w:rPr>
                <w:rFonts w:asciiTheme="minorHAnsi" w:hAnsiTheme="minorHAnsi" w:cstheme="minorHAnsi"/>
                <w:szCs w:val="20"/>
              </w:rPr>
              <w:t xml:space="preserve">Date </w:t>
            </w:r>
            <w:r>
              <w:rPr>
                <w:rFonts w:asciiTheme="minorHAnsi" w:hAnsiTheme="minorHAnsi" w:cstheme="minorHAnsi"/>
                <w:szCs w:val="20"/>
              </w:rPr>
              <w:t xml:space="preserve">+ 2 </w:t>
            </w:r>
            <w:r w:rsidR="00E51E86">
              <w:rPr>
                <w:rFonts w:asciiTheme="minorHAnsi" w:hAnsiTheme="minorHAnsi" w:cstheme="minorHAnsi"/>
                <w:szCs w:val="20"/>
              </w:rPr>
              <w:t>bus.</w:t>
            </w:r>
            <w:r>
              <w:rPr>
                <w:rFonts w:asciiTheme="minorHAnsi" w:hAnsiTheme="minorHAnsi" w:cstheme="minorHAnsi"/>
                <w:szCs w:val="20"/>
              </w:rPr>
              <w:t xml:space="preserve"> d</w:t>
            </w:r>
            <w:r w:rsidR="004355E6">
              <w:rPr>
                <w:rFonts w:asciiTheme="minorHAnsi" w:hAnsiTheme="minorHAnsi" w:cstheme="minorHAnsi"/>
                <w:szCs w:val="20"/>
              </w:rPr>
              <w:t xml:space="preserve">ays for </w:t>
            </w:r>
            <w:r w:rsidR="00504B8E">
              <w:rPr>
                <w:rFonts w:asciiTheme="minorHAnsi" w:hAnsiTheme="minorHAnsi" w:cstheme="minorHAnsi"/>
                <w:szCs w:val="20"/>
              </w:rPr>
              <w:t>EBR</w:t>
            </w:r>
            <w:r w:rsidR="004355E6">
              <w:rPr>
                <w:rFonts w:asciiTheme="minorHAnsi" w:hAnsiTheme="minorHAnsi" w:cstheme="minorHAnsi"/>
                <w:szCs w:val="20"/>
              </w:rPr>
              <w:t xml:space="preserve"> contracts</w:t>
            </w:r>
          </w:p>
          <w:p w:rsidR="004355E6" w:rsidRPr="006D385C" w:rsidRDefault="00504B8E" w:rsidP="00E51E86">
            <w:pPr>
              <w:spacing w:after="0"/>
              <w:jc w:val="both"/>
              <w:rPr>
                <w:rFonts w:asciiTheme="minorHAnsi" w:hAnsiTheme="minorHAnsi" w:cstheme="minorHAnsi"/>
                <w:szCs w:val="20"/>
              </w:rPr>
            </w:pPr>
            <w:r>
              <w:rPr>
                <w:rFonts w:asciiTheme="minorHAnsi" w:hAnsiTheme="minorHAnsi" w:cstheme="minorHAnsi"/>
                <w:szCs w:val="20"/>
              </w:rPr>
              <w:t xml:space="preserve">Expiry Date + 0 </w:t>
            </w:r>
            <w:r w:rsidR="00E51E86">
              <w:rPr>
                <w:rFonts w:asciiTheme="minorHAnsi" w:hAnsiTheme="minorHAnsi" w:cstheme="minorHAnsi"/>
                <w:szCs w:val="20"/>
              </w:rPr>
              <w:t>bus.</w:t>
            </w:r>
            <w:r>
              <w:rPr>
                <w:rFonts w:asciiTheme="minorHAnsi" w:hAnsiTheme="minorHAnsi" w:cstheme="minorHAnsi"/>
                <w:szCs w:val="20"/>
              </w:rPr>
              <w:t xml:space="preserve"> days for STL contracts</w:t>
            </w:r>
          </w:p>
        </w:tc>
      </w:tr>
      <w:tr w:rsidR="004355E6" w:rsidRPr="006D385C" w:rsidTr="00E51E86">
        <w:trPr>
          <w:trHeight w:val="112"/>
        </w:trPr>
        <w:tc>
          <w:tcPr>
            <w:tcW w:w="2127" w:type="dxa"/>
          </w:tcPr>
          <w:p w:rsidR="002D409E" w:rsidRPr="006D385C" w:rsidRDefault="002D409E" w:rsidP="002202A8">
            <w:pPr>
              <w:spacing w:after="0"/>
              <w:jc w:val="both"/>
              <w:rPr>
                <w:rFonts w:asciiTheme="minorHAnsi" w:hAnsiTheme="minorHAnsi" w:cstheme="minorHAnsi"/>
                <w:szCs w:val="20"/>
              </w:rPr>
            </w:pPr>
            <w:r w:rsidRPr="006D385C">
              <w:rPr>
                <w:rFonts w:asciiTheme="minorHAnsi" w:hAnsiTheme="minorHAnsi" w:cstheme="minorHAnsi"/>
                <w:szCs w:val="20"/>
              </w:rPr>
              <w:t>Deposit End Date</w:t>
            </w:r>
          </w:p>
        </w:tc>
        <w:tc>
          <w:tcPr>
            <w:tcW w:w="3128" w:type="dxa"/>
          </w:tcPr>
          <w:p w:rsidR="002D409E" w:rsidRPr="006D385C" w:rsidRDefault="004355E6" w:rsidP="002202A8">
            <w:pPr>
              <w:spacing w:after="0"/>
              <w:jc w:val="both"/>
              <w:rPr>
                <w:rFonts w:asciiTheme="minorHAnsi" w:hAnsiTheme="minorHAnsi" w:cstheme="minorHAnsi"/>
                <w:szCs w:val="20"/>
              </w:rPr>
            </w:pPr>
            <w:r>
              <w:rPr>
                <w:rFonts w:asciiTheme="minorHAnsi" w:hAnsiTheme="minorHAnsi" w:cstheme="minorHAnsi"/>
                <w:szCs w:val="20"/>
              </w:rPr>
              <w:t>-</w:t>
            </w:r>
          </w:p>
        </w:tc>
        <w:tc>
          <w:tcPr>
            <w:tcW w:w="4243" w:type="dxa"/>
          </w:tcPr>
          <w:p w:rsidR="002D409E" w:rsidRPr="006D385C" w:rsidRDefault="004355E6" w:rsidP="00161D01">
            <w:pPr>
              <w:spacing w:after="0"/>
              <w:jc w:val="both"/>
              <w:rPr>
                <w:rFonts w:asciiTheme="minorHAnsi" w:hAnsiTheme="minorHAnsi" w:cstheme="minorHAnsi"/>
                <w:szCs w:val="20"/>
              </w:rPr>
            </w:pPr>
            <w:r>
              <w:rPr>
                <w:rFonts w:asciiTheme="minorHAnsi" w:hAnsiTheme="minorHAnsi" w:cstheme="minorHAnsi"/>
                <w:szCs w:val="20"/>
              </w:rPr>
              <w:t xml:space="preserve">Deposit Start Date + </w:t>
            </w:r>
            <w:r w:rsidR="00161D01">
              <w:rPr>
                <w:rFonts w:asciiTheme="minorHAnsi" w:hAnsiTheme="minorHAnsi" w:cstheme="minorHAnsi"/>
                <w:szCs w:val="20"/>
              </w:rPr>
              <w:t>MATURITY_PERIOD</w:t>
            </w:r>
          </w:p>
        </w:tc>
      </w:tr>
      <w:tr w:rsidR="004355E6" w:rsidRPr="006D385C" w:rsidTr="00E51E86">
        <w:tc>
          <w:tcPr>
            <w:tcW w:w="2127" w:type="dxa"/>
          </w:tcPr>
          <w:p w:rsidR="002D409E" w:rsidRPr="006D385C" w:rsidRDefault="002D409E" w:rsidP="002202A8">
            <w:pPr>
              <w:spacing w:after="0"/>
              <w:jc w:val="both"/>
              <w:rPr>
                <w:rFonts w:asciiTheme="minorHAnsi" w:hAnsiTheme="minorHAnsi" w:cstheme="minorHAnsi"/>
                <w:szCs w:val="20"/>
              </w:rPr>
            </w:pPr>
            <w:r w:rsidRPr="006D385C">
              <w:rPr>
                <w:rFonts w:asciiTheme="minorHAnsi" w:hAnsiTheme="minorHAnsi" w:cstheme="minorHAnsi"/>
                <w:szCs w:val="20"/>
              </w:rPr>
              <w:t>Contract Day Basis</w:t>
            </w:r>
          </w:p>
        </w:tc>
        <w:tc>
          <w:tcPr>
            <w:tcW w:w="3128" w:type="dxa"/>
          </w:tcPr>
          <w:p w:rsidR="002D409E" w:rsidRPr="006D385C" w:rsidRDefault="00704B27" w:rsidP="002202A8">
            <w:pPr>
              <w:spacing w:after="0"/>
              <w:jc w:val="both"/>
              <w:rPr>
                <w:rFonts w:asciiTheme="minorHAnsi" w:hAnsiTheme="minorHAnsi" w:cstheme="minorHAnsi"/>
                <w:szCs w:val="20"/>
              </w:rPr>
            </w:pPr>
            <w:r>
              <w:rPr>
                <w:rFonts w:asciiTheme="minorHAnsi" w:hAnsiTheme="minorHAnsi" w:cstheme="minorHAnsi"/>
                <w:szCs w:val="20"/>
              </w:rPr>
              <w:t>-</w:t>
            </w:r>
          </w:p>
        </w:tc>
        <w:tc>
          <w:tcPr>
            <w:tcW w:w="4243" w:type="dxa"/>
          </w:tcPr>
          <w:p w:rsidR="002D409E" w:rsidRDefault="004355E6" w:rsidP="002202A8">
            <w:pPr>
              <w:spacing w:after="0"/>
              <w:jc w:val="both"/>
              <w:rPr>
                <w:rFonts w:asciiTheme="minorHAnsi" w:hAnsiTheme="minorHAnsi" w:cstheme="minorHAnsi"/>
                <w:szCs w:val="20"/>
              </w:rPr>
            </w:pPr>
            <w:r w:rsidRPr="006D385C">
              <w:rPr>
                <w:rFonts w:asciiTheme="minorHAnsi" w:hAnsiTheme="minorHAnsi" w:cstheme="minorHAnsi"/>
                <w:szCs w:val="20"/>
              </w:rPr>
              <w:t>Actual/360</w:t>
            </w:r>
            <w:r>
              <w:rPr>
                <w:rFonts w:asciiTheme="minorHAnsi" w:hAnsiTheme="minorHAnsi" w:cstheme="minorHAnsi"/>
                <w:szCs w:val="20"/>
              </w:rPr>
              <w:t xml:space="preserve"> for EUR contracts</w:t>
            </w:r>
          </w:p>
          <w:p w:rsidR="004355E6" w:rsidRPr="006D385C" w:rsidRDefault="004355E6" w:rsidP="002202A8">
            <w:pPr>
              <w:spacing w:after="0"/>
              <w:jc w:val="both"/>
              <w:rPr>
                <w:rFonts w:asciiTheme="minorHAnsi" w:hAnsiTheme="minorHAnsi" w:cstheme="minorHAnsi"/>
                <w:szCs w:val="20"/>
              </w:rPr>
            </w:pPr>
            <w:r w:rsidRPr="006D385C">
              <w:rPr>
                <w:rFonts w:asciiTheme="minorHAnsi" w:hAnsiTheme="minorHAnsi" w:cstheme="minorHAnsi"/>
                <w:szCs w:val="20"/>
              </w:rPr>
              <w:t>Actual/</w:t>
            </w:r>
            <w:r>
              <w:rPr>
                <w:rFonts w:asciiTheme="minorHAnsi" w:hAnsiTheme="minorHAnsi" w:cstheme="minorHAnsi"/>
                <w:szCs w:val="20"/>
              </w:rPr>
              <w:t>365 for GBP contracts</w:t>
            </w:r>
          </w:p>
        </w:tc>
      </w:tr>
      <w:tr w:rsidR="004355E6" w:rsidRPr="006D385C" w:rsidTr="00E51E86">
        <w:tc>
          <w:tcPr>
            <w:tcW w:w="2127" w:type="dxa"/>
          </w:tcPr>
          <w:p w:rsidR="002D409E" w:rsidRPr="006D385C" w:rsidRDefault="002D409E" w:rsidP="002202A8">
            <w:pPr>
              <w:spacing w:after="0"/>
              <w:jc w:val="both"/>
              <w:rPr>
                <w:rFonts w:asciiTheme="minorHAnsi" w:hAnsiTheme="minorHAnsi" w:cstheme="minorHAnsi"/>
                <w:szCs w:val="20"/>
              </w:rPr>
            </w:pPr>
            <w:r w:rsidRPr="006D385C">
              <w:rPr>
                <w:rFonts w:asciiTheme="minorHAnsi" w:hAnsiTheme="minorHAnsi" w:cstheme="minorHAnsi"/>
                <w:szCs w:val="20"/>
              </w:rPr>
              <w:t>Index Curve</w:t>
            </w:r>
          </w:p>
        </w:tc>
        <w:tc>
          <w:tcPr>
            <w:tcW w:w="3128" w:type="dxa"/>
          </w:tcPr>
          <w:p w:rsidR="002D409E" w:rsidRPr="006D385C" w:rsidRDefault="00704B27" w:rsidP="002202A8">
            <w:pPr>
              <w:spacing w:after="0"/>
              <w:jc w:val="both"/>
              <w:rPr>
                <w:rFonts w:asciiTheme="minorHAnsi" w:hAnsiTheme="minorHAnsi" w:cstheme="minorHAnsi"/>
                <w:szCs w:val="20"/>
              </w:rPr>
            </w:pPr>
            <w:r>
              <w:rPr>
                <w:rFonts w:asciiTheme="minorHAnsi" w:hAnsiTheme="minorHAnsi" w:cstheme="minorHAnsi"/>
                <w:szCs w:val="20"/>
              </w:rPr>
              <w:t>-</w:t>
            </w:r>
          </w:p>
        </w:tc>
        <w:tc>
          <w:tcPr>
            <w:tcW w:w="4243" w:type="dxa"/>
          </w:tcPr>
          <w:p w:rsidR="002D409E" w:rsidRDefault="004355E6" w:rsidP="002202A8">
            <w:pPr>
              <w:spacing w:after="0"/>
              <w:jc w:val="both"/>
              <w:rPr>
                <w:rFonts w:asciiTheme="minorHAnsi" w:hAnsiTheme="minorHAnsi" w:cstheme="minorHAnsi"/>
                <w:szCs w:val="20"/>
              </w:rPr>
            </w:pPr>
            <w:r w:rsidRPr="006D385C">
              <w:rPr>
                <w:rFonts w:asciiTheme="minorHAnsi" w:hAnsiTheme="minorHAnsi" w:cstheme="minorHAnsi"/>
                <w:szCs w:val="20"/>
              </w:rPr>
              <w:t>EUR CASH</w:t>
            </w:r>
            <w:r>
              <w:rPr>
                <w:rFonts w:asciiTheme="minorHAnsi" w:hAnsiTheme="minorHAnsi" w:cstheme="minorHAnsi"/>
                <w:szCs w:val="20"/>
              </w:rPr>
              <w:t xml:space="preserve"> for </w:t>
            </w:r>
            <w:r w:rsidR="00704B27">
              <w:rPr>
                <w:rFonts w:asciiTheme="minorHAnsi" w:hAnsiTheme="minorHAnsi" w:cstheme="minorHAnsi"/>
                <w:szCs w:val="20"/>
              </w:rPr>
              <w:t>EUR contracts</w:t>
            </w:r>
          </w:p>
          <w:p w:rsidR="00704B27" w:rsidRPr="006D385C" w:rsidRDefault="00704B27" w:rsidP="002202A8">
            <w:pPr>
              <w:spacing w:after="0"/>
              <w:jc w:val="both"/>
              <w:rPr>
                <w:rFonts w:asciiTheme="minorHAnsi" w:hAnsiTheme="minorHAnsi" w:cstheme="minorHAnsi"/>
                <w:szCs w:val="20"/>
              </w:rPr>
            </w:pPr>
            <w:r>
              <w:rPr>
                <w:rFonts w:asciiTheme="minorHAnsi" w:hAnsiTheme="minorHAnsi" w:cstheme="minorHAnsi"/>
                <w:szCs w:val="20"/>
              </w:rPr>
              <w:t>GBP</w:t>
            </w:r>
            <w:r w:rsidRPr="006D385C">
              <w:rPr>
                <w:rFonts w:asciiTheme="minorHAnsi" w:hAnsiTheme="minorHAnsi" w:cstheme="minorHAnsi"/>
                <w:szCs w:val="20"/>
              </w:rPr>
              <w:t xml:space="preserve"> CASH</w:t>
            </w:r>
            <w:r>
              <w:rPr>
                <w:rFonts w:asciiTheme="minorHAnsi" w:hAnsiTheme="minorHAnsi" w:cstheme="minorHAnsi"/>
                <w:szCs w:val="20"/>
              </w:rPr>
              <w:t xml:space="preserve"> for GBP contracts</w:t>
            </w:r>
          </w:p>
        </w:tc>
      </w:tr>
      <w:tr w:rsidR="00704B27" w:rsidRPr="006D385C" w:rsidTr="00E51E86">
        <w:tc>
          <w:tcPr>
            <w:tcW w:w="2127" w:type="dxa"/>
          </w:tcPr>
          <w:p w:rsidR="00704B27" w:rsidRPr="006D385C" w:rsidRDefault="00704B27" w:rsidP="002202A8">
            <w:pPr>
              <w:spacing w:after="0"/>
              <w:jc w:val="both"/>
              <w:rPr>
                <w:rFonts w:asciiTheme="minorHAnsi" w:hAnsiTheme="minorHAnsi" w:cstheme="minorHAnsi"/>
                <w:szCs w:val="20"/>
              </w:rPr>
            </w:pPr>
            <w:r>
              <w:rPr>
                <w:rFonts w:asciiTheme="minorHAnsi" w:hAnsiTheme="minorHAnsi" w:cstheme="minorHAnsi"/>
                <w:szCs w:val="20"/>
              </w:rPr>
              <w:t>Actual Closing Price</w:t>
            </w:r>
          </w:p>
        </w:tc>
        <w:tc>
          <w:tcPr>
            <w:tcW w:w="3128" w:type="dxa"/>
          </w:tcPr>
          <w:p w:rsidR="00704B27" w:rsidRDefault="00704B27" w:rsidP="002202A8">
            <w:pPr>
              <w:spacing w:after="0"/>
              <w:jc w:val="both"/>
              <w:rPr>
                <w:rFonts w:asciiTheme="minorHAnsi" w:hAnsiTheme="minorHAnsi" w:cstheme="minorHAnsi"/>
                <w:szCs w:val="20"/>
              </w:rPr>
            </w:pPr>
            <w:r>
              <w:rPr>
                <w:rFonts w:asciiTheme="minorHAnsi" w:hAnsiTheme="minorHAnsi" w:cstheme="minorHAnsi"/>
                <w:szCs w:val="20"/>
              </w:rPr>
              <w:t>PRICE_VALUE</w:t>
            </w:r>
          </w:p>
        </w:tc>
        <w:tc>
          <w:tcPr>
            <w:tcW w:w="4243" w:type="dxa"/>
          </w:tcPr>
          <w:p w:rsidR="00704B27" w:rsidRPr="006D385C" w:rsidRDefault="00704B27" w:rsidP="002202A8">
            <w:pPr>
              <w:spacing w:after="0"/>
              <w:jc w:val="both"/>
              <w:rPr>
                <w:rFonts w:asciiTheme="minorHAnsi" w:hAnsiTheme="minorHAnsi" w:cstheme="minorHAnsi"/>
                <w:szCs w:val="20"/>
              </w:rPr>
            </w:pPr>
            <w:r>
              <w:rPr>
                <w:rFonts w:asciiTheme="minorHAnsi" w:hAnsiTheme="minorHAnsi" w:cstheme="minorHAnsi"/>
                <w:szCs w:val="20"/>
              </w:rPr>
              <w:t>-</w:t>
            </w:r>
          </w:p>
        </w:tc>
      </w:tr>
    </w:tbl>
    <w:p w:rsidR="007257BF" w:rsidRDefault="007257BF" w:rsidP="007257BF">
      <w:pPr>
        <w:spacing w:after="120"/>
        <w:jc w:val="both"/>
      </w:pPr>
    </w:p>
    <w:p w:rsidR="00F2370D" w:rsidRDefault="00161D01" w:rsidP="004B5142">
      <w:pPr>
        <w:spacing w:after="120"/>
        <w:jc w:val="both"/>
      </w:pPr>
      <w:r>
        <w:t xml:space="preserve">It should be noted that the current implementation of the NLX HVAR model assumes that </w:t>
      </w:r>
      <w:r w:rsidR="00CE6F37" w:rsidRPr="00CE6F37">
        <w:rPr>
          <w:b/>
          <w:i/>
        </w:rPr>
        <w:t>all</w:t>
      </w:r>
      <w:r w:rsidR="00AE505E">
        <w:t xml:space="preserve"> STIR </w:t>
      </w:r>
      <w:r w:rsidR="00CE6F37">
        <w:t xml:space="preserve">futures contracts have </w:t>
      </w:r>
      <w:r w:rsidR="004B5142">
        <w:t>a</w:t>
      </w:r>
      <w:r w:rsidR="00CE6F37">
        <w:t xml:space="preserve"> deposit period </w:t>
      </w:r>
      <w:r w:rsidR="004B5142">
        <w:t>of</w:t>
      </w:r>
      <w:r w:rsidR="00CE6F37">
        <w:t xml:space="preserve"> 90 days. This is </w:t>
      </w:r>
      <w:r w:rsidR="004B5142">
        <w:t>of course</w:t>
      </w:r>
      <w:r w:rsidR="00CE6F37">
        <w:t xml:space="preserve"> incorrect as all such contracts are based on a 3-month deposit, the period of which is generally </w:t>
      </w:r>
      <w:r w:rsidR="00CE6F37" w:rsidRPr="00CE6F37">
        <w:rPr>
          <w:b/>
          <w:i/>
        </w:rPr>
        <w:t>not</w:t>
      </w:r>
      <w:r w:rsidR="00CE6F37">
        <w:t xml:space="preserve"> </w:t>
      </w:r>
      <w:r w:rsidR="00C15432">
        <w:t>precisely</w:t>
      </w:r>
      <w:r w:rsidR="00CE6F37">
        <w:t xml:space="preserve"> 90 days in length.</w:t>
      </w:r>
    </w:p>
    <w:p w:rsidR="00F2370D" w:rsidRDefault="00F2370D" w:rsidP="00F2370D">
      <w:pPr>
        <w:pStyle w:val="Heading2"/>
        <w:spacing w:before="0"/>
        <w:jc w:val="both"/>
      </w:pPr>
      <w:bookmarkStart w:id="159" w:name="_Toc397077554"/>
      <w:r>
        <w:t xml:space="preserve">Government Bond Futures – </w:t>
      </w:r>
      <w:r w:rsidR="002D12ED">
        <w:t>Pricing Data / Assumptions</w:t>
      </w:r>
      <w:bookmarkEnd w:id="159"/>
    </w:p>
    <w:p w:rsidR="00CE6F37" w:rsidRDefault="00CE6F37" w:rsidP="0029291A">
      <w:pPr>
        <w:spacing w:after="120"/>
        <w:jc w:val="both"/>
      </w:pPr>
      <w:r>
        <w:t xml:space="preserve">As </w:t>
      </w:r>
      <w:r w:rsidR="008E0F81">
        <w:t>above</w:t>
      </w:r>
      <w:r>
        <w:t xml:space="preserve">, there are a number of static data requirements underlying the pricing function for </w:t>
      </w:r>
      <w:r w:rsidR="002F1106">
        <w:t xml:space="preserve">government bond </w:t>
      </w:r>
      <w:r>
        <w:t>futures. The table below specifies the various sources of such data as well as the assumptions made when the required data is unavailable</w:t>
      </w:r>
      <w:r w:rsidR="00F636BB">
        <w:t xml:space="preserve"> from the available source file</w:t>
      </w:r>
      <w:r>
        <w:t>.</w:t>
      </w:r>
    </w:p>
    <w:p w:rsidR="004C5A66" w:rsidRDefault="00CE6F37" w:rsidP="004C5A66">
      <w:pPr>
        <w:spacing w:after="120"/>
        <w:jc w:val="both"/>
      </w:pPr>
      <w:r>
        <w:t xml:space="preserve">The relevant source file for the various fields below is </w:t>
      </w:r>
      <w:r w:rsidR="004C5A66">
        <w:t>called:</w:t>
      </w:r>
    </w:p>
    <w:p w:rsidR="00CE6F37" w:rsidRPr="004C5A66" w:rsidRDefault="00CE6F37" w:rsidP="004C5A66">
      <w:pPr>
        <w:jc w:val="both"/>
      </w:pPr>
      <w:r>
        <w:rPr>
          <w:rFonts w:asciiTheme="minorHAnsi" w:hAnsiTheme="minorHAnsi" w:cstheme="minorHAnsi"/>
          <w:szCs w:val="20"/>
        </w:rPr>
        <w:t>GRI.FANDO_</w:t>
      </w:r>
      <w:r w:rsidR="002F1106">
        <w:rPr>
          <w:rFonts w:asciiTheme="minorHAnsi" w:hAnsiTheme="minorHAnsi" w:cstheme="minorHAnsi"/>
          <w:szCs w:val="20"/>
        </w:rPr>
        <w:t>BOND</w:t>
      </w:r>
      <w:r w:rsidR="004C5A66">
        <w:rPr>
          <w:rFonts w:asciiTheme="minorHAnsi" w:hAnsiTheme="minorHAnsi" w:cstheme="minorHAnsi"/>
          <w:szCs w:val="20"/>
        </w:rPr>
        <w:t>POSITIONS_VW_yymmdd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3260"/>
        <w:gridCol w:w="3686"/>
      </w:tblGrid>
      <w:tr w:rsidR="00192D2A" w:rsidRPr="006D385C" w:rsidTr="008C17CD">
        <w:tc>
          <w:tcPr>
            <w:tcW w:w="2552" w:type="dxa"/>
            <w:shd w:val="clear" w:color="auto" w:fill="D9D9D9" w:themeFill="background1" w:themeFillShade="D9"/>
          </w:tcPr>
          <w:p w:rsidR="00CE6F37" w:rsidRPr="006D385C" w:rsidRDefault="00CE6F37" w:rsidP="002202A8">
            <w:pPr>
              <w:spacing w:after="0"/>
              <w:jc w:val="both"/>
              <w:rPr>
                <w:rFonts w:asciiTheme="minorHAnsi" w:hAnsiTheme="minorHAnsi" w:cstheme="minorHAnsi"/>
                <w:b/>
                <w:szCs w:val="20"/>
              </w:rPr>
            </w:pPr>
            <w:r>
              <w:rPr>
                <w:rFonts w:asciiTheme="minorHAnsi" w:hAnsiTheme="minorHAnsi" w:cstheme="minorHAnsi"/>
                <w:b/>
                <w:szCs w:val="20"/>
              </w:rPr>
              <w:t>Contract Attribute</w:t>
            </w:r>
          </w:p>
        </w:tc>
        <w:tc>
          <w:tcPr>
            <w:tcW w:w="3260" w:type="dxa"/>
            <w:shd w:val="clear" w:color="auto" w:fill="D9D9D9" w:themeFill="background1" w:themeFillShade="D9"/>
          </w:tcPr>
          <w:p w:rsidR="00CE6F37" w:rsidRPr="006D385C" w:rsidRDefault="00CE6F37" w:rsidP="002202A8">
            <w:pPr>
              <w:spacing w:after="0"/>
              <w:jc w:val="both"/>
              <w:rPr>
                <w:rFonts w:asciiTheme="minorHAnsi" w:hAnsiTheme="minorHAnsi" w:cstheme="minorHAnsi"/>
                <w:b/>
                <w:szCs w:val="20"/>
              </w:rPr>
            </w:pPr>
            <w:r>
              <w:rPr>
                <w:rFonts w:asciiTheme="minorHAnsi" w:hAnsiTheme="minorHAnsi" w:cstheme="minorHAnsi"/>
                <w:b/>
                <w:szCs w:val="20"/>
              </w:rPr>
              <w:t>Specific Field</w:t>
            </w:r>
          </w:p>
        </w:tc>
        <w:tc>
          <w:tcPr>
            <w:tcW w:w="3686" w:type="dxa"/>
            <w:shd w:val="clear" w:color="auto" w:fill="D9D9D9" w:themeFill="background1" w:themeFillShade="D9"/>
          </w:tcPr>
          <w:p w:rsidR="00CE6F37" w:rsidRPr="006D385C" w:rsidRDefault="00CE6F37" w:rsidP="002202A8">
            <w:pPr>
              <w:spacing w:after="0"/>
              <w:jc w:val="both"/>
              <w:rPr>
                <w:rFonts w:asciiTheme="minorHAnsi" w:hAnsiTheme="minorHAnsi" w:cstheme="minorHAnsi"/>
                <w:b/>
                <w:szCs w:val="20"/>
              </w:rPr>
            </w:pPr>
            <w:r>
              <w:rPr>
                <w:rFonts w:asciiTheme="minorHAnsi" w:hAnsiTheme="minorHAnsi" w:cstheme="minorHAnsi"/>
                <w:b/>
                <w:szCs w:val="20"/>
              </w:rPr>
              <w:t>Assumption(s)</w:t>
            </w:r>
          </w:p>
        </w:tc>
      </w:tr>
      <w:tr w:rsidR="00192D2A" w:rsidRPr="006D385C" w:rsidTr="008C17CD">
        <w:tc>
          <w:tcPr>
            <w:tcW w:w="2552" w:type="dxa"/>
          </w:tcPr>
          <w:p w:rsidR="00CE6F37" w:rsidRPr="006D385C" w:rsidRDefault="00CE6F37" w:rsidP="002202A8">
            <w:pPr>
              <w:spacing w:after="0"/>
              <w:jc w:val="both"/>
              <w:rPr>
                <w:rFonts w:asciiTheme="minorHAnsi" w:hAnsiTheme="minorHAnsi" w:cstheme="minorHAnsi"/>
                <w:szCs w:val="20"/>
              </w:rPr>
            </w:pPr>
            <w:r>
              <w:rPr>
                <w:rFonts w:asciiTheme="minorHAnsi" w:hAnsiTheme="minorHAnsi" w:cstheme="minorHAnsi"/>
                <w:szCs w:val="20"/>
              </w:rPr>
              <w:t>Name / Reference</w:t>
            </w:r>
          </w:p>
        </w:tc>
        <w:tc>
          <w:tcPr>
            <w:tcW w:w="3260" w:type="dxa"/>
          </w:tcPr>
          <w:p w:rsidR="00CE6F37" w:rsidRPr="006D385C" w:rsidRDefault="00CE6F37" w:rsidP="002202A8">
            <w:pPr>
              <w:spacing w:after="0"/>
              <w:jc w:val="both"/>
              <w:rPr>
                <w:rFonts w:asciiTheme="minorHAnsi" w:hAnsiTheme="minorHAnsi" w:cstheme="minorHAnsi"/>
                <w:szCs w:val="20"/>
              </w:rPr>
            </w:pPr>
            <w:r>
              <w:rPr>
                <w:rFonts w:asciiTheme="minorHAnsi" w:hAnsiTheme="minorHAnsi" w:cstheme="minorHAnsi"/>
                <w:szCs w:val="20"/>
              </w:rPr>
              <w:t>REFERENCE</w:t>
            </w:r>
          </w:p>
        </w:tc>
        <w:tc>
          <w:tcPr>
            <w:tcW w:w="3686" w:type="dxa"/>
          </w:tcPr>
          <w:p w:rsidR="00CE6F37" w:rsidRPr="006D385C" w:rsidRDefault="00CE6F37" w:rsidP="002202A8">
            <w:pPr>
              <w:spacing w:after="0"/>
              <w:jc w:val="both"/>
              <w:rPr>
                <w:rFonts w:asciiTheme="minorHAnsi" w:hAnsiTheme="minorHAnsi" w:cstheme="minorHAnsi"/>
                <w:szCs w:val="20"/>
              </w:rPr>
            </w:pPr>
            <w:r>
              <w:rPr>
                <w:rFonts w:asciiTheme="minorHAnsi" w:hAnsiTheme="minorHAnsi" w:cstheme="minorHAnsi"/>
                <w:szCs w:val="20"/>
              </w:rPr>
              <w:t>-</w:t>
            </w:r>
          </w:p>
        </w:tc>
      </w:tr>
      <w:tr w:rsidR="00697666" w:rsidRPr="006D385C" w:rsidTr="008C17CD">
        <w:tc>
          <w:tcPr>
            <w:tcW w:w="2552" w:type="dxa"/>
          </w:tcPr>
          <w:p w:rsidR="00192D2A" w:rsidRDefault="00192D2A" w:rsidP="002202A8">
            <w:pPr>
              <w:spacing w:after="0"/>
              <w:jc w:val="both"/>
              <w:rPr>
                <w:rFonts w:asciiTheme="minorHAnsi" w:hAnsiTheme="minorHAnsi" w:cstheme="minorHAnsi"/>
                <w:szCs w:val="20"/>
              </w:rPr>
            </w:pPr>
            <w:r>
              <w:rPr>
                <w:rFonts w:asciiTheme="minorHAnsi" w:hAnsiTheme="minorHAnsi" w:cstheme="minorHAnsi"/>
                <w:szCs w:val="20"/>
              </w:rPr>
              <w:t>Contract Type</w:t>
            </w:r>
          </w:p>
        </w:tc>
        <w:tc>
          <w:tcPr>
            <w:tcW w:w="3260" w:type="dxa"/>
          </w:tcPr>
          <w:p w:rsidR="00192D2A" w:rsidRDefault="00192D2A" w:rsidP="002202A8">
            <w:pPr>
              <w:spacing w:after="0"/>
              <w:jc w:val="both"/>
              <w:rPr>
                <w:rFonts w:asciiTheme="minorHAnsi" w:hAnsiTheme="minorHAnsi" w:cstheme="minorHAnsi"/>
                <w:szCs w:val="20"/>
              </w:rPr>
            </w:pPr>
            <w:r>
              <w:rPr>
                <w:rFonts w:asciiTheme="minorHAnsi" w:hAnsiTheme="minorHAnsi" w:cstheme="minorHAnsi"/>
                <w:szCs w:val="20"/>
              </w:rPr>
              <w:t>LOGICAL_COMMODITY_CODE</w:t>
            </w:r>
          </w:p>
        </w:tc>
        <w:tc>
          <w:tcPr>
            <w:tcW w:w="3686" w:type="dxa"/>
          </w:tcPr>
          <w:p w:rsidR="00192D2A" w:rsidRPr="006D385C" w:rsidRDefault="00192D2A" w:rsidP="002202A8">
            <w:pPr>
              <w:spacing w:after="0"/>
              <w:jc w:val="both"/>
              <w:rPr>
                <w:rFonts w:asciiTheme="minorHAnsi" w:hAnsiTheme="minorHAnsi" w:cstheme="minorHAnsi"/>
                <w:szCs w:val="20"/>
              </w:rPr>
            </w:pPr>
            <w:r>
              <w:rPr>
                <w:rFonts w:asciiTheme="minorHAnsi" w:hAnsiTheme="minorHAnsi" w:cstheme="minorHAnsi"/>
                <w:szCs w:val="20"/>
              </w:rPr>
              <w:t>-</w:t>
            </w:r>
          </w:p>
        </w:tc>
      </w:tr>
      <w:tr w:rsidR="00192D2A" w:rsidRPr="006D385C" w:rsidTr="008C17CD">
        <w:tc>
          <w:tcPr>
            <w:tcW w:w="2552" w:type="dxa"/>
          </w:tcPr>
          <w:p w:rsidR="00192D2A" w:rsidRPr="006D385C" w:rsidRDefault="00192D2A" w:rsidP="002202A8">
            <w:pPr>
              <w:spacing w:after="0"/>
              <w:jc w:val="both"/>
              <w:rPr>
                <w:rFonts w:asciiTheme="minorHAnsi" w:hAnsiTheme="minorHAnsi" w:cstheme="minorHAnsi"/>
                <w:szCs w:val="20"/>
              </w:rPr>
            </w:pPr>
            <w:r>
              <w:rPr>
                <w:rFonts w:asciiTheme="minorHAnsi" w:hAnsiTheme="minorHAnsi" w:cstheme="minorHAnsi"/>
                <w:szCs w:val="20"/>
              </w:rPr>
              <w:t>Currency</w:t>
            </w:r>
          </w:p>
        </w:tc>
        <w:tc>
          <w:tcPr>
            <w:tcW w:w="3260" w:type="dxa"/>
          </w:tcPr>
          <w:p w:rsidR="00192D2A" w:rsidRPr="006D385C" w:rsidRDefault="00192D2A" w:rsidP="002202A8">
            <w:pPr>
              <w:spacing w:after="0"/>
              <w:jc w:val="both"/>
              <w:rPr>
                <w:rFonts w:asciiTheme="minorHAnsi" w:hAnsiTheme="minorHAnsi" w:cstheme="minorHAnsi"/>
                <w:szCs w:val="20"/>
              </w:rPr>
            </w:pPr>
            <w:r>
              <w:rPr>
                <w:rFonts w:asciiTheme="minorHAnsi" w:hAnsiTheme="minorHAnsi" w:cstheme="minorHAnsi"/>
                <w:szCs w:val="20"/>
              </w:rPr>
              <w:t>TRADING_CURRENCY</w:t>
            </w:r>
          </w:p>
        </w:tc>
        <w:tc>
          <w:tcPr>
            <w:tcW w:w="3686" w:type="dxa"/>
          </w:tcPr>
          <w:p w:rsidR="00192D2A" w:rsidRPr="006D385C" w:rsidRDefault="00192D2A" w:rsidP="002202A8">
            <w:pPr>
              <w:spacing w:after="0"/>
              <w:jc w:val="both"/>
              <w:rPr>
                <w:rFonts w:asciiTheme="minorHAnsi" w:hAnsiTheme="minorHAnsi" w:cstheme="minorHAnsi"/>
                <w:szCs w:val="20"/>
              </w:rPr>
            </w:pPr>
            <w:r>
              <w:rPr>
                <w:rFonts w:asciiTheme="minorHAnsi" w:hAnsiTheme="minorHAnsi" w:cstheme="minorHAnsi"/>
                <w:szCs w:val="20"/>
              </w:rPr>
              <w:t>-</w:t>
            </w:r>
          </w:p>
        </w:tc>
      </w:tr>
      <w:tr w:rsidR="00697666" w:rsidRPr="006D385C" w:rsidTr="008C17CD">
        <w:tc>
          <w:tcPr>
            <w:tcW w:w="2552" w:type="dxa"/>
          </w:tcPr>
          <w:p w:rsidR="00CE6F37" w:rsidRPr="006D385C" w:rsidRDefault="00CE6F37" w:rsidP="002202A8">
            <w:pPr>
              <w:spacing w:after="0"/>
              <w:jc w:val="both"/>
              <w:rPr>
                <w:rFonts w:asciiTheme="minorHAnsi" w:hAnsiTheme="minorHAnsi" w:cstheme="minorHAnsi"/>
                <w:szCs w:val="20"/>
              </w:rPr>
            </w:pPr>
            <w:r>
              <w:rPr>
                <w:rFonts w:asciiTheme="minorHAnsi" w:hAnsiTheme="minorHAnsi" w:cstheme="minorHAnsi"/>
                <w:szCs w:val="20"/>
              </w:rPr>
              <w:t>Lot Size</w:t>
            </w:r>
          </w:p>
        </w:tc>
        <w:tc>
          <w:tcPr>
            <w:tcW w:w="3260" w:type="dxa"/>
          </w:tcPr>
          <w:p w:rsidR="00CE6F37" w:rsidRPr="006D385C" w:rsidRDefault="00CE6F37" w:rsidP="002202A8">
            <w:pPr>
              <w:spacing w:after="0"/>
              <w:jc w:val="both"/>
              <w:rPr>
                <w:rFonts w:asciiTheme="minorHAnsi" w:hAnsiTheme="minorHAnsi" w:cstheme="minorHAnsi"/>
                <w:szCs w:val="20"/>
              </w:rPr>
            </w:pPr>
            <w:r>
              <w:rPr>
                <w:rFonts w:asciiTheme="minorHAnsi" w:hAnsiTheme="minorHAnsi" w:cstheme="minorHAnsi"/>
                <w:szCs w:val="20"/>
              </w:rPr>
              <w:t>LOT_SIZE</w:t>
            </w:r>
          </w:p>
        </w:tc>
        <w:tc>
          <w:tcPr>
            <w:tcW w:w="3686" w:type="dxa"/>
          </w:tcPr>
          <w:p w:rsidR="00CE6F37" w:rsidRPr="006D385C" w:rsidRDefault="00192D2A" w:rsidP="002202A8">
            <w:pPr>
              <w:spacing w:after="0"/>
              <w:jc w:val="both"/>
              <w:rPr>
                <w:rFonts w:asciiTheme="minorHAnsi" w:hAnsiTheme="minorHAnsi" w:cstheme="minorHAnsi"/>
                <w:szCs w:val="20"/>
              </w:rPr>
            </w:pPr>
            <w:r>
              <w:rPr>
                <w:rFonts w:asciiTheme="minorHAnsi" w:hAnsiTheme="minorHAnsi" w:cstheme="minorHAnsi"/>
                <w:szCs w:val="20"/>
              </w:rPr>
              <w:t>-</w:t>
            </w:r>
          </w:p>
        </w:tc>
      </w:tr>
      <w:tr w:rsidR="00697666" w:rsidRPr="006D385C" w:rsidTr="008C17CD">
        <w:tc>
          <w:tcPr>
            <w:tcW w:w="2552" w:type="dxa"/>
          </w:tcPr>
          <w:p w:rsidR="00192D2A" w:rsidRPr="006D385C" w:rsidRDefault="00192D2A" w:rsidP="002202A8">
            <w:pPr>
              <w:spacing w:after="0"/>
              <w:jc w:val="both"/>
              <w:rPr>
                <w:rFonts w:asciiTheme="minorHAnsi" w:hAnsiTheme="minorHAnsi" w:cstheme="minorHAnsi"/>
                <w:szCs w:val="20"/>
              </w:rPr>
            </w:pPr>
            <w:r>
              <w:rPr>
                <w:rFonts w:asciiTheme="minorHAnsi" w:hAnsiTheme="minorHAnsi" w:cstheme="minorHAnsi"/>
                <w:szCs w:val="20"/>
              </w:rPr>
              <w:t>Tick Denomination</w:t>
            </w:r>
          </w:p>
        </w:tc>
        <w:tc>
          <w:tcPr>
            <w:tcW w:w="3260" w:type="dxa"/>
          </w:tcPr>
          <w:p w:rsidR="00192D2A" w:rsidRPr="006D385C" w:rsidRDefault="00192D2A" w:rsidP="002202A8">
            <w:pPr>
              <w:spacing w:after="0"/>
              <w:jc w:val="both"/>
              <w:rPr>
                <w:rFonts w:asciiTheme="minorHAnsi" w:hAnsiTheme="minorHAnsi" w:cstheme="minorHAnsi"/>
                <w:szCs w:val="20"/>
              </w:rPr>
            </w:pPr>
            <w:r>
              <w:rPr>
                <w:rFonts w:asciiTheme="minorHAnsi" w:hAnsiTheme="minorHAnsi" w:cstheme="minorHAnsi"/>
                <w:szCs w:val="20"/>
              </w:rPr>
              <w:t>-</w:t>
            </w:r>
          </w:p>
        </w:tc>
        <w:tc>
          <w:tcPr>
            <w:tcW w:w="3686" w:type="dxa"/>
          </w:tcPr>
          <w:p w:rsidR="00192D2A" w:rsidRDefault="00192D2A" w:rsidP="002202A8">
            <w:pPr>
              <w:spacing w:after="0"/>
              <w:jc w:val="both"/>
              <w:rPr>
                <w:rFonts w:asciiTheme="minorHAnsi" w:hAnsiTheme="minorHAnsi" w:cstheme="minorHAnsi"/>
                <w:szCs w:val="20"/>
              </w:rPr>
            </w:pPr>
            <w:r>
              <w:rPr>
                <w:rFonts w:asciiTheme="minorHAnsi" w:hAnsiTheme="minorHAnsi" w:cstheme="minorHAnsi"/>
                <w:szCs w:val="20"/>
              </w:rPr>
              <w:t>200 for SCH contracts</w:t>
            </w:r>
          </w:p>
          <w:p w:rsidR="00192D2A" w:rsidRPr="006D385C" w:rsidRDefault="00192D2A" w:rsidP="00192D2A">
            <w:pPr>
              <w:spacing w:after="0"/>
              <w:jc w:val="both"/>
              <w:rPr>
                <w:rFonts w:asciiTheme="minorHAnsi" w:hAnsiTheme="minorHAnsi" w:cstheme="minorHAnsi"/>
                <w:szCs w:val="20"/>
              </w:rPr>
            </w:pPr>
            <w:r>
              <w:rPr>
                <w:rFonts w:asciiTheme="minorHAnsi" w:hAnsiTheme="minorHAnsi" w:cstheme="minorHAnsi"/>
                <w:szCs w:val="20"/>
              </w:rPr>
              <w:t>100 for LGT, BOB and BUN contracts</w:t>
            </w:r>
          </w:p>
        </w:tc>
      </w:tr>
      <w:tr w:rsidR="00154BE9" w:rsidRPr="006D385C" w:rsidTr="008C17CD">
        <w:tc>
          <w:tcPr>
            <w:tcW w:w="2552" w:type="dxa"/>
          </w:tcPr>
          <w:p w:rsidR="00192D2A" w:rsidRPr="006D385C" w:rsidRDefault="00192D2A" w:rsidP="002202A8">
            <w:pPr>
              <w:spacing w:after="0"/>
              <w:jc w:val="both"/>
              <w:rPr>
                <w:rFonts w:asciiTheme="minorHAnsi" w:hAnsiTheme="minorHAnsi" w:cstheme="minorHAnsi"/>
                <w:szCs w:val="20"/>
              </w:rPr>
            </w:pPr>
            <w:r>
              <w:rPr>
                <w:rFonts w:asciiTheme="minorHAnsi" w:hAnsiTheme="minorHAnsi" w:cstheme="minorHAnsi"/>
                <w:szCs w:val="20"/>
              </w:rPr>
              <w:t>Business Day(s)</w:t>
            </w:r>
          </w:p>
        </w:tc>
        <w:tc>
          <w:tcPr>
            <w:tcW w:w="3260" w:type="dxa"/>
          </w:tcPr>
          <w:p w:rsidR="00192D2A" w:rsidRDefault="00192D2A" w:rsidP="002202A8">
            <w:pPr>
              <w:spacing w:after="0"/>
              <w:jc w:val="both"/>
              <w:rPr>
                <w:rFonts w:asciiTheme="minorHAnsi" w:hAnsiTheme="minorHAnsi" w:cstheme="minorHAnsi"/>
                <w:szCs w:val="20"/>
              </w:rPr>
            </w:pPr>
            <w:r>
              <w:rPr>
                <w:rFonts w:asciiTheme="minorHAnsi" w:hAnsiTheme="minorHAnsi" w:cstheme="minorHAnsi"/>
                <w:szCs w:val="20"/>
              </w:rPr>
              <w:t>-</w:t>
            </w:r>
          </w:p>
        </w:tc>
        <w:tc>
          <w:tcPr>
            <w:tcW w:w="3686" w:type="dxa"/>
          </w:tcPr>
          <w:p w:rsidR="00192D2A" w:rsidRDefault="00192D2A" w:rsidP="002202A8">
            <w:pPr>
              <w:spacing w:after="0"/>
              <w:jc w:val="both"/>
              <w:rPr>
                <w:rFonts w:asciiTheme="minorHAnsi" w:hAnsiTheme="minorHAnsi" w:cstheme="minorHAnsi"/>
                <w:szCs w:val="20"/>
              </w:rPr>
            </w:pPr>
            <w:r>
              <w:rPr>
                <w:rFonts w:asciiTheme="minorHAnsi" w:hAnsiTheme="minorHAnsi" w:cstheme="minorHAnsi"/>
                <w:szCs w:val="20"/>
              </w:rPr>
              <w:t>TARGET for EUR contracts</w:t>
            </w:r>
          </w:p>
          <w:p w:rsidR="00192D2A" w:rsidRDefault="00192D2A" w:rsidP="002202A8">
            <w:pPr>
              <w:spacing w:after="0"/>
              <w:jc w:val="both"/>
              <w:rPr>
                <w:rFonts w:asciiTheme="minorHAnsi" w:hAnsiTheme="minorHAnsi" w:cstheme="minorHAnsi"/>
                <w:szCs w:val="20"/>
              </w:rPr>
            </w:pPr>
            <w:r>
              <w:rPr>
                <w:rFonts w:asciiTheme="minorHAnsi" w:hAnsiTheme="minorHAnsi" w:cstheme="minorHAnsi"/>
                <w:szCs w:val="20"/>
              </w:rPr>
              <w:t>London for GBP contracts</w:t>
            </w:r>
          </w:p>
        </w:tc>
      </w:tr>
      <w:tr w:rsidR="00154BE9" w:rsidRPr="006D385C" w:rsidTr="008C17CD">
        <w:tc>
          <w:tcPr>
            <w:tcW w:w="2552" w:type="dxa"/>
          </w:tcPr>
          <w:p w:rsidR="00192D2A" w:rsidRPr="006D385C" w:rsidRDefault="00192D2A" w:rsidP="00697666">
            <w:pPr>
              <w:spacing w:after="0"/>
              <w:jc w:val="both"/>
              <w:rPr>
                <w:rFonts w:asciiTheme="minorHAnsi" w:hAnsiTheme="minorHAnsi" w:cstheme="minorHAnsi"/>
                <w:szCs w:val="20"/>
              </w:rPr>
            </w:pPr>
            <w:r>
              <w:rPr>
                <w:rFonts w:asciiTheme="minorHAnsi" w:hAnsiTheme="minorHAnsi" w:cstheme="minorHAnsi"/>
                <w:szCs w:val="20"/>
              </w:rPr>
              <w:t xml:space="preserve">Business Day </w:t>
            </w:r>
            <w:r w:rsidR="00697666">
              <w:rPr>
                <w:rFonts w:asciiTheme="minorHAnsi" w:hAnsiTheme="minorHAnsi" w:cstheme="minorHAnsi"/>
                <w:szCs w:val="20"/>
              </w:rPr>
              <w:t>Conv.</w:t>
            </w:r>
          </w:p>
        </w:tc>
        <w:tc>
          <w:tcPr>
            <w:tcW w:w="3260" w:type="dxa"/>
          </w:tcPr>
          <w:p w:rsidR="00192D2A" w:rsidRDefault="00192D2A" w:rsidP="002202A8">
            <w:pPr>
              <w:spacing w:after="0"/>
              <w:jc w:val="both"/>
              <w:rPr>
                <w:rFonts w:asciiTheme="minorHAnsi" w:hAnsiTheme="minorHAnsi" w:cstheme="minorHAnsi"/>
                <w:szCs w:val="20"/>
              </w:rPr>
            </w:pPr>
            <w:r>
              <w:rPr>
                <w:rFonts w:asciiTheme="minorHAnsi" w:hAnsiTheme="minorHAnsi" w:cstheme="minorHAnsi"/>
                <w:szCs w:val="20"/>
              </w:rPr>
              <w:t>-</w:t>
            </w:r>
          </w:p>
        </w:tc>
        <w:tc>
          <w:tcPr>
            <w:tcW w:w="3686" w:type="dxa"/>
          </w:tcPr>
          <w:p w:rsidR="00192D2A" w:rsidRDefault="00192D2A" w:rsidP="002202A8">
            <w:pPr>
              <w:spacing w:after="0"/>
              <w:jc w:val="both"/>
              <w:rPr>
                <w:rFonts w:asciiTheme="minorHAnsi" w:hAnsiTheme="minorHAnsi" w:cstheme="minorHAnsi"/>
                <w:szCs w:val="20"/>
              </w:rPr>
            </w:pPr>
            <w:r>
              <w:rPr>
                <w:rFonts w:asciiTheme="minorHAnsi" w:hAnsiTheme="minorHAnsi" w:cstheme="minorHAnsi"/>
                <w:szCs w:val="20"/>
              </w:rPr>
              <w:t>Modified Following</w:t>
            </w:r>
          </w:p>
        </w:tc>
      </w:tr>
      <w:tr w:rsidR="004919CD" w:rsidRPr="006D385C" w:rsidTr="008C17CD">
        <w:tc>
          <w:tcPr>
            <w:tcW w:w="2552" w:type="dxa"/>
          </w:tcPr>
          <w:p w:rsidR="004919CD" w:rsidRPr="006D385C" w:rsidRDefault="004919CD" w:rsidP="004919CD">
            <w:pPr>
              <w:spacing w:after="0"/>
              <w:jc w:val="both"/>
              <w:rPr>
                <w:rFonts w:asciiTheme="minorHAnsi" w:hAnsiTheme="minorHAnsi" w:cstheme="minorHAnsi"/>
                <w:szCs w:val="20"/>
              </w:rPr>
            </w:pPr>
            <w:r>
              <w:rPr>
                <w:rFonts w:asciiTheme="minorHAnsi" w:hAnsiTheme="minorHAnsi" w:cstheme="minorHAnsi"/>
                <w:szCs w:val="20"/>
              </w:rPr>
              <w:t>Expiry</w:t>
            </w:r>
            <w:r w:rsidRPr="006D385C">
              <w:rPr>
                <w:rFonts w:asciiTheme="minorHAnsi" w:hAnsiTheme="minorHAnsi" w:cstheme="minorHAnsi"/>
                <w:szCs w:val="20"/>
              </w:rPr>
              <w:t xml:space="preserve"> Date</w:t>
            </w:r>
          </w:p>
        </w:tc>
        <w:tc>
          <w:tcPr>
            <w:tcW w:w="3260" w:type="dxa"/>
          </w:tcPr>
          <w:p w:rsidR="004919CD" w:rsidRPr="006D385C" w:rsidRDefault="004919CD" w:rsidP="004919CD">
            <w:pPr>
              <w:spacing w:after="0"/>
              <w:jc w:val="both"/>
              <w:rPr>
                <w:rFonts w:asciiTheme="minorHAnsi" w:hAnsiTheme="minorHAnsi" w:cstheme="minorHAnsi"/>
                <w:szCs w:val="20"/>
              </w:rPr>
            </w:pPr>
            <w:r>
              <w:rPr>
                <w:rFonts w:asciiTheme="minorHAnsi" w:hAnsiTheme="minorHAnsi" w:cstheme="minorHAnsi"/>
                <w:szCs w:val="20"/>
              </w:rPr>
              <w:t>LAST_TRADING_DATE</w:t>
            </w:r>
          </w:p>
        </w:tc>
        <w:tc>
          <w:tcPr>
            <w:tcW w:w="3686" w:type="dxa"/>
          </w:tcPr>
          <w:p w:rsidR="004919CD" w:rsidRPr="006D385C" w:rsidRDefault="004919CD" w:rsidP="004919CD">
            <w:pPr>
              <w:spacing w:after="0"/>
              <w:jc w:val="both"/>
              <w:rPr>
                <w:rFonts w:asciiTheme="minorHAnsi" w:hAnsiTheme="minorHAnsi" w:cstheme="minorHAnsi"/>
                <w:szCs w:val="20"/>
              </w:rPr>
            </w:pPr>
            <w:r>
              <w:rPr>
                <w:rFonts w:asciiTheme="minorHAnsi" w:hAnsiTheme="minorHAnsi" w:cstheme="minorHAnsi"/>
                <w:szCs w:val="20"/>
              </w:rPr>
              <w:t>-</w:t>
            </w:r>
          </w:p>
        </w:tc>
      </w:tr>
      <w:tr w:rsidR="00192D2A" w:rsidRPr="006D385C" w:rsidTr="008C17CD">
        <w:tc>
          <w:tcPr>
            <w:tcW w:w="2552" w:type="dxa"/>
          </w:tcPr>
          <w:p w:rsidR="00192D2A" w:rsidRPr="006D385C" w:rsidRDefault="00192D2A" w:rsidP="002202A8">
            <w:pPr>
              <w:spacing w:after="0"/>
              <w:jc w:val="both"/>
              <w:rPr>
                <w:rFonts w:asciiTheme="minorHAnsi" w:hAnsiTheme="minorHAnsi" w:cstheme="minorHAnsi"/>
                <w:szCs w:val="20"/>
              </w:rPr>
            </w:pPr>
            <w:r>
              <w:rPr>
                <w:rFonts w:asciiTheme="minorHAnsi" w:hAnsiTheme="minorHAnsi" w:cstheme="minorHAnsi"/>
                <w:szCs w:val="20"/>
              </w:rPr>
              <w:t>Delivery</w:t>
            </w:r>
            <w:r w:rsidRPr="006D385C">
              <w:rPr>
                <w:rFonts w:asciiTheme="minorHAnsi" w:hAnsiTheme="minorHAnsi" w:cstheme="minorHAnsi"/>
                <w:szCs w:val="20"/>
              </w:rPr>
              <w:t xml:space="preserve"> Date</w:t>
            </w:r>
          </w:p>
        </w:tc>
        <w:tc>
          <w:tcPr>
            <w:tcW w:w="3260" w:type="dxa"/>
          </w:tcPr>
          <w:p w:rsidR="00192D2A" w:rsidRPr="006D385C" w:rsidRDefault="00192D2A" w:rsidP="002202A8">
            <w:pPr>
              <w:spacing w:after="0"/>
              <w:jc w:val="both"/>
              <w:rPr>
                <w:rFonts w:asciiTheme="minorHAnsi" w:hAnsiTheme="minorHAnsi" w:cstheme="minorHAnsi"/>
                <w:szCs w:val="20"/>
              </w:rPr>
            </w:pPr>
            <w:r>
              <w:rPr>
                <w:rFonts w:asciiTheme="minorHAnsi" w:hAnsiTheme="minorHAnsi" w:cstheme="minorHAnsi"/>
                <w:szCs w:val="20"/>
              </w:rPr>
              <w:t>LAST_TRADING_DATE</w:t>
            </w:r>
          </w:p>
        </w:tc>
        <w:tc>
          <w:tcPr>
            <w:tcW w:w="3686" w:type="dxa"/>
          </w:tcPr>
          <w:p w:rsidR="00192D2A" w:rsidRPr="006D385C" w:rsidRDefault="00192D2A" w:rsidP="002202A8">
            <w:pPr>
              <w:spacing w:after="0"/>
              <w:jc w:val="both"/>
              <w:rPr>
                <w:rFonts w:asciiTheme="minorHAnsi" w:hAnsiTheme="minorHAnsi" w:cstheme="minorHAnsi"/>
                <w:szCs w:val="20"/>
              </w:rPr>
            </w:pPr>
            <w:r>
              <w:rPr>
                <w:rFonts w:asciiTheme="minorHAnsi" w:hAnsiTheme="minorHAnsi" w:cstheme="minorHAnsi"/>
                <w:szCs w:val="20"/>
              </w:rPr>
              <w:t>-</w:t>
            </w:r>
          </w:p>
        </w:tc>
      </w:tr>
      <w:tr w:rsidR="00154BE9" w:rsidRPr="006D385C" w:rsidTr="008C17CD">
        <w:tc>
          <w:tcPr>
            <w:tcW w:w="2552" w:type="dxa"/>
          </w:tcPr>
          <w:p w:rsidR="00154BE9" w:rsidRDefault="00154BE9" w:rsidP="002202A8">
            <w:pPr>
              <w:spacing w:after="0"/>
              <w:jc w:val="both"/>
              <w:rPr>
                <w:rFonts w:asciiTheme="minorHAnsi" w:hAnsiTheme="minorHAnsi" w:cstheme="minorHAnsi"/>
                <w:szCs w:val="20"/>
              </w:rPr>
            </w:pPr>
            <w:r>
              <w:rPr>
                <w:rFonts w:asciiTheme="minorHAnsi" w:hAnsiTheme="minorHAnsi" w:cstheme="minorHAnsi"/>
                <w:szCs w:val="20"/>
              </w:rPr>
              <w:lastRenderedPageBreak/>
              <w:t>CTD Coupon Rate</w:t>
            </w:r>
          </w:p>
        </w:tc>
        <w:tc>
          <w:tcPr>
            <w:tcW w:w="3260" w:type="dxa"/>
          </w:tcPr>
          <w:p w:rsidR="00154BE9" w:rsidRDefault="00154BE9" w:rsidP="002202A8">
            <w:pPr>
              <w:spacing w:after="0"/>
              <w:jc w:val="both"/>
              <w:rPr>
                <w:rFonts w:asciiTheme="minorHAnsi" w:hAnsiTheme="minorHAnsi" w:cstheme="minorHAnsi"/>
                <w:szCs w:val="20"/>
              </w:rPr>
            </w:pPr>
            <w:r w:rsidRPr="00154BE9">
              <w:rPr>
                <w:rFonts w:asciiTheme="minorHAnsi" w:hAnsiTheme="minorHAnsi" w:cstheme="minorHAnsi"/>
                <w:szCs w:val="20"/>
              </w:rPr>
              <w:t>COUPON_RATE</w:t>
            </w:r>
          </w:p>
        </w:tc>
        <w:tc>
          <w:tcPr>
            <w:tcW w:w="3686" w:type="dxa"/>
          </w:tcPr>
          <w:p w:rsidR="00154BE9" w:rsidRDefault="00697666" w:rsidP="00192D2A">
            <w:pPr>
              <w:spacing w:after="0"/>
              <w:jc w:val="both"/>
              <w:rPr>
                <w:rFonts w:asciiTheme="minorHAnsi" w:hAnsiTheme="minorHAnsi" w:cstheme="minorHAnsi"/>
                <w:szCs w:val="20"/>
              </w:rPr>
            </w:pPr>
            <w:r>
              <w:rPr>
                <w:rFonts w:asciiTheme="minorHAnsi" w:hAnsiTheme="minorHAnsi" w:cstheme="minorHAnsi"/>
                <w:szCs w:val="20"/>
              </w:rPr>
              <w:t>-</w:t>
            </w:r>
          </w:p>
        </w:tc>
      </w:tr>
      <w:tr w:rsidR="00154BE9" w:rsidRPr="006D385C" w:rsidTr="008C17CD">
        <w:tc>
          <w:tcPr>
            <w:tcW w:w="2552" w:type="dxa"/>
          </w:tcPr>
          <w:p w:rsidR="00154BE9" w:rsidRDefault="00154BE9" w:rsidP="002202A8">
            <w:pPr>
              <w:spacing w:after="0"/>
              <w:jc w:val="both"/>
              <w:rPr>
                <w:rFonts w:asciiTheme="minorHAnsi" w:hAnsiTheme="minorHAnsi" w:cstheme="minorHAnsi"/>
                <w:szCs w:val="20"/>
              </w:rPr>
            </w:pPr>
            <w:r>
              <w:rPr>
                <w:rFonts w:asciiTheme="minorHAnsi" w:hAnsiTheme="minorHAnsi" w:cstheme="minorHAnsi"/>
                <w:szCs w:val="20"/>
              </w:rPr>
              <w:t>CTD Maturity Date</w:t>
            </w:r>
          </w:p>
        </w:tc>
        <w:tc>
          <w:tcPr>
            <w:tcW w:w="3260" w:type="dxa"/>
          </w:tcPr>
          <w:p w:rsidR="00154BE9" w:rsidRDefault="00154BE9" w:rsidP="002202A8">
            <w:pPr>
              <w:spacing w:after="0"/>
              <w:jc w:val="both"/>
              <w:rPr>
                <w:rFonts w:asciiTheme="minorHAnsi" w:hAnsiTheme="minorHAnsi" w:cstheme="minorHAnsi"/>
                <w:szCs w:val="20"/>
              </w:rPr>
            </w:pPr>
            <w:r w:rsidRPr="00154BE9">
              <w:rPr>
                <w:rFonts w:asciiTheme="minorHAnsi" w:hAnsiTheme="minorHAnsi" w:cstheme="minorHAnsi"/>
                <w:szCs w:val="20"/>
              </w:rPr>
              <w:t>MATURITY_DATE</w:t>
            </w:r>
          </w:p>
        </w:tc>
        <w:tc>
          <w:tcPr>
            <w:tcW w:w="3686" w:type="dxa"/>
          </w:tcPr>
          <w:p w:rsidR="00154BE9" w:rsidRDefault="00697666" w:rsidP="00192D2A">
            <w:pPr>
              <w:spacing w:after="0"/>
              <w:jc w:val="both"/>
              <w:rPr>
                <w:rFonts w:asciiTheme="minorHAnsi" w:hAnsiTheme="minorHAnsi" w:cstheme="minorHAnsi"/>
                <w:szCs w:val="20"/>
              </w:rPr>
            </w:pPr>
            <w:r>
              <w:rPr>
                <w:rFonts w:asciiTheme="minorHAnsi" w:hAnsiTheme="minorHAnsi" w:cstheme="minorHAnsi"/>
                <w:szCs w:val="20"/>
              </w:rPr>
              <w:t>-</w:t>
            </w:r>
          </w:p>
        </w:tc>
      </w:tr>
      <w:tr w:rsidR="00697666" w:rsidRPr="006D385C" w:rsidTr="008C17CD">
        <w:tc>
          <w:tcPr>
            <w:tcW w:w="2552" w:type="dxa"/>
          </w:tcPr>
          <w:p w:rsidR="00697666" w:rsidRPr="006D385C" w:rsidRDefault="00697666" w:rsidP="002202A8">
            <w:pPr>
              <w:spacing w:after="0"/>
              <w:jc w:val="both"/>
              <w:rPr>
                <w:rFonts w:asciiTheme="minorHAnsi" w:hAnsiTheme="minorHAnsi" w:cstheme="minorHAnsi"/>
                <w:szCs w:val="20"/>
              </w:rPr>
            </w:pPr>
            <w:r>
              <w:rPr>
                <w:rFonts w:asciiTheme="minorHAnsi" w:hAnsiTheme="minorHAnsi" w:cstheme="minorHAnsi"/>
                <w:szCs w:val="20"/>
              </w:rPr>
              <w:t>CTD Business Day(s)</w:t>
            </w:r>
          </w:p>
        </w:tc>
        <w:tc>
          <w:tcPr>
            <w:tcW w:w="3260" w:type="dxa"/>
          </w:tcPr>
          <w:p w:rsidR="00697666" w:rsidRDefault="00697666" w:rsidP="002202A8">
            <w:pPr>
              <w:spacing w:after="0"/>
              <w:jc w:val="both"/>
              <w:rPr>
                <w:rFonts w:asciiTheme="minorHAnsi" w:hAnsiTheme="minorHAnsi" w:cstheme="minorHAnsi"/>
                <w:szCs w:val="20"/>
              </w:rPr>
            </w:pPr>
            <w:r>
              <w:rPr>
                <w:rFonts w:asciiTheme="minorHAnsi" w:hAnsiTheme="minorHAnsi" w:cstheme="minorHAnsi"/>
                <w:szCs w:val="20"/>
              </w:rPr>
              <w:t>-</w:t>
            </w:r>
          </w:p>
        </w:tc>
        <w:tc>
          <w:tcPr>
            <w:tcW w:w="3686" w:type="dxa"/>
          </w:tcPr>
          <w:p w:rsidR="00697666" w:rsidRDefault="00697666" w:rsidP="002202A8">
            <w:pPr>
              <w:spacing w:after="0"/>
              <w:jc w:val="both"/>
              <w:rPr>
                <w:rFonts w:asciiTheme="minorHAnsi" w:hAnsiTheme="minorHAnsi" w:cstheme="minorHAnsi"/>
                <w:szCs w:val="20"/>
              </w:rPr>
            </w:pPr>
            <w:r>
              <w:rPr>
                <w:rFonts w:asciiTheme="minorHAnsi" w:hAnsiTheme="minorHAnsi" w:cstheme="minorHAnsi"/>
                <w:szCs w:val="20"/>
              </w:rPr>
              <w:t>TARGET for EUR bonds</w:t>
            </w:r>
          </w:p>
          <w:p w:rsidR="00697666" w:rsidRDefault="00697666" w:rsidP="00697666">
            <w:pPr>
              <w:spacing w:after="0"/>
              <w:jc w:val="both"/>
              <w:rPr>
                <w:rFonts w:asciiTheme="minorHAnsi" w:hAnsiTheme="minorHAnsi" w:cstheme="minorHAnsi"/>
                <w:szCs w:val="20"/>
              </w:rPr>
            </w:pPr>
            <w:r>
              <w:rPr>
                <w:rFonts w:asciiTheme="minorHAnsi" w:hAnsiTheme="minorHAnsi" w:cstheme="minorHAnsi"/>
                <w:szCs w:val="20"/>
              </w:rPr>
              <w:t>London for GBP bonds</w:t>
            </w:r>
          </w:p>
        </w:tc>
      </w:tr>
      <w:tr w:rsidR="00697666" w:rsidRPr="006D385C" w:rsidTr="008C17CD">
        <w:tc>
          <w:tcPr>
            <w:tcW w:w="2552" w:type="dxa"/>
          </w:tcPr>
          <w:p w:rsidR="00697666" w:rsidRPr="006D385C" w:rsidRDefault="00697666" w:rsidP="002202A8">
            <w:pPr>
              <w:spacing w:after="0"/>
              <w:jc w:val="both"/>
              <w:rPr>
                <w:rFonts w:asciiTheme="minorHAnsi" w:hAnsiTheme="minorHAnsi" w:cstheme="minorHAnsi"/>
                <w:szCs w:val="20"/>
              </w:rPr>
            </w:pPr>
            <w:r>
              <w:rPr>
                <w:rFonts w:asciiTheme="minorHAnsi" w:hAnsiTheme="minorHAnsi" w:cstheme="minorHAnsi"/>
                <w:szCs w:val="20"/>
              </w:rPr>
              <w:t>CTD Business Day Conv.</w:t>
            </w:r>
          </w:p>
        </w:tc>
        <w:tc>
          <w:tcPr>
            <w:tcW w:w="3260" w:type="dxa"/>
          </w:tcPr>
          <w:p w:rsidR="00697666" w:rsidRDefault="00697666" w:rsidP="002202A8">
            <w:pPr>
              <w:spacing w:after="0"/>
              <w:jc w:val="both"/>
              <w:rPr>
                <w:rFonts w:asciiTheme="minorHAnsi" w:hAnsiTheme="minorHAnsi" w:cstheme="minorHAnsi"/>
                <w:szCs w:val="20"/>
              </w:rPr>
            </w:pPr>
            <w:r>
              <w:rPr>
                <w:rFonts w:asciiTheme="minorHAnsi" w:hAnsiTheme="minorHAnsi" w:cstheme="minorHAnsi"/>
                <w:szCs w:val="20"/>
              </w:rPr>
              <w:t>-</w:t>
            </w:r>
          </w:p>
        </w:tc>
        <w:tc>
          <w:tcPr>
            <w:tcW w:w="3686" w:type="dxa"/>
          </w:tcPr>
          <w:p w:rsidR="00697666" w:rsidRDefault="00697666" w:rsidP="002202A8">
            <w:pPr>
              <w:spacing w:after="0"/>
              <w:jc w:val="both"/>
              <w:rPr>
                <w:rFonts w:asciiTheme="minorHAnsi" w:hAnsiTheme="minorHAnsi" w:cstheme="minorHAnsi"/>
                <w:szCs w:val="20"/>
              </w:rPr>
            </w:pPr>
            <w:r>
              <w:rPr>
                <w:rFonts w:asciiTheme="minorHAnsi" w:hAnsiTheme="minorHAnsi" w:cstheme="minorHAnsi"/>
                <w:szCs w:val="20"/>
              </w:rPr>
              <w:t>Modified Following</w:t>
            </w:r>
          </w:p>
        </w:tc>
      </w:tr>
      <w:tr w:rsidR="00154BE9" w:rsidRPr="006D385C" w:rsidTr="008C17CD">
        <w:tc>
          <w:tcPr>
            <w:tcW w:w="2552" w:type="dxa"/>
          </w:tcPr>
          <w:p w:rsidR="00192D2A" w:rsidRPr="006D385C" w:rsidRDefault="00192D2A" w:rsidP="002202A8">
            <w:pPr>
              <w:spacing w:after="0"/>
              <w:jc w:val="both"/>
              <w:rPr>
                <w:rFonts w:asciiTheme="minorHAnsi" w:hAnsiTheme="minorHAnsi" w:cstheme="minorHAnsi"/>
                <w:szCs w:val="20"/>
              </w:rPr>
            </w:pPr>
            <w:r>
              <w:rPr>
                <w:rFonts w:asciiTheme="minorHAnsi" w:hAnsiTheme="minorHAnsi" w:cstheme="minorHAnsi"/>
                <w:szCs w:val="20"/>
              </w:rPr>
              <w:t>CTD Settlement Date</w:t>
            </w:r>
          </w:p>
        </w:tc>
        <w:tc>
          <w:tcPr>
            <w:tcW w:w="3260" w:type="dxa"/>
          </w:tcPr>
          <w:p w:rsidR="00192D2A" w:rsidRDefault="00192D2A" w:rsidP="002202A8">
            <w:pPr>
              <w:spacing w:after="0"/>
              <w:jc w:val="both"/>
              <w:rPr>
                <w:rFonts w:asciiTheme="minorHAnsi" w:hAnsiTheme="minorHAnsi" w:cstheme="minorHAnsi"/>
                <w:szCs w:val="20"/>
              </w:rPr>
            </w:pPr>
            <w:r>
              <w:rPr>
                <w:rFonts w:asciiTheme="minorHAnsi" w:hAnsiTheme="minorHAnsi" w:cstheme="minorHAnsi"/>
                <w:szCs w:val="20"/>
              </w:rPr>
              <w:t>-</w:t>
            </w:r>
          </w:p>
        </w:tc>
        <w:tc>
          <w:tcPr>
            <w:tcW w:w="3686" w:type="dxa"/>
          </w:tcPr>
          <w:p w:rsidR="00192D2A" w:rsidRDefault="00192D2A" w:rsidP="00192D2A">
            <w:pPr>
              <w:spacing w:after="0"/>
              <w:jc w:val="both"/>
              <w:rPr>
                <w:rFonts w:asciiTheme="minorHAnsi" w:hAnsiTheme="minorHAnsi" w:cstheme="minorHAnsi"/>
                <w:szCs w:val="20"/>
              </w:rPr>
            </w:pPr>
            <w:r>
              <w:rPr>
                <w:rFonts w:asciiTheme="minorHAnsi" w:hAnsiTheme="minorHAnsi" w:cstheme="minorHAnsi"/>
                <w:szCs w:val="20"/>
              </w:rPr>
              <w:t xml:space="preserve">T+3 for EUR </w:t>
            </w:r>
            <w:r w:rsidR="00697666">
              <w:rPr>
                <w:rFonts w:asciiTheme="minorHAnsi" w:hAnsiTheme="minorHAnsi" w:cstheme="minorHAnsi"/>
                <w:szCs w:val="20"/>
              </w:rPr>
              <w:t>bonds</w:t>
            </w:r>
          </w:p>
          <w:p w:rsidR="00192D2A" w:rsidRDefault="00192D2A" w:rsidP="00697666">
            <w:pPr>
              <w:spacing w:after="0"/>
              <w:jc w:val="both"/>
              <w:rPr>
                <w:rFonts w:asciiTheme="minorHAnsi" w:hAnsiTheme="minorHAnsi" w:cstheme="minorHAnsi"/>
                <w:szCs w:val="20"/>
              </w:rPr>
            </w:pPr>
            <w:r>
              <w:rPr>
                <w:rFonts w:asciiTheme="minorHAnsi" w:hAnsiTheme="minorHAnsi" w:cstheme="minorHAnsi"/>
                <w:szCs w:val="20"/>
              </w:rPr>
              <w:t xml:space="preserve">T+1 for GBP </w:t>
            </w:r>
            <w:r w:rsidR="00697666">
              <w:rPr>
                <w:rFonts w:asciiTheme="minorHAnsi" w:hAnsiTheme="minorHAnsi" w:cstheme="minorHAnsi"/>
                <w:szCs w:val="20"/>
              </w:rPr>
              <w:t>bonds</w:t>
            </w:r>
          </w:p>
        </w:tc>
      </w:tr>
      <w:tr w:rsidR="00192D2A" w:rsidRPr="006D385C" w:rsidTr="008C17CD">
        <w:tc>
          <w:tcPr>
            <w:tcW w:w="2552" w:type="dxa"/>
          </w:tcPr>
          <w:p w:rsidR="00192D2A" w:rsidRPr="006D385C" w:rsidRDefault="00154BE9" w:rsidP="002202A8">
            <w:pPr>
              <w:spacing w:after="0"/>
              <w:jc w:val="both"/>
              <w:rPr>
                <w:rFonts w:asciiTheme="minorHAnsi" w:hAnsiTheme="minorHAnsi" w:cstheme="minorHAnsi"/>
                <w:szCs w:val="20"/>
              </w:rPr>
            </w:pPr>
            <w:r w:rsidRPr="006D385C">
              <w:rPr>
                <w:rFonts w:asciiTheme="minorHAnsi" w:hAnsiTheme="minorHAnsi" w:cstheme="minorHAnsi"/>
                <w:szCs w:val="20"/>
              </w:rPr>
              <w:t>CTD Conversion Factor</w:t>
            </w:r>
          </w:p>
        </w:tc>
        <w:tc>
          <w:tcPr>
            <w:tcW w:w="3260" w:type="dxa"/>
          </w:tcPr>
          <w:p w:rsidR="00192D2A" w:rsidRPr="006D385C" w:rsidRDefault="00154BE9" w:rsidP="002202A8">
            <w:pPr>
              <w:spacing w:after="0"/>
              <w:jc w:val="both"/>
              <w:rPr>
                <w:rFonts w:asciiTheme="minorHAnsi" w:hAnsiTheme="minorHAnsi" w:cstheme="minorHAnsi"/>
                <w:szCs w:val="20"/>
              </w:rPr>
            </w:pPr>
            <w:r>
              <w:rPr>
                <w:rFonts w:asciiTheme="minorHAnsi" w:hAnsiTheme="minorHAnsi" w:cstheme="minorHAnsi"/>
                <w:szCs w:val="20"/>
              </w:rPr>
              <w:t>CTD_CONV_FACTOR</w:t>
            </w:r>
          </w:p>
        </w:tc>
        <w:tc>
          <w:tcPr>
            <w:tcW w:w="3686" w:type="dxa"/>
          </w:tcPr>
          <w:p w:rsidR="00192D2A" w:rsidRPr="006D385C" w:rsidRDefault="00154BE9" w:rsidP="002202A8">
            <w:pPr>
              <w:spacing w:after="0"/>
              <w:jc w:val="both"/>
              <w:rPr>
                <w:rFonts w:asciiTheme="minorHAnsi" w:hAnsiTheme="minorHAnsi" w:cstheme="minorHAnsi"/>
                <w:szCs w:val="20"/>
              </w:rPr>
            </w:pPr>
            <w:r>
              <w:rPr>
                <w:rFonts w:asciiTheme="minorHAnsi" w:hAnsiTheme="minorHAnsi" w:cstheme="minorHAnsi"/>
                <w:szCs w:val="20"/>
              </w:rPr>
              <w:t>-</w:t>
            </w:r>
          </w:p>
        </w:tc>
      </w:tr>
      <w:tr w:rsidR="00192D2A" w:rsidRPr="006D385C" w:rsidTr="008C17CD">
        <w:trPr>
          <w:trHeight w:val="112"/>
        </w:trPr>
        <w:tc>
          <w:tcPr>
            <w:tcW w:w="2552" w:type="dxa"/>
          </w:tcPr>
          <w:p w:rsidR="00192D2A" w:rsidRPr="006D385C" w:rsidRDefault="00154BE9" w:rsidP="002202A8">
            <w:pPr>
              <w:spacing w:after="0"/>
              <w:jc w:val="both"/>
              <w:rPr>
                <w:rFonts w:asciiTheme="minorHAnsi" w:hAnsiTheme="minorHAnsi" w:cstheme="minorHAnsi"/>
                <w:szCs w:val="20"/>
              </w:rPr>
            </w:pPr>
            <w:r w:rsidRPr="006D385C">
              <w:rPr>
                <w:rFonts w:asciiTheme="minorHAnsi" w:hAnsiTheme="minorHAnsi" w:cstheme="minorHAnsi"/>
                <w:szCs w:val="20"/>
              </w:rPr>
              <w:t>CTD Coupon Frequency</w:t>
            </w:r>
          </w:p>
        </w:tc>
        <w:tc>
          <w:tcPr>
            <w:tcW w:w="3260" w:type="dxa"/>
          </w:tcPr>
          <w:p w:rsidR="00192D2A" w:rsidRDefault="00154BE9" w:rsidP="002202A8">
            <w:pPr>
              <w:spacing w:after="0"/>
              <w:jc w:val="both"/>
              <w:rPr>
                <w:rFonts w:asciiTheme="minorHAnsi" w:hAnsiTheme="minorHAnsi" w:cstheme="minorHAnsi"/>
                <w:szCs w:val="20"/>
              </w:rPr>
            </w:pPr>
            <w:r w:rsidRPr="00154BE9">
              <w:rPr>
                <w:rFonts w:asciiTheme="minorHAnsi" w:hAnsiTheme="minorHAnsi" w:cstheme="minorHAnsi"/>
                <w:szCs w:val="20"/>
              </w:rPr>
              <w:t>PAY_FREQ_PERIOD</w:t>
            </w:r>
          </w:p>
          <w:p w:rsidR="00154BE9" w:rsidRPr="006D385C" w:rsidRDefault="00154BE9" w:rsidP="00154BE9">
            <w:pPr>
              <w:spacing w:after="0"/>
              <w:jc w:val="both"/>
              <w:rPr>
                <w:rFonts w:asciiTheme="minorHAnsi" w:hAnsiTheme="minorHAnsi" w:cstheme="minorHAnsi"/>
                <w:szCs w:val="20"/>
              </w:rPr>
            </w:pPr>
            <w:r w:rsidRPr="00154BE9">
              <w:rPr>
                <w:rFonts w:asciiTheme="minorHAnsi" w:hAnsiTheme="minorHAnsi" w:cstheme="minorHAnsi"/>
                <w:szCs w:val="20"/>
              </w:rPr>
              <w:t>PAY_FREQ_</w:t>
            </w:r>
            <w:r>
              <w:rPr>
                <w:rFonts w:asciiTheme="minorHAnsi" w:hAnsiTheme="minorHAnsi" w:cstheme="minorHAnsi"/>
                <w:szCs w:val="20"/>
              </w:rPr>
              <w:t>MULTIPLIER</w:t>
            </w:r>
          </w:p>
        </w:tc>
        <w:tc>
          <w:tcPr>
            <w:tcW w:w="3686" w:type="dxa"/>
          </w:tcPr>
          <w:p w:rsidR="00192D2A" w:rsidRPr="006D385C" w:rsidRDefault="00154BE9" w:rsidP="002202A8">
            <w:pPr>
              <w:spacing w:after="0"/>
              <w:jc w:val="both"/>
              <w:rPr>
                <w:rFonts w:asciiTheme="minorHAnsi" w:hAnsiTheme="minorHAnsi" w:cstheme="minorHAnsi"/>
                <w:szCs w:val="20"/>
              </w:rPr>
            </w:pPr>
            <w:r>
              <w:rPr>
                <w:rFonts w:asciiTheme="minorHAnsi" w:hAnsiTheme="minorHAnsi" w:cstheme="minorHAnsi"/>
                <w:szCs w:val="20"/>
              </w:rPr>
              <w:t>-</w:t>
            </w:r>
          </w:p>
        </w:tc>
      </w:tr>
      <w:tr w:rsidR="00192D2A" w:rsidRPr="006D385C" w:rsidTr="008C17CD">
        <w:tc>
          <w:tcPr>
            <w:tcW w:w="2552" w:type="dxa"/>
          </w:tcPr>
          <w:p w:rsidR="00192D2A" w:rsidRPr="006D385C" w:rsidRDefault="00154BE9" w:rsidP="002202A8">
            <w:pPr>
              <w:spacing w:after="0"/>
              <w:jc w:val="both"/>
              <w:rPr>
                <w:rFonts w:asciiTheme="minorHAnsi" w:hAnsiTheme="minorHAnsi" w:cstheme="minorHAnsi"/>
                <w:szCs w:val="20"/>
              </w:rPr>
            </w:pPr>
            <w:r w:rsidRPr="006D385C">
              <w:rPr>
                <w:rFonts w:asciiTheme="minorHAnsi" w:hAnsiTheme="minorHAnsi" w:cstheme="minorHAnsi"/>
                <w:szCs w:val="20"/>
              </w:rPr>
              <w:t>CTD Coupon Day Basis</w:t>
            </w:r>
          </w:p>
        </w:tc>
        <w:tc>
          <w:tcPr>
            <w:tcW w:w="3260" w:type="dxa"/>
          </w:tcPr>
          <w:p w:rsidR="00192D2A" w:rsidRPr="006D385C" w:rsidRDefault="00192D2A" w:rsidP="002202A8">
            <w:pPr>
              <w:spacing w:after="0"/>
              <w:jc w:val="both"/>
              <w:rPr>
                <w:rFonts w:asciiTheme="minorHAnsi" w:hAnsiTheme="minorHAnsi" w:cstheme="minorHAnsi"/>
                <w:szCs w:val="20"/>
              </w:rPr>
            </w:pPr>
            <w:r>
              <w:rPr>
                <w:rFonts w:asciiTheme="minorHAnsi" w:hAnsiTheme="minorHAnsi" w:cstheme="minorHAnsi"/>
                <w:szCs w:val="20"/>
              </w:rPr>
              <w:t>-</w:t>
            </w:r>
          </w:p>
        </w:tc>
        <w:tc>
          <w:tcPr>
            <w:tcW w:w="3686" w:type="dxa"/>
          </w:tcPr>
          <w:p w:rsidR="00192D2A" w:rsidRPr="006D385C" w:rsidRDefault="00192D2A" w:rsidP="00154BE9">
            <w:pPr>
              <w:spacing w:after="0"/>
              <w:jc w:val="both"/>
              <w:rPr>
                <w:rFonts w:asciiTheme="minorHAnsi" w:hAnsiTheme="minorHAnsi" w:cstheme="minorHAnsi"/>
                <w:szCs w:val="20"/>
              </w:rPr>
            </w:pPr>
            <w:r w:rsidRPr="006D385C">
              <w:rPr>
                <w:rFonts w:asciiTheme="minorHAnsi" w:hAnsiTheme="minorHAnsi" w:cstheme="minorHAnsi"/>
                <w:szCs w:val="20"/>
              </w:rPr>
              <w:t>Actual/</w:t>
            </w:r>
            <w:r w:rsidR="00154BE9">
              <w:rPr>
                <w:rFonts w:asciiTheme="minorHAnsi" w:hAnsiTheme="minorHAnsi" w:cstheme="minorHAnsi"/>
                <w:szCs w:val="20"/>
              </w:rPr>
              <w:t>Actual</w:t>
            </w:r>
          </w:p>
        </w:tc>
      </w:tr>
      <w:tr w:rsidR="00154BE9" w:rsidRPr="006D385C" w:rsidTr="008C17CD">
        <w:tc>
          <w:tcPr>
            <w:tcW w:w="2552" w:type="dxa"/>
          </w:tcPr>
          <w:p w:rsidR="00154BE9" w:rsidRPr="006D385C" w:rsidRDefault="00697666" w:rsidP="002202A8">
            <w:pPr>
              <w:spacing w:after="0"/>
              <w:jc w:val="both"/>
              <w:rPr>
                <w:rFonts w:asciiTheme="minorHAnsi" w:hAnsiTheme="minorHAnsi" w:cstheme="minorHAnsi"/>
                <w:szCs w:val="20"/>
              </w:rPr>
            </w:pPr>
            <w:r>
              <w:rPr>
                <w:rFonts w:asciiTheme="minorHAnsi" w:hAnsiTheme="minorHAnsi" w:cstheme="minorHAnsi"/>
                <w:szCs w:val="20"/>
              </w:rPr>
              <w:t xml:space="preserve">CTD Clean </w:t>
            </w:r>
            <w:r w:rsidR="00154BE9" w:rsidRPr="006D385C">
              <w:rPr>
                <w:rFonts w:asciiTheme="minorHAnsi" w:hAnsiTheme="minorHAnsi" w:cstheme="minorHAnsi"/>
                <w:szCs w:val="20"/>
              </w:rPr>
              <w:t>Quoted Price</w:t>
            </w:r>
          </w:p>
        </w:tc>
        <w:tc>
          <w:tcPr>
            <w:tcW w:w="3260" w:type="dxa"/>
          </w:tcPr>
          <w:p w:rsidR="00154BE9" w:rsidRDefault="00154BE9" w:rsidP="002202A8">
            <w:pPr>
              <w:spacing w:after="0"/>
              <w:jc w:val="both"/>
              <w:rPr>
                <w:rFonts w:asciiTheme="minorHAnsi" w:hAnsiTheme="minorHAnsi" w:cstheme="minorHAnsi"/>
                <w:szCs w:val="20"/>
              </w:rPr>
            </w:pPr>
            <w:r>
              <w:rPr>
                <w:rFonts w:asciiTheme="minorHAnsi" w:hAnsiTheme="minorHAnsi" w:cstheme="minorHAnsi"/>
                <w:szCs w:val="20"/>
              </w:rPr>
              <w:t>BOND_PRICE</w:t>
            </w:r>
          </w:p>
        </w:tc>
        <w:tc>
          <w:tcPr>
            <w:tcW w:w="3686" w:type="dxa"/>
          </w:tcPr>
          <w:p w:rsidR="00154BE9" w:rsidRPr="006D385C" w:rsidRDefault="00154BE9" w:rsidP="002202A8">
            <w:pPr>
              <w:spacing w:after="0"/>
              <w:jc w:val="both"/>
              <w:rPr>
                <w:rFonts w:asciiTheme="minorHAnsi" w:hAnsiTheme="minorHAnsi" w:cstheme="minorHAnsi"/>
                <w:szCs w:val="20"/>
              </w:rPr>
            </w:pPr>
            <w:r>
              <w:rPr>
                <w:rFonts w:asciiTheme="minorHAnsi" w:hAnsiTheme="minorHAnsi" w:cstheme="minorHAnsi"/>
                <w:szCs w:val="20"/>
              </w:rPr>
              <w:t>-</w:t>
            </w:r>
          </w:p>
        </w:tc>
      </w:tr>
      <w:tr w:rsidR="00154BE9" w:rsidRPr="006D385C" w:rsidTr="008C17CD">
        <w:tc>
          <w:tcPr>
            <w:tcW w:w="2552" w:type="dxa"/>
          </w:tcPr>
          <w:p w:rsidR="00154BE9" w:rsidRPr="006D385C" w:rsidRDefault="00154BE9" w:rsidP="002202A8">
            <w:pPr>
              <w:spacing w:after="0"/>
              <w:jc w:val="both"/>
              <w:rPr>
                <w:rFonts w:asciiTheme="minorHAnsi" w:hAnsiTheme="minorHAnsi" w:cstheme="minorHAnsi"/>
                <w:szCs w:val="20"/>
              </w:rPr>
            </w:pPr>
            <w:r w:rsidRPr="006D385C">
              <w:rPr>
                <w:rFonts w:asciiTheme="minorHAnsi" w:hAnsiTheme="minorHAnsi" w:cstheme="minorHAnsi"/>
                <w:szCs w:val="20"/>
              </w:rPr>
              <w:t>Repo Rate</w:t>
            </w:r>
          </w:p>
        </w:tc>
        <w:tc>
          <w:tcPr>
            <w:tcW w:w="3260" w:type="dxa"/>
          </w:tcPr>
          <w:p w:rsidR="00154BE9" w:rsidRDefault="00154BE9" w:rsidP="002202A8">
            <w:pPr>
              <w:spacing w:after="0"/>
              <w:jc w:val="both"/>
              <w:rPr>
                <w:rFonts w:asciiTheme="minorHAnsi" w:hAnsiTheme="minorHAnsi" w:cstheme="minorHAnsi"/>
                <w:szCs w:val="20"/>
              </w:rPr>
            </w:pPr>
            <w:r>
              <w:rPr>
                <w:rFonts w:asciiTheme="minorHAnsi" w:hAnsiTheme="minorHAnsi" w:cstheme="minorHAnsi"/>
                <w:szCs w:val="20"/>
              </w:rPr>
              <w:t>IMP_REPO_RATE</w:t>
            </w:r>
          </w:p>
        </w:tc>
        <w:tc>
          <w:tcPr>
            <w:tcW w:w="3686" w:type="dxa"/>
          </w:tcPr>
          <w:p w:rsidR="00154BE9" w:rsidRPr="006D385C" w:rsidRDefault="00154BE9" w:rsidP="002202A8">
            <w:pPr>
              <w:spacing w:after="0"/>
              <w:jc w:val="both"/>
              <w:rPr>
                <w:rFonts w:asciiTheme="minorHAnsi" w:hAnsiTheme="minorHAnsi" w:cstheme="minorHAnsi"/>
                <w:szCs w:val="20"/>
              </w:rPr>
            </w:pPr>
            <w:r>
              <w:rPr>
                <w:rFonts w:asciiTheme="minorHAnsi" w:hAnsiTheme="minorHAnsi" w:cstheme="minorHAnsi"/>
                <w:szCs w:val="20"/>
              </w:rPr>
              <w:t>-</w:t>
            </w:r>
          </w:p>
        </w:tc>
      </w:tr>
      <w:tr w:rsidR="00154BE9" w:rsidRPr="006D385C" w:rsidTr="008C17CD">
        <w:tc>
          <w:tcPr>
            <w:tcW w:w="2552" w:type="dxa"/>
          </w:tcPr>
          <w:p w:rsidR="00154BE9" w:rsidRPr="006D385C" w:rsidRDefault="00154BE9" w:rsidP="002202A8">
            <w:pPr>
              <w:spacing w:after="0"/>
              <w:jc w:val="both"/>
              <w:rPr>
                <w:rFonts w:asciiTheme="minorHAnsi" w:hAnsiTheme="minorHAnsi" w:cstheme="minorHAnsi"/>
                <w:szCs w:val="20"/>
              </w:rPr>
            </w:pPr>
            <w:r>
              <w:rPr>
                <w:rFonts w:asciiTheme="minorHAnsi" w:hAnsiTheme="minorHAnsi" w:cstheme="minorHAnsi"/>
                <w:szCs w:val="20"/>
              </w:rPr>
              <w:t>Discount</w:t>
            </w:r>
            <w:r w:rsidRPr="006D385C">
              <w:rPr>
                <w:rFonts w:asciiTheme="minorHAnsi" w:hAnsiTheme="minorHAnsi" w:cstheme="minorHAnsi"/>
                <w:szCs w:val="20"/>
              </w:rPr>
              <w:t xml:space="preserve"> Curve</w:t>
            </w:r>
          </w:p>
        </w:tc>
        <w:tc>
          <w:tcPr>
            <w:tcW w:w="3260" w:type="dxa"/>
          </w:tcPr>
          <w:p w:rsidR="00154BE9" w:rsidRPr="006D385C" w:rsidRDefault="00154BE9" w:rsidP="002202A8">
            <w:pPr>
              <w:spacing w:after="0"/>
              <w:jc w:val="both"/>
              <w:rPr>
                <w:rFonts w:asciiTheme="minorHAnsi" w:hAnsiTheme="minorHAnsi" w:cstheme="minorHAnsi"/>
                <w:szCs w:val="20"/>
              </w:rPr>
            </w:pPr>
            <w:r>
              <w:rPr>
                <w:rFonts w:asciiTheme="minorHAnsi" w:hAnsiTheme="minorHAnsi" w:cstheme="minorHAnsi"/>
                <w:szCs w:val="20"/>
              </w:rPr>
              <w:t>-</w:t>
            </w:r>
          </w:p>
        </w:tc>
        <w:tc>
          <w:tcPr>
            <w:tcW w:w="3686" w:type="dxa"/>
          </w:tcPr>
          <w:p w:rsidR="00154BE9" w:rsidRDefault="00154BE9" w:rsidP="002202A8">
            <w:pPr>
              <w:spacing w:after="0"/>
              <w:jc w:val="both"/>
              <w:rPr>
                <w:rFonts w:asciiTheme="minorHAnsi" w:hAnsiTheme="minorHAnsi" w:cstheme="minorHAnsi"/>
                <w:szCs w:val="20"/>
              </w:rPr>
            </w:pPr>
            <w:r w:rsidRPr="006D385C">
              <w:rPr>
                <w:rFonts w:asciiTheme="minorHAnsi" w:hAnsiTheme="minorHAnsi" w:cstheme="minorHAnsi"/>
                <w:szCs w:val="20"/>
              </w:rPr>
              <w:t xml:space="preserve">EUR </w:t>
            </w:r>
            <w:r>
              <w:rPr>
                <w:rFonts w:asciiTheme="minorHAnsi" w:hAnsiTheme="minorHAnsi" w:cstheme="minorHAnsi"/>
                <w:szCs w:val="20"/>
              </w:rPr>
              <w:t xml:space="preserve">BOND DE I016 for EUR </w:t>
            </w:r>
            <w:r w:rsidR="00697666">
              <w:rPr>
                <w:rFonts w:asciiTheme="minorHAnsi" w:hAnsiTheme="minorHAnsi" w:cstheme="minorHAnsi"/>
                <w:szCs w:val="20"/>
              </w:rPr>
              <w:t>bonds</w:t>
            </w:r>
          </w:p>
          <w:p w:rsidR="00154BE9" w:rsidRPr="006D385C" w:rsidRDefault="00154BE9" w:rsidP="00697666">
            <w:pPr>
              <w:spacing w:after="0"/>
              <w:jc w:val="both"/>
              <w:rPr>
                <w:rFonts w:asciiTheme="minorHAnsi" w:hAnsiTheme="minorHAnsi" w:cstheme="minorHAnsi"/>
                <w:szCs w:val="20"/>
              </w:rPr>
            </w:pPr>
            <w:r>
              <w:rPr>
                <w:rFonts w:asciiTheme="minorHAnsi" w:hAnsiTheme="minorHAnsi" w:cstheme="minorHAnsi"/>
                <w:szCs w:val="20"/>
              </w:rPr>
              <w:t>GBP</w:t>
            </w:r>
            <w:r w:rsidRPr="006D385C">
              <w:rPr>
                <w:rFonts w:asciiTheme="minorHAnsi" w:hAnsiTheme="minorHAnsi" w:cstheme="minorHAnsi"/>
                <w:szCs w:val="20"/>
              </w:rPr>
              <w:t xml:space="preserve"> </w:t>
            </w:r>
            <w:r>
              <w:rPr>
                <w:rFonts w:asciiTheme="minorHAnsi" w:hAnsiTheme="minorHAnsi" w:cstheme="minorHAnsi"/>
                <w:szCs w:val="20"/>
              </w:rPr>
              <w:t xml:space="preserve">BOND GB I022 for GBP </w:t>
            </w:r>
            <w:r w:rsidR="00697666">
              <w:rPr>
                <w:rFonts w:asciiTheme="minorHAnsi" w:hAnsiTheme="minorHAnsi" w:cstheme="minorHAnsi"/>
                <w:szCs w:val="20"/>
              </w:rPr>
              <w:t>bonds</w:t>
            </w:r>
          </w:p>
        </w:tc>
      </w:tr>
      <w:tr w:rsidR="00154BE9" w:rsidRPr="006D385C" w:rsidTr="008C17CD">
        <w:tc>
          <w:tcPr>
            <w:tcW w:w="2552" w:type="dxa"/>
          </w:tcPr>
          <w:p w:rsidR="00154BE9" w:rsidRPr="006D385C" w:rsidRDefault="00154BE9" w:rsidP="002202A8">
            <w:pPr>
              <w:spacing w:after="0"/>
              <w:jc w:val="both"/>
              <w:rPr>
                <w:rFonts w:asciiTheme="minorHAnsi" w:hAnsiTheme="minorHAnsi" w:cstheme="minorHAnsi"/>
                <w:szCs w:val="20"/>
              </w:rPr>
            </w:pPr>
            <w:r>
              <w:rPr>
                <w:rFonts w:asciiTheme="minorHAnsi" w:hAnsiTheme="minorHAnsi" w:cstheme="minorHAnsi"/>
                <w:szCs w:val="20"/>
              </w:rPr>
              <w:t>Actual Closing Price</w:t>
            </w:r>
          </w:p>
        </w:tc>
        <w:tc>
          <w:tcPr>
            <w:tcW w:w="3260" w:type="dxa"/>
          </w:tcPr>
          <w:p w:rsidR="00154BE9" w:rsidRDefault="00154BE9" w:rsidP="002202A8">
            <w:pPr>
              <w:spacing w:after="0"/>
              <w:jc w:val="both"/>
              <w:rPr>
                <w:rFonts w:asciiTheme="minorHAnsi" w:hAnsiTheme="minorHAnsi" w:cstheme="minorHAnsi"/>
                <w:szCs w:val="20"/>
              </w:rPr>
            </w:pPr>
            <w:r>
              <w:rPr>
                <w:rFonts w:asciiTheme="minorHAnsi" w:hAnsiTheme="minorHAnsi" w:cstheme="minorHAnsi"/>
                <w:szCs w:val="20"/>
              </w:rPr>
              <w:t>PRICE_VALUE</w:t>
            </w:r>
          </w:p>
        </w:tc>
        <w:tc>
          <w:tcPr>
            <w:tcW w:w="3686" w:type="dxa"/>
          </w:tcPr>
          <w:p w:rsidR="00154BE9" w:rsidRPr="006D385C" w:rsidRDefault="00154BE9" w:rsidP="002202A8">
            <w:pPr>
              <w:spacing w:after="0"/>
              <w:jc w:val="both"/>
              <w:rPr>
                <w:rFonts w:asciiTheme="minorHAnsi" w:hAnsiTheme="minorHAnsi" w:cstheme="minorHAnsi"/>
                <w:szCs w:val="20"/>
              </w:rPr>
            </w:pPr>
            <w:r>
              <w:rPr>
                <w:rFonts w:asciiTheme="minorHAnsi" w:hAnsiTheme="minorHAnsi" w:cstheme="minorHAnsi"/>
                <w:szCs w:val="20"/>
              </w:rPr>
              <w:t>-</w:t>
            </w:r>
          </w:p>
        </w:tc>
      </w:tr>
    </w:tbl>
    <w:p w:rsidR="00154BE9" w:rsidRDefault="00154BE9" w:rsidP="00CE6F37">
      <w:pPr>
        <w:spacing w:after="120"/>
        <w:jc w:val="both"/>
        <w:rPr>
          <w:rFonts w:asciiTheme="minorHAnsi" w:hAnsiTheme="minorHAnsi" w:cstheme="minorHAnsi"/>
        </w:rPr>
      </w:pPr>
    </w:p>
    <w:p w:rsidR="00F2370D" w:rsidRDefault="00E7601B" w:rsidP="0029291A">
      <w:pPr>
        <w:spacing w:after="120"/>
        <w:jc w:val="both"/>
      </w:pPr>
      <w:r>
        <w:t>As noted in section 4</w:t>
      </w:r>
      <w:r w:rsidR="00697666">
        <w:t xml:space="preserve">.2.1 above, each government bond future’s delivery date </w:t>
      </w:r>
      <w:r w:rsidR="00ED4E85">
        <w:t xml:space="preserve">(i.e. as defined by the LAST_TRADING_DATE field) </w:t>
      </w:r>
      <w:r w:rsidR="00697666">
        <w:t>is initially set to the latest date permitted under the terms of the relevant product specification and can be moved forward in time in order to accommodate late / overdue deliveries should the need arise.</w:t>
      </w:r>
    </w:p>
    <w:p w:rsidR="00D464F4" w:rsidRDefault="004919CD" w:rsidP="001917C5">
      <w:pPr>
        <w:spacing w:after="120"/>
        <w:jc w:val="both"/>
      </w:pPr>
      <w:r>
        <w:t xml:space="preserve">It should also be noted that although the </w:t>
      </w:r>
      <w:r w:rsidR="00465B6D">
        <w:t xml:space="preserve">government bond future </w:t>
      </w:r>
      <w:r>
        <w:t>pricing functi</w:t>
      </w:r>
      <w:r w:rsidR="00E7601B">
        <w:t>on (i.e. as defined in section 4</w:t>
      </w:r>
      <w:r>
        <w:t xml:space="preserve">.2 above) is not dependent on an expiry date per se, it is nevertheless necessary to assign </w:t>
      </w:r>
      <w:r w:rsidR="00465B6D">
        <w:t>such a date for completeness purposes. This follows from the fact</w:t>
      </w:r>
      <w:r w:rsidR="001917C5">
        <w:t xml:space="preserve"> – even though it isn’t used in the subsequent calculation itself – </w:t>
      </w:r>
      <w:r w:rsidR="00465B6D">
        <w:t>the technological implementation of the pricing function includes expiry date as o</w:t>
      </w:r>
      <w:r w:rsidR="001917C5">
        <w:t>n</w:t>
      </w:r>
      <w:r w:rsidR="00D464F4">
        <w:t>e of its expected input fields.</w:t>
      </w:r>
    </w:p>
    <w:p w:rsidR="004B5142" w:rsidRDefault="001917C5" w:rsidP="001917C5">
      <w:pPr>
        <w:spacing w:after="120"/>
        <w:jc w:val="both"/>
      </w:pPr>
      <w:r>
        <w:t xml:space="preserve">In addition, notionally setting the expiry date equal to the </w:t>
      </w:r>
      <w:r w:rsidR="00D464F4">
        <w:t xml:space="preserve">(last possible) </w:t>
      </w:r>
      <w:r>
        <w:t xml:space="preserve">delivery date ensures that the </w:t>
      </w:r>
      <w:r w:rsidR="00D464F4">
        <w:t xml:space="preserve">aforementioned </w:t>
      </w:r>
      <w:r>
        <w:t>pricing function doesn’t fail in the period between the two</w:t>
      </w:r>
      <w:r w:rsidR="00D464F4">
        <w:t>, during which it may still be necessary to generate one or more contract-level P&amp;L vectors in order to facilitate the calculation of delivery margin for a sub-portfolio of tendered positi</w:t>
      </w:r>
      <w:r w:rsidR="00E7601B">
        <w:t>ons in accordance with section 4</w:t>
      </w:r>
      <w:r w:rsidR="00D464F4">
        <w:t>.2.2 above.</w:t>
      </w:r>
    </w:p>
    <w:p w:rsidR="00D464F4" w:rsidRDefault="00D464F4" w:rsidP="001917C5">
      <w:pPr>
        <w:spacing w:after="120"/>
        <w:jc w:val="both"/>
      </w:pPr>
    </w:p>
    <w:p w:rsidR="00D464F4" w:rsidRDefault="00D464F4" w:rsidP="001917C5">
      <w:pPr>
        <w:spacing w:after="120"/>
        <w:jc w:val="both"/>
      </w:pPr>
    </w:p>
    <w:p w:rsidR="001917C5" w:rsidRDefault="001917C5" w:rsidP="001917C5">
      <w:pPr>
        <w:spacing w:after="120"/>
        <w:jc w:val="both"/>
      </w:pPr>
    </w:p>
    <w:p w:rsidR="00C15432" w:rsidRDefault="00C15432" w:rsidP="00C15432">
      <w:pPr>
        <w:spacing w:after="120"/>
      </w:pPr>
    </w:p>
    <w:p w:rsidR="00C15432" w:rsidRDefault="00C15432" w:rsidP="00C15432">
      <w:pPr>
        <w:spacing w:after="120"/>
      </w:pPr>
    </w:p>
    <w:p w:rsidR="00F2370D" w:rsidRPr="006D385C" w:rsidRDefault="00F2370D" w:rsidP="00F2370D">
      <w:pPr>
        <w:pStyle w:val="Heading1"/>
        <w:spacing w:after="120"/>
        <w:jc w:val="both"/>
      </w:pPr>
      <w:bookmarkStart w:id="160" w:name="_Toc397077555"/>
      <w:r>
        <w:lastRenderedPageBreak/>
        <w:t xml:space="preserve">Reporting </w:t>
      </w:r>
      <w:r w:rsidR="00D36444">
        <w:t xml:space="preserve">&amp; Other Analytical </w:t>
      </w:r>
      <w:r>
        <w:t>Requirements</w:t>
      </w:r>
      <w:bookmarkEnd w:id="160"/>
    </w:p>
    <w:p w:rsidR="00F2370D" w:rsidRDefault="00F2370D" w:rsidP="00F2370D">
      <w:pPr>
        <w:spacing w:after="120"/>
        <w:jc w:val="both"/>
      </w:pPr>
      <w:r>
        <w:t xml:space="preserve">As well as producing </w:t>
      </w:r>
      <w:r w:rsidR="0029291A">
        <w:t xml:space="preserve">GBP-denominated </w:t>
      </w:r>
      <w:r>
        <w:t>P&amp;L vectors</w:t>
      </w:r>
      <w:r w:rsidR="00C15432">
        <w:t xml:space="preserve"> by contract</w:t>
      </w:r>
      <w:r w:rsidR="0029291A">
        <w:t xml:space="preserve"> (</w:t>
      </w:r>
      <w:r w:rsidR="00767864">
        <w:t>which are</w:t>
      </w:r>
      <w:r w:rsidR="0029291A">
        <w:t xml:space="preserve"> </w:t>
      </w:r>
      <w:r w:rsidR="00872091">
        <w:t>contained</w:t>
      </w:r>
      <w:r w:rsidR="0029291A">
        <w:t xml:space="preserve"> in the </w:t>
      </w:r>
      <w:r w:rsidR="00872091">
        <w:rPr>
          <w:rFonts w:asciiTheme="minorHAnsi" w:hAnsiTheme="minorHAnsi" w:cstheme="minorHAnsi"/>
        </w:rPr>
        <w:t>varlosses.csv</w:t>
      </w:r>
      <w:r w:rsidR="00872091">
        <w:t xml:space="preserve"> </w:t>
      </w:r>
      <w:r w:rsidR="0029291A">
        <w:t xml:space="preserve">output file), the NLX </w:t>
      </w:r>
      <w:r w:rsidR="00F11CB6">
        <w:t>HVAR</w:t>
      </w:r>
      <w:r w:rsidR="0029291A">
        <w:t xml:space="preserve"> model </w:t>
      </w:r>
      <w:r w:rsidR="00767864">
        <w:t>also needs to</w:t>
      </w:r>
      <w:r w:rsidR="0029291A">
        <w:t xml:space="preserve"> be able to satisfy various other reporting </w:t>
      </w:r>
      <w:r w:rsidR="00D27DA4">
        <w:t xml:space="preserve">and analytical </w:t>
      </w:r>
      <w:r w:rsidR="0029291A">
        <w:t>requirements as part of the overall service. These are outlined below.</w:t>
      </w:r>
    </w:p>
    <w:p w:rsidR="00D27DA4" w:rsidRPr="006D385C" w:rsidRDefault="00D27DA4" w:rsidP="00F2370D">
      <w:pPr>
        <w:spacing w:after="120"/>
        <w:jc w:val="both"/>
      </w:pPr>
      <w:r>
        <w:t>It should be noted that, where applicable, the various DSF contracts will be subject to the same requirements.</w:t>
      </w:r>
    </w:p>
    <w:p w:rsidR="00F2370D" w:rsidRDefault="00F2370D" w:rsidP="00F2370D">
      <w:pPr>
        <w:pStyle w:val="Heading2"/>
        <w:spacing w:before="0"/>
        <w:jc w:val="both"/>
      </w:pPr>
      <w:bookmarkStart w:id="161" w:name="_Toc397077556"/>
      <w:r>
        <w:t>Theoretical Prices vs. Actual Prices</w:t>
      </w:r>
      <w:bookmarkEnd w:id="161"/>
    </w:p>
    <w:p w:rsidR="003A16BA" w:rsidRDefault="0029291A" w:rsidP="0029291A">
      <w:pPr>
        <w:spacing w:after="120"/>
        <w:jc w:val="both"/>
      </w:pPr>
      <w:r>
        <w:t xml:space="preserve">At the heart of the NLX </w:t>
      </w:r>
      <w:r w:rsidR="00F11CB6">
        <w:t>HVAR</w:t>
      </w:r>
      <w:r>
        <w:t xml:space="preserve"> model are a number of pricing functions that – between them – generate a </w:t>
      </w:r>
      <w:r w:rsidR="003A16BA">
        <w:t xml:space="preserve">current </w:t>
      </w:r>
      <w:r>
        <w:t xml:space="preserve">theoretical price for each contract. </w:t>
      </w:r>
      <w:r w:rsidR="00E7601B">
        <w:t>As described in section 3</w:t>
      </w:r>
      <w:r w:rsidR="003A16BA">
        <w:t>.9 above, these current prices act as the zero-P&amp;L reference point</w:t>
      </w:r>
      <w:r w:rsidR="004D7B4B">
        <w:t>s</w:t>
      </w:r>
      <w:r w:rsidR="003A16BA">
        <w:t xml:space="preserve"> for the subsequent HVAR simulation.</w:t>
      </w:r>
    </w:p>
    <w:p w:rsidR="00F2370D" w:rsidRDefault="001D11D1" w:rsidP="0029291A">
      <w:pPr>
        <w:spacing w:after="120"/>
        <w:jc w:val="both"/>
      </w:pPr>
      <w:r>
        <w:t>In order to check that these functions are performing correctly and generating accurate prices, a daily comparison of theoretical and actual (exchange) prices should be undertaken.</w:t>
      </w:r>
    </w:p>
    <w:p w:rsidR="001D11D1" w:rsidRPr="004355E6" w:rsidRDefault="003A16BA" w:rsidP="001D11D1">
      <w:pPr>
        <w:jc w:val="both"/>
        <w:rPr>
          <w:rFonts w:asciiTheme="minorHAnsi" w:hAnsiTheme="minorHAnsi" w:cstheme="minorHAnsi"/>
          <w:szCs w:val="20"/>
        </w:rPr>
      </w:pPr>
      <w:r>
        <w:t xml:space="preserve">On any particular </w:t>
      </w:r>
      <w:r w:rsidR="00DB3465">
        <w:t>evaluation</w:t>
      </w:r>
      <w:r>
        <w:t xml:space="preserve"> date, a</w:t>
      </w:r>
      <w:r w:rsidR="002202A8">
        <w:t xml:space="preserve"> suitable</w:t>
      </w:r>
      <w:r w:rsidR="001D11D1">
        <w:t xml:space="preserve"> report to facilitate such an exercise might look as follows:</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1"/>
        <w:gridCol w:w="2079"/>
        <w:gridCol w:w="2079"/>
        <w:gridCol w:w="2079"/>
      </w:tblGrid>
      <w:tr w:rsidR="001D11D1" w:rsidRPr="006D385C" w:rsidTr="008C17CD">
        <w:tc>
          <w:tcPr>
            <w:tcW w:w="3261" w:type="dxa"/>
            <w:shd w:val="clear" w:color="auto" w:fill="D9D9D9" w:themeFill="background1" w:themeFillShade="D9"/>
          </w:tcPr>
          <w:p w:rsidR="001D11D1" w:rsidRPr="006D385C" w:rsidRDefault="001D11D1" w:rsidP="001D11D1">
            <w:pPr>
              <w:spacing w:after="0"/>
              <w:jc w:val="both"/>
              <w:rPr>
                <w:rFonts w:asciiTheme="minorHAnsi" w:hAnsiTheme="minorHAnsi" w:cstheme="minorHAnsi"/>
                <w:b/>
                <w:szCs w:val="20"/>
              </w:rPr>
            </w:pPr>
            <w:r>
              <w:rPr>
                <w:rFonts w:asciiTheme="minorHAnsi" w:hAnsiTheme="minorHAnsi" w:cstheme="minorHAnsi"/>
                <w:b/>
                <w:szCs w:val="20"/>
              </w:rPr>
              <w:t>Contract Reference</w:t>
            </w:r>
          </w:p>
        </w:tc>
        <w:tc>
          <w:tcPr>
            <w:tcW w:w="2079" w:type="dxa"/>
            <w:shd w:val="clear" w:color="auto" w:fill="D9D9D9" w:themeFill="background1" w:themeFillShade="D9"/>
          </w:tcPr>
          <w:p w:rsidR="001D11D1" w:rsidRPr="006D385C" w:rsidRDefault="001D11D1" w:rsidP="002202A8">
            <w:pPr>
              <w:spacing w:after="0"/>
              <w:jc w:val="both"/>
              <w:rPr>
                <w:rFonts w:asciiTheme="minorHAnsi" w:hAnsiTheme="minorHAnsi" w:cstheme="minorHAnsi"/>
                <w:b/>
                <w:szCs w:val="20"/>
              </w:rPr>
            </w:pPr>
            <w:r>
              <w:rPr>
                <w:rFonts w:asciiTheme="minorHAnsi" w:hAnsiTheme="minorHAnsi" w:cstheme="minorHAnsi"/>
                <w:b/>
                <w:szCs w:val="20"/>
              </w:rPr>
              <w:t>Theoretical Price</w:t>
            </w:r>
          </w:p>
        </w:tc>
        <w:tc>
          <w:tcPr>
            <w:tcW w:w="2079" w:type="dxa"/>
            <w:shd w:val="clear" w:color="auto" w:fill="D9D9D9" w:themeFill="background1" w:themeFillShade="D9"/>
          </w:tcPr>
          <w:p w:rsidR="001D11D1" w:rsidRDefault="001D11D1" w:rsidP="002202A8">
            <w:pPr>
              <w:spacing w:after="0"/>
              <w:jc w:val="both"/>
              <w:rPr>
                <w:rFonts w:asciiTheme="minorHAnsi" w:hAnsiTheme="minorHAnsi" w:cstheme="minorHAnsi"/>
                <w:b/>
                <w:szCs w:val="20"/>
              </w:rPr>
            </w:pPr>
            <w:r>
              <w:rPr>
                <w:rFonts w:asciiTheme="minorHAnsi" w:hAnsiTheme="minorHAnsi" w:cstheme="minorHAnsi"/>
                <w:b/>
                <w:szCs w:val="20"/>
              </w:rPr>
              <w:t>Actual Price</w:t>
            </w:r>
          </w:p>
        </w:tc>
        <w:tc>
          <w:tcPr>
            <w:tcW w:w="2079" w:type="dxa"/>
            <w:shd w:val="clear" w:color="auto" w:fill="D9D9D9" w:themeFill="background1" w:themeFillShade="D9"/>
          </w:tcPr>
          <w:p w:rsidR="001D11D1" w:rsidRPr="006D385C" w:rsidRDefault="00767864" w:rsidP="00767864">
            <w:pPr>
              <w:spacing w:after="0"/>
              <w:jc w:val="both"/>
              <w:rPr>
                <w:rFonts w:asciiTheme="minorHAnsi" w:hAnsiTheme="minorHAnsi" w:cstheme="minorHAnsi"/>
                <w:b/>
                <w:szCs w:val="20"/>
              </w:rPr>
            </w:pPr>
            <w:r>
              <w:rPr>
                <w:rFonts w:asciiTheme="minorHAnsi" w:hAnsiTheme="minorHAnsi" w:cstheme="minorHAnsi"/>
                <w:b/>
                <w:szCs w:val="20"/>
              </w:rPr>
              <w:t>Difference (%</w:t>
            </w:r>
            <w:r w:rsidR="001D11D1">
              <w:rPr>
                <w:rFonts w:asciiTheme="minorHAnsi" w:hAnsiTheme="minorHAnsi" w:cstheme="minorHAnsi"/>
                <w:b/>
                <w:szCs w:val="20"/>
              </w:rPr>
              <w:t>)</w:t>
            </w:r>
          </w:p>
        </w:tc>
      </w:tr>
      <w:tr w:rsidR="00DB3465" w:rsidRPr="006D385C" w:rsidTr="008C17CD">
        <w:tc>
          <w:tcPr>
            <w:tcW w:w="3261" w:type="dxa"/>
          </w:tcPr>
          <w:p w:rsidR="00DB3465" w:rsidRDefault="00DB3465" w:rsidP="00DB3465">
            <w:pPr>
              <w:spacing w:after="0"/>
              <w:jc w:val="both"/>
              <w:rPr>
                <w:rFonts w:asciiTheme="minorHAnsi" w:hAnsiTheme="minorHAnsi" w:cstheme="minorHAnsi"/>
                <w:szCs w:val="20"/>
              </w:rPr>
            </w:pPr>
            <w:r w:rsidRPr="002202A8">
              <w:rPr>
                <w:rFonts w:asciiTheme="minorHAnsi" w:hAnsiTheme="minorHAnsi" w:cstheme="minorHAnsi"/>
                <w:szCs w:val="20"/>
              </w:rPr>
              <w:t>F-NLX-FUT-NINI-20140300</w:t>
            </w:r>
          </w:p>
        </w:tc>
        <w:tc>
          <w:tcPr>
            <w:tcW w:w="2079" w:type="dxa"/>
          </w:tcPr>
          <w:p w:rsidR="00DB3465" w:rsidRPr="006D385C" w:rsidRDefault="00DB3465" w:rsidP="00DB3465">
            <w:pPr>
              <w:spacing w:after="0"/>
              <w:jc w:val="both"/>
              <w:rPr>
                <w:rFonts w:asciiTheme="minorHAnsi" w:hAnsiTheme="minorHAnsi" w:cstheme="minorHAnsi"/>
                <w:szCs w:val="20"/>
              </w:rPr>
            </w:pPr>
            <w:r w:rsidRPr="002202A8">
              <w:rPr>
                <w:rFonts w:asciiTheme="minorHAnsi" w:hAnsiTheme="minorHAnsi" w:cstheme="minorHAnsi"/>
              </w:rPr>
              <w:t>99.</w:t>
            </w:r>
            <w:r>
              <w:rPr>
                <w:rFonts w:asciiTheme="minorHAnsi" w:hAnsiTheme="minorHAnsi" w:cstheme="minorHAnsi"/>
              </w:rPr>
              <w:t>7250</w:t>
            </w:r>
          </w:p>
        </w:tc>
        <w:tc>
          <w:tcPr>
            <w:tcW w:w="2079" w:type="dxa"/>
          </w:tcPr>
          <w:p w:rsidR="00DB3465" w:rsidRDefault="00DB3465" w:rsidP="00DB3465">
            <w:pPr>
              <w:spacing w:after="0"/>
              <w:jc w:val="both"/>
              <w:rPr>
                <w:rFonts w:asciiTheme="minorHAnsi" w:hAnsiTheme="minorHAnsi" w:cstheme="minorHAnsi"/>
                <w:szCs w:val="20"/>
              </w:rPr>
            </w:pPr>
            <w:r w:rsidRPr="002202A8">
              <w:rPr>
                <w:rFonts w:asciiTheme="minorHAnsi" w:hAnsiTheme="minorHAnsi" w:cstheme="minorHAnsi"/>
              </w:rPr>
              <w:t>99.7</w:t>
            </w:r>
            <w:r>
              <w:rPr>
                <w:rFonts w:asciiTheme="minorHAnsi" w:hAnsiTheme="minorHAnsi" w:cstheme="minorHAnsi"/>
              </w:rPr>
              <w:t>400</w:t>
            </w:r>
          </w:p>
        </w:tc>
        <w:tc>
          <w:tcPr>
            <w:tcW w:w="2079" w:type="dxa"/>
          </w:tcPr>
          <w:p w:rsidR="00DB3465" w:rsidRPr="006D385C" w:rsidRDefault="00DB3465" w:rsidP="00DB3465">
            <w:pPr>
              <w:spacing w:after="0"/>
              <w:jc w:val="both"/>
              <w:rPr>
                <w:rFonts w:asciiTheme="minorHAnsi" w:hAnsiTheme="minorHAnsi" w:cstheme="minorHAnsi"/>
                <w:szCs w:val="20"/>
              </w:rPr>
            </w:pPr>
            <w:r>
              <w:rPr>
                <w:rFonts w:asciiTheme="minorHAnsi" w:hAnsiTheme="minorHAnsi" w:cstheme="minorHAnsi"/>
              </w:rPr>
              <w:t>-</w:t>
            </w:r>
            <w:r w:rsidRPr="002202A8">
              <w:rPr>
                <w:rFonts w:asciiTheme="minorHAnsi" w:hAnsiTheme="minorHAnsi" w:cstheme="minorHAnsi"/>
              </w:rPr>
              <w:t>0.02%</w:t>
            </w:r>
          </w:p>
        </w:tc>
      </w:tr>
      <w:tr w:rsidR="00DB3465" w:rsidRPr="006D385C" w:rsidTr="008C17CD">
        <w:tc>
          <w:tcPr>
            <w:tcW w:w="3261" w:type="dxa"/>
          </w:tcPr>
          <w:p w:rsidR="00DB3465" w:rsidRPr="006D385C" w:rsidRDefault="00DB3465" w:rsidP="00DB3465">
            <w:pPr>
              <w:spacing w:after="0"/>
              <w:jc w:val="both"/>
              <w:rPr>
                <w:rFonts w:asciiTheme="minorHAnsi" w:hAnsiTheme="minorHAnsi" w:cstheme="minorHAnsi"/>
                <w:szCs w:val="20"/>
              </w:rPr>
            </w:pPr>
            <w:r w:rsidRPr="002202A8">
              <w:t>F-NLX-FUT-NINI-20140400</w:t>
            </w:r>
          </w:p>
        </w:tc>
        <w:tc>
          <w:tcPr>
            <w:tcW w:w="2079" w:type="dxa"/>
          </w:tcPr>
          <w:p w:rsidR="00DB3465" w:rsidRPr="006D385C" w:rsidRDefault="00DB3465" w:rsidP="00DB3465">
            <w:pPr>
              <w:spacing w:after="0"/>
              <w:jc w:val="both"/>
              <w:rPr>
                <w:rFonts w:asciiTheme="minorHAnsi" w:hAnsiTheme="minorHAnsi" w:cstheme="minorHAnsi"/>
                <w:szCs w:val="20"/>
              </w:rPr>
            </w:pPr>
            <w:r w:rsidRPr="002202A8">
              <w:rPr>
                <w:rFonts w:asciiTheme="minorHAnsi" w:hAnsiTheme="minorHAnsi" w:cstheme="minorHAnsi"/>
              </w:rPr>
              <w:t>99.7400</w:t>
            </w:r>
          </w:p>
        </w:tc>
        <w:tc>
          <w:tcPr>
            <w:tcW w:w="2079" w:type="dxa"/>
          </w:tcPr>
          <w:p w:rsidR="00DB3465" w:rsidRPr="006D385C" w:rsidRDefault="00DB3465" w:rsidP="00DB3465">
            <w:pPr>
              <w:spacing w:after="0"/>
              <w:jc w:val="both"/>
              <w:rPr>
                <w:rFonts w:asciiTheme="minorHAnsi" w:hAnsiTheme="minorHAnsi" w:cstheme="minorHAnsi"/>
                <w:szCs w:val="20"/>
              </w:rPr>
            </w:pPr>
            <w:r w:rsidRPr="002202A8">
              <w:rPr>
                <w:rFonts w:asciiTheme="minorHAnsi" w:hAnsiTheme="minorHAnsi" w:cstheme="minorHAnsi"/>
              </w:rPr>
              <w:t>99.74</w:t>
            </w:r>
            <w:r>
              <w:rPr>
                <w:rFonts w:asciiTheme="minorHAnsi" w:hAnsiTheme="minorHAnsi" w:cstheme="minorHAnsi"/>
              </w:rPr>
              <w:t>50</w:t>
            </w:r>
          </w:p>
        </w:tc>
        <w:tc>
          <w:tcPr>
            <w:tcW w:w="2079" w:type="dxa"/>
          </w:tcPr>
          <w:p w:rsidR="00DB3465" w:rsidRPr="006D385C" w:rsidRDefault="00DB3465" w:rsidP="00DB3465">
            <w:pPr>
              <w:spacing w:after="0"/>
              <w:jc w:val="both"/>
              <w:rPr>
                <w:rFonts w:asciiTheme="minorHAnsi" w:hAnsiTheme="minorHAnsi" w:cstheme="minorHAnsi"/>
                <w:szCs w:val="20"/>
              </w:rPr>
            </w:pPr>
            <w:r w:rsidRPr="002202A8">
              <w:rPr>
                <w:rFonts w:asciiTheme="minorHAnsi" w:hAnsiTheme="minorHAnsi" w:cstheme="minorHAnsi"/>
              </w:rPr>
              <w:t>-0.01%</w:t>
            </w:r>
          </w:p>
        </w:tc>
      </w:tr>
      <w:tr w:rsidR="00DB3465" w:rsidRPr="006D385C" w:rsidTr="008C17CD">
        <w:tc>
          <w:tcPr>
            <w:tcW w:w="3261" w:type="dxa"/>
          </w:tcPr>
          <w:p w:rsidR="00DB3465" w:rsidRPr="006D385C" w:rsidRDefault="00DB3465" w:rsidP="00DB3465">
            <w:pPr>
              <w:spacing w:after="0"/>
              <w:jc w:val="both"/>
              <w:rPr>
                <w:rFonts w:asciiTheme="minorHAnsi" w:hAnsiTheme="minorHAnsi" w:cstheme="minorHAnsi"/>
                <w:szCs w:val="20"/>
              </w:rPr>
            </w:pPr>
            <w:r>
              <w:t>F-NLX-FUT-NINI-201405</w:t>
            </w:r>
            <w:r w:rsidRPr="002202A8">
              <w:t>00</w:t>
            </w:r>
          </w:p>
        </w:tc>
        <w:tc>
          <w:tcPr>
            <w:tcW w:w="2079" w:type="dxa"/>
          </w:tcPr>
          <w:p w:rsidR="00DB3465" w:rsidRPr="006D385C" w:rsidRDefault="00DB3465" w:rsidP="00DB3465">
            <w:pPr>
              <w:spacing w:after="0"/>
              <w:jc w:val="both"/>
              <w:rPr>
                <w:rFonts w:asciiTheme="minorHAnsi" w:hAnsiTheme="minorHAnsi" w:cstheme="minorHAnsi"/>
                <w:szCs w:val="20"/>
              </w:rPr>
            </w:pPr>
            <w:r w:rsidRPr="002202A8">
              <w:rPr>
                <w:rFonts w:asciiTheme="minorHAnsi" w:hAnsiTheme="minorHAnsi" w:cstheme="minorHAnsi"/>
              </w:rPr>
              <w:t>99.7700</w:t>
            </w:r>
          </w:p>
        </w:tc>
        <w:tc>
          <w:tcPr>
            <w:tcW w:w="2079" w:type="dxa"/>
          </w:tcPr>
          <w:p w:rsidR="00DB3465" w:rsidRPr="006D385C" w:rsidRDefault="00DB3465" w:rsidP="00DB3465">
            <w:pPr>
              <w:spacing w:after="0"/>
              <w:jc w:val="both"/>
              <w:rPr>
                <w:rFonts w:asciiTheme="minorHAnsi" w:hAnsiTheme="minorHAnsi" w:cstheme="minorHAnsi"/>
                <w:szCs w:val="20"/>
              </w:rPr>
            </w:pPr>
            <w:r w:rsidRPr="002202A8">
              <w:rPr>
                <w:rFonts w:asciiTheme="minorHAnsi" w:hAnsiTheme="minorHAnsi" w:cstheme="minorHAnsi"/>
              </w:rPr>
              <w:t>99.7</w:t>
            </w:r>
            <w:r>
              <w:rPr>
                <w:rFonts w:asciiTheme="minorHAnsi" w:hAnsiTheme="minorHAnsi" w:cstheme="minorHAnsi"/>
              </w:rPr>
              <w:t>600</w:t>
            </w:r>
          </w:p>
        </w:tc>
        <w:tc>
          <w:tcPr>
            <w:tcW w:w="2079" w:type="dxa"/>
          </w:tcPr>
          <w:p w:rsidR="00DB3465" w:rsidRPr="006D385C" w:rsidRDefault="00DB3465" w:rsidP="00DB3465">
            <w:pPr>
              <w:spacing w:after="0"/>
              <w:jc w:val="both"/>
              <w:rPr>
                <w:rFonts w:asciiTheme="minorHAnsi" w:hAnsiTheme="minorHAnsi" w:cstheme="minorHAnsi"/>
                <w:szCs w:val="20"/>
              </w:rPr>
            </w:pPr>
            <w:r>
              <w:rPr>
                <w:rFonts w:asciiTheme="minorHAnsi" w:hAnsiTheme="minorHAnsi" w:cstheme="minorHAnsi"/>
              </w:rPr>
              <w:t>+</w:t>
            </w:r>
            <w:r w:rsidRPr="002202A8">
              <w:rPr>
                <w:rFonts w:asciiTheme="minorHAnsi" w:hAnsiTheme="minorHAnsi" w:cstheme="minorHAnsi"/>
              </w:rPr>
              <w:t>0.01%</w:t>
            </w:r>
          </w:p>
        </w:tc>
      </w:tr>
      <w:tr w:rsidR="00DB3465" w:rsidRPr="006D385C" w:rsidTr="008C17CD">
        <w:tc>
          <w:tcPr>
            <w:tcW w:w="3261" w:type="dxa"/>
          </w:tcPr>
          <w:p w:rsidR="00DB3465" w:rsidRPr="006D385C" w:rsidRDefault="00DB3465" w:rsidP="00DB3465">
            <w:pPr>
              <w:spacing w:after="0"/>
              <w:jc w:val="both"/>
              <w:rPr>
                <w:rFonts w:asciiTheme="minorHAnsi" w:hAnsiTheme="minorHAnsi" w:cstheme="minorHAnsi"/>
                <w:szCs w:val="20"/>
              </w:rPr>
            </w:pPr>
            <w:r>
              <w:t>F-NLX-FUT-NINI-201406</w:t>
            </w:r>
            <w:r w:rsidRPr="002202A8">
              <w:t>00</w:t>
            </w:r>
          </w:p>
        </w:tc>
        <w:tc>
          <w:tcPr>
            <w:tcW w:w="2079" w:type="dxa"/>
          </w:tcPr>
          <w:p w:rsidR="00DB3465" w:rsidRPr="006D385C" w:rsidRDefault="00DB3465" w:rsidP="00DB3465">
            <w:pPr>
              <w:spacing w:after="0"/>
              <w:jc w:val="both"/>
              <w:rPr>
                <w:rFonts w:asciiTheme="minorHAnsi" w:hAnsiTheme="minorHAnsi" w:cstheme="minorHAnsi"/>
                <w:szCs w:val="20"/>
              </w:rPr>
            </w:pPr>
            <w:r w:rsidRPr="002202A8">
              <w:rPr>
                <w:rFonts w:asciiTheme="minorHAnsi" w:hAnsiTheme="minorHAnsi" w:cstheme="minorHAnsi"/>
              </w:rPr>
              <w:t>99.7700</w:t>
            </w:r>
          </w:p>
        </w:tc>
        <w:tc>
          <w:tcPr>
            <w:tcW w:w="2079" w:type="dxa"/>
          </w:tcPr>
          <w:p w:rsidR="00DB3465" w:rsidRPr="006D385C" w:rsidRDefault="00DB3465" w:rsidP="00DB3465">
            <w:pPr>
              <w:spacing w:after="0"/>
              <w:jc w:val="both"/>
              <w:rPr>
                <w:rFonts w:asciiTheme="minorHAnsi" w:hAnsiTheme="minorHAnsi" w:cstheme="minorHAnsi"/>
                <w:szCs w:val="20"/>
              </w:rPr>
            </w:pPr>
            <w:r>
              <w:rPr>
                <w:rFonts w:asciiTheme="minorHAnsi" w:hAnsiTheme="minorHAnsi" w:cstheme="minorHAnsi"/>
              </w:rPr>
              <w:t>99.</w:t>
            </w:r>
            <w:r w:rsidRPr="002202A8">
              <w:rPr>
                <w:rFonts w:asciiTheme="minorHAnsi" w:hAnsiTheme="minorHAnsi" w:cstheme="minorHAnsi"/>
              </w:rPr>
              <w:t>7</w:t>
            </w:r>
            <w:r>
              <w:rPr>
                <w:rFonts w:asciiTheme="minorHAnsi" w:hAnsiTheme="minorHAnsi" w:cstheme="minorHAnsi"/>
              </w:rPr>
              <w:t>600</w:t>
            </w:r>
          </w:p>
        </w:tc>
        <w:tc>
          <w:tcPr>
            <w:tcW w:w="2079" w:type="dxa"/>
          </w:tcPr>
          <w:p w:rsidR="00DB3465" w:rsidRPr="006D385C" w:rsidRDefault="00DB3465" w:rsidP="00DB3465">
            <w:pPr>
              <w:spacing w:after="0"/>
              <w:jc w:val="both"/>
              <w:rPr>
                <w:rFonts w:asciiTheme="minorHAnsi" w:hAnsiTheme="minorHAnsi" w:cstheme="minorHAnsi"/>
                <w:szCs w:val="20"/>
              </w:rPr>
            </w:pPr>
            <w:r>
              <w:rPr>
                <w:rFonts w:asciiTheme="minorHAnsi" w:hAnsiTheme="minorHAnsi" w:cstheme="minorHAnsi"/>
              </w:rPr>
              <w:t>+</w:t>
            </w:r>
            <w:r w:rsidRPr="002202A8">
              <w:rPr>
                <w:rFonts w:asciiTheme="minorHAnsi" w:hAnsiTheme="minorHAnsi" w:cstheme="minorHAnsi"/>
              </w:rPr>
              <w:t>0.01%</w:t>
            </w:r>
          </w:p>
        </w:tc>
      </w:tr>
      <w:tr w:rsidR="00DB3465" w:rsidRPr="006D385C" w:rsidTr="008C17CD">
        <w:tc>
          <w:tcPr>
            <w:tcW w:w="3261" w:type="dxa"/>
          </w:tcPr>
          <w:p w:rsidR="00DB3465" w:rsidRPr="006D385C" w:rsidRDefault="00DB3465" w:rsidP="00DB3465">
            <w:pPr>
              <w:spacing w:after="0"/>
              <w:jc w:val="both"/>
              <w:rPr>
                <w:rFonts w:asciiTheme="minorHAnsi" w:hAnsiTheme="minorHAnsi" w:cstheme="minorHAnsi"/>
                <w:szCs w:val="20"/>
              </w:rPr>
            </w:pPr>
            <w:r>
              <w:t>F-NLX-FUT-NINI-201407</w:t>
            </w:r>
            <w:r w:rsidRPr="002202A8">
              <w:t>00</w:t>
            </w:r>
          </w:p>
        </w:tc>
        <w:tc>
          <w:tcPr>
            <w:tcW w:w="2079" w:type="dxa"/>
          </w:tcPr>
          <w:p w:rsidR="00DB3465" w:rsidRDefault="00DB3465" w:rsidP="00DB3465">
            <w:pPr>
              <w:spacing w:after="0"/>
              <w:jc w:val="both"/>
              <w:rPr>
                <w:rFonts w:asciiTheme="minorHAnsi" w:hAnsiTheme="minorHAnsi" w:cstheme="minorHAnsi"/>
                <w:szCs w:val="20"/>
              </w:rPr>
            </w:pPr>
            <w:r w:rsidRPr="002202A8">
              <w:rPr>
                <w:rFonts w:asciiTheme="minorHAnsi" w:hAnsiTheme="minorHAnsi" w:cstheme="minorHAnsi"/>
              </w:rPr>
              <w:t>99.7650</w:t>
            </w:r>
          </w:p>
        </w:tc>
        <w:tc>
          <w:tcPr>
            <w:tcW w:w="2079" w:type="dxa"/>
          </w:tcPr>
          <w:p w:rsidR="00DB3465" w:rsidRDefault="00DB3465" w:rsidP="00DB3465">
            <w:pPr>
              <w:spacing w:after="0"/>
              <w:jc w:val="both"/>
              <w:rPr>
                <w:rFonts w:asciiTheme="minorHAnsi" w:hAnsiTheme="minorHAnsi" w:cstheme="minorHAnsi"/>
                <w:szCs w:val="20"/>
              </w:rPr>
            </w:pPr>
            <w:r>
              <w:rPr>
                <w:rFonts w:asciiTheme="minorHAnsi" w:hAnsiTheme="minorHAnsi" w:cstheme="minorHAnsi"/>
              </w:rPr>
              <w:t>99.74</w:t>
            </w:r>
            <w:r w:rsidRPr="002202A8">
              <w:rPr>
                <w:rFonts w:asciiTheme="minorHAnsi" w:hAnsiTheme="minorHAnsi" w:cstheme="minorHAnsi"/>
              </w:rPr>
              <w:t>50</w:t>
            </w:r>
          </w:p>
        </w:tc>
        <w:tc>
          <w:tcPr>
            <w:tcW w:w="2079" w:type="dxa"/>
          </w:tcPr>
          <w:p w:rsidR="00DB3465" w:rsidRDefault="00DB3465" w:rsidP="00DB3465">
            <w:pPr>
              <w:spacing w:after="0"/>
              <w:jc w:val="both"/>
              <w:rPr>
                <w:rFonts w:asciiTheme="minorHAnsi" w:hAnsiTheme="minorHAnsi" w:cstheme="minorHAnsi"/>
                <w:szCs w:val="20"/>
              </w:rPr>
            </w:pPr>
            <w:r>
              <w:rPr>
                <w:rFonts w:asciiTheme="minorHAnsi" w:hAnsiTheme="minorHAnsi" w:cstheme="minorHAnsi"/>
              </w:rPr>
              <w:t>+</w:t>
            </w:r>
            <w:r w:rsidRPr="002202A8">
              <w:rPr>
                <w:rFonts w:asciiTheme="minorHAnsi" w:hAnsiTheme="minorHAnsi" w:cstheme="minorHAnsi"/>
              </w:rPr>
              <w:t>0.02%</w:t>
            </w:r>
          </w:p>
        </w:tc>
      </w:tr>
      <w:tr w:rsidR="002202A8" w:rsidRPr="006D385C" w:rsidTr="008C17CD">
        <w:tc>
          <w:tcPr>
            <w:tcW w:w="3261" w:type="dxa"/>
          </w:tcPr>
          <w:p w:rsidR="002202A8" w:rsidRPr="006D385C" w:rsidRDefault="002202A8" w:rsidP="002202A8">
            <w:pPr>
              <w:spacing w:after="0"/>
              <w:jc w:val="both"/>
              <w:rPr>
                <w:rFonts w:asciiTheme="minorHAnsi" w:hAnsiTheme="minorHAnsi" w:cstheme="minorHAnsi"/>
                <w:szCs w:val="20"/>
              </w:rPr>
            </w:pPr>
            <w:r>
              <w:t>F-NLX-FUT-NINI</w:t>
            </w:r>
            <w:r w:rsidR="00DB3465">
              <w:t>-201409</w:t>
            </w:r>
            <w:r w:rsidRPr="002202A8">
              <w:t>00</w:t>
            </w:r>
          </w:p>
        </w:tc>
        <w:tc>
          <w:tcPr>
            <w:tcW w:w="2079" w:type="dxa"/>
          </w:tcPr>
          <w:p w:rsidR="002202A8" w:rsidRDefault="002202A8" w:rsidP="002202A8">
            <w:pPr>
              <w:spacing w:after="0"/>
              <w:jc w:val="both"/>
              <w:rPr>
                <w:rFonts w:asciiTheme="minorHAnsi" w:hAnsiTheme="minorHAnsi" w:cstheme="minorHAnsi"/>
                <w:szCs w:val="20"/>
              </w:rPr>
            </w:pPr>
            <w:r w:rsidRPr="002202A8">
              <w:rPr>
                <w:rFonts w:asciiTheme="minorHAnsi" w:hAnsiTheme="minorHAnsi" w:cstheme="minorHAnsi"/>
              </w:rPr>
              <w:t>99.7</w:t>
            </w:r>
            <w:r w:rsidR="00DB3465">
              <w:rPr>
                <w:rFonts w:asciiTheme="minorHAnsi" w:hAnsiTheme="minorHAnsi" w:cstheme="minorHAnsi"/>
              </w:rPr>
              <w:t>500</w:t>
            </w:r>
          </w:p>
        </w:tc>
        <w:tc>
          <w:tcPr>
            <w:tcW w:w="2079" w:type="dxa"/>
          </w:tcPr>
          <w:p w:rsidR="002202A8" w:rsidRDefault="00DB3465" w:rsidP="002202A8">
            <w:pPr>
              <w:spacing w:after="0"/>
              <w:jc w:val="both"/>
              <w:rPr>
                <w:rFonts w:asciiTheme="minorHAnsi" w:hAnsiTheme="minorHAnsi" w:cstheme="minorHAnsi"/>
                <w:szCs w:val="20"/>
              </w:rPr>
            </w:pPr>
            <w:r>
              <w:rPr>
                <w:rFonts w:asciiTheme="minorHAnsi" w:hAnsiTheme="minorHAnsi" w:cstheme="minorHAnsi"/>
              </w:rPr>
              <w:t>99.75</w:t>
            </w:r>
            <w:r w:rsidR="002202A8" w:rsidRPr="002202A8">
              <w:rPr>
                <w:rFonts w:asciiTheme="minorHAnsi" w:hAnsiTheme="minorHAnsi" w:cstheme="minorHAnsi"/>
              </w:rPr>
              <w:t>50</w:t>
            </w:r>
          </w:p>
        </w:tc>
        <w:tc>
          <w:tcPr>
            <w:tcW w:w="2079" w:type="dxa"/>
          </w:tcPr>
          <w:p w:rsidR="002202A8" w:rsidRDefault="00DB3465" w:rsidP="002202A8">
            <w:pPr>
              <w:spacing w:after="0"/>
              <w:jc w:val="both"/>
              <w:rPr>
                <w:rFonts w:asciiTheme="minorHAnsi" w:hAnsiTheme="minorHAnsi" w:cstheme="minorHAnsi"/>
                <w:szCs w:val="20"/>
              </w:rPr>
            </w:pPr>
            <w:r>
              <w:rPr>
                <w:rFonts w:asciiTheme="minorHAnsi" w:hAnsiTheme="minorHAnsi" w:cstheme="minorHAnsi"/>
              </w:rPr>
              <w:t>-0.01</w:t>
            </w:r>
            <w:r w:rsidR="002202A8" w:rsidRPr="002202A8">
              <w:rPr>
                <w:rFonts w:asciiTheme="minorHAnsi" w:hAnsiTheme="minorHAnsi" w:cstheme="minorHAnsi"/>
              </w:rPr>
              <w:t>%</w:t>
            </w:r>
          </w:p>
        </w:tc>
      </w:tr>
      <w:tr w:rsidR="001D11D1" w:rsidRPr="006D385C" w:rsidTr="008C17CD">
        <w:tc>
          <w:tcPr>
            <w:tcW w:w="3261" w:type="dxa"/>
          </w:tcPr>
          <w:p w:rsidR="001D11D1" w:rsidRPr="006D385C" w:rsidRDefault="002202A8" w:rsidP="002202A8">
            <w:pPr>
              <w:spacing w:after="0"/>
              <w:jc w:val="both"/>
              <w:rPr>
                <w:rFonts w:asciiTheme="minorHAnsi" w:hAnsiTheme="minorHAnsi" w:cstheme="minorHAnsi"/>
                <w:szCs w:val="20"/>
              </w:rPr>
            </w:pPr>
            <w:r>
              <w:rPr>
                <w:rFonts w:asciiTheme="minorHAnsi" w:hAnsiTheme="minorHAnsi" w:cstheme="minorHAnsi"/>
                <w:szCs w:val="20"/>
              </w:rPr>
              <w:t>…</w:t>
            </w:r>
            <w:r w:rsidR="00767864">
              <w:rPr>
                <w:rFonts w:asciiTheme="minorHAnsi" w:hAnsiTheme="minorHAnsi" w:cstheme="minorHAnsi"/>
                <w:szCs w:val="20"/>
              </w:rPr>
              <w:t>…</w:t>
            </w:r>
          </w:p>
        </w:tc>
        <w:tc>
          <w:tcPr>
            <w:tcW w:w="2079" w:type="dxa"/>
          </w:tcPr>
          <w:p w:rsidR="001D11D1" w:rsidRDefault="002202A8" w:rsidP="002202A8">
            <w:pPr>
              <w:spacing w:after="0"/>
              <w:jc w:val="both"/>
              <w:rPr>
                <w:rFonts w:asciiTheme="minorHAnsi" w:hAnsiTheme="minorHAnsi" w:cstheme="minorHAnsi"/>
                <w:szCs w:val="20"/>
              </w:rPr>
            </w:pPr>
            <w:r>
              <w:rPr>
                <w:rFonts w:asciiTheme="minorHAnsi" w:hAnsiTheme="minorHAnsi" w:cstheme="minorHAnsi"/>
                <w:szCs w:val="20"/>
              </w:rPr>
              <w:t>…</w:t>
            </w:r>
            <w:r w:rsidR="00767864">
              <w:rPr>
                <w:rFonts w:asciiTheme="minorHAnsi" w:hAnsiTheme="minorHAnsi" w:cstheme="minorHAnsi"/>
                <w:szCs w:val="20"/>
              </w:rPr>
              <w:t>…</w:t>
            </w:r>
          </w:p>
        </w:tc>
        <w:tc>
          <w:tcPr>
            <w:tcW w:w="2079" w:type="dxa"/>
          </w:tcPr>
          <w:p w:rsidR="001D11D1" w:rsidRDefault="002202A8" w:rsidP="002202A8">
            <w:pPr>
              <w:spacing w:after="0"/>
              <w:jc w:val="both"/>
              <w:rPr>
                <w:rFonts w:asciiTheme="minorHAnsi" w:hAnsiTheme="minorHAnsi" w:cstheme="minorHAnsi"/>
                <w:szCs w:val="20"/>
              </w:rPr>
            </w:pPr>
            <w:r>
              <w:rPr>
                <w:rFonts w:asciiTheme="minorHAnsi" w:hAnsiTheme="minorHAnsi" w:cstheme="minorHAnsi"/>
                <w:szCs w:val="20"/>
              </w:rPr>
              <w:t>…</w:t>
            </w:r>
            <w:r w:rsidR="00767864">
              <w:rPr>
                <w:rFonts w:asciiTheme="minorHAnsi" w:hAnsiTheme="minorHAnsi" w:cstheme="minorHAnsi"/>
                <w:szCs w:val="20"/>
              </w:rPr>
              <w:t>…</w:t>
            </w:r>
          </w:p>
        </w:tc>
        <w:tc>
          <w:tcPr>
            <w:tcW w:w="2079" w:type="dxa"/>
          </w:tcPr>
          <w:p w:rsidR="001D11D1" w:rsidRDefault="002202A8" w:rsidP="002202A8">
            <w:pPr>
              <w:spacing w:after="0"/>
              <w:jc w:val="both"/>
              <w:rPr>
                <w:rFonts w:asciiTheme="minorHAnsi" w:hAnsiTheme="minorHAnsi" w:cstheme="minorHAnsi"/>
                <w:szCs w:val="20"/>
              </w:rPr>
            </w:pPr>
            <w:r>
              <w:rPr>
                <w:rFonts w:asciiTheme="minorHAnsi" w:hAnsiTheme="minorHAnsi" w:cstheme="minorHAnsi"/>
                <w:szCs w:val="20"/>
              </w:rPr>
              <w:t>…</w:t>
            </w:r>
            <w:r w:rsidR="00767864">
              <w:rPr>
                <w:rFonts w:asciiTheme="minorHAnsi" w:hAnsiTheme="minorHAnsi" w:cstheme="minorHAnsi"/>
                <w:szCs w:val="20"/>
              </w:rPr>
              <w:t>…</w:t>
            </w:r>
          </w:p>
        </w:tc>
      </w:tr>
    </w:tbl>
    <w:p w:rsidR="00DB3465" w:rsidRDefault="00DB3465" w:rsidP="001D11D1">
      <w:pPr>
        <w:spacing w:after="120"/>
        <w:jc w:val="both"/>
        <w:rPr>
          <w:rFonts w:asciiTheme="minorHAnsi" w:hAnsiTheme="minorHAnsi" w:cstheme="minorHAnsi"/>
        </w:rPr>
      </w:pPr>
    </w:p>
    <w:p w:rsidR="00D70962" w:rsidRDefault="00D70962" w:rsidP="001D11D1">
      <w:pPr>
        <w:spacing w:after="120"/>
        <w:jc w:val="both"/>
        <w:rPr>
          <w:rFonts w:asciiTheme="minorHAnsi" w:hAnsiTheme="minorHAnsi" w:cstheme="minorHAnsi"/>
        </w:rPr>
      </w:pPr>
      <w:r>
        <w:rPr>
          <w:rFonts w:asciiTheme="minorHAnsi" w:hAnsiTheme="minorHAnsi" w:cstheme="minorHAnsi"/>
        </w:rPr>
        <w:t xml:space="preserve">The theoretical price of each contract is included in the “results.csv” file. </w:t>
      </w:r>
    </w:p>
    <w:p w:rsidR="00653657" w:rsidRDefault="00637472" w:rsidP="00653657">
      <w:pPr>
        <w:pStyle w:val="Heading2"/>
        <w:spacing w:before="0"/>
        <w:jc w:val="both"/>
      </w:pPr>
      <w:bookmarkStart w:id="162" w:name="_Toc397077557"/>
      <w:r>
        <w:t>Cheapest-to-Deliver Bond</w:t>
      </w:r>
      <w:r w:rsidR="00653657">
        <w:t xml:space="preserve"> Spreads</w:t>
      </w:r>
      <w:bookmarkEnd w:id="162"/>
    </w:p>
    <w:p w:rsidR="00653657" w:rsidRDefault="00E7601B" w:rsidP="00653657">
      <w:pPr>
        <w:spacing w:after="120"/>
        <w:jc w:val="both"/>
      </w:pPr>
      <w:r>
        <w:t>As detailed in section 4</w:t>
      </w:r>
      <w:r w:rsidR="00653657">
        <w:t xml:space="preserve">.2 above, one of the key parts of the pricing function for government bond futures is the calculation of a theoretical clean price for each underlying CTD bond. This involves deriving the flat spread over / under the sovereign discount curve, as implied by the CTD’s actual clean price. </w:t>
      </w:r>
    </w:p>
    <w:p w:rsidR="00653657" w:rsidRDefault="00653657" w:rsidP="00653657">
      <w:pPr>
        <w:spacing w:after="120"/>
        <w:jc w:val="both"/>
      </w:pPr>
      <w:r>
        <w:t xml:space="preserve">In order to check that </w:t>
      </w:r>
      <w:r w:rsidR="00CE2615">
        <w:t xml:space="preserve">this particular </w:t>
      </w:r>
      <w:r>
        <w:t>part of the pricing function is performing correctly, a daily review of these implied spreads should be undertaken.</w:t>
      </w:r>
    </w:p>
    <w:p w:rsidR="00653657" w:rsidRPr="004355E6" w:rsidRDefault="00653657" w:rsidP="00653657">
      <w:pPr>
        <w:jc w:val="both"/>
        <w:rPr>
          <w:rFonts w:asciiTheme="minorHAnsi" w:hAnsiTheme="minorHAnsi" w:cstheme="minorHAnsi"/>
          <w:szCs w:val="20"/>
        </w:rPr>
      </w:pPr>
      <w:r>
        <w:t>On any particular close-of-business date, a suitable report to facilitate such an exercise might look as follows:</w:t>
      </w:r>
    </w:p>
    <w:tbl>
      <w:tblPr>
        <w:tblW w:w="74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1"/>
        <w:gridCol w:w="2079"/>
        <w:gridCol w:w="2079"/>
      </w:tblGrid>
      <w:tr w:rsidR="00653657" w:rsidRPr="006D385C" w:rsidTr="00653657">
        <w:tc>
          <w:tcPr>
            <w:tcW w:w="3261" w:type="dxa"/>
            <w:shd w:val="clear" w:color="auto" w:fill="D9D9D9" w:themeFill="background1" w:themeFillShade="D9"/>
          </w:tcPr>
          <w:p w:rsidR="00653657" w:rsidRPr="006D385C" w:rsidRDefault="00653657" w:rsidP="00653657">
            <w:pPr>
              <w:spacing w:after="0"/>
              <w:jc w:val="both"/>
              <w:rPr>
                <w:rFonts w:asciiTheme="minorHAnsi" w:hAnsiTheme="minorHAnsi" w:cstheme="minorHAnsi"/>
                <w:b/>
                <w:szCs w:val="20"/>
              </w:rPr>
            </w:pPr>
            <w:r>
              <w:rPr>
                <w:rFonts w:asciiTheme="minorHAnsi" w:hAnsiTheme="minorHAnsi" w:cstheme="minorHAnsi"/>
                <w:b/>
                <w:szCs w:val="20"/>
              </w:rPr>
              <w:t>Contract Reference</w:t>
            </w:r>
          </w:p>
        </w:tc>
        <w:tc>
          <w:tcPr>
            <w:tcW w:w="2079" w:type="dxa"/>
            <w:shd w:val="clear" w:color="auto" w:fill="D9D9D9" w:themeFill="background1" w:themeFillShade="D9"/>
          </w:tcPr>
          <w:p w:rsidR="00653657" w:rsidRPr="006D385C" w:rsidRDefault="00653657" w:rsidP="00653657">
            <w:pPr>
              <w:spacing w:after="0"/>
              <w:jc w:val="both"/>
              <w:rPr>
                <w:rFonts w:asciiTheme="minorHAnsi" w:hAnsiTheme="minorHAnsi" w:cstheme="minorHAnsi"/>
                <w:b/>
                <w:szCs w:val="20"/>
              </w:rPr>
            </w:pPr>
            <w:r>
              <w:rPr>
                <w:rFonts w:asciiTheme="minorHAnsi" w:hAnsiTheme="minorHAnsi" w:cstheme="minorHAnsi"/>
                <w:b/>
                <w:szCs w:val="20"/>
              </w:rPr>
              <w:t>Underlying CTD</w:t>
            </w:r>
          </w:p>
        </w:tc>
        <w:tc>
          <w:tcPr>
            <w:tcW w:w="2079" w:type="dxa"/>
            <w:shd w:val="clear" w:color="auto" w:fill="D9D9D9" w:themeFill="background1" w:themeFillShade="D9"/>
          </w:tcPr>
          <w:p w:rsidR="00653657" w:rsidRDefault="00653657" w:rsidP="00653657">
            <w:pPr>
              <w:spacing w:after="0"/>
              <w:jc w:val="both"/>
              <w:rPr>
                <w:rFonts w:asciiTheme="minorHAnsi" w:hAnsiTheme="minorHAnsi" w:cstheme="minorHAnsi"/>
                <w:b/>
                <w:szCs w:val="20"/>
              </w:rPr>
            </w:pPr>
            <w:r>
              <w:rPr>
                <w:rFonts w:asciiTheme="minorHAnsi" w:hAnsiTheme="minorHAnsi" w:cstheme="minorHAnsi"/>
                <w:b/>
                <w:szCs w:val="20"/>
              </w:rPr>
              <w:t>CTD Spread (bp)</w:t>
            </w:r>
          </w:p>
        </w:tc>
      </w:tr>
      <w:tr w:rsidR="00653657" w:rsidRPr="006D385C" w:rsidTr="00653657">
        <w:tc>
          <w:tcPr>
            <w:tcW w:w="3261" w:type="dxa"/>
          </w:tcPr>
          <w:p w:rsidR="00653657" w:rsidRPr="002C1F93" w:rsidRDefault="00653657" w:rsidP="00653657">
            <w:pPr>
              <w:spacing w:after="0"/>
            </w:pPr>
            <w:r w:rsidRPr="002C1F93">
              <w:t>F-NLX-FUT-NSNS-20140300</w:t>
            </w:r>
          </w:p>
        </w:tc>
        <w:tc>
          <w:tcPr>
            <w:tcW w:w="2079" w:type="dxa"/>
          </w:tcPr>
          <w:p w:rsidR="00653657" w:rsidRPr="002C1F93" w:rsidRDefault="00653657" w:rsidP="00653657">
            <w:pPr>
              <w:spacing w:after="0"/>
            </w:pPr>
            <w:r w:rsidRPr="002C1F93">
              <w:t>DE0001137446</w:t>
            </w:r>
          </w:p>
        </w:tc>
        <w:tc>
          <w:tcPr>
            <w:tcW w:w="2079" w:type="dxa"/>
          </w:tcPr>
          <w:p w:rsidR="00653657" w:rsidRPr="006D385C" w:rsidRDefault="00DB3465" w:rsidP="00653657">
            <w:pPr>
              <w:spacing w:after="0"/>
              <w:jc w:val="both"/>
              <w:rPr>
                <w:rFonts w:asciiTheme="minorHAnsi" w:hAnsiTheme="minorHAnsi" w:cstheme="minorHAnsi"/>
                <w:szCs w:val="20"/>
              </w:rPr>
            </w:pPr>
            <w:r>
              <w:rPr>
                <w:rFonts w:asciiTheme="minorHAnsi" w:hAnsiTheme="minorHAnsi" w:cstheme="minorHAnsi"/>
                <w:szCs w:val="20"/>
              </w:rPr>
              <w:t>-</w:t>
            </w:r>
            <w:r w:rsidRPr="00DB3465">
              <w:rPr>
                <w:rFonts w:asciiTheme="minorHAnsi" w:hAnsiTheme="minorHAnsi" w:cstheme="minorHAnsi"/>
                <w:szCs w:val="20"/>
              </w:rPr>
              <w:t>0.7262</w:t>
            </w:r>
          </w:p>
        </w:tc>
      </w:tr>
      <w:tr w:rsidR="00653657" w:rsidRPr="006D385C" w:rsidTr="00653657">
        <w:tc>
          <w:tcPr>
            <w:tcW w:w="3261" w:type="dxa"/>
          </w:tcPr>
          <w:p w:rsidR="00653657" w:rsidRPr="002C1F93" w:rsidRDefault="00653657" w:rsidP="00653657">
            <w:pPr>
              <w:spacing w:after="0"/>
            </w:pPr>
            <w:r w:rsidRPr="002C1F93">
              <w:t>F-NLX-FUT-NSNS-20140600</w:t>
            </w:r>
          </w:p>
        </w:tc>
        <w:tc>
          <w:tcPr>
            <w:tcW w:w="2079" w:type="dxa"/>
          </w:tcPr>
          <w:p w:rsidR="00653657" w:rsidRPr="002C1F93" w:rsidRDefault="00653657" w:rsidP="00653657">
            <w:pPr>
              <w:spacing w:after="0"/>
            </w:pPr>
            <w:r w:rsidRPr="002C1F93">
              <w:t>DE0001141604</w:t>
            </w:r>
          </w:p>
        </w:tc>
        <w:tc>
          <w:tcPr>
            <w:tcW w:w="2079" w:type="dxa"/>
          </w:tcPr>
          <w:p w:rsidR="00653657" w:rsidRDefault="00DB3465" w:rsidP="00653657">
            <w:pPr>
              <w:spacing w:after="0"/>
              <w:jc w:val="both"/>
              <w:rPr>
                <w:rFonts w:asciiTheme="minorHAnsi" w:hAnsiTheme="minorHAnsi" w:cstheme="minorHAnsi"/>
                <w:szCs w:val="20"/>
              </w:rPr>
            </w:pPr>
            <w:r>
              <w:rPr>
                <w:rFonts w:asciiTheme="minorHAnsi" w:hAnsiTheme="minorHAnsi" w:cstheme="minorHAnsi"/>
                <w:szCs w:val="20"/>
              </w:rPr>
              <w:t>-</w:t>
            </w:r>
            <w:r w:rsidRPr="00DB3465">
              <w:rPr>
                <w:rFonts w:asciiTheme="minorHAnsi" w:hAnsiTheme="minorHAnsi" w:cstheme="minorHAnsi"/>
                <w:szCs w:val="20"/>
              </w:rPr>
              <w:t>1.9851</w:t>
            </w:r>
          </w:p>
        </w:tc>
      </w:tr>
      <w:tr w:rsidR="00653657" w:rsidRPr="006D385C" w:rsidTr="00653657">
        <w:tc>
          <w:tcPr>
            <w:tcW w:w="3261" w:type="dxa"/>
          </w:tcPr>
          <w:p w:rsidR="00653657" w:rsidRPr="002C1F93" w:rsidRDefault="00653657" w:rsidP="00653657">
            <w:pPr>
              <w:spacing w:after="0"/>
            </w:pPr>
            <w:r w:rsidRPr="002C1F93">
              <w:t>F-NLX-FUT-NSNS-20140900</w:t>
            </w:r>
          </w:p>
        </w:tc>
        <w:tc>
          <w:tcPr>
            <w:tcW w:w="2079" w:type="dxa"/>
          </w:tcPr>
          <w:p w:rsidR="00653657" w:rsidRPr="002C1F93" w:rsidRDefault="00653657" w:rsidP="00653657">
            <w:pPr>
              <w:spacing w:after="0"/>
            </w:pPr>
            <w:r w:rsidRPr="002C1F93">
              <w:t>DE0001135309</w:t>
            </w:r>
          </w:p>
        </w:tc>
        <w:tc>
          <w:tcPr>
            <w:tcW w:w="2079" w:type="dxa"/>
          </w:tcPr>
          <w:p w:rsidR="00653657" w:rsidRPr="006D385C" w:rsidRDefault="00DB3465" w:rsidP="00653657">
            <w:pPr>
              <w:spacing w:after="0"/>
              <w:jc w:val="both"/>
              <w:rPr>
                <w:rFonts w:asciiTheme="minorHAnsi" w:hAnsiTheme="minorHAnsi" w:cstheme="minorHAnsi"/>
                <w:szCs w:val="20"/>
              </w:rPr>
            </w:pPr>
            <w:r>
              <w:rPr>
                <w:rFonts w:asciiTheme="minorHAnsi" w:hAnsiTheme="minorHAnsi" w:cstheme="minorHAnsi"/>
                <w:szCs w:val="20"/>
              </w:rPr>
              <w:t>-</w:t>
            </w:r>
            <w:r w:rsidRPr="00DB3465">
              <w:rPr>
                <w:rFonts w:asciiTheme="minorHAnsi" w:hAnsiTheme="minorHAnsi" w:cstheme="minorHAnsi"/>
                <w:szCs w:val="20"/>
              </w:rPr>
              <w:t>2.8603</w:t>
            </w:r>
          </w:p>
        </w:tc>
      </w:tr>
      <w:tr w:rsidR="00653657" w:rsidRPr="006D385C" w:rsidTr="00653657">
        <w:tc>
          <w:tcPr>
            <w:tcW w:w="3261" w:type="dxa"/>
          </w:tcPr>
          <w:p w:rsidR="00653657" w:rsidRPr="00A741CB" w:rsidRDefault="00653657" w:rsidP="00653657">
            <w:pPr>
              <w:spacing w:after="0"/>
            </w:pPr>
            <w:r w:rsidRPr="00A741CB">
              <w:t>F-NLX-FUT-NUNU-20140300</w:t>
            </w:r>
          </w:p>
        </w:tc>
        <w:tc>
          <w:tcPr>
            <w:tcW w:w="2079" w:type="dxa"/>
          </w:tcPr>
          <w:p w:rsidR="00653657" w:rsidRPr="00A741CB" w:rsidRDefault="00653657" w:rsidP="00653657">
            <w:pPr>
              <w:spacing w:after="0"/>
            </w:pPr>
            <w:r w:rsidRPr="00A741CB">
              <w:t>DE0001102309</w:t>
            </w:r>
          </w:p>
        </w:tc>
        <w:tc>
          <w:tcPr>
            <w:tcW w:w="2079" w:type="dxa"/>
          </w:tcPr>
          <w:p w:rsidR="00653657" w:rsidRPr="006D385C" w:rsidRDefault="00DB3465" w:rsidP="00653657">
            <w:pPr>
              <w:spacing w:after="0"/>
              <w:jc w:val="both"/>
              <w:rPr>
                <w:rFonts w:asciiTheme="minorHAnsi" w:hAnsiTheme="minorHAnsi" w:cstheme="minorHAnsi"/>
                <w:szCs w:val="20"/>
              </w:rPr>
            </w:pPr>
            <w:r>
              <w:rPr>
                <w:rFonts w:asciiTheme="minorHAnsi" w:hAnsiTheme="minorHAnsi" w:cstheme="minorHAnsi"/>
                <w:szCs w:val="20"/>
              </w:rPr>
              <w:t>+</w:t>
            </w:r>
            <w:r w:rsidRPr="00DB3465">
              <w:rPr>
                <w:rFonts w:asciiTheme="minorHAnsi" w:hAnsiTheme="minorHAnsi" w:cstheme="minorHAnsi"/>
                <w:szCs w:val="20"/>
              </w:rPr>
              <w:t>0.3493</w:t>
            </w:r>
          </w:p>
        </w:tc>
      </w:tr>
      <w:tr w:rsidR="00653657" w:rsidRPr="006D385C" w:rsidTr="00653657">
        <w:tc>
          <w:tcPr>
            <w:tcW w:w="3261" w:type="dxa"/>
          </w:tcPr>
          <w:p w:rsidR="00653657" w:rsidRPr="00A741CB" w:rsidRDefault="00653657" w:rsidP="00653657">
            <w:pPr>
              <w:spacing w:after="0"/>
            </w:pPr>
            <w:r w:rsidRPr="00A741CB">
              <w:t>F-NLX-FUT-NUNU-20140600</w:t>
            </w:r>
          </w:p>
        </w:tc>
        <w:tc>
          <w:tcPr>
            <w:tcW w:w="2079" w:type="dxa"/>
          </w:tcPr>
          <w:p w:rsidR="00653657" w:rsidRPr="00A741CB" w:rsidRDefault="00653657" w:rsidP="00653657">
            <w:pPr>
              <w:spacing w:after="0"/>
            </w:pPr>
            <w:r w:rsidRPr="00A741CB">
              <w:t>DE0001102309</w:t>
            </w:r>
          </w:p>
        </w:tc>
        <w:tc>
          <w:tcPr>
            <w:tcW w:w="2079" w:type="dxa"/>
          </w:tcPr>
          <w:p w:rsidR="00653657" w:rsidRPr="006D385C" w:rsidRDefault="00DB3465" w:rsidP="00653657">
            <w:pPr>
              <w:spacing w:after="0"/>
              <w:jc w:val="both"/>
              <w:rPr>
                <w:rFonts w:asciiTheme="minorHAnsi" w:hAnsiTheme="minorHAnsi" w:cstheme="minorHAnsi"/>
                <w:szCs w:val="20"/>
              </w:rPr>
            </w:pPr>
            <w:r>
              <w:rPr>
                <w:rFonts w:asciiTheme="minorHAnsi" w:hAnsiTheme="minorHAnsi" w:cstheme="minorHAnsi"/>
                <w:szCs w:val="20"/>
              </w:rPr>
              <w:t>+</w:t>
            </w:r>
            <w:r w:rsidRPr="00DB3465">
              <w:rPr>
                <w:rFonts w:asciiTheme="minorHAnsi" w:hAnsiTheme="minorHAnsi" w:cstheme="minorHAnsi"/>
                <w:szCs w:val="20"/>
              </w:rPr>
              <w:t>0.3493</w:t>
            </w:r>
          </w:p>
        </w:tc>
      </w:tr>
      <w:tr w:rsidR="00653657" w:rsidRPr="006D385C" w:rsidTr="00653657">
        <w:tc>
          <w:tcPr>
            <w:tcW w:w="3261" w:type="dxa"/>
          </w:tcPr>
          <w:p w:rsidR="00653657" w:rsidRPr="00A741CB" w:rsidRDefault="00653657" w:rsidP="00653657">
            <w:pPr>
              <w:spacing w:after="0"/>
            </w:pPr>
            <w:r w:rsidRPr="00A741CB">
              <w:t>F-NLX-FUT-NUNU-20140900</w:t>
            </w:r>
          </w:p>
        </w:tc>
        <w:tc>
          <w:tcPr>
            <w:tcW w:w="2079" w:type="dxa"/>
          </w:tcPr>
          <w:p w:rsidR="00653657" w:rsidRDefault="00653657" w:rsidP="00653657">
            <w:pPr>
              <w:spacing w:after="0"/>
            </w:pPr>
            <w:r w:rsidRPr="00A741CB">
              <w:t>DE0001102325</w:t>
            </w:r>
          </w:p>
        </w:tc>
        <w:tc>
          <w:tcPr>
            <w:tcW w:w="2079" w:type="dxa"/>
          </w:tcPr>
          <w:p w:rsidR="00653657" w:rsidRDefault="00DB3465" w:rsidP="00653657">
            <w:pPr>
              <w:spacing w:after="0"/>
              <w:jc w:val="both"/>
              <w:rPr>
                <w:rFonts w:asciiTheme="minorHAnsi" w:hAnsiTheme="minorHAnsi" w:cstheme="minorHAnsi"/>
                <w:szCs w:val="20"/>
              </w:rPr>
            </w:pPr>
            <w:r>
              <w:rPr>
                <w:rFonts w:asciiTheme="minorHAnsi" w:hAnsiTheme="minorHAnsi" w:cstheme="minorHAnsi"/>
                <w:szCs w:val="20"/>
              </w:rPr>
              <w:t>+</w:t>
            </w:r>
            <w:r w:rsidRPr="00DB3465">
              <w:rPr>
                <w:rFonts w:asciiTheme="minorHAnsi" w:hAnsiTheme="minorHAnsi" w:cstheme="minorHAnsi"/>
                <w:szCs w:val="20"/>
              </w:rPr>
              <w:t>0.6088</w:t>
            </w:r>
          </w:p>
        </w:tc>
      </w:tr>
      <w:tr w:rsidR="00653657" w:rsidRPr="006D385C" w:rsidTr="00653657">
        <w:tc>
          <w:tcPr>
            <w:tcW w:w="3261" w:type="dxa"/>
          </w:tcPr>
          <w:p w:rsidR="00653657" w:rsidRPr="002C1F93" w:rsidRDefault="00653657" w:rsidP="00653657">
            <w:pPr>
              <w:spacing w:after="0"/>
            </w:pPr>
            <w:r w:rsidRPr="002C1F93">
              <w:t>F-NLX-FUT-NRNR-20140300</w:t>
            </w:r>
          </w:p>
        </w:tc>
        <w:tc>
          <w:tcPr>
            <w:tcW w:w="2079" w:type="dxa"/>
          </w:tcPr>
          <w:p w:rsidR="00653657" w:rsidRPr="002C1F93" w:rsidRDefault="00653657" w:rsidP="00653657">
            <w:pPr>
              <w:spacing w:after="0"/>
            </w:pPr>
            <w:r w:rsidRPr="002C1F93">
              <w:t>GB0030880693</w:t>
            </w:r>
          </w:p>
        </w:tc>
        <w:tc>
          <w:tcPr>
            <w:tcW w:w="2079" w:type="dxa"/>
          </w:tcPr>
          <w:p w:rsidR="00653657" w:rsidRPr="006D385C" w:rsidRDefault="00D70962" w:rsidP="00653657">
            <w:pPr>
              <w:spacing w:after="0"/>
              <w:jc w:val="both"/>
              <w:rPr>
                <w:rFonts w:asciiTheme="minorHAnsi" w:hAnsiTheme="minorHAnsi" w:cstheme="minorHAnsi"/>
                <w:szCs w:val="20"/>
              </w:rPr>
            </w:pPr>
            <w:r>
              <w:rPr>
                <w:rFonts w:asciiTheme="minorHAnsi" w:hAnsiTheme="minorHAnsi" w:cstheme="minorHAnsi"/>
                <w:szCs w:val="20"/>
              </w:rPr>
              <w:t>+1.8946</w:t>
            </w:r>
          </w:p>
        </w:tc>
      </w:tr>
      <w:tr w:rsidR="00653657" w:rsidRPr="006D385C" w:rsidTr="00653657">
        <w:tc>
          <w:tcPr>
            <w:tcW w:w="3261" w:type="dxa"/>
          </w:tcPr>
          <w:p w:rsidR="00653657" w:rsidRPr="002C1F93" w:rsidRDefault="00653657" w:rsidP="00653657">
            <w:pPr>
              <w:spacing w:after="0"/>
            </w:pPr>
            <w:r w:rsidRPr="002C1F93">
              <w:t>F-NLX-FUT-NRNR-20140600</w:t>
            </w:r>
          </w:p>
        </w:tc>
        <w:tc>
          <w:tcPr>
            <w:tcW w:w="2079" w:type="dxa"/>
          </w:tcPr>
          <w:p w:rsidR="00653657" w:rsidRPr="002C1F93" w:rsidRDefault="00653657" w:rsidP="00653657">
            <w:pPr>
              <w:spacing w:after="0"/>
            </w:pPr>
            <w:r w:rsidRPr="002C1F93">
              <w:t>GB0030880693</w:t>
            </w:r>
          </w:p>
        </w:tc>
        <w:tc>
          <w:tcPr>
            <w:tcW w:w="2079" w:type="dxa"/>
          </w:tcPr>
          <w:p w:rsidR="00653657" w:rsidRPr="006D385C" w:rsidRDefault="00D70962" w:rsidP="00653657">
            <w:pPr>
              <w:spacing w:after="0"/>
              <w:jc w:val="both"/>
              <w:rPr>
                <w:rFonts w:asciiTheme="minorHAnsi" w:hAnsiTheme="minorHAnsi" w:cstheme="minorHAnsi"/>
                <w:szCs w:val="20"/>
              </w:rPr>
            </w:pPr>
            <w:r>
              <w:rPr>
                <w:rFonts w:asciiTheme="minorHAnsi" w:hAnsiTheme="minorHAnsi" w:cstheme="minorHAnsi"/>
                <w:szCs w:val="20"/>
              </w:rPr>
              <w:t>+1.8946</w:t>
            </w:r>
          </w:p>
        </w:tc>
      </w:tr>
      <w:tr w:rsidR="00653657" w:rsidRPr="006D385C" w:rsidTr="00653657">
        <w:tc>
          <w:tcPr>
            <w:tcW w:w="3261" w:type="dxa"/>
          </w:tcPr>
          <w:p w:rsidR="00653657" w:rsidRPr="002C1F93" w:rsidRDefault="00653657" w:rsidP="00653657">
            <w:pPr>
              <w:spacing w:after="0"/>
            </w:pPr>
            <w:r w:rsidRPr="002C1F93">
              <w:t>F-NLX-FUT-NRNR-20140900</w:t>
            </w:r>
          </w:p>
        </w:tc>
        <w:tc>
          <w:tcPr>
            <w:tcW w:w="2079" w:type="dxa"/>
          </w:tcPr>
          <w:p w:rsidR="00653657" w:rsidRDefault="00653657" w:rsidP="00653657">
            <w:pPr>
              <w:spacing w:after="0"/>
            </w:pPr>
            <w:r w:rsidRPr="002C1F93">
              <w:t>GB0030880693</w:t>
            </w:r>
          </w:p>
        </w:tc>
        <w:tc>
          <w:tcPr>
            <w:tcW w:w="2079" w:type="dxa"/>
          </w:tcPr>
          <w:p w:rsidR="00653657" w:rsidRDefault="00D70962" w:rsidP="00653657">
            <w:pPr>
              <w:spacing w:after="0"/>
              <w:jc w:val="both"/>
              <w:rPr>
                <w:rFonts w:asciiTheme="minorHAnsi" w:hAnsiTheme="minorHAnsi" w:cstheme="minorHAnsi"/>
                <w:szCs w:val="20"/>
              </w:rPr>
            </w:pPr>
            <w:r>
              <w:rPr>
                <w:rFonts w:asciiTheme="minorHAnsi" w:hAnsiTheme="minorHAnsi" w:cstheme="minorHAnsi"/>
                <w:szCs w:val="20"/>
              </w:rPr>
              <w:t>+1.8946</w:t>
            </w:r>
          </w:p>
        </w:tc>
      </w:tr>
      <w:tr w:rsidR="00653657" w:rsidRPr="006D385C" w:rsidTr="00653657">
        <w:tc>
          <w:tcPr>
            <w:tcW w:w="3261" w:type="dxa"/>
          </w:tcPr>
          <w:p w:rsidR="00653657" w:rsidRPr="006D385C" w:rsidRDefault="00653657" w:rsidP="00653657">
            <w:pPr>
              <w:spacing w:after="0"/>
              <w:jc w:val="both"/>
              <w:rPr>
                <w:rFonts w:asciiTheme="minorHAnsi" w:hAnsiTheme="minorHAnsi" w:cstheme="minorHAnsi"/>
                <w:szCs w:val="20"/>
              </w:rPr>
            </w:pPr>
            <w:r>
              <w:rPr>
                <w:rFonts w:asciiTheme="minorHAnsi" w:hAnsiTheme="minorHAnsi" w:cstheme="minorHAnsi"/>
                <w:szCs w:val="20"/>
              </w:rPr>
              <w:t>……</w:t>
            </w:r>
          </w:p>
        </w:tc>
        <w:tc>
          <w:tcPr>
            <w:tcW w:w="2079" w:type="dxa"/>
          </w:tcPr>
          <w:p w:rsidR="00653657" w:rsidRDefault="00653657" w:rsidP="00653657">
            <w:pPr>
              <w:spacing w:after="0"/>
              <w:jc w:val="both"/>
              <w:rPr>
                <w:rFonts w:asciiTheme="minorHAnsi" w:hAnsiTheme="minorHAnsi" w:cstheme="minorHAnsi"/>
                <w:szCs w:val="20"/>
              </w:rPr>
            </w:pPr>
            <w:r>
              <w:rPr>
                <w:rFonts w:asciiTheme="minorHAnsi" w:hAnsiTheme="minorHAnsi" w:cstheme="minorHAnsi"/>
                <w:szCs w:val="20"/>
              </w:rPr>
              <w:t>……</w:t>
            </w:r>
          </w:p>
        </w:tc>
        <w:tc>
          <w:tcPr>
            <w:tcW w:w="2079" w:type="dxa"/>
          </w:tcPr>
          <w:p w:rsidR="00653657" w:rsidRDefault="00653657" w:rsidP="00653657">
            <w:pPr>
              <w:spacing w:after="0"/>
              <w:jc w:val="both"/>
              <w:rPr>
                <w:rFonts w:asciiTheme="minorHAnsi" w:hAnsiTheme="minorHAnsi" w:cstheme="minorHAnsi"/>
                <w:szCs w:val="20"/>
              </w:rPr>
            </w:pPr>
            <w:r>
              <w:rPr>
                <w:rFonts w:asciiTheme="minorHAnsi" w:hAnsiTheme="minorHAnsi" w:cstheme="minorHAnsi"/>
                <w:szCs w:val="20"/>
              </w:rPr>
              <w:t>……</w:t>
            </w:r>
          </w:p>
        </w:tc>
      </w:tr>
    </w:tbl>
    <w:p w:rsidR="00653657" w:rsidRDefault="00653657" w:rsidP="00653657">
      <w:pPr>
        <w:spacing w:after="120"/>
        <w:jc w:val="both"/>
        <w:rPr>
          <w:rFonts w:asciiTheme="minorHAnsi" w:hAnsiTheme="minorHAnsi" w:cstheme="minorHAnsi"/>
        </w:rPr>
      </w:pPr>
    </w:p>
    <w:p w:rsidR="00D70962" w:rsidRDefault="00D70962" w:rsidP="00653657">
      <w:pPr>
        <w:spacing w:after="120"/>
        <w:jc w:val="both"/>
        <w:rPr>
          <w:rFonts w:asciiTheme="minorHAnsi" w:hAnsiTheme="minorHAnsi" w:cstheme="minorHAnsi"/>
        </w:rPr>
      </w:pPr>
      <w:r>
        <w:rPr>
          <w:rFonts w:asciiTheme="minorHAnsi" w:hAnsiTheme="minorHAnsi" w:cstheme="minorHAnsi"/>
        </w:rPr>
        <w:t xml:space="preserve">The CTD spread for each government bond future contract </w:t>
      </w:r>
      <w:r w:rsidR="00294AC0">
        <w:rPr>
          <w:rFonts w:asciiTheme="minorHAnsi" w:hAnsiTheme="minorHAnsi" w:cstheme="minorHAnsi"/>
        </w:rPr>
        <w:t xml:space="preserve">(expressed in absolute terms) </w:t>
      </w:r>
      <w:r>
        <w:rPr>
          <w:rFonts w:asciiTheme="minorHAnsi" w:hAnsiTheme="minorHAnsi" w:cstheme="minorHAnsi"/>
        </w:rPr>
        <w:t>is included in the “results.csv” file</w:t>
      </w:r>
      <w:r w:rsidR="0060578E">
        <w:rPr>
          <w:rFonts w:asciiTheme="minorHAnsi" w:hAnsiTheme="minorHAnsi" w:cstheme="minorHAnsi"/>
        </w:rPr>
        <w:t>.</w:t>
      </w:r>
    </w:p>
    <w:p w:rsidR="00F2370D" w:rsidRDefault="00F2370D" w:rsidP="00F2370D">
      <w:pPr>
        <w:pStyle w:val="Heading2"/>
        <w:spacing w:before="0"/>
        <w:jc w:val="both"/>
      </w:pPr>
      <w:bookmarkStart w:id="163" w:name="_Toc397077558"/>
      <w:r>
        <w:lastRenderedPageBreak/>
        <w:t>Sensitivity Analysis</w:t>
      </w:r>
      <w:bookmarkEnd w:id="163"/>
    </w:p>
    <w:p w:rsidR="00F2370D" w:rsidRDefault="000913A8" w:rsidP="0029291A">
      <w:pPr>
        <w:spacing w:after="120"/>
        <w:jc w:val="both"/>
      </w:pPr>
      <w:r>
        <w:t xml:space="preserve">For risk management purposes, it is also a requirement for the NLX </w:t>
      </w:r>
      <w:r w:rsidR="00F11CB6">
        <w:t>HVAR</w:t>
      </w:r>
      <w:r>
        <w:t xml:space="preserve"> model to generate a range of sensitivity measures for each contract as follows:</w:t>
      </w:r>
    </w:p>
    <w:p w:rsidR="000913A8" w:rsidRDefault="00F26974" w:rsidP="000913A8">
      <w:pPr>
        <w:pStyle w:val="Bullet1"/>
        <w:spacing w:after="120"/>
        <w:jc w:val="both"/>
      </w:pPr>
      <w:r>
        <w:t xml:space="preserve">Zero-rate </w:t>
      </w:r>
      <w:r w:rsidR="000913A8">
        <w:t>PV01</w:t>
      </w:r>
      <w:r w:rsidR="00AE505E">
        <w:t xml:space="preserve"> ladder for each STIR </w:t>
      </w:r>
      <w:r w:rsidR="000913A8">
        <w:t>futures contract</w:t>
      </w:r>
      <w:r w:rsidR="000913A8" w:rsidRPr="006D385C">
        <w:t>;</w:t>
      </w:r>
    </w:p>
    <w:p w:rsidR="000913A8" w:rsidRPr="006D385C" w:rsidRDefault="00F26974" w:rsidP="000913A8">
      <w:pPr>
        <w:pStyle w:val="Bullet1"/>
        <w:spacing w:after="120"/>
        <w:jc w:val="both"/>
      </w:pPr>
      <w:r>
        <w:t xml:space="preserve">Zero-rate </w:t>
      </w:r>
      <w:r w:rsidR="000913A8">
        <w:t>PV01 ladder for each government bond futures contract</w:t>
      </w:r>
      <w:r w:rsidR="00B12BB3">
        <w:t>;</w:t>
      </w:r>
      <w:r w:rsidR="00621795">
        <w:t xml:space="preserve"> and</w:t>
      </w:r>
    </w:p>
    <w:p w:rsidR="000913A8" w:rsidRDefault="000913A8" w:rsidP="000913A8">
      <w:pPr>
        <w:pStyle w:val="Bullet1"/>
        <w:spacing w:after="120"/>
        <w:jc w:val="both"/>
      </w:pPr>
      <w:r>
        <w:t>Repo rate PV01 for each government bond futures contract</w:t>
      </w:r>
      <w:r w:rsidR="00621795">
        <w:t>.</w:t>
      </w:r>
    </w:p>
    <w:p w:rsidR="00AD084E" w:rsidRDefault="000913A8" w:rsidP="0029291A">
      <w:pPr>
        <w:spacing w:after="120"/>
        <w:jc w:val="both"/>
      </w:pPr>
      <w:r>
        <w:t xml:space="preserve">All these measures </w:t>
      </w:r>
      <w:r w:rsidR="00510614">
        <w:t>are</w:t>
      </w:r>
      <w:r>
        <w:t xml:space="preserve"> calculated on a “per </w:t>
      </w:r>
      <w:r w:rsidR="0080272C">
        <w:t>lot</w:t>
      </w:r>
      <w:r>
        <w:t xml:space="preserve">” basis </w:t>
      </w:r>
      <w:r w:rsidRPr="00F11CB6">
        <w:rPr>
          <w:b/>
          <w:i/>
        </w:rPr>
        <w:t>without</w:t>
      </w:r>
      <w:r>
        <w:t xml:space="preserve"> using the </w:t>
      </w:r>
      <w:r w:rsidR="0080272C">
        <w:t xml:space="preserve">price </w:t>
      </w:r>
      <w:r>
        <w:t xml:space="preserve">rounding </w:t>
      </w:r>
      <w:r w:rsidR="0080272C">
        <w:t>implied</w:t>
      </w:r>
      <w:r>
        <w:t xml:space="preserve"> </w:t>
      </w:r>
      <w:r w:rsidR="0080272C">
        <w:t>by</w:t>
      </w:r>
      <w:r>
        <w:t xml:space="preserve"> each contract’s underlying tick denomination.</w:t>
      </w:r>
    </w:p>
    <w:p w:rsidR="00F26974" w:rsidRDefault="00F26974" w:rsidP="0029291A">
      <w:pPr>
        <w:spacing w:after="120"/>
        <w:jc w:val="both"/>
      </w:pPr>
      <w:r>
        <w:t>In addition, each PV01 ladder reference</w:t>
      </w:r>
      <w:r w:rsidR="00294AC0">
        <w:t>s</w:t>
      </w:r>
      <w:r>
        <w:t xml:space="preserve"> the set of tenor points associated with the relevant underlying curve, </w:t>
      </w:r>
      <w:r w:rsidR="00510614">
        <w:t>as shown in the example below.</w:t>
      </w:r>
    </w:p>
    <w:p w:rsidR="003A16BA" w:rsidRDefault="00AD084E" w:rsidP="003A16BA">
      <w:pPr>
        <w:pStyle w:val="Heading3"/>
        <w:spacing w:before="0" w:after="120"/>
        <w:jc w:val="both"/>
      </w:pPr>
      <w:r>
        <w:t xml:space="preserve">Futures </w:t>
      </w:r>
      <w:r w:rsidR="00F26974">
        <w:t xml:space="preserve">PV01 </w:t>
      </w:r>
      <w:r>
        <w:t>Example</w:t>
      </w:r>
    </w:p>
    <w:p w:rsidR="00AD084E" w:rsidRPr="00AD084E" w:rsidRDefault="0060578E" w:rsidP="00AD084E">
      <w:pPr>
        <w:jc w:val="both"/>
      </w:pPr>
      <w:r>
        <w:t>As at 17</w:t>
      </w:r>
      <w:r w:rsidRPr="0060578E">
        <w:rPr>
          <w:vertAlign w:val="superscript"/>
        </w:rPr>
        <w:t>th</w:t>
      </w:r>
      <w:r>
        <w:t xml:space="preserve"> February 2014</w:t>
      </w:r>
      <w:r w:rsidR="00AD084E">
        <w:t xml:space="preserve">, the </w:t>
      </w:r>
      <w:r w:rsidR="00667507">
        <w:t xml:space="preserve">PV01 </w:t>
      </w:r>
      <w:r w:rsidR="00AD084E">
        <w:t xml:space="preserve">sensitivities </w:t>
      </w:r>
      <w:r w:rsidR="00294AC0">
        <w:t xml:space="preserve">(denominated in EUR per lot) </w:t>
      </w:r>
      <w:r w:rsidR="00AD084E">
        <w:t xml:space="preserve">for the </w:t>
      </w:r>
      <w:r w:rsidR="00294AC0">
        <w:t>March and June 2014 EURIBOR futures</w:t>
      </w:r>
      <w:r>
        <w:t xml:space="preserve"> were as follows</w:t>
      </w:r>
      <w:r w:rsidR="00AD084E">
        <w:t>:</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66"/>
        <w:gridCol w:w="3166"/>
        <w:gridCol w:w="3166"/>
      </w:tblGrid>
      <w:tr w:rsidR="00294AC0" w:rsidRPr="006D385C" w:rsidTr="00294AC0">
        <w:trPr>
          <w:trHeight w:val="240"/>
        </w:trPr>
        <w:tc>
          <w:tcPr>
            <w:tcW w:w="3166" w:type="dxa"/>
            <w:shd w:val="clear" w:color="auto" w:fill="D9D9D9" w:themeFill="background1" w:themeFillShade="D9"/>
          </w:tcPr>
          <w:p w:rsidR="00294AC0" w:rsidRPr="0060578E" w:rsidRDefault="00294AC0" w:rsidP="004D7B4B">
            <w:pPr>
              <w:spacing w:after="0"/>
              <w:jc w:val="both"/>
              <w:rPr>
                <w:rFonts w:cs="Arial"/>
                <w:b/>
                <w:szCs w:val="20"/>
              </w:rPr>
            </w:pPr>
            <w:r w:rsidRPr="0060578E">
              <w:rPr>
                <w:rFonts w:cs="Arial"/>
                <w:b/>
                <w:szCs w:val="20"/>
              </w:rPr>
              <w:t>Risk Factor</w:t>
            </w:r>
          </w:p>
        </w:tc>
        <w:tc>
          <w:tcPr>
            <w:tcW w:w="3166" w:type="dxa"/>
            <w:shd w:val="clear" w:color="auto" w:fill="D9D9D9" w:themeFill="background1" w:themeFillShade="D9"/>
          </w:tcPr>
          <w:p w:rsidR="00294AC0" w:rsidRPr="00294AC0" w:rsidRDefault="00294AC0" w:rsidP="004D7B4B">
            <w:pPr>
              <w:spacing w:after="0"/>
              <w:jc w:val="both"/>
              <w:rPr>
                <w:rFonts w:cs="Arial"/>
                <w:b/>
                <w:szCs w:val="20"/>
              </w:rPr>
            </w:pPr>
            <w:r w:rsidRPr="00294AC0">
              <w:rPr>
                <w:rFonts w:eastAsia="Times New Roman" w:cs="Arial"/>
                <w:b/>
                <w:color w:val="000000"/>
                <w:szCs w:val="20"/>
                <w:lang w:eastAsia="en-GB"/>
              </w:rPr>
              <w:t>F-NLX-FUT-NINI-20140300</w:t>
            </w:r>
          </w:p>
        </w:tc>
        <w:tc>
          <w:tcPr>
            <w:tcW w:w="3166" w:type="dxa"/>
            <w:shd w:val="clear" w:color="auto" w:fill="D9D9D9" w:themeFill="background1" w:themeFillShade="D9"/>
          </w:tcPr>
          <w:p w:rsidR="00294AC0" w:rsidRPr="00294AC0" w:rsidRDefault="00294AC0" w:rsidP="00294AC0">
            <w:pPr>
              <w:spacing w:after="0"/>
              <w:jc w:val="both"/>
              <w:rPr>
                <w:rFonts w:cs="Arial"/>
                <w:b/>
                <w:szCs w:val="20"/>
              </w:rPr>
            </w:pPr>
            <w:r>
              <w:rPr>
                <w:rFonts w:eastAsia="Times New Roman" w:cs="Arial"/>
                <w:b/>
                <w:color w:val="000000"/>
                <w:szCs w:val="20"/>
                <w:lang w:eastAsia="en-GB"/>
              </w:rPr>
              <w:t>F-NLX-FUT-NINI-201406</w:t>
            </w:r>
            <w:r w:rsidRPr="00294AC0">
              <w:rPr>
                <w:rFonts w:eastAsia="Times New Roman" w:cs="Arial"/>
                <w:b/>
                <w:color w:val="000000"/>
                <w:szCs w:val="20"/>
                <w:lang w:eastAsia="en-GB"/>
              </w:rPr>
              <w:t>00</w:t>
            </w:r>
          </w:p>
        </w:tc>
      </w:tr>
      <w:tr w:rsidR="00294AC0" w:rsidRPr="006D385C" w:rsidTr="00294AC0">
        <w:trPr>
          <w:trHeight w:val="240"/>
        </w:trPr>
        <w:tc>
          <w:tcPr>
            <w:tcW w:w="3166" w:type="dxa"/>
          </w:tcPr>
          <w:p w:rsidR="00294AC0" w:rsidRPr="0060578E" w:rsidRDefault="00294AC0" w:rsidP="00763765">
            <w:pPr>
              <w:spacing w:after="0"/>
              <w:rPr>
                <w:rFonts w:cs="Arial"/>
                <w:szCs w:val="20"/>
              </w:rPr>
            </w:pPr>
            <w:r w:rsidRPr="0060578E">
              <w:rPr>
                <w:rFonts w:eastAsia="Times New Roman" w:cs="Arial"/>
                <w:color w:val="000000"/>
                <w:szCs w:val="20"/>
                <w:lang w:eastAsia="en-GB"/>
              </w:rPr>
              <w:t>EUR CASH 3M</w:t>
            </w:r>
          </w:p>
        </w:tc>
        <w:tc>
          <w:tcPr>
            <w:tcW w:w="3166" w:type="dxa"/>
          </w:tcPr>
          <w:p w:rsidR="00294AC0" w:rsidRPr="0060578E" w:rsidRDefault="00294AC0" w:rsidP="00763765">
            <w:pPr>
              <w:spacing w:after="0"/>
              <w:jc w:val="both"/>
              <w:rPr>
                <w:rFonts w:cs="Arial"/>
                <w:szCs w:val="20"/>
              </w:rPr>
            </w:pPr>
            <w:r>
              <w:rPr>
                <w:rFonts w:cs="Arial"/>
              </w:rPr>
              <w:t>-</w:t>
            </w:r>
            <w:r w:rsidRPr="00294AC0">
              <w:rPr>
                <w:rFonts w:cs="Arial"/>
              </w:rPr>
              <w:t>14.2694</w:t>
            </w:r>
          </w:p>
        </w:tc>
        <w:tc>
          <w:tcPr>
            <w:tcW w:w="3166" w:type="dxa"/>
          </w:tcPr>
          <w:p w:rsidR="00294AC0" w:rsidRPr="0060578E" w:rsidRDefault="00294AC0" w:rsidP="00763765">
            <w:pPr>
              <w:spacing w:after="0"/>
              <w:jc w:val="both"/>
              <w:rPr>
                <w:rFonts w:cs="Arial"/>
              </w:rPr>
            </w:pPr>
            <w:r w:rsidRPr="0060578E">
              <w:rPr>
                <w:rFonts w:cs="Arial"/>
              </w:rPr>
              <w:t>+</w:t>
            </w:r>
            <w:r w:rsidRPr="00294AC0">
              <w:rPr>
                <w:rFonts w:cs="Arial"/>
              </w:rPr>
              <w:t>22.2926</w:t>
            </w:r>
          </w:p>
        </w:tc>
      </w:tr>
      <w:tr w:rsidR="00294AC0" w:rsidRPr="006D385C" w:rsidTr="00294AC0">
        <w:trPr>
          <w:trHeight w:val="240"/>
        </w:trPr>
        <w:tc>
          <w:tcPr>
            <w:tcW w:w="3166" w:type="dxa"/>
          </w:tcPr>
          <w:p w:rsidR="00294AC0" w:rsidRPr="0060578E" w:rsidRDefault="00294AC0" w:rsidP="00763765">
            <w:pPr>
              <w:spacing w:after="0"/>
              <w:rPr>
                <w:rFonts w:cs="Arial"/>
                <w:szCs w:val="20"/>
              </w:rPr>
            </w:pPr>
            <w:r w:rsidRPr="0060578E">
              <w:rPr>
                <w:rFonts w:eastAsia="Times New Roman" w:cs="Arial"/>
                <w:color w:val="000000"/>
                <w:szCs w:val="20"/>
                <w:lang w:eastAsia="en-GB"/>
              </w:rPr>
              <w:t>EUR CASH 6M</w:t>
            </w:r>
          </w:p>
        </w:tc>
        <w:tc>
          <w:tcPr>
            <w:tcW w:w="3166" w:type="dxa"/>
          </w:tcPr>
          <w:p w:rsidR="00294AC0" w:rsidRPr="0060578E" w:rsidRDefault="00294AC0" w:rsidP="00763765">
            <w:pPr>
              <w:spacing w:after="0"/>
              <w:jc w:val="both"/>
              <w:rPr>
                <w:rFonts w:cs="Arial"/>
                <w:szCs w:val="20"/>
              </w:rPr>
            </w:pPr>
            <w:r>
              <w:rPr>
                <w:rFonts w:cs="Arial"/>
              </w:rPr>
              <w:t>-</w:t>
            </w:r>
            <w:r w:rsidRPr="00294AC0">
              <w:rPr>
                <w:rFonts w:cs="Arial"/>
              </w:rPr>
              <w:t>10.3364</w:t>
            </w:r>
          </w:p>
        </w:tc>
        <w:tc>
          <w:tcPr>
            <w:tcW w:w="3166" w:type="dxa"/>
          </w:tcPr>
          <w:p w:rsidR="00294AC0" w:rsidRPr="0060578E" w:rsidRDefault="00294AC0" w:rsidP="00763765">
            <w:pPr>
              <w:spacing w:after="0"/>
              <w:jc w:val="both"/>
              <w:rPr>
                <w:rFonts w:cs="Arial"/>
              </w:rPr>
            </w:pPr>
            <w:r>
              <w:rPr>
                <w:rFonts w:cs="Arial"/>
              </w:rPr>
              <w:t>-</w:t>
            </w:r>
            <w:r w:rsidRPr="00294AC0">
              <w:rPr>
                <w:rFonts w:cs="Arial"/>
              </w:rPr>
              <w:t>28.8884</w:t>
            </w:r>
          </w:p>
        </w:tc>
      </w:tr>
      <w:tr w:rsidR="00294AC0" w:rsidRPr="006D385C" w:rsidTr="00294AC0">
        <w:trPr>
          <w:trHeight w:val="240"/>
        </w:trPr>
        <w:tc>
          <w:tcPr>
            <w:tcW w:w="3166" w:type="dxa"/>
          </w:tcPr>
          <w:p w:rsidR="00294AC0" w:rsidRPr="0060578E" w:rsidRDefault="00294AC0" w:rsidP="00763765">
            <w:pPr>
              <w:spacing w:after="0"/>
              <w:rPr>
                <w:rFonts w:cs="Arial"/>
                <w:szCs w:val="20"/>
              </w:rPr>
            </w:pPr>
            <w:r w:rsidRPr="0060578E">
              <w:rPr>
                <w:rFonts w:eastAsia="Times New Roman" w:cs="Arial"/>
                <w:color w:val="000000"/>
                <w:szCs w:val="20"/>
                <w:lang w:eastAsia="en-GB"/>
              </w:rPr>
              <w:t>EUR CASH 9M</w:t>
            </w:r>
          </w:p>
        </w:tc>
        <w:tc>
          <w:tcPr>
            <w:tcW w:w="3166" w:type="dxa"/>
          </w:tcPr>
          <w:p w:rsidR="00294AC0" w:rsidRPr="0060578E" w:rsidRDefault="00294AC0" w:rsidP="00763765">
            <w:pPr>
              <w:spacing w:after="0"/>
              <w:rPr>
                <w:rFonts w:cs="Arial"/>
              </w:rPr>
            </w:pPr>
            <w:r>
              <w:rPr>
                <w:rFonts w:cs="Arial"/>
              </w:rPr>
              <w:t>+0.0000</w:t>
            </w:r>
          </w:p>
        </w:tc>
        <w:tc>
          <w:tcPr>
            <w:tcW w:w="3166" w:type="dxa"/>
          </w:tcPr>
          <w:p w:rsidR="00294AC0" w:rsidRPr="0060578E" w:rsidRDefault="00294AC0" w:rsidP="00763765">
            <w:pPr>
              <w:spacing w:after="0"/>
              <w:jc w:val="both"/>
              <w:rPr>
                <w:rFonts w:cs="Arial"/>
              </w:rPr>
            </w:pPr>
            <w:r>
              <w:rPr>
                <w:rFonts w:cs="Arial"/>
              </w:rPr>
              <w:t>-</w:t>
            </w:r>
            <w:r w:rsidRPr="00294AC0">
              <w:rPr>
                <w:rFonts w:cs="Arial"/>
              </w:rPr>
              <w:t>18.0185</w:t>
            </w:r>
          </w:p>
        </w:tc>
      </w:tr>
      <w:tr w:rsidR="00294AC0" w:rsidRPr="006D385C" w:rsidTr="00294AC0">
        <w:trPr>
          <w:trHeight w:val="240"/>
        </w:trPr>
        <w:tc>
          <w:tcPr>
            <w:tcW w:w="3166" w:type="dxa"/>
          </w:tcPr>
          <w:p w:rsidR="00294AC0" w:rsidRPr="0060578E" w:rsidRDefault="00294AC0" w:rsidP="00763765">
            <w:pPr>
              <w:spacing w:after="0"/>
              <w:rPr>
                <w:rFonts w:cs="Arial"/>
                <w:szCs w:val="20"/>
              </w:rPr>
            </w:pPr>
            <w:r w:rsidRPr="0060578E">
              <w:rPr>
                <w:rFonts w:eastAsia="Times New Roman" w:cs="Arial"/>
                <w:color w:val="000000"/>
                <w:szCs w:val="20"/>
                <w:lang w:eastAsia="en-GB"/>
              </w:rPr>
              <w:t>EUR CASH 1Y</w:t>
            </w:r>
          </w:p>
        </w:tc>
        <w:tc>
          <w:tcPr>
            <w:tcW w:w="3166" w:type="dxa"/>
          </w:tcPr>
          <w:p w:rsidR="00294AC0" w:rsidRPr="0060578E" w:rsidRDefault="00294AC0" w:rsidP="00763765">
            <w:pPr>
              <w:spacing w:after="0"/>
              <w:rPr>
                <w:rFonts w:cs="Arial"/>
              </w:rPr>
            </w:pPr>
            <w:r>
              <w:rPr>
                <w:rFonts w:cs="Arial"/>
              </w:rPr>
              <w:t>+0.0000</w:t>
            </w:r>
          </w:p>
        </w:tc>
        <w:tc>
          <w:tcPr>
            <w:tcW w:w="3166" w:type="dxa"/>
          </w:tcPr>
          <w:p w:rsidR="00294AC0" w:rsidRPr="0060578E" w:rsidRDefault="00294AC0" w:rsidP="00763765">
            <w:pPr>
              <w:spacing w:after="0"/>
              <w:jc w:val="both"/>
              <w:rPr>
                <w:rFonts w:cs="Arial"/>
              </w:rPr>
            </w:pPr>
            <w:r>
              <w:rPr>
                <w:rFonts w:cs="Arial"/>
              </w:rPr>
              <w:t>+0.0000</w:t>
            </w:r>
          </w:p>
        </w:tc>
      </w:tr>
      <w:tr w:rsidR="00294AC0" w:rsidRPr="006D385C" w:rsidTr="00294AC0">
        <w:trPr>
          <w:trHeight w:val="240"/>
        </w:trPr>
        <w:tc>
          <w:tcPr>
            <w:tcW w:w="3166" w:type="dxa"/>
          </w:tcPr>
          <w:p w:rsidR="00294AC0" w:rsidRPr="0060578E" w:rsidRDefault="00294AC0" w:rsidP="0060578E">
            <w:pPr>
              <w:spacing w:after="0"/>
              <w:jc w:val="both"/>
              <w:rPr>
                <w:rFonts w:cs="Arial"/>
                <w:szCs w:val="20"/>
              </w:rPr>
            </w:pPr>
            <w:r w:rsidRPr="0060578E">
              <w:rPr>
                <w:rFonts w:cs="Arial"/>
                <w:szCs w:val="20"/>
              </w:rPr>
              <w:t>……</w:t>
            </w:r>
          </w:p>
        </w:tc>
        <w:tc>
          <w:tcPr>
            <w:tcW w:w="3166" w:type="dxa"/>
          </w:tcPr>
          <w:p w:rsidR="00294AC0" w:rsidRPr="0060578E" w:rsidRDefault="00294AC0" w:rsidP="0060578E">
            <w:pPr>
              <w:spacing w:after="0"/>
              <w:jc w:val="both"/>
              <w:rPr>
                <w:rFonts w:cs="Arial"/>
                <w:szCs w:val="20"/>
              </w:rPr>
            </w:pPr>
            <w:r w:rsidRPr="0060578E">
              <w:rPr>
                <w:rFonts w:cs="Arial"/>
                <w:szCs w:val="20"/>
              </w:rPr>
              <w:t>……</w:t>
            </w:r>
          </w:p>
        </w:tc>
        <w:tc>
          <w:tcPr>
            <w:tcW w:w="3166" w:type="dxa"/>
          </w:tcPr>
          <w:p w:rsidR="00294AC0" w:rsidRPr="0060578E" w:rsidRDefault="00294AC0" w:rsidP="0060578E">
            <w:pPr>
              <w:spacing w:after="0"/>
              <w:jc w:val="both"/>
              <w:rPr>
                <w:rFonts w:cs="Arial"/>
                <w:szCs w:val="20"/>
              </w:rPr>
            </w:pPr>
            <w:r w:rsidRPr="0060578E">
              <w:rPr>
                <w:rFonts w:cs="Arial"/>
                <w:szCs w:val="20"/>
              </w:rPr>
              <w:t>……</w:t>
            </w:r>
          </w:p>
        </w:tc>
      </w:tr>
    </w:tbl>
    <w:p w:rsidR="005354D5" w:rsidRDefault="005354D5" w:rsidP="005354D5">
      <w:pPr>
        <w:spacing w:after="120"/>
        <w:jc w:val="both"/>
        <w:rPr>
          <w:rFonts w:asciiTheme="minorHAnsi" w:hAnsiTheme="minorHAnsi" w:cstheme="minorHAnsi"/>
        </w:rPr>
      </w:pPr>
    </w:p>
    <w:p w:rsidR="005354D5" w:rsidRDefault="001D405B" w:rsidP="005354D5">
      <w:pPr>
        <w:spacing w:after="120"/>
        <w:jc w:val="both"/>
      </w:pPr>
      <w:r>
        <w:t>It should be noted</w:t>
      </w:r>
      <w:r w:rsidR="00763765">
        <w:t xml:space="preserve"> that </w:t>
      </w:r>
      <w:r w:rsidR="00294AC0">
        <w:t>these</w:t>
      </w:r>
      <w:r w:rsidR="00763765">
        <w:t xml:space="preserve"> particular future</w:t>
      </w:r>
      <w:r w:rsidR="00294AC0">
        <w:t>s</w:t>
      </w:r>
      <w:r w:rsidR="00763765">
        <w:t xml:space="preserve"> </w:t>
      </w:r>
      <w:r w:rsidR="00294AC0">
        <w:t>have</w:t>
      </w:r>
      <w:r w:rsidR="00763765">
        <w:t xml:space="preserve"> no sensitivity to zero-coupon </w:t>
      </w:r>
      <w:r w:rsidR="00294AC0">
        <w:t>index</w:t>
      </w:r>
      <w:r w:rsidR="00763765">
        <w:t xml:space="preserve"> rates beyond the </w:t>
      </w:r>
      <w:r w:rsidR="00294AC0">
        <w:t>9</w:t>
      </w:r>
      <w:r w:rsidR="00763765">
        <w:t>-</w:t>
      </w:r>
      <w:r w:rsidR="00294AC0">
        <w:t>month</w:t>
      </w:r>
      <w:r w:rsidR="00763765">
        <w:t xml:space="preserve"> point. Hence, the </w:t>
      </w:r>
      <w:r>
        <w:t xml:space="preserve">zero </w:t>
      </w:r>
      <w:r w:rsidR="00763765">
        <w:t xml:space="preserve">“per lot” sensitivities to this section of the relevant underlying curve (EUR </w:t>
      </w:r>
      <w:r w:rsidR="00294AC0">
        <w:t>CASH</w:t>
      </w:r>
      <w:r w:rsidR="00763765">
        <w:t>) have not been reproduced in the table above.</w:t>
      </w:r>
    </w:p>
    <w:p w:rsidR="00294AC0" w:rsidRDefault="00294AC0" w:rsidP="00294AC0">
      <w:pPr>
        <w:spacing w:after="120"/>
        <w:jc w:val="both"/>
        <w:rPr>
          <w:rFonts w:asciiTheme="minorHAnsi" w:hAnsiTheme="minorHAnsi" w:cstheme="minorHAnsi"/>
        </w:rPr>
      </w:pPr>
      <w:r>
        <w:t xml:space="preserve">The zero-rate PV01 ladder for </w:t>
      </w:r>
      <w:r>
        <w:rPr>
          <w:rFonts w:asciiTheme="minorHAnsi" w:hAnsiTheme="minorHAnsi" w:cstheme="minorHAnsi"/>
        </w:rPr>
        <w:t>eac</w:t>
      </w:r>
      <w:r w:rsidR="00060DF2">
        <w:rPr>
          <w:rFonts w:asciiTheme="minorHAnsi" w:hAnsiTheme="minorHAnsi" w:cstheme="minorHAnsi"/>
        </w:rPr>
        <w:t xml:space="preserve">h contract is </w:t>
      </w:r>
      <w:r w:rsidR="00872091">
        <w:rPr>
          <w:rFonts w:asciiTheme="minorHAnsi" w:hAnsiTheme="minorHAnsi" w:cstheme="minorHAnsi"/>
        </w:rPr>
        <w:t>contained</w:t>
      </w:r>
      <w:r w:rsidR="00060DF2">
        <w:rPr>
          <w:rFonts w:asciiTheme="minorHAnsi" w:hAnsiTheme="minorHAnsi" w:cstheme="minorHAnsi"/>
        </w:rPr>
        <w:t xml:space="preserve"> in the “</w:t>
      </w:r>
      <w:r w:rsidR="00060DF2" w:rsidRPr="00060DF2">
        <w:rPr>
          <w:rFonts w:asciiTheme="minorHAnsi" w:hAnsiTheme="minorHAnsi" w:cstheme="minorHAnsi"/>
        </w:rPr>
        <w:t>bktDelta</w:t>
      </w:r>
      <w:r w:rsidR="00060DF2">
        <w:rPr>
          <w:rFonts w:asciiTheme="minorHAnsi" w:hAnsiTheme="minorHAnsi" w:cstheme="minorHAnsi"/>
        </w:rPr>
        <w:t>.csv” file.</w:t>
      </w:r>
    </w:p>
    <w:p w:rsidR="00294AC0" w:rsidRDefault="00060DF2" w:rsidP="00294AC0">
      <w:pPr>
        <w:spacing w:after="120"/>
        <w:jc w:val="both"/>
        <w:rPr>
          <w:rFonts w:asciiTheme="minorHAnsi" w:hAnsiTheme="minorHAnsi" w:cstheme="minorHAnsi"/>
        </w:rPr>
      </w:pPr>
      <w:r>
        <w:rPr>
          <w:rFonts w:asciiTheme="minorHAnsi" w:hAnsiTheme="minorHAnsi" w:cstheme="minorHAnsi"/>
        </w:rPr>
        <w:t xml:space="preserve">In addition, the total </w:t>
      </w:r>
      <w:r w:rsidR="00872091">
        <w:rPr>
          <w:rFonts w:asciiTheme="minorHAnsi" w:hAnsiTheme="minorHAnsi" w:cstheme="minorHAnsi"/>
        </w:rPr>
        <w:t xml:space="preserve">“parallel shift” </w:t>
      </w:r>
      <w:r>
        <w:rPr>
          <w:rFonts w:asciiTheme="minorHAnsi" w:hAnsiTheme="minorHAnsi" w:cstheme="minorHAnsi"/>
        </w:rPr>
        <w:t xml:space="preserve">PV01 for each contract – </w:t>
      </w:r>
      <w:r w:rsidR="00463F66">
        <w:rPr>
          <w:rFonts w:asciiTheme="minorHAnsi" w:hAnsiTheme="minorHAnsi" w:cstheme="minorHAnsi"/>
        </w:rPr>
        <w:t xml:space="preserve">classified according to broad sensitivity type </w:t>
      </w:r>
      <w:r w:rsidR="00872091">
        <w:rPr>
          <w:rFonts w:asciiTheme="minorHAnsi" w:hAnsiTheme="minorHAnsi" w:cstheme="minorHAnsi"/>
        </w:rPr>
        <w:t>i.e.</w:t>
      </w:r>
      <w:r>
        <w:rPr>
          <w:rFonts w:asciiTheme="minorHAnsi" w:hAnsiTheme="minorHAnsi" w:cstheme="minorHAnsi"/>
        </w:rPr>
        <w:t xml:space="preserve"> PV01 (Disc), PV01 (Index) and PV01 (Repo) – is included in the “results.csv” file.</w:t>
      </w:r>
    </w:p>
    <w:p w:rsidR="00F2370D" w:rsidRDefault="00F2370D" w:rsidP="00F2370D">
      <w:pPr>
        <w:pStyle w:val="Heading2"/>
        <w:spacing w:before="0"/>
        <w:jc w:val="both"/>
      </w:pPr>
      <w:bookmarkStart w:id="164" w:name="_Toc397077559"/>
      <w:r>
        <w:t>Stress Testing</w:t>
      </w:r>
      <w:bookmarkEnd w:id="164"/>
    </w:p>
    <w:p w:rsidR="003A16BA" w:rsidRDefault="003A16BA" w:rsidP="0029291A">
      <w:pPr>
        <w:spacing w:after="120"/>
        <w:jc w:val="both"/>
      </w:pPr>
      <w:r>
        <w:t xml:space="preserve">In addition to </w:t>
      </w:r>
      <w:r w:rsidR="00AB027B">
        <w:t xml:space="preserve">running P&amp;L simulations over the prescribed 1,250 day / 5 year </w:t>
      </w:r>
      <w:r w:rsidR="008879E3">
        <w:t xml:space="preserve">historic </w:t>
      </w:r>
      <w:r w:rsidR="00AB027B">
        <w:t xml:space="preserve">look-back period, the NLX </w:t>
      </w:r>
      <w:r w:rsidR="00F11CB6">
        <w:t>HVAR</w:t>
      </w:r>
      <w:r w:rsidR="00AB027B">
        <w:t xml:space="preserve"> model also need</w:t>
      </w:r>
      <w:r w:rsidR="008879E3">
        <w:t>s</w:t>
      </w:r>
      <w:r w:rsidR="00AB027B">
        <w:t xml:space="preserve"> to cater for </w:t>
      </w:r>
      <w:r w:rsidR="00AC2F63">
        <w:t xml:space="preserve">a variety of </w:t>
      </w:r>
      <w:r w:rsidR="00AB027B">
        <w:t>pre-determined stress scenarios</w:t>
      </w:r>
      <w:r w:rsidR="008879E3">
        <w:t xml:space="preserve">. The P&amp;L simulations generated from these scenarios </w:t>
      </w:r>
      <w:r w:rsidR="00AC2F63">
        <w:t xml:space="preserve">(using the same pricing functions as the standard HVAR run) </w:t>
      </w:r>
      <w:r w:rsidR="008879E3">
        <w:t>are used to inform the size of the Listed Rates default fund.</w:t>
      </w:r>
    </w:p>
    <w:p w:rsidR="00F2370D" w:rsidRDefault="006904E2" w:rsidP="00487E63">
      <w:pPr>
        <w:jc w:val="both"/>
      </w:pPr>
      <w:r>
        <w:t>Each scenario is identified by a name (e.g. “368_SWP His – relative 04/10/1999”)</w:t>
      </w:r>
      <w:r w:rsidR="00AC2F63">
        <w:t xml:space="preserve"> </w:t>
      </w:r>
      <w:r>
        <w:t>and is</w:t>
      </w:r>
      <w:r w:rsidR="00AC2F63">
        <w:t xml:space="preserve"> provided in the following format:</w:t>
      </w:r>
    </w:p>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2268"/>
        <w:gridCol w:w="2268"/>
      </w:tblGrid>
      <w:tr w:rsidR="006904E2" w:rsidTr="00667507">
        <w:tc>
          <w:tcPr>
            <w:tcW w:w="2268" w:type="dxa"/>
            <w:shd w:val="clear" w:color="auto" w:fill="D9D9D9" w:themeFill="background1" w:themeFillShade="D9"/>
          </w:tcPr>
          <w:p w:rsidR="006904E2" w:rsidRPr="006D385C" w:rsidRDefault="006904E2" w:rsidP="00B12BB3">
            <w:pPr>
              <w:spacing w:after="0"/>
              <w:jc w:val="both"/>
              <w:rPr>
                <w:rFonts w:asciiTheme="minorHAnsi" w:hAnsiTheme="minorHAnsi" w:cstheme="minorHAnsi"/>
                <w:b/>
                <w:szCs w:val="20"/>
              </w:rPr>
            </w:pPr>
            <w:r>
              <w:rPr>
                <w:rFonts w:asciiTheme="minorHAnsi" w:hAnsiTheme="minorHAnsi" w:cstheme="minorHAnsi"/>
                <w:b/>
                <w:szCs w:val="20"/>
              </w:rPr>
              <w:t>Risk Factor</w:t>
            </w:r>
          </w:p>
        </w:tc>
        <w:tc>
          <w:tcPr>
            <w:tcW w:w="2268" w:type="dxa"/>
            <w:shd w:val="clear" w:color="auto" w:fill="D9D9D9" w:themeFill="background1" w:themeFillShade="D9"/>
          </w:tcPr>
          <w:p w:rsidR="006904E2" w:rsidRPr="006D385C" w:rsidRDefault="006904E2" w:rsidP="00B12BB3">
            <w:pPr>
              <w:spacing w:after="0"/>
              <w:jc w:val="both"/>
              <w:rPr>
                <w:rFonts w:asciiTheme="minorHAnsi" w:hAnsiTheme="minorHAnsi" w:cstheme="minorHAnsi"/>
                <w:b/>
                <w:szCs w:val="20"/>
              </w:rPr>
            </w:pPr>
            <w:r>
              <w:rPr>
                <w:rFonts w:asciiTheme="minorHAnsi" w:hAnsiTheme="minorHAnsi" w:cstheme="minorHAnsi"/>
                <w:b/>
                <w:szCs w:val="20"/>
              </w:rPr>
              <w:t>Return Type</w:t>
            </w:r>
          </w:p>
        </w:tc>
        <w:tc>
          <w:tcPr>
            <w:tcW w:w="2268" w:type="dxa"/>
            <w:shd w:val="clear" w:color="auto" w:fill="D9D9D9" w:themeFill="background1" w:themeFillShade="D9"/>
          </w:tcPr>
          <w:p w:rsidR="006904E2" w:rsidRDefault="006904E2" w:rsidP="00B12BB3">
            <w:pPr>
              <w:spacing w:after="0"/>
              <w:jc w:val="both"/>
              <w:rPr>
                <w:rFonts w:asciiTheme="minorHAnsi" w:hAnsiTheme="minorHAnsi" w:cstheme="minorHAnsi"/>
                <w:b/>
                <w:szCs w:val="20"/>
              </w:rPr>
            </w:pPr>
            <w:r>
              <w:rPr>
                <w:rFonts w:asciiTheme="minorHAnsi" w:hAnsiTheme="minorHAnsi" w:cstheme="minorHAnsi"/>
                <w:b/>
                <w:szCs w:val="20"/>
              </w:rPr>
              <w:t>Scenario Return</w:t>
            </w:r>
          </w:p>
        </w:tc>
      </w:tr>
      <w:tr w:rsidR="006904E2" w:rsidRPr="00763765" w:rsidTr="00667507">
        <w:tc>
          <w:tcPr>
            <w:tcW w:w="2268" w:type="dxa"/>
          </w:tcPr>
          <w:p w:rsidR="006904E2" w:rsidRPr="005354D5" w:rsidRDefault="006904E2" w:rsidP="00B12BB3">
            <w:pPr>
              <w:spacing w:after="0"/>
            </w:pPr>
            <w:r>
              <w:t>GBP/EUR Spot</w:t>
            </w:r>
          </w:p>
        </w:tc>
        <w:tc>
          <w:tcPr>
            <w:tcW w:w="2268" w:type="dxa"/>
          </w:tcPr>
          <w:p w:rsidR="006904E2" w:rsidRPr="006D385C" w:rsidRDefault="006904E2" w:rsidP="00B12BB3">
            <w:pPr>
              <w:spacing w:after="0"/>
              <w:jc w:val="both"/>
              <w:rPr>
                <w:rFonts w:asciiTheme="minorHAnsi" w:hAnsiTheme="minorHAnsi" w:cstheme="minorHAnsi"/>
                <w:szCs w:val="20"/>
              </w:rPr>
            </w:pPr>
            <w:r>
              <w:rPr>
                <w:rFonts w:asciiTheme="minorHAnsi" w:hAnsiTheme="minorHAnsi" w:cstheme="minorHAnsi"/>
              </w:rPr>
              <w:t>FACTOR</w:t>
            </w:r>
          </w:p>
        </w:tc>
        <w:tc>
          <w:tcPr>
            <w:tcW w:w="2268" w:type="dxa"/>
          </w:tcPr>
          <w:p w:rsidR="006904E2" w:rsidRPr="00763765" w:rsidRDefault="00487E63" w:rsidP="00B12BB3">
            <w:pPr>
              <w:spacing w:after="0"/>
              <w:jc w:val="both"/>
            </w:pPr>
            <w:r>
              <w:t>0.9795</w:t>
            </w:r>
          </w:p>
        </w:tc>
      </w:tr>
      <w:tr w:rsidR="006904E2" w:rsidRPr="007450AD" w:rsidTr="00667507">
        <w:tc>
          <w:tcPr>
            <w:tcW w:w="2268" w:type="dxa"/>
          </w:tcPr>
          <w:p w:rsidR="006904E2" w:rsidRPr="00F7308F" w:rsidRDefault="00487E63" w:rsidP="006904E2">
            <w:pPr>
              <w:spacing w:after="0"/>
            </w:pPr>
            <w:r w:rsidRPr="006D385C">
              <w:rPr>
                <w:rFonts w:asciiTheme="minorHAnsi" w:hAnsiTheme="minorHAnsi" w:cstheme="minorHAnsi"/>
              </w:rPr>
              <w:t>EUR CASH</w:t>
            </w:r>
            <w:r>
              <w:rPr>
                <w:rFonts w:asciiTheme="minorHAnsi" w:hAnsiTheme="minorHAnsi" w:cstheme="minorHAnsi"/>
              </w:rPr>
              <w:t xml:space="preserve"> 3M</w:t>
            </w:r>
          </w:p>
        </w:tc>
        <w:tc>
          <w:tcPr>
            <w:tcW w:w="2268" w:type="dxa"/>
          </w:tcPr>
          <w:p w:rsidR="006904E2" w:rsidRDefault="006904E2" w:rsidP="00B12BB3">
            <w:pPr>
              <w:spacing w:after="0"/>
              <w:jc w:val="both"/>
              <w:rPr>
                <w:rFonts w:asciiTheme="minorHAnsi" w:hAnsiTheme="minorHAnsi" w:cstheme="minorHAnsi"/>
                <w:szCs w:val="20"/>
              </w:rPr>
            </w:pPr>
            <w:r>
              <w:rPr>
                <w:rFonts w:asciiTheme="minorHAnsi" w:hAnsiTheme="minorHAnsi" w:cstheme="minorHAnsi"/>
              </w:rPr>
              <w:t>ABSOLUTE</w:t>
            </w:r>
          </w:p>
        </w:tc>
        <w:tc>
          <w:tcPr>
            <w:tcW w:w="2268" w:type="dxa"/>
          </w:tcPr>
          <w:p w:rsidR="006904E2" w:rsidRPr="007450AD" w:rsidRDefault="00487E63" w:rsidP="00487E63">
            <w:pPr>
              <w:spacing w:after="0"/>
              <w:jc w:val="both"/>
            </w:pPr>
            <w:r>
              <w:t>0.0045</w:t>
            </w:r>
          </w:p>
        </w:tc>
      </w:tr>
      <w:tr w:rsidR="006904E2" w:rsidRPr="007450AD" w:rsidTr="00667507">
        <w:tc>
          <w:tcPr>
            <w:tcW w:w="2268" w:type="dxa"/>
          </w:tcPr>
          <w:p w:rsidR="006904E2" w:rsidRPr="00F7308F" w:rsidRDefault="00487E63" w:rsidP="00B12BB3">
            <w:pPr>
              <w:spacing w:after="0"/>
            </w:pPr>
            <w:r w:rsidRPr="006D385C">
              <w:rPr>
                <w:rFonts w:asciiTheme="minorHAnsi" w:hAnsiTheme="minorHAnsi" w:cstheme="minorHAnsi"/>
              </w:rPr>
              <w:t>EUR CASH</w:t>
            </w:r>
            <w:r>
              <w:rPr>
                <w:rFonts w:asciiTheme="minorHAnsi" w:hAnsiTheme="minorHAnsi" w:cstheme="minorHAnsi"/>
              </w:rPr>
              <w:t xml:space="preserve"> 6M</w:t>
            </w:r>
          </w:p>
        </w:tc>
        <w:tc>
          <w:tcPr>
            <w:tcW w:w="2268" w:type="dxa"/>
          </w:tcPr>
          <w:p w:rsidR="006904E2" w:rsidRDefault="006904E2" w:rsidP="006904E2">
            <w:pPr>
              <w:spacing w:after="0"/>
            </w:pPr>
            <w:r w:rsidRPr="006E22B0">
              <w:rPr>
                <w:rFonts w:asciiTheme="minorHAnsi" w:hAnsiTheme="minorHAnsi" w:cstheme="minorHAnsi"/>
              </w:rPr>
              <w:t>ABSOLUTE</w:t>
            </w:r>
          </w:p>
        </w:tc>
        <w:tc>
          <w:tcPr>
            <w:tcW w:w="2268" w:type="dxa"/>
          </w:tcPr>
          <w:p w:rsidR="006904E2" w:rsidRPr="007450AD" w:rsidRDefault="00487E63" w:rsidP="00B12BB3">
            <w:pPr>
              <w:spacing w:after="0"/>
              <w:jc w:val="both"/>
            </w:pPr>
            <w:r>
              <w:t>0.0045</w:t>
            </w:r>
          </w:p>
        </w:tc>
      </w:tr>
      <w:tr w:rsidR="006904E2" w:rsidRPr="007450AD" w:rsidTr="00667507">
        <w:tc>
          <w:tcPr>
            <w:tcW w:w="2268" w:type="dxa"/>
          </w:tcPr>
          <w:p w:rsidR="006904E2" w:rsidRPr="00F7308F" w:rsidRDefault="00487E63" w:rsidP="00B12BB3">
            <w:pPr>
              <w:spacing w:after="0"/>
            </w:pPr>
            <w:r w:rsidRPr="006D385C">
              <w:rPr>
                <w:rFonts w:asciiTheme="minorHAnsi" w:hAnsiTheme="minorHAnsi" w:cstheme="minorHAnsi"/>
              </w:rPr>
              <w:t>EUR CASH</w:t>
            </w:r>
            <w:r>
              <w:rPr>
                <w:rFonts w:asciiTheme="minorHAnsi" w:hAnsiTheme="minorHAnsi" w:cstheme="minorHAnsi"/>
              </w:rPr>
              <w:t xml:space="preserve"> 9M</w:t>
            </w:r>
          </w:p>
        </w:tc>
        <w:tc>
          <w:tcPr>
            <w:tcW w:w="2268" w:type="dxa"/>
          </w:tcPr>
          <w:p w:rsidR="006904E2" w:rsidRDefault="006904E2" w:rsidP="006904E2">
            <w:pPr>
              <w:spacing w:after="0"/>
            </w:pPr>
            <w:r w:rsidRPr="006E22B0">
              <w:rPr>
                <w:rFonts w:asciiTheme="minorHAnsi" w:hAnsiTheme="minorHAnsi" w:cstheme="minorHAnsi"/>
              </w:rPr>
              <w:t>ABSOLUTE</w:t>
            </w:r>
          </w:p>
        </w:tc>
        <w:tc>
          <w:tcPr>
            <w:tcW w:w="2268" w:type="dxa"/>
          </w:tcPr>
          <w:p w:rsidR="006904E2" w:rsidRPr="007450AD" w:rsidRDefault="00487E63" w:rsidP="00487E63">
            <w:pPr>
              <w:spacing w:after="0"/>
              <w:jc w:val="both"/>
            </w:pPr>
            <w:r>
              <w:t>0.0045</w:t>
            </w:r>
          </w:p>
        </w:tc>
      </w:tr>
      <w:tr w:rsidR="006904E2" w:rsidRPr="007450AD" w:rsidTr="00667507">
        <w:tc>
          <w:tcPr>
            <w:tcW w:w="2268" w:type="dxa"/>
          </w:tcPr>
          <w:p w:rsidR="006904E2" w:rsidRPr="00F7308F" w:rsidRDefault="00487E63" w:rsidP="00487E63">
            <w:pPr>
              <w:spacing w:after="0"/>
            </w:pPr>
            <w:r w:rsidRPr="006D385C">
              <w:rPr>
                <w:rFonts w:asciiTheme="minorHAnsi" w:hAnsiTheme="minorHAnsi" w:cstheme="minorHAnsi"/>
              </w:rPr>
              <w:t>EUR CASH</w:t>
            </w:r>
            <w:r>
              <w:rPr>
                <w:rFonts w:asciiTheme="minorHAnsi" w:hAnsiTheme="minorHAnsi" w:cstheme="minorHAnsi"/>
              </w:rPr>
              <w:t xml:space="preserve"> 1Y</w:t>
            </w:r>
          </w:p>
        </w:tc>
        <w:tc>
          <w:tcPr>
            <w:tcW w:w="2268" w:type="dxa"/>
          </w:tcPr>
          <w:p w:rsidR="006904E2" w:rsidRDefault="006904E2" w:rsidP="006904E2">
            <w:pPr>
              <w:spacing w:after="0"/>
            </w:pPr>
            <w:r w:rsidRPr="006E22B0">
              <w:rPr>
                <w:rFonts w:asciiTheme="minorHAnsi" w:hAnsiTheme="minorHAnsi" w:cstheme="minorHAnsi"/>
              </w:rPr>
              <w:t>ABSOLUTE</w:t>
            </w:r>
          </w:p>
        </w:tc>
        <w:tc>
          <w:tcPr>
            <w:tcW w:w="2268" w:type="dxa"/>
          </w:tcPr>
          <w:p w:rsidR="006904E2" w:rsidRPr="007450AD" w:rsidRDefault="00487E63" w:rsidP="00487E63">
            <w:pPr>
              <w:spacing w:after="0"/>
              <w:jc w:val="both"/>
            </w:pPr>
            <w:r>
              <w:t>0.0045</w:t>
            </w:r>
          </w:p>
        </w:tc>
      </w:tr>
      <w:tr w:rsidR="00487E63" w:rsidRPr="007450AD" w:rsidTr="00667507">
        <w:tc>
          <w:tcPr>
            <w:tcW w:w="2268" w:type="dxa"/>
          </w:tcPr>
          <w:p w:rsidR="00487E63" w:rsidRPr="006D385C" w:rsidRDefault="00487E63" w:rsidP="00B12BB3">
            <w:pPr>
              <w:spacing w:after="0"/>
              <w:jc w:val="both"/>
              <w:rPr>
                <w:rFonts w:asciiTheme="minorHAnsi" w:hAnsiTheme="minorHAnsi" w:cstheme="minorHAnsi"/>
                <w:szCs w:val="20"/>
              </w:rPr>
            </w:pPr>
            <w:r>
              <w:rPr>
                <w:rFonts w:asciiTheme="minorHAnsi" w:hAnsiTheme="minorHAnsi" w:cstheme="minorHAnsi"/>
                <w:szCs w:val="20"/>
              </w:rPr>
              <w:t>……</w:t>
            </w:r>
          </w:p>
        </w:tc>
        <w:tc>
          <w:tcPr>
            <w:tcW w:w="2268" w:type="dxa"/>
          </w:tcPr>
          <w:p w:rsidR="00487E63" w:rsidRDefault="00487E63" w:rsidP="00B12BB3">
            <w:pPr>
              <w:spacing w:after="0"/>
              <w:jc w:val="both"/>
              <w:rPr>
                <w:rFonts w:asciiTheme="minorHAnsi" w:hAnsiTheme="minorHAnsi" w:cstheme="minorHAnsi"/>
                <w:szCs w:val="20"/>
              </w:rPr>
            </w:pPr>
            <w:r>
              <w:rPr>
                <w:rFonts w:asciiTheme="minorHAnsi" w:hAnsiTheme="minorHAnsi" w:cstheme="minorHAnsi"/>
                <w:szCs w:val="20"/>
              </w:rPr>
              <w:t>……</w:t>
            </w:r>
          </w:p>
        </w:tc>
        <w:tc>
          <w:tcPr>
            <w:tcW w:w="2268" w:type="dxa"/>
          </w:tcPr>
          <w:p w:rsidR="00487E63" w:rsidRDefault="00487E63" w:rsidP="00B12BB3">
            <w:pPr>
              <w:spacing w:after="0"/>
              <w:jc w:val="both"/>
              <w:rPr>
                <w:rFonts w:asciiTheme="minorHAnsi" w:hAnsiTheme="minorHAnsi" w:cstheme="minorHAnsi"/>
                <w:szCs w:val="20"/>
              </w:rPr>
            </w:pPr>
            <w:r>
              <w:rPr>
                <w:rFonts w:asciiTheme="minorHAnsi" w:hAnsiTheme="minorHAnsi" w:cstheme="minorHAnsi"/>
                <w:szCs w:val="20"/>
              </w:rPr>
              <w:t>……</w:t>
            </w:r>
          </w:p>
        </w:tc>
      </w:tr>
      <w:tr w:rsidR="00487E63" w:rsidRPr="007450AD" w:rsidTr="00667507">
        <w:tc>
          <w:tcPr>
            <w:tcW w:w="2268" w:type="dxa"/>
          </w:tcPr>
          <w:p w:rsidR="00487E63" w:rsidRPr="00F7308F" w:rsidRDefault="00487E63" w:rsidP="00B12BB3">
            <w:pPr>
              <w:spacing w:after="0"/>
            </w:pPr>
            <w:r w:rsidRPr="006D385C">
              <w:rPr>
                <w:rFonts w:asciiTheme="minorHAnsi" w:hAnsiTheme="minorHAnsi" w:cstheme="minorHAnsi"/>
              </w:rPr>
              <w:t>EUR CASH</w:t>
            </w:r>
            <w:r>
              <w:rPr>
                <w:rFonts w:asciiTheme="minorHAnsi" w:hAnsiTheme="minorHAnsi" w:cstheme="minorHAnsi"/>
              </w:rPr>
              <w:t xml:space="preserve"> 5Y3M</w:t>
            </w:r>
          </w:p>
        </w:tc>
        <w:tc>
          <w:tcPr>
            <w:tcW w:w="2268" w:type="dxa"/>
          </w:tcPr>
          <w:p w:rsidR="00487E63" w:rsidRDefault="00487E63" w:rsidP="00B12BB3">
            <w:pPr>
              <w:spacing w:after="0"/>
              <w:jc w:val="both"/>
              <w:rPr>
                <w:rFonts w:asciiTheme="minorHAnsi" w:hAnsiTheme="minorHAnsi" w:cstheme="minorHAnsi"/>
                <w:szCs w:val="20"/>
              </w:rPr>
            </w:pPr>
            <w:r>
              <w:rPr>
                <w:rFonts w:asciiTheme="minorHAnsi" w:hAnsiTheme="minorHAnsi" w:cstheme="minorHAnsi"/>
              </w:rPr>
              <w:t>ABSOLUTE</w:t>
            </w:r>
          </w:p>
        </w:tc>
        <w:tc>
          <w:tcPr>
            <w:tcW w:w="2268" w:type="dxa"/>
          </w:tcPr>
          <w:p w:rsidR="00487E63" w:rsidRPr="007450AD" w:rsidRDefault="00487E63" w:rsidP="00B12BB3">
            <w:pPr>
              <w:spacing w:after="0"/>
              <w:jc w:val="both"/>
            </w:pPr>
            <w:r>
              <w:t>0.0045</w:t>
            </w:r>
          </w:p>
        </w:tc>
      </w:tr>
      <w:tr w:rsidR="00487E63" w:rsidRPr="007450AD" w:rsidTr="00667507">
        <w:tc>
          <w:tcPr>
            <w:tcW w:w="2268" w:type="dxa"/>
          </w:tcPr>
          <w:p w:rsidR="00487E63" w:rsidRPr="00F7308F" w:rsidRDefault="00487E63" w:rsidP="00B12BB3">
            <w:pPr>
              <w:spacing w:after="0"/>
            </w:pPr>
            <w:r w:rsidRPr="006D385C">
              <w:rPr>
                <w:rFonts w:asciiTheme="minorHAnsi" w:hAnsiTheme="minorHAnsi" w:cstheme="minorHAnsi"/>
              </w:rPr>
              <w:t>EUR CASH</w:t>
            </w:r>
            <w:r>
              <w:rPr>
                <w:rFonts w:asciiTheme="minorHAnsi" w:hAnsiTheme="minorHAnsi" w:cstheme="minorHAnsi"/>
              </w:rPr>
              <w:t xml:space="preserve"> 5Y6M</w:t>
            </w:r>
          </w:p>
        </w:tc>
        <w:tc>
          <w:tcPr>
            <w:tcW w:w="2268" w:type="dxa"/>
          </w:tcPr>
          <w:p w:rsidR="00487E63" w:rsidRDefault="00487E63" w:rsidP="00B12BB3">
            <w:pPr>
              <w:spacing w:after="0"/>
            </w:pPr>
            <w:r w:rsidRPr="006E22B0">
              <w:rPr>
                <w:rFonts w:asciiTheme="minorHAnsi" w:hAnsiTheme="minorHAnsi" w:cstheme="minorHAnsi"/>
              </w:rPr>
              <w:t>ABSOLUTE</w:t>
            </w:r>
          </w:p>
        </w:tc>
        <w:tc>
          <w:tcPr>
            <w:tcW w:w="2268" w:type="dxa"/>
          </w:tcPr>
          <w:p w:rsidR="00487E63" w:rsidRPr="007450AD" w:rsidRDefault="00487E63" w:rsidP="00B12BB3">
            <w:pPr>
              <w:spacing w:after="0"/>
              <w:jc w:val="both"/>
            </w:pPr>
            <w:r>
              <w:t>0.0045</w:t>
            </w:r>
          </w:p>
        </w:tc>
      </w:tr>
      <w:tr w:rsidR="00487E63" w:rsidTr="00667507">
        <w:tc>
          <w:tcPr>
            <w:tcW w:w="2268" w:type="dxa"/>
          </w:tcPr>
          <w:p w:rsidR="00487E63" w:rsidRPr="00F7308F" w:rsidRDefault="00487E63" w:rsidP="00B12BB3">
            <w:pPr>
              <w:spacing w:after="0"/>
            </w:pPr>
            <w:r w:rsidRPr="006D385C">
              <w:rPr>
                <w:rFonts w:asciiTheme="minorHAnsi" w:hAnsiTheme="minorHAnsi" w:cstheme="minorHAnsi"/>
              </w:rPr>
              <w:t>EUR CASH</w:t>
            </w:r>
            <w:r>
              <w:rPr>
                <w:rFonts w:asciiTheme="minorHAnsi" w:hAnsiTheme="minorHAnsi" w:cstheme="minorHAnsi"/>
              </w:rPr>
              <w:t xml:space="preserve"> 5Y9M</w:t>
            </w:r>
          </w:p>
        </w:tc>
        <w:tc>
          <w:tcPr>
            <w:tcW w:w="2268" w:type="dxa"/>
          </w:tcPr>
          <w:p w:rsidR="00487E63" w:rsidRDefault="00487E63" w:rsidP="00B12BB3">
            <w:pPr>
              <w:spacing w:after="0"/>
            </w:pPr>
            <w:r w:rsidRPr="006E22B0">
              <w:rPr>
                <w:rFonts w:asciiTheme="minorHAnsi" w:hAnsiTheme="minorHAnsi" w:cstheme="minorHAnsi"/>
              </w:rPr>
              <w:t>ABSOLUTE</w:t>
            </w:r>
          </w:p>
        </w:tc>
        <w:tc>
          <w:tcPr>
            <w:tcW w:w="2268" w:type="dxa"/>
          </w:tcPr>
          <w:p w:rsidR="00487E63" w:rsidRPr="007450AD" w:rsidRDefault="00487E63" w:rsidP="00B12BB3">
            <w:pPr>
              <w:spacing w:after="0"/>
              <w:jc w:val="both"/>
            </w:pPr>
            <w:r>
              <w:t>0.0045</w:t>
            </w:r>
          </w:p>
        </w:tc>
      </w:tr>
      <w:tr w:rsidR="00487E63" w:rsidTr="00667507">
        <w:tc>
          <w:tcPr>
            <w:tcW w:w="2268" w:type="dxa"/>
          </w:tcPr>
          <w:p w:rsidR="00487E63" w:rsidRPr="00F7308F" w:rsidRDefault="00487E63" w:rsidP="00B12BB3">
            <w:pPr>
              <w:spacing w:after="0"/>
            </w:pPr>
            <w:r w:rsidRPr="006D385C">
              <w:rPr>
                <w:rFonts w:asciiTheme="minorHAnsi" w:hAnsiTheme="minorHAnsi" w:cstheme="minorHAnsi"/>
              </w:rPr>
              <w:t>EUR CASH</w:t>
            </w:r>
            <w:r>
              <w:rPr>
                <w:rFonts w:asciiTheme="minorHAnsi" w:hAnsiTheme="minorHAnsi" w:cstheme="minorHAnsi"/>
              </w:rPr>
              <w:t xml:space="preserve"> 6Y</w:t>
            </w:r>
          </w:p>
        </w:tc>
        <w:tc>
          <w:tcPr>
            <w:tcW w:w="2268" w:type="dxa"/>
          </w:tcPr>
          <w:p w:rsidR="00487E63" w:rsidRDefault="00487E63" w:rsidP="00B12BB3">
            <w:pPr>
              <w:spacing w:after="0"/>
            </w:pPr>
            <w:r w:rsidRPr="006E22B0">
              <w:rPr>
                <w:rFonts w:asciiTheme="minorHAnsi" w:hAnsiTheme="minorHAnsi" w:cstheme="minorHAnsi"/>
              </w:rPr>
              <w:t>ABSOLUTE</w:t>
            </w:r>
          </w:p>
        </w:tc>
        <w:tc>
          <w:tcPr>
            <w:tcW w:w="2268" w:type="dxa"/>
          </w:tcPr>
          <w:p w:rsidR="00487E63" w:rsidRPr="007450AD" w:rsidRDefault="00487E63" w:rsidP="00B12BB3">
            <w:pPr>
              <w:spacing w:after="0"/>
              <w:jc w:val="both"/>
            </w:pPr>
            <w:r>
              <w:t>0.0045</w:t>
            </w:r>
          </w:p>
        </w:tc>
      </w:tr>
    </w:tbl>
    <w:p w:rsidR="006904E2" w:rsidRDefault="006904E2" w:rsidP="00487E63">
      <w:pPr>
        <w:spacing w:after="120"/>
      </w:pPr>
    </w:p>
    <w:p w:rsidR="00B02AFB" w:rsidRDefault="00487E63" w:rsidP="00487E63">
      <w:pPr>
        <w:spacing w:after="120"/>
        <w:jc w:val="both"/>
      </w:pPr>
      <w:r>
        <w:lastRenderedPageBreak/>
        <w:t xml:space="preserve">Each scenario return is applied to the current value of the corresponding risk factor </w:t>
      </w:r>
      <w:r w:rsidR="00B02AFB">
        <w:t>as follows:</w:t>
      </w:r>
    </w:p>
    <w:p w:rsidR="00B02AFB" w:rsidRPr="006D385C" w:rsidRDefault="00B02AFB" w:rsidP="00B02AFB">
      <w:pPr>
        <w:pStyle w:val="Bullet1"/>
        <w:numPr>
          <w:ilvl w:val="0"/>
          <w:numId w:val="0"/>
        </w:numPr>
        <w:spacing w:after="120"/>
        <w:jc w:val="both"/>
      </w:pPr>
      <w:r w:rsidRPr="006D385C">
        <w:t xml:space="preserve">For index curves and sovereign discount curves (i.e. where the </w:t>
      </w:r>
      <w:r>
        <w:t xml:space="preserve">stress scenario </w:t>
      </w:r>
      <w:r w:rsidRPr="006D385C">
        <w:t xml:space="preserve">returns are </w:t>
      </w:r>
      <w:r w:rsidR="00DB593E">
        <w:t>defined</w:t>
      </w:r>
      <w:r w:rsidRPr="006D385C">
        <w:t xml:space="preserve"> on an </w:t>
      </w:r>
      <w:r w:rsidRPr="006D385C">
        <w:rPr>
          <w:b/>
          <w:i/>
        </w:rPr>
        <w:t>absolute</w:t>
      </w:r>
      <w:r w:rsidRPr="006D385C">
        <w:t xml:space="preserve"> basis):</w:t>
      </w:r>
    </w:p>
    <w:p w:rsidR="00B02AFB" w:rsidRPr="006D385C" w:rsidRDefault="00B02AFB" w:rsidP="00B02AFB">
      <w:pPr>
        <w:pStyle w:val="Bullet1"/>
        <w:numPr>
          <w:ilvl w:val="0"/>
          <w:numId w:val="0"/>
        </w:numPr>
        <w:spacing w:after="120"/>
        <w:jc w:val="both"/>
      </w:pPr>
    </w:p>
    <w:p w:rsidR="00B02AFB" w:rsidRPr="006D385C" w:rsidRDefault="00AA5AB9" w:rsidP="00B02AFB">
      <w:pPr>
        <w:spacing w:after="120"/>
        <w:jc w:val="both"/>
      </w:p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i,x</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i,x</m:t>
                </m:r>
              </m:sub>
            </m:sSub>
          </m:e>
        </m:acc>
      </m:oMath>
      <w:r w:rsidR="00B02AFB" w:rsidRPr="007160FC">
        <w:rPr>
          <w:sz w:val="28"/>
          <w:szCs w:val="28"/>
        </w:rPr>
        <w:t>,</w:t>
      </w:r>
      <w:r w:rsidR="00B02AFB" w:rsidRPr="006D385C">
        <w:t xml:space="preserve"> where</w:t>
      </w:r>
    </w:p>
    <w:p w:rsidR="00B02AFB" w:rsidRPr="006D385C" w:rsidRDefault="00B02AFB" w:rsidP="00B02AFB">
      <w:pPr>
        <w:spacing w:after="120"/>
        <w:jc w:val="both"/>
      </w:pPr>
    </w:p>
    <w:p w:rsidR="00B02AFB" w:rsidRPr="006D385C" w:rsidRDefault="00AA5AB9" w:rsidP="00B02AFB">
      <w:pPr>
        <w:spacing w:after="120"/>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i,x</m:t>
                </m:r>
              </m:sub>
            </m:sSub>
          </m:e>
        </m:acc>
        <m:r>
          <w:rPr>
            <w:rFonts w:ascii="Cambria Math" w:hAnsi="Cambria Math"/>
          </w:rPr>
          <m:t>=Stressed value of risk factor i under scenario x</m:t>
        </m:r>
      </m:oMath>
      <w:r w:rsidR="00B02AFB" w:rsidRPr="006D385C">
        <w:t xml:space="preserve"> </w:t>
      </w:r>
    </w:p>
    <w:p w:rsidR="00B02AFB" w:rsidRPr="006D385C" w:rsidRDefault="00AA5AB9" w:rsidP="00B02AFB">
      <w:pPr>
        <w:spacing w:after="120"/>
        <w:jc w:val="both"/>
      </w:pP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=Current value of risk factor i</m:t>
        </m:r>
      </m:oMath>
      <w:r w:rsidR="00B02AFB" w:rsidRPr="006D385C">
        <w:t xml:space="preserve"> </w:t>
      </w:r>
    </w:p>
    <w:p w:rsidR="00B02AFB" w:rsidRPr="006D385C" w:rsidRDefault="00B02AFB" w:rsidP="00B02AFB">
      <w:pPr>
        <w:spacing w:after="120"/>
        <w:jc w:val="both"/>
      </w:pPr>
    </w:p>
    <w:p w:rsidR="00B02AFB" w:rsidRPr="006D385C" w:rsidRDefault="00B02AFB" w:rsidP="00B02AFB">
      <w:pPr>
        <w:pStyle w:val="Bullet1"/>
        <w:numPr>
          <w:ilvl w:val="0"/>
          <w:numId w:val="0"/>
        </w:numPr>
        <w:spacing w:after="120"/>
        <w:jc w:val="both"/>
      </w:pPr>
      <w:r w:rsidRPr="006D385C">
        <w:t xml:space="preserve">Similarly, for foreign exchange rates (i.e. where the </w:t>
      </w:r>
      <w:r w:rsidR="00DB593E">
        <w:t xml:space="preserve">stress scenario </w:t>
      </w:r>
      <w:r w:rsidR="00DB593E" w:rsidRPr="006D385C">
        <w:t xml:space="preserve">returns are </w:t>
      </w:r>
      <w:r w:rsidR="00DB593E">
        <w:t>defined</w:t>
      </w:r>
      <w:r w:rsidR="00DB593E" w:rsidRPr="006D385C">
        <w:t xml:space="preserve"> </w:t>
      </w:r>
      <w:r w:rsidRPr="006D385C">
        <w:t xml:space="preserve">on a </w:t>
      </w:r>
      <w:r w:rsidR="00DB593E">
        <w:rPr>
          <w:b/>
          <w:i/>
        </w:rPr>
        <w:t>factor</w:t>
      </w:r>
      <w:r w:rsidRPr="006D385C">
        <w:t xml:space="preserve"> basis):</w:t>
      </w:r>
    </w:p>
    <w:p w:rsidR="00B02AFB" w:rsidRPr="006D385C" w:rsidRDefault="00B02AFB" w:rsidP="00B02AFB">
      <w:pPr>
        <w:pStyle w:val="Bullet1"/>
        <w:numPr>
          <w:ilvl w:val="0"/>
          <w:numId w:val="0"/>
        </w:numPr>
        <w:spacing w:after="120"/>
        <w:jc w:val="both"/>
      </w:pPr>
    </w:p>
    <w:p w:rsidR="00B02AFB" w:rsidRPr="007160FC" w:rsidRDefault="00AA5AB9" w:rsidP="00B02AFB">
      <w:pPr>
        <w:spacing w:after="120"/>
        <w:jc w:val="both"/>
        <w:rPr>
          <w:sz w:val="28"/>
          <w:szCs w:val="28"/>
        </w:rPr>
      </w:p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i,x</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i,x</m:t>
                </m:r>
              </m:sub>
            </m:sSub>
          </m:e>
        </m:acc>
      </m:oMath>
      <w:r w:rsidR="00B02AFB" w:rsidRPr="007160FC">
        <w:rPr>
          <w:sz w:val="28"/>
          <w:szCs w:val="28"/>
        </w:rPr>
        <w:t xml:space="preserve"> </w:t>
      </w:r>
    </w:p>
    <w:p w:rsidR="00B02AFB" w:rsidRDefault="00B02AFB" w:rsidP="00487E63">
      <w:pPr>
        <w:spacing w:after="120"/>
        <w:jc w:val="both"/>
      </w:pPr>
    </w:p>
    <w:p w:rsidR="00487E63" w:rsidRDefault="00487E63" w:rsidP="00487E63">
      <w:pPr>
        <w:spacing w:after="120"/>
        <w:jc w:val="both"/>
      </w:pPr>
      <w:r>
        <w:t xml:space="preserve">Thereafter, the </w:t>
      </w:r>
      <w:r w:rsidR="00D6305D">
        <w:t xml:space="preserve">P&amp;L </w:t>
      </w:r>
      <w:r>
        <w:t xml:space="preserve">simulation process </w:t>
      </w:r>
      <w:r w:rsidR="00D6305D">
        <w:t>follows</w:t>
      </w:r>
      <w:r>
        <w:t xml:space="preserve"> that for a single HVAR scenario</w:t>
      </w:r>
      <w:r w:rsidR="00E7601B">
        <w:t xml:space="preserve"> (i.e. as per section 3</w:t>
      </w:r>
      <w:r w:rsidR="00DB593E">
        <w:t>.9 above)</w:t>
      </w:r>
      <w:r>
        <w:t>.</w:t>
      </w:r>
    </w:p>
    <w:p w:rsidR="00060DF2" w:rsidRDefault="00060DF2" w:rsidP="00060DF2">
      <w:pPr>
        <w:spacing w:after="120"/>
        <w:jc w:val="both"/>
        <w:rPr>
          <w:rFonts w:asciiTheme="minorHAnsi" w:hAnsiTheme="minorHAnsi" w:cstheme="minorHAnsi"/>
        </w:rPr>
      </w:pPr>
      <w:r>
        <w:rPr>
          <w:rFonts w:asciiTheme="minorHAnsi" w:hAnsiTheme="minorHAnsi" w:cstheme="minorHAnsi"/>
        </w:rPr>
        <w:t xml:space="preserve">The stress P&amp;Ls for each contract (i.e. one per scenario) are included in the “results.csv” file. </w:t>
      </w:r>
    </w:p>
    <w:p w:rsidR="00653657" w:rsidRDefault="00653657" w:rsidP="00A64AF7">
      <w:pPr>
        <w:spacing w:after="120"/>
        <w:jc w:val="both"/>
        <w:rPr>
          <w:rFonts w:asciiTheme="minorHAnsi" w:hAnsiTheme="minorHAnsi" w:cstheme="minorHAnsi"/>
        </w:rPr>
      </w:pPr>
    </w:p>
    <w:p w:rsidR="00ED4E85" w:rsidRDefault="00ED4E85" w:rsidP="00A64AF7">
      <w:pPr>
        <w:spacing w:after="120"/>
        <w:jc w:val="both"/>
        <w:rPr>
          <w:rFonts w:asciiTheme="minorHAnsi" w:hAnsiTheme="minorHAnsi" w:cstheme="minorHAnsi"/>
        </w:rPr>
      </w:pPr>
    </w:p>
    <w:p w:rsidR="00785B39" w:rsidRPr="006D385C" w:rsidRDefault="00785B39" w:rsidP="00123466">
      <w:pPr>
        <w:pStyle w:val="Heading1NoNumb"/>
        <w:spacing w:after="120"/>
        <w:jc w:val="both"/>
      </w:pPr>
      <w:bookmarkStart w:id="165" w:name="_Toc397077560"/>
      <w:r w:rsidRPr="006D385C">
        <w:lastRenderedPageBreak/>
        <w:t xml:space="preserve">Appendix 1 – </w:t>
      </w:r>
      <w:r w:rsidR="0039393B" w:rsidRPr="006D385C">
        <w:t>Examples of New Risk Factors</w:t>
      </w:r>
      <w:bookmarkEnd w:id="165"/>
    </w:p>
    <w:p w:rsidR="00810FF2" w:rsidRPr="006D385C" w:rsidRDefault="0039393B" w:rsidP="00637472">
      <w:pPr>
        <w:pStyle w:val="Heading2NoNumb"/>
        <w:numPr>
          <w:ilvl w:val="0"/>
          <w:numId w:val="9"/>
        </w:numPr>
        <w:spacing w:before="0" w:after="240"/>
        <w:ind w:left="357" w:hanging="357"/>
        <w:jc w:val="both"/>
      </w:pPr>
      <w:bookmarkStart w:id="166" w:name="_Toc397077561"/>
      <w:bookmarkEnd w:id="152"/>
      <w:r w:rsidRPr="006D385C">
        <w:t>Index Curves</w:t>
      </w:r>
      <w:bookmarkEnd w:id="166"/>
    </w:p>
    <w:p w:rsidR="00861824" w:rsidRPr="006D385C" w:rsidRDefault="00AE5840" w:rsidP="0089164F">
      <w:pPr>
        <w:spacing w:after="120"/>
        <w:jc w:val="both"/>
        <w:rPr>
          <w:b/>
        </w:rPr>
      </w:pPr>
      <w:r w:rsidRPr="006D385C">
        <w:rPr>
          <w:b/>
        </w:rPr>
        <w:t>EUR_EURIBOR</w:t>
      </w:r>
    </w:p>
    <w:p w:rsidR="00810FF2" w:rsidRPr="006D385C" w:rsidRDefault="00627D3D" w:rsidP="0089164F">
      <w:pPr>
        <w:jc w:val="both"/>
        <w:rPr>
          <w:b/>
        </w:rPr>
      </w:pPr>
      <w:r w:rsidRPr="006D385C">
        <w:rPr>
          <w:b/>
        </w:rPr>
        <w:t xml:space="preserve">Murex </w:t>
      </w:r>
      <w:r w:rsidR="000800DE" w:rsidRPr="006D385C">
        <w:rPr>
          <w:b/>
        </w:rPr>
        <w:t xml:space="preserve">Swap Generator = </w:t>
      </w:r>
      <w:r w:rsidR="000800DE" w:rsidRPr="006D385C">
        <w:rPr>
          <w:rFonts w:asciiTheme="minorHAnsi" w:eastAsia="Times New Roman" w:hAnsiTheme="minorHAnsi" w:cstheme="minorHAnsi"/>
          <w:b/>
          <w:szCs w:val="20"/>
          <w:lang w:eastAsia="en-GB"/>
        </w:rPr>
        <w:t>EURIBOR A 6M</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3"/>
        <w:gridCol w:w="1583"/>
        <w:gridCol w:w="1583"/>
        <w:gridCol w:w="1583"/>
        <w:gridCol w:w="1583"/>
        <w:gridCol w:w="1583"/>
      </w:tblGrid>
      <w:tr w:rsidR="00861824" w:rsidRPr="006D385C" w:rsidTr="00C44657">
        <w:tc>
          <w:tcPr>
            <w:tcW w:w="1583" w:type="dxa"/>
            <w:shd w:val="clear" w:color="auto" w:fill="D9D9D9" w:themeFill="background1" w:themeFillShade="D9"/>
          </w:tcPr>
          <w:p w:rsidR="00861824" w:rsidRPr="006D385C" w:rsidRDefault="00861824"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Tenor (Bucket)</w:t>
            </w:r>
          </w:p>
        </w:tc>
        <w:tc>
          <w:tcPr>
            <w:tcW w:w="1583" w:type="dxa"/>
            <w:shd w:val="clear" w:color="auto" w:fill="D9D9D9" w:themeFill="background1" w:themeFillShade="D9"/>
          </w:tcPr>
          <w:p w:rsidR="00861824" w:rsidRPr="006D385C" w:rsidRDefault="00861824"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Close Date</w:t>
            </w:r>
          </w:p>
        </w:tc>
        <w:tc>
          <w:tcPr>
            <w:tcW w:w="1583" w:type="dxa"/>
            <w:shd w:val="clear" w:color="auto" w:fill="D9D9D9" w:themeFill="background1" w:themeFillShade="D9"/>
          </w:tcPr>
          <w:p w:rsidR="00861824" w:rsidRPr="006D385C" w:rsidRDefault="00861824"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Maturity Date</w:t>
            </w:r>
          </w:p>
        </w:tc>
        <w:tc>
          <w:tcPr>
            <w:tcW w:w="1583" w:type="dxa"/>
            <w:shd w:val="clear" w:color="auto" w:fill="D9D9D9" w:themeFill="background1" w:themeFillShade="D9"/>
          </w:tcPr>
          <w:p w:rsidR="00861824" w:rsidRPr="006D385C" w:rsidRDefault="00861824"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Acc. Factor (Actual/365)</w:t>
            </w:r>
          </w:p>
        </w:tc>
        <w:tc>
          <w:tcPr>
            <w:tcW w:w="1583" w:type="dxa"/>
            <w:shd w:val="clear" w:color="auto" w:fill="D9D9D9" w:themeFill="background1" w:themeFillShade="D9"/>
          </w:tcPr>
          <w:p w:rsidR="00861824" w:rsidRPr="006D385C" w:rsidRDefault="00861824"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Zero Rate (Continuous)</w:t>
            </w:r>
          </w:p>
        </w:tc>
        <w:tc>
          <w:tcPr>
            <w:tcW w:w="1583" w:type="dxa"/>
            <w:shd w:val="clear" w:color="auto" w:fill="D9D9D9" w:themeFill="background1" w:themeFillShade="D9"/>
          </w:tcPr>
          <w:p w:rsidR="00861824" w:rsidRPr="006D385C" w:rsidRDefault="00861824" w:rsidP="0089164F">
            <w:pPr>
              <w:spacing w:after="0"/>
              <w:jc w:val="center"/>
              <w:rPr>
                <w:rFonts w:asciiTheme="minorHAnsi" w:hAnsiTheme="minorHAnsi" w:cstheme="minorHAnsi"/>
                <w:b/>
                <w:szCs w:val="20"/>
              </w:rPr>
            </w:pPr>
            <w:r w:rsidRPr="006D385C">
              <w:rPr>
                <w:rFonts w:asciiTheme="minorHAnsi" w:eastAsia="Times New Roman" w:hAnsiTheme="minorHAnsi" w:cstheme="minorHAnsi"/>
                <w:b/>
                <w:color w:val="000000"/>
                <w:szCs w:val="20"/>
                <w:lang w:eastAsia="en-GB"/>
              </w:rPr>
              <w:t>Discount Factor</w:t>
            </w:r>
          </w:p>
        </w:tc>
      </w:tr>
      <w:tr w:rsidR="00861824" w:rsidRPr="006D385C" w:rsidTr="00223982">
        <w:tc>
          <w:tcPr>
            <w:tcW w:w="1583" w:type="dxa"/>
          </w:tcPr>
          <w:p w:rsidR="00861824" w:rsidRPr="006D385C" w:rsidRDefault="00861824" w:rsidP="0089164F">
            <w:pPr>
              <w:spacing w:after="0"/>
              <w:jc w:val="center"/>
            </w:pPr>
            <w:r w:rsidRPr="006D385C">
              <w:t>1</w:t>
            </w:r>
            <w:r w:rsidR="0052435B" w:rsidRPr="006D385C">
              <w:t>D</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06/12/2013</w:t>
            </w:r>
          </w:p>
        </w:tc>
        <w:tc>
          <w:tcPr>
            <w:tcW w:w="1583" w:type="dxa"/>
          </w:tcPr>
          <w:p w:rsidR="00861824" w:rsidRPr="006D385C" w:rsidRDefault="00861824" w:rsidP="0089164F">
            <w:pPr>
              <w:spacing w:after="0"/>
              <w:jc w:val="center"/>
            </w:pPr>
            <w:r w:rsidRPr="006D385C">
              <w:t>0.0027</w:t>
            </w:r>
          </w:p>
        </w:tc>
        <w:tc>
          <w:tcPr>
            <w:tcW w:w="1583" w:type="dxa"/>
          </w:tcPr>
          <w:p w:rsidR="00861824" w:rsidRPr="006D385C" w:rsidRDefault="00861824" w:rsidP="0089164F">
            <w:pPr>
              <w:spacing w:after="0"/>
              <w:jc w:val="center"/>
            </w:pPr>
            <w:r w:rsidRPr="006D385C">
              <w:t>0.091250%</w:t>
            </w:r>
          </w:p>
        </w:tc>
        <w:tc>
          <w:tcPr>
            <w:tcW w:w="1583" w:type="dxa"/>
          </w:tcPr>
          <w:p w:rsidR="00861824" w:rsidRPr="006D385C" w:rsidRDefault="00861824" w:rsidP="0089164F">
            <w:pPr>
              <w:spacing w:after="0"/>
              <w:jc w:val="center"/>
            </w:pPr>
            <w:r w:rsidRPr="006D385C">
              <w:t>0.999998</w:t>
            </w:r>
          </w:p>
        </w:tc>
      </w:tr>
      <w:tr w:rsidR="00861824" w:rsidRPr="006D385C" w:rsidTr="00223982">
        <w:tc>
          <w:tcPr>
            <w:tcW w:w="1583" w:type="dxa"/>
          </w:tcPr>
          <w:p w:rsidR="00861824" w:rsidRPr="006D385C" w:rsidRDefault="00861824" w:rsidP="0089164F">
            <w:pPr>
              <w:spacing w:after="0"/>
              <w:jc w:val="center"/>
            </w:pPr>
            <w:r w:rsidRPr="006D385C">
              <w:t>1W</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12/12/2013</w:t>
            </w:r>
          </w:p>
        </w:tc>
        <w:tc>
          <w:tcPr>
            <w:tcW w:w="1583" w:type="dxa"/>
          </w:tcPr>
          <w:p w:rsidR="00861824" w:rsidRPr="006D385C" w:rsidRDefault="00861824" w:rsidP="0089164F">
            <w:pPr>
              <w:spacing w:after="0"/>
              <w:jc w:val="center"/>
            </w:pPr>
            <w:r w:rsidRPr="006D385C">
              <w:t>0.0192</w:t>
            </w:r>
          </w:p>
        </w:tc>
        <w:tc>
          <w:tcPr>
            <w:tcW w:w="1583" w:type="dxa"/>
          </w:tcPr>
          <w:p w:rsidR="00861824" w:rsidRPr="006D385C" w:rsidRDefault="00861824" w:rsidP="0089164F">
            <w:pPr>
              <w:spacing w:after="0"/>
              <w:jc w:val="center"/>
            </w:pPr>
            <w:r w:rsidRPr="006D385C">
              <w:t>0.102863%</w:t>
            </w:r>
          </w:p>
        </w:tc>
        <w:tc>
          <w:tcPr>
            <w:tcW w:w="1583" w:type="dxa"/>
          </w:tcPr>
          <w:p w:rsidR="00861824" w:rsidRPr="006D385C" w:rsidRDefault="00861824" w:rsidP="0089164F">
            <w:pPr>
              <w:spacing w:after="0"/>
              <w:jc w:val="center"/>
            </w:pPr>
            <w:r w:rsidRPr="006D385C">
              <w:t>0.999980</w:t>
            </w:r>
          </w:p>
        </w:tc>
      </w:tr>
      <w:tr w:rsidR="00861824" w:rsidRPr="006D385C" w:rsidTr="00223982">
        <w:tc>
          <w:tcPr>
            <w:tcW w:w="1583" w:type="dxa"/>
          </w:tcPr>
          <w:p w:rsidR="00861824" w:rsidRPr="006D385C" w:rsidRDefault="00861824" w:rsidP="0089164F">
            <w:pPr>
              <w:spacing w:after="0"/>
              <w:jc w:val="center"/>
            </w:pPr>
            <w:r w:rsidRPr="006D385C">
              <w:t>1M</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04/01/2014</w:t>
            </w:r>
          </w:p>
        </w:tc>
        <w:tc>
          <w:tcPr>
            <w:tcW w:w="1583" w:type="dxa"/>
          </w:tcPr>
          <w:p w:rsidR="00861824" w:rsidRPr="006D385C" w:rsidRDefault="00861824" w:rsidP="0089164F">
            <w:pPr>
              <w:spacing w:after="0"/>
              <w:jc w:val="center"/>
            </w:pPr>
            <w:r w:rsidRPr="006D385C">
              <w:t>0.0822</w:t>
            </w:r>
          </w:p>
        </w:tc>
        <w:tc>
          <w:tcPr>
            <w:tcW w:w="1583" w:type="dxa"/>
          </w:tcPr>
          <w:p w:rsidR="00861824" w:rsidRPr="006D385C" w:rsidRDefault="00861824" w:rsidP="0089164F">
            <w:pPr>
              <w:spacing w:after="0"/>
              <w:jc w:val="center"/>
            </w:pPr>
            <w:r w:rsidRPr="006D385C">
              <w:t>0.141627%</w:t>
            </w:r>
          </w:p>
        </w:tc>
        <w:tc>
          <w:tcPr>
            <w:tcW w:w="1583" w:type="dxa"/>
          </w:tcPr>
          <w:p w:rsidR="00861824" w:rsidRPr="006D385C" w:rsidRDefault="00861824" w:rsidP="0089164F">
            <w:pPr>
              <w:spacing w:after="0"/>
              <w:jc w:val="center"/>
            </w:pPr>
            <w:r w:rsidRPr="006D385C">
              <w:t>0.999884</w:t>
            </w:r>
          </w:p>
        </w:tc>
      </w:tr>
      <w:tr w:rsidR="00861824" w:rsidRPr="006D385C" w:rsidTr="00223982">
        <w:tc>
          <w:tcPr>
            <w:tcW w:w="1583" w:type="dxa"/>
          </w:tcPr>
          <w:p w:rsidR="00861824" w:rsidRPr="006D385C" w:rsidRDefault="00861824" w:rsidP="0089164F">
            <w:pPr>
              <w:spacing w:after="0"/>
              <w:jc w:val="center"/>
            </w:pPr>
            <w:r w:rsidRPr="006D385C">
              <w:t>2M</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03/02/2014</w:t>
            </w:r>
          </w:p>
        </w:tc>
        <w:tc>
          <w:tcPr>
            <w:tcW w:w="1583" w:type="dxa"/>
          </w:tcPr>
          <w:p w:rsidR="00861824" w:rsidRPr="006D385C" w:rsidRDefault="00861824" w:rsidP="0089164F">
            <w:pPr>
              <w:spacing w:after="0"/>
              <w:jc w:val="center"/>
            </w:pPr>
            <w:r w:rsidRPr="006D385C">
              <w:t>0.1644</w:t>
            </w:r>
          </w:p>
        </w:tc>
        <w:tc>
          <w:tcPr>
            <w:tcW w:w="1583" w:type="dxa"/>
          </w:tcPr>
          <w:p w:rsidR="00861824" w:rsidRPr="006D385C" w:rsidRDefault="00861824" w:rsidP="0089164F">
            <w:pPr>
              <w:spacing w:after="0"/>
              <w:jc w:val="center"/>
            </w:pPr>
            <w:r w:rsidRPr="006D385C">
              <w:t>0.178385%</w:t>
            </w:r>
          </w:p>
        </w:tc>
        <w:tc>
          <w:tcPr>
            <w:tcW w:w="1583" w:type="dxa"/>
          </w:tcPr>
          <w:p w:rsidR="00861824" w:rsidRPr="006D385C" w:rsidRDefault="00861824" w:rsidP="0089164F">
            <w:pPr>
              <w:spacing w:after="0"/>
              <w:jc w:val="center"/>
            </w:pPr>
            <w:r w:rsidRPr="006D385C">
              <w:t>0.999707</w:t>
            </w:r>
          </w:p>
        </w:tc>
      </w:tr>
      <w:tr w:rsidR="00861824" w:rsidRPr="006D385C" w:rsidTr="00223982">
        <w:tc>
          <w:tcPr>
            <w:tcW w:w="1583" w:type="dxa"/>
          </w:tcPr>
          <w:p w:rsidR="00861824" w:rsidRPr="006D385C" w:rsidRDefault="00861824" w:rsidP="0089164F">
            <w:pPr>
              <w:spacing w:after="0"/>
              <w:jc w:val="center"/>
            </w:pPr>
            <w:r w:rsidRPr="006D385C">
              <w:t>3M</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06/03/2014</w:t>
            </w:r>
          </w:p>
        </w:tc>
        <w:tc>
          <w:tcPr>
            <w:tcW w:w="1583" w:type="dxa"/>
          </w:tcPr>
          <w:p w:rsidR="00861824" w:rsidRPr="006D385C" w:rsidRDefault="00861824" w:rsidP="0089164F">
            <w:pPr>
              <w:spacing w:after="0"/>
              <w:jc w:val="center"/>
            </w:pPr>
            <w:r w:rsidRPr="006D385C">
              <w:t>0.2493</w:t>
            </w:r>
          </w:p>
        </w:tc>
        <w:tc>
          <w:tcPr>
            <w:tcW w:w="1583" w:type="dxa"/>
          </w:tcPr>
          <w:p w:rsidR="00861824" w:rsidRPr="006D385C" w:rsidRDefault="00861824" w:rsidP="0089164F">
            <w:pPr>
              <w:spacing w:after="0"/>
              <w:jc w:val="center"/>
            </w:pPr>
            <w:r w:rsidRPr="006D385C">
              <w:t>0.216369%</w:t>
            </w:r>
          </w:p>
        </w:tc>
        <w:tc>
          <w:tcPr>
            <w:tcW w:w="1583" w:type="dxa"/>
          </w:tcPr>
          <w:p w:rsidR="00861824" w:rsidRPr="006D385C" w:rsidRDefault="00861824" w:rsidP="0089164F">
            <w:pPr>
              <w:spacing w:after="0"/>
              <w:jc w:val="center"/>
            </w:pPr>
            <w:r w:rsidRPr="006D385C">
              <w:t>0.999461</w:t>
            </w:r>
          </w:p>
        </w:tc>
      </w:tr>
      <w:tr w:rsidR="00861824" w:rsidRPr="006D385C" w:rsidTr="00223982">
        <w:tc>
          <w:tcPr>
            <w:tcW w:w="1583" w:type="dxa"/>
          </w:tcPr>
          <w:p w:rsidR="00861824" w:rsidRPr="006D385C" w:rsidRDefault="00861824" w:rsidP="0089164F">
            <w:pPr>
              <w:spacing w:after="0"/>
              <w:jc w:val="center"/>
            </w:pPr>
            <w:r w:rsidRPr="006D385C">
              <w:t>6M</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05/06/2014</w:t>
            </w:r>
          </w:p>
        </w:tc>
        <w:tc>
          <w:tcPr>
            <w:tcW w:w="1583" w:type="dxa"/>
          </w:tcPr>
          <w:p w:rsidR="00861824" w:rsidRPr="006D385C" w:rsidRDefault="00861824" w:rsidP="0089164F">
            <w:pPr>
              <w:spacing w:after="0"/>
              <w:jc w:val="center"/>
            </w:pPr>
            <w:r w:rsidRPr="006D385C">
              <w:t>0.4986</w:t>
            </w:r>
          </w:p>
        </w:tc>
        <w:tc>
          <w:tcPr>
            <w:tcW w:w="1583" w:type="dxa"/>
          </w:tcPr>
          <w:p w:rsidR="00861824" w:rsidRPr="006D385C" w:rsidRDefault="00861824" w:rsidP="0089164F">
            <w:pPr>
              <w:spacing w:after="0"/>
              <w:jc w:val="center"/>
            </w:pPr>
            <w:r w:rsidRPr="006D385C">
              <w:t>0.238465%</w:t>
            </w:r>
          </w:p>
        </w:tc>
        <w:tc>
          <w:tcPr>
            <w:tcW w:w="1583" w:type="dxa"/>
          </w:tcPr>
          <w:p w:rsidR="00861824" w:rsidRPr="006D385C" w:rsidRDefault="00861824" w:rsidP="0089164F">
            <w:pPr>
              <w:spacing w:after="0"/>
              <w:jc w:val="center"/>
            </w:pPr>
            <w:r w:rsidRPr="006D385C">
              <w:t>0.998812</w:t>
            </w:r>
          </w:p>
        </w:tc>
      </w:tr>
      <w:tr w:rsidR="00861824" w:rsidRPr="006D385C" w:rsidTr="00223982">
        <w:tc>
          <w:tcPr>
            <w:tcW w:w="1583" w:type="dxa"/>
          </w:tcPr>
          <w:p w:rsidR="00861824" w:rsidRPr="006D385C" w:rsidRDefault="00861824" w:rsidP="0089164F">
            <w:pPr>
              <w:spacing w:after="0"/>
              <w:jc w:val="center"/>
            </w:pPr>
            <w:r w:rsidRPr="006D385C">
              <w:t>9M</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04/09/2014</w:t>
            </w:r>
          </w:p>
        </w:tc>
        <w:tc>
          <w:tcPr>
            <w:tcW w:w="1583" w:type="dxa"/>
          </w:tcPr>
          <w:p w:rsidR="00861824" w:rsidRPr="006D385C" w:rsidRDefault="00861824" w:rsidP="0089164F">
            <w:pPr>
              <w:spacing w:after="0"/>
              <w:jc w:val="center"/>
            </w:pPr>
            <w:r w:rsidRPr="006D385C">
              <w:t>0.7479</w:t>
            </w:r>
          </w:p>
        </w:tc>
        <w:tc>
          <w:tcPr>
            <w:tcW w:w="1583" w:type="dxa"/>
          </w:tcPr>
          <w:p w:rsidR="00861824" w:rsidRPr="006D385C" w:rsidRDefault="00861824" w:rsidP="0089164F">
            <w:pPr>
              <w:spacing w:after="0"/>
              <w:jc w:val="center"/>
            </w:pPr>
            <w:r w:rsidRPr="006D385C">
              <w:t>0.247014%</w:t>
            </w:r>
          </w:p>
        </w:tc>
        <w:tc>
          <w:tcPr>
            <w:tcW w:w="1583" w:type="dxa"/>
          </w:tcPr>
          <w:p w:rsidR="00861824" w:rsidRPr="006D385C" w:rsidRDefault="00861824" w:rsidP="0089164F">
            <w:pPr>
              <w:spacing w:after="0"/>
              <w:jc w:val="center"/>
            </w:pPr>
            <w:r w:rsidRPr="006D385C">
              <w:t>0.998154</w:t>
            </w:r>
          </w:p>
        </w:tc>
      </w:tr>
      <w:tr w:rsidR="00861824" w:rsidRPr="006D385C" w:rsidTr="00223982">
        <w:tc>
          <w:tcPr>
            <w:tcW w:w="1583" w:type="dxa"/>
          </w:tcPr>
          <w:p w:rsidR="00861824" w:rsidRPr="006D385C" w:rsidRDefault="00861824" w:rsidP="0089164F">
            <w:pPr>
              <w:spacing w:after="0"/>
              <w:jc w:val="center"/>
            </w:pPr>
            <w:r w:rsidRPr="006D385C">
              <w:t>1Y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05/12/2014</w:t>
            </w:r>
          </w:p>
        </w:tc>
        <w:tc>
          <w:tcPr>
            <w:tcW w:w="1583" w:type="dxa"/>
          </w:tcPr>
          <w:p w:rsidR="00861824" w:rsidRPr="006D385C" w:rsidRDefault="00861824" w:rsidP="0089164F">
            <w:pPr>
              <w:spacing w:after="0"/>
              <w:jc w:val="center"/>
            </w:pPr>
            <w:r w:rsidRPr="006D385C">
              <w:t>1.0000</w:t>
            </w:r>
          </w:p>
        </w:tc>
        <w:tc>
          <w:tcPr>
            <w:tcW w:w="1583" w:type="dxa"/>
          </w:tcPr>
          <w:p w:rsidR="00861824" w:rsidRPr="006D385C" w:rsidRDefault="00861824" w:rsidP="0089164F">
            <w:pPr>
              <w:spacing w:after="0"/>
              <w:jc w:val="center"/>
            </w:pPr>
            <w:r w:rsidRPr="006D385C">
              <w:t>0.257282%</w:t>
            </w:r>
          </w:p>
        </w:tc>
        <w:tc>
          <w:tcPr>
            <w:tcW w:w="1583" w:type="dxa"/>
          </w:tcPr>
          <w:p w:rsidR="00861824" w:rsidRPr="006D385C" w:rsidRDefault="00861824" w:rsidP="0089164F">
            <w:pPr>
              <w:spacing w:after="0"/>
              <w:jc w:val="center"/>
            </w:pPr>
            <w:r w:rsidRPr="006D385C">
              <w:t>0.997430</w:t>
            </w:r>
          </w:p>
        </w:tc>
      </w:tr>
      <w:tr w:rsidR="00861824" w:rsidRPr="006D385C" w:rsidTr="00223982">
        <w:tc>
          <w:tcPr>
            <w:tcW w:w="1583" w:type="dxa"/>
          </w:tcPr>
          <w:p w:rsidR="00861824" w:rsidRPr="006D385C" w:rsidRDefault="00861824" w:rsidP="0089164F">
            <w:pPr>
              <w:spacing w:after="0"/>
              <w:jc w:val="center"/>
            </w:pPr>
            <w:r w:rsidRPr="006D385C">
              <w:t>18M</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05/06/2015</w:t>
            </w:r>
          </w:p>
        </w:tc>
        <w:tc>
          <w:tcPr>
            <w:tcW w:w="1583" w:type="dxa"/>
          </w:tcPr>
          <w:p w:rsidR="00861824" w:rsidRPr="006D385C" w:rsidRDefault="00861824" w:rsidP="0089164F">
            <w:pPr>
              <w:spacing w:after="0"/>
              <w:jc w:val="center"/>
            </w:pPr>
            <w:r w:rsidRPr="006D385C">
              <w:t>1.4986</w:t>
            </w:r>
          </w:p>
        </w:tc>
        <w:tc>
          <w:tcPr>
            <w:tcW w:w="1583" w:type="dxa"/>
          </w:tcPr>
          <w:p w:rsidR="00861824" w:rsidRPr="006D385C" w:rsidRDefault="00861824" w:rsidP="0089164F">
            <w:pPr>
              <w:spacing w:after="0"/>
              <w:jc w:val="center"/>
            </w:pPr>
            <w:r w:rsidRPr="006D385C">
              <w:t>0.285391%</w:t>
            </w:r>
          </w:p>
        </w:tc>
        <w:tc>
          <w:tcPr>
            <w:tcW w:w="1583" w:type="dxa"/>
          </w:tcPr>
          <w:p w:rsidR="00861824" w:rsidRPr="006D385C" w:rsidRDefault="00861824" w:rsidP="0089164F">
            <w:pPr>
              <w:spacing w:after="0"/>
              <w:jc w:val="center"/>
            </w:pPr>
            <w:r w:rsidRPr="006D385C">
              <w:t>0.995732</w:t>
            </w:r>
          </w:p>
        </w:tc>
      </w:tr>
      <w:tr w:rsidR="00861824" w:rsidRPr="006D385C" w:rsidTr="00223982">
        <w:tc>
          <w:tcPr>
            <w:tcW w:w="1583" w:type="dxa"/>
          </w:tcPr>
          <w:p w:rsidR="00861824" w:rsidRPr="006D385C" w:rsidRDefault="00861824" w:rsidP="0089164F">
            <w:pPr>
              <w:spacing w:after="0"/>
              <w:jc w:val="center"/>
            </w:pPr>
            <w:r w:rsidRPr="006D385C">
              <w:t>2Y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05/12/2015</w:t>
            </w:r>
          </w:p>
        </w:tc>
        <w:tc>
          <w:tcPr>
            <w:tcW w:w="1583" w:type="dxa"/>
          </w:tcPr>
          <w:p w:rsidR="00861824" w:rsidRPr="006D385C" w:rsidRDefault="00861824" w:rsidP="0089164F">
            <w:pPr>
              <w:spacing w:after="0"/>
              <w:jc w:val="center"/>
            </w:pPr>
            <w:r w:rsidRPr="006D385C">
              <w:t>2.0000</w:t>
            </w:r>
          </w:p>
        </w:tc>
        <w:tc>
          <w:tcPr>
            <w:tcW w:w="1583" w:type="dxa"/>
          </w:tcPr>
          <w:p w:rsidR="00861824" w:rsidRPr="006D385C" w:rsidRDefault="00861824" w:rsidP="0089164F">
            <w:pPr>
              <w:spacing w:after="0"/>
              <w:jc w:val="center"/>
            </w:pPr>
            <w:r w:rsidRPr="006D385C">
              <w:t>0.475522%</w:t>
            </w:r>
          </w:p>
        </w:tc>
        <w:tc>
          <w:tcPr>
            <w:tcW w:w="1583" w:type="dxa"/>
          </w:tcPr>
          <w:p w:rsidR="00861824" w:rsidRPr="006D385C" w:rsidRDefault="00861824" w:rsidP="0089164F">
            <w:pPr>
              <w:spacing w:after="0"/>
              <w:jc w:val="center"/>
            </w:pPr>
            <w:r w:rsidRPr="006D385C">
              <w:t>0.990535</w:t>
            </w:r>
          </w:p>
        </w:tc>
      </w:tr>
      <w:tr w:rsidR="00861824" w:rsidRPr="006D385C" w:rsidTr="00223982">
        <w:tc>
          <w:tcPr>
            <w:tcW w:w="1583" w:type="dxa"/>
          </w:tcPr>
          <w:p w:rsidR="00861824" w:rsidRPr="006D385C" w:rsidRDefault="00861824" w:rsidP="0089164F">
            <w:pPr>
              <w:spacing w:after="0"/>
              <w:jc w:val="center"/>
            </w:pPr>
            <w:r w:rsidRPr="006D385C">
              <w:t>3Y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04/12/2016</w:t>
            </w:r>
          </w:p>
        </w:tc>
        <w:tc>
          <w:tcPr>
            <w:tcW w:w="1583" w:type="dxa"/>
          </w:tcPr>
          <w:p w:rsidR="00861824" w:rsidRPr="006D385C" w:rsidRDefault="00861824" w:rsidP="0089164F">
            <w:pPr>
              <w:spacing w:after="0"/>
              <w:jc w:val="center"/>
            </w:pPr>
            <w:r w:rsidRPr="006D385C">
              <w:t>3.0000</w:t>
            </w:r>
          </w:p>
        </w:tc>
        <w:tc>
          <w:tcPr>
            <w:tcW w:w="1583" w:type="dxa"/>
          </w:tcPr>
          <w:p w:rsidR="00861824" w:rsidRPr="006D385C" w:rsidRDefault="00861824" w:rsidP="0089164F">
            <w:pPr>
              <w:spacing w:after="0"/>
              <w:jc w:val="center"/>
            </w:pPr>
            <w:r w:rsidRPr="006D385C">
              <w:t>0.659280%</w:t>
            </w:r>
          </w:p>
        </w:tc>
        <w:tc>
          <w:tcPr>
            <w:tcW w:w="1583" w:type="dxa"/>
          </w:tcPr>
          <w:p w:rsidR="00861824" w:rsidRPr="006D385C" w:rsidRDefault="00861824" w:rsidP="0089164F">
            <w:pPr>
              <w:spacing w:after="0"/>
              <w:jc w:val="center"/>
            </w:pPr>
            <w:r w:rsidRPr="006D385C">
              <w:t>0.980416</w:t>
            </w:r>
          </w:p>
        </w:tc>
      </w:tr>
      <w:tr w:rsidR="00861824" w:rsidRPr="006D385C" w:rsidTr="00223982">
        <w:tc>
          <w:tcPr>
            <w:tcW w:w="1583" w:type="dxa"/>
          </w:tcPr>
          <w:p w:rsidR="00861824" w:rsidRPr="006D385C" w:rsidRDefault="00861824" w:rsidP="0089164F">
            <w:pPr>
              <w:spacing w:after="0"/>
              <w:jc w:val="center"/>
            </w:pPr>
            <w:r w:rsidRPr="006D385C">
              <w:t>4Y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04/12/2017</w:t>
            </w:r>
          </w:p>
        </w:tc>
        <w:tc>
          <w:tcPr>
            <w:tcW w:w="1583" w:type="dxa"/>
          </w:tcPr>
          <w:p w:rsidR="00861824" w:rsidRPr="006D385C" w:rsidRDefault="00861824" w:rsidP="0089164F">
            <w:pPr>
              <w:spacing w:after="0"/>
              <w:jc w:val="center"/>
            </w:pPr>
            <w:r w:rsidRPr="006D385C">
              <w:t>4.0000</w:t>
            </w:r>
          </w:p>
        </w:tc>
        <w:tc>
          <w:tcPr>
            <w:tcW w:w="1583" w:type="dxa"/>
          </w:tcPr>
          <w:p w:rsidR="00861824" w:rsidRPr="006D385C" w:rsidRDefault="00861824" w:rsidP="0089164F">
            <w:pPr>
              <w:spacing w:after="0"/>
              <w:jc w:val="center"/>
            </w:pPr>
            <w:r w:rsidRPr="006D385C">
              <w:t>0.903913%</w:t>
            </w:r>
          </w:p>
        </w:tc>
        <w:tc>
          <w:tcPr>
            <w:tcW w:w="1583" w:type="dxa"/>
          </w:tcPr>
          <w:p w:rsidR="00861824" w:rsidRPr="006D385C" w:rsidRDefault="00861824" w:rsidP="0089164F">
            <w:pPr>
              <w:spacing w:after="0"/>
              <w:jc w:val="center"/>
            </w:pPr>
            <w:r w:rsidRPr="006D385C">
              <w:t>0.964489</w:t>
            </w:r>
          </w:p>
        </w:tc>
      </w:tr>
      <w:tr w:rsidR="00861824" w:rsidRPr="006D385C" w:rsidTr="00223982">
        <w:tc>
          <w:tcPr>
            <w:tcW w:w="1583" w:type="dxa"/>
          </w:tcPr>
          <w:p w:rsidR="00861824" w:rsidRPr="006D385C" w:rsidRDefault="00861824" w:rsidP="0089164F">
            <w:pPr>
              <w:spacing w:after="0"/>
              <w:jc w:val="center"/>
            </w:pPr>
            <w:r w:rsidRPr="006D385C">
              <w:t>5Y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04/12/2018</w:t>
            </w:r>
          </w:p>
        </w:tc>
        <w:tc>
          <w:tcPr>
            <w:tcW w:w="1583" w:type="dxa"/>
          </w:tcPr>
          <w:p w:rsidR="00861824" w:rsidRPr="006D385C" w:rsidRDefault="00861824" w:rsidP="0089164F">
            <w:pPr>
              <w:spacing w:after="0"/>
              <w:jc w:val="center"/>
            </w:pPr>
            <w:r w:rsidRPr="006D385C">
              <w:t>5.0000</w:t>
            </w:r>
          </w:p>
        </w:tc>
        <w:tc>
          <w:tcPr>
            <w:tcW w:w="1583" w:type="dxa"/>
          </w:tcPr>
          <w:p w:rsidR="00861824" w:rsidRPr="006D385C" w:rsidRDefault="00861824" w:rsidP="0089164F">
            <w:pPr>
              <w:spacing w:after="0"/>
              <w:jc w:val="center"/>
            </w:pPr>
            <w:r w:rsidRPr="006D385C">
              <w:t>1.161316%</w:t>
            </w:r>
          </w:p>
        </w:tc>
        <w:tc>
          <w:tcPr>
            <w:tcW w:w="1583" w:type="dxa"/>
          </w:tcPr>
          <w:p w:rsidR="00861824" w:rsidRPr="006D385C" w:rsidRDefault="00861824" w:rsidP="0089164F">
            <w:pPr>
              <w:spacing w:after="0"/>
              <w:jc w:val="center"/>
            </w:pPr>
            <w:r w:rsidRPr="006D385C">
              <w:t>0.943588</w:t>
            </w:r>
          </w:p>
        </w:tc>
      </w:tr>
      <w:tr w:rsidR="00861824" w:rsidRPr="006D385C" w:rsidTr="00223982">
        <w:tc>
          <w:tcPr>
            <w:tcW w:w="1583" w:type="dxa"/>
          </w:tcPr>
          <w:p w:rsidR="00861824" w:rsidRPr="006D385C" w:rsidRDefault="00861824" w:rsidP="0089164F">
            <w:pPr>
              <w:spacing w:after="0"/>
              <w:jc w:val="center"/>
            </w:pPr>
            <w:r w:rsidRPr="006D385C">
              <w:t>6Y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04/12/2019</w:t>
            </w:r>
          </w:p>
        </w:tc>
        <w:tc>
          <w:tcPr>
            <w:tcW w:w="1583" w:type="dxa"/>
          </w:tcPr>
          <w:p w:rsidR="00861824" w:rsidRPr="006D385C" w:rsidRDefault="00861824" w:rsidP="0089164F">
            <w:pPr>
              <w:spacing w:after="0"/>
              <w:jc w:val="center"/>
            </w:pPr>
            <w:r w:rsidRPr="006D385C">
              <w:t>6.0000</w:t>
            </w:r>
          </w:p>
        </w:tc>
        <w:tc>
          <w:tcPr>
            <w:tcW w:w="1583" w:type="dxa"/>
          </w:tcPr>
          <w:p w:rsidR="00861824" w:rsidRPr="006D385C" w:rsidRDefault="00861824" w:rsidP="0089164F">
            <w:pPr>
              <w:spacing w:after="0"/>
              <w:jc w:val="center"/>
            </w:pPr>
            <w:r w:rsidRPr="006D385C">
              <w:t>1.395734%</w:t>
            </w:r>
          </w:p>
        </w:tc>
        <w:tc>
          <w:tcPr>
            <w:tcW w:w="1583" w:type="dxa"/>
          </w:tcPr>
          <w:p w:rsidR="00861824" w:rsidRPr="006D385C" w:rsidRDefault="00861824" w:rsidP="0089164F">
            <w:pPr>
              <w:spacing w:after="0"/>
              <w:jc w:val="center"/>
            </w:pPr>
            <w:r w:rsidRPr="006D385C">
              <w:t>0.919667</w:t>
            </w:r>
          </w:p>
        </w:tc>
      </w:tr>
      <w:tr w:rsidR="00861824" w:rsidRPr="006D385C" w:rsidTr="00223982">
        <w:tc>
          <w:tcPr>
            <w:tcW w:w="1583" w:type="dxa"/>
          </w:tcPr>
          <w:p w:rsidR="00861824" w:rsidRPr="006D385C" w:rsidRDefault="00861824" w:rsidP="0089164F">
            <w:pPr>
              <w:spacing w:after="0"/>
              <w:jc w:val="center"/>
            </w:pPr>
            <w:r w:rsidRPr="006D385C">
              <w:t>7Y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03/12/2020</w:t>
            </w:r>
          </w:p>
        </w:tc>
        <w:tc>
          <w:tcPr>
            <w:tcW w:w="1583" w:type="dxa"/>
          </w:tcPr>
          <w:p w:rsidR="00861824" w:rsidRPr="006D385C" w:rsidRDefault="00861824" w:rsidP="0089164F">
            <w:pPr>
              <w:spacing w:after="0"/>
              <w:jc w:val="center"/>
            </w:pPr>
            <w:r w:rsidRPr="006D385C">
              <w:t>7.0000</w:t>
            </w:r>
          </w:p>
        </w:tc>
        <w:tc>
          <w:tcPr>
            <w:tcW w:w="1583" w:type="dxa"/>
          </w:tcPr>
          <w:p w:rsidR="00861824" w:rsidRPr="006D385C" w:rsidRDefault="00861824" w:rsidP="0089164F">
            <w:pPr>
              <w:spacing w:after="0"/>
              <w:jc w:val="center"/>
            </w:pPr>
            <w:r w:rsidRPr="006D385C">
              <w:t>1.606939%</w:t>
            </w:r>
          </w:p>
        </w:tc>
        <w:tc>
          <w:tcPr>
            <w:tcW w:w="1583" w:type="dxa"/>
          </w:tcPr>
          <w:p w:rsidR="00861824" w:rsidRPr="006D385C" w:rsidRDefault="00861824" w:rsidP="0089164F">
            <w:pPr>
              <w:spacing w:after="0"/>
              <w:jc w:val="center"/>
            </w:pPr>
            <w:r w:rsidRPr="006D385C">
              <w:t>0.893610</w:t>
            </w:r>
          </w:p>
        </w:tc>
      </w:tr>
      <w:tr w:rsidR="00861824" w:rsidRPr="006D385C" w:rsidTr="00223982">
        <w:tc>
          <w:tcPr>
            <w:tcW w:w="1583" w:type="dxa"/>
          </w:tcPr>
          <w:p w:rsidR="00861824" w:rsidRPr="006D385C" w:rsidRDefault="00861824" w:rsidP="0089164F">
            <w:pPr>
              <w:spacing w:after="0"/>
              <w:jc w:val="center"/>
            </w:pPr>
            <w:r w:rsidRPr="006D385C">
              <w:t>8Y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03/12/2021</w:t>
            </w:r>
          </w:p>
        </w:tc>
        <w:tc>
          <w:tcPr>
            <w:tcW w:w="1583" w:type="dxa"/>
          </w:tcPr>
          <w:p w:rsidR="00861824" w:rsidRPr="006D385C" w:rsidRDefault="00861824" w:rsidP="0089164F">
            <w:pPr>
              <w:spacing w:after="0"/>
              <w:jc w:val="center"/>
            </w:pPr>
            <w:r w:rsidRPr="006D385C">
              <w:t>8.0000</w:t>
            </w:r>
          </w:p>
        </w:tc>
        <w:tc>
          <w:tcPr>
            <w:tcW w:w="1583" w:type="dxa"/>
          </w:tcPr>
          <w:p w:rsidR="00861824" w:rsidRPr="006D385C" w:rsidRDefault="00861824" w:rsidP="0089164F">
            <w:pPr>
              <w:spacing w:after="0"/>
              <w:jc w:val="center"/>
            </w:pPr>
            <w:r w:rsidRPr="006D385C">
              <w:t>1.798551%</w:t>
            </w:r>
          </w:p>
        </w:tc>
        <w:tc>
          <w:tcPr>
            <w:tcW w:w="1583" w:type="dxa"/>
          </w:tcPr>
          <w:p w:rsidR="00861824" w:rsidRPr="006D385C" w:rsidRDefault="00861824" w:rsidP="0089164F">
            <w:pPr>
              <w:spacing w:after="0"/>
              <w:jc w:val="center"/>
            </w:pPr>
            <w:r w:rsidRPr="006D385C">
              <w:t>0.865988</w:t>
            </w:r>
          </w:p>
        </w:tc>
      </w:tr>
      <w:tr w:rsidR="00861824" w:rsidRPr="006D385C" w:rsidTr="00223982">
        <w:tc>
          <w:tcPr>
            <w:tcW w:w="1583" w:type="dxa"/>
          </w:tcPr>
          <w:p w:rsidR="00861824" w:rsidRPr="006D385C" w:rsidRDefault="00861824" w:rsidP="0089164F">
            <w:pPr>
              <w:spacing w:after="0"/>
              <w:jc w:val="center"/>
            </w:pPr>
            <w:r w:rsidRPr="006D385C">
              <w:t>9Y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03/12/2022</w:t>
            </w:r>
          </w:p>
        </w:tc>
        <w:tc>
          <w:tcPr>
            <w:tcW w:w="1583" w:type="dxa"/>
          </w:tcPr>
          <w:p w:rsidR="00861824" w:rsidRPr="006D385C" w:rsidRDefault="00861824" w:rsidP="0089164F">
            <w:pPr>
              <w:spacing w:after="0"/>
              <w:jc w:val="center"/>
            </w:pPr>
            <w:r w:rsidRPr="006D385C">
              <w:t>9.0000</w:t>
            </w:r>
          </w:p>
        </w:tc>
        <w:tc>
          <w:tcPr>
            <w:tcW w:w="1583" w:type="dxa"/>
          </w:tcPr>
          <w:p w:rsidR="00861824" w:rsidRPr="006D385C" w:rsidRDefault="00861824" w:rsidP="0089164F">
            <w:pPr>
              <w:spacing w:after="0"/>
              <w:jc w:val="center"/>
            </w:pPr>
            <w:r w:rsidRPr="006D385C">
              <w:t>1.971294%</w:t>
            </w:r>
          </w:p>
        </w:tc>
        <w:tc>
          <w:tcPr>
            <w:tcW w:w="1583" w:type="dxa"/>
          </w:tcPr>
          <w:p w:rsidR="00861824" w:rsidRPr="006D385C" w:rsidRDefault="00861824" w:rsidP="0089164F">
            <w:pPr>
              <w:spacing w:after="0"/>
              <w:jc w:val="center"/>
            </w:pPr>
            <w:r w:rsidRPr="006D385C">
              <w:t>0.837431</w:t>
            </w:r>
          </w:p>
        </w:tc>
      </w:tr>
      <w:tr w:rsidR="00861824" w:rsidRPr="006D385C" w:rsidTr="00223982">
        <w:tc>
          <w:tcPr>
            <w:tcW w:w="1583" w:type="dxa"/>
          </w:tcPr>
          <w:p w:rsidR="00861824" w:rsidRPr="006D385C" w:rsidRDefault="00861824" w:rsidP="0089164F">
            <w:pPr>
              <w:spacing w:after="0"/>
              <w:jc w:val="center"/>
            </w:pPr>
            <w:r w:rsidRPr="006D385C">
              <w:t>10Y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03/12/2023</w:t>
            </w:r>
          </w:p>
        </w:tc>
        <w:tc>
          <w:tcPr>
            <w:tcW w:w="1583" w:type="dxa"/>
          </w:tcPr>
          <w:p w:rsidR="00861824" w:rsidRPr="006D385C" w:rsidRDefault="00861824" w:rsidP="0089164F">
            <w:pPr>
              <w:spacing w:after="0"/>
              <w:jc w:val="center"/>
            </w:pPr>
            <w:r w:rsidRPr="006D385C">
              <w:t>10.0000</w:t>
            </w:r>
          </w:p>
        </w:tc>
        <w:tc>
          <w:tcPr>
            <w:tcW w:w="1583" w:type="dxa"/>
          </w:tcPr>
          <w:p w:rsidR="00861824" w:rsidRPr="006D385C" w:rsidRDefault="00861824" w:rsidP="0089164F">
            <w:pPr>
              <w:spacing w:after="0"/>
              <w:jc w:val="center"/>
            </w:pPr>
            <w:r w:rsidRPr="006D385C">
              <w:t>2.125545%</w:t>
            </w:r>
          </w:p>
        </w:tc>
        <w:tc>
          <w:tcPr>
            <w:tcW w:w="1583" w:type="dxa"/>
          </w:tcPr>
          <w:p w:rsidR="00861824" w:rsidRPr="006D385C" w:rsidRDefault="00861824" w:rsidP="0089164F">
            <w:pPr>
              <w:spacing w:after="0"/>
              <w:jc w:val="center"/>
            </w:pPr>
            <w:r w:rsidRPr="006D385C">
              <w:t>0.808516</w:t>
            </w:r>
          </w:p>
        </w:tc>
      </w:tr>
      <w:tr w:rsidR="00861824" w:rsidRPr="006D385C" w:rsidTr="00223982">
        <w:tc>
          <w:tcPr>
            <w:tcW w:w="1583" w:type="dxa"/>
          </w:tcPr>
          <w:p w:rsidR="00861824" w:rsidRPr="006D385C" w:rsidRDefault="00861824" w:rsidP="0089164F">
            <w:pPr>
              <w:spacing w:after="0"/>
              <w:jc w:val="center"/>
            </w:pPr>
            <w:r w:rsidRPr="006D385C">
              <w:t>12Y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02/12/2025</w:t>
            </w:r>
          </w:p>
        </w:tc>
        <w:tc>
          <w:tcPr>
            <w:tcW w:w="1583" w:type="dxa"/>
          </w:tcPr>
          <w:p w:rsidR="00861824" w:rsidRPr="006D385C" w:rsidRDefault="00861824" w:rsidP="0089164F">
            <w:pPr>
              <w:spacing w:after="0"/>
              <w:jc w:val="center"/>
            </w:pPr>
            <w:r w:rsidRPr="006D385C">
              <w:t>12.0000</w:t>
            </w:r>
          </w:p>
        </w:tc>
        <w:tc>
          <w:tcPr>
            <w:tcW w:w="1583" w:type="dxa"/>
          </w:tcPr>
          <w:p w:rsidR="00861824" w:rsidRPr="006D385C" w:rsidRDefault="00861824" w:rsidP="0089164F">
            <w:pPr>
              <w:spacing w:after="0"/>
              <w:jc w:val="center"/>
            </w:pPr>
            <w:r w:rsidRPr="006D385C">
              <w:t>2.373924%</w:t>
            </w:r>
          </w:p>
        </w:tc>
        <w:tc>
          <w:tcPr>
            <w:tcW w:w="1583" w:type="dxa"/>
          </w:tcPr>
          <w:p w:rsidR="00861824" w:rsidRPr="006D385C" w:rsidRDefault="00861824" w:rsidP="0089164F">
            <w:pPr>
              <w:spacing w:after="0"/>
              <w:jc w:val="center"/>
            </w:pPr>
            <w:r w:rsidRPr="006D385C">
              <w:t>0.752111</w:t>
            </w:r>
          </w:p>
        </w:tc>
      </w:tr>
      <w:tr w:rsidR="00861824" w:rsidRPr="006D385C" w:rsidTr="00223982">
        <w:tc>
          <w:tcPr>
            <w:tcW w:w="1583" w:type="dxa"/>
          </w:tcPr>
          <w:p w:rsidR="00861824" w:rsidRPr="006D385C" w:rsidRDefault="00861824" w:rsidP="0089164F">
            <w:pPr>
              <w:spacing w:after="0"/>
              <w:jc w:val="center"/>
            </w:pPr>
            <w:r w:rsidRPr="006D385C">
              <w:t>15Y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01/12/2028</w:t>
            </w:r>
          </w:p>
        </w:tc>
        <w:tc>
          <w:tcPr>
            <w:tcW w:w="1583" w:type="dxa"/>
          </w:tcPr>
          <w:p w:rsidR="00861824" w:rsidRPr="006D385C" w:rsidRDefault="00861824" w:rsidP="0089164F">
            <w:pPr>
              <w:spacing w:after="0"/>
              <w:jc w:val="center"/>
            </w:pPr>
            <w:r w:rsidRPr="006D385C">
              <w:t>15.0000</w:t>
            </w:r>
          </w:p>
        </w:tc>
        <w:tc>
          <w:tcPr>
            <w:tcW w:w="1583" w:type="dxa"/>
          </w:tcPr>
          <w:p w:rsidR="00861824" w:rsidRPr="006D385C" w:rsidRDefault="00861824" w:rsidP="0089164F">
            <w:pPr>
              <w:spacing w:after="0"/>
              <w:jc w:val="center"/>
            </w:pPr>
            <w:r w:rsidRPr="006D385C">
              <w:t>2.620901%</w:t>
            </w:r>
          </w:p>
        </w:tc>
        <w:tc>
          <w:tcPr>
            <w:tcW w:w="1583" w:type="dxa"/>
          </w:tcPr>
          <w:p w:rsidR="00861824" w:rsidRPr="006D385C" w:rsidRDefault="00861824" w:rsidP="0089164F">
            <w:pPr>
              <w:spacing w:after="0"/>
              <w:jc w:val="center"/>
            </w:pPr>
            <w:r w:rsidRPr="006D385C">
              <w:t>0.674938</w:t>
            </w:r>
          </w:p>
        </w:tc>
      </w:tr>
      <w:tr w:rsidR="00861824" w:rsidRPr="006D385C" w:rsidTr="00223982">
        <w:tc>
          <w:tcPr>
            <w:tcW w:w="1583" w:type="dxa"/>
          </w:tcPr>
          <w:p w:rsidR="00861824" w:rsidRPr="006D385C" w:rsidRDefault="00861824" w:rsidP="0089164F">
            <w:pPr>
              <w:spacing w:after="0"/>
              <w:jc w:val="center"/>
            </w:pPr>
            <w:r w:rsidRPr="006D385C">
              <w:t>20Y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30/11/2033</w:t>
            </w:r>
          </w:p>
        </w:tc>
        <w:tc>
          <w:tcPr>
            <w:tcW w:w="1583" w:type="dxa"/>
          </w:tcPr>
          <w:p w:rsidR="00861824" w:rsidRPr="006D385C" w:rsidRDefault="00861824" w:rsidP="0089164F">
            <w:pPr>
              <w:spacing w:after="0"/>
              <w:jc w:val="center"/>
            </w:pPr>
            <w:r w:rsidRPr="006D385C">
              <w:t>20.0000</w:t>
            </w:r>
          </w:p>
        </w:tc>
        <w:tc>
          <w:tcPr>
            <w:tcW w:w="1583" w:type="dxa"/>
          </w:tcPr>
          <w:p w:rsidR="00861824" w:rsidRPr="006D385C" w:rsidRDefault="00861824" w:rsidP="0089164F">
            <w:pPr>
              <w:spacing w:after="0"/>
              <w:jc w:val="center"/>
            </w:pPr>
            <w:r w:rsidRPr="006D385C">
              <w:t>2.773634%</w:t>
            </w:r>
          </w:p>
        </w:tc>
        <w:tc>
          <w:tcPr>
            <w:tcW w:w="1583" w:type="dxa"/>
          </w:tcPr>
          <w:p w:rsidR="00861824" w:rsidRPr="006D385C" w:rsidRDefault="00861824" w:rsidP="0089164F">
            <w:pPr>
              <w:spacing w:after="0"/>
              <w:jc w:val="center"/>
            </w:pPr>
            <w:r w:rsidRPr="006D385C">
              <w:t>0.574229</w:t>
            </w:r>
          </w:p>
        </w:tc>
      </w:tr>
      <w:tr w:rsidR="00861824" w:rsidRPr="006D385C" w:rsidTr="00223982">
        <w:tc>
          <w:tcPr>
            <w:tcW w:w="1583" w:type="dxa"/>
          </w:tcPr>
          <w:p w:rsidR="00861824" w:rsidRPr="006D385C" w:rsidRDefault="00861824" w:rsidP="0089164F">
            <w:pPr>
              <w:spacing w:after="0"/>
              <w:jc w:val="center"/>
            </w:pPr>
            <w:r w:rsidRPr="006D385C">
              <w:t>25Y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29/11/2038</w:t>
            </w:r>
          </w:p>
        </w:tc>
        <w:tc>
          <w:tcPr>
            <w:tcW w:w="1583" w:type="dxa"/>
          </w:tcPr>
          <w:p w:rsidR="00861824" w:rsidRPr="006D385C" w:rsidRDefault="00861824" w:rsidP="0089164F">
            <w:pPr>
              <w:spacing w:after="0"/>
              <w:jc w:val="center"/>
            </w:pPr>
            <w:r w:rsidRPr="006D385C">
              <w:t>25.0000</w:t>
            </w:r>
          </w:p>
        </w:tc>
        <w:tc>
          <w:tcPr>
            <w:tcW w:w="1583" w:type="dxa"/>
          </w:tcPr>
          <w:p w:rsidR="00861824" w:rsidRPr="006D385C" w:rsidRDefault="00861824" w:rsidP="0089164F">
            <w:pPr>
              <w:spacing w:after="0"/>
              <w:jc w:val="center"/>
            </w:pPr>
            <w:r w:rsidRPr="006D385C">
              <w:t>2.786273%</w:t>
            </w:r>
          </w:p>
        </w:tc>
        <w:tc>
          <w:tcPr>
            <w:tcW w:w="1583" w:type="dxa"/>
          </w:tcPr>
          <w:p w:rsidR="00861824" w:rsidRPr="006D385C" w:rsidRDefault="00861824" w:rsidP="0089164F">
            <w:pPr>
              <w:spacing w:after="0"/>
              <w:jc w:val="center"/>
            </w:pPr>
            <w:r w:rsidRPr="006D385C">
              <w:t>0.498292</w:t>
            </w:r>
          </w:p>
        </w:tc>
      </w:tr>
      <w:tr w:rsidR="00861824" w:rsidRPr="006D385C" w:rsidTr="00223982">
        <w:tc>
          <w:tcPr>
            <w:tcW w:w="1583" w:type="dxa"/>
          </w:tcPr>
          <w:p w:rsidR="00861824" w:rsidRPr="006D385C" w:rsidRDefault="00861824" w:rsidP="0089164F">
            <w:pPr>
              <w:spacing w:after="0"/>
              <w:jc w:val="center"/>
            </w:pPr>
            <w:r w:rsidRPr="006D385C">
              <w:t>30Y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28/11/2043</w:t>
            </w:r>
          </w:p>
        </w:tc>
        <w:tc>
          <w:tcPr>
            <w:tcW w:w="1583" w:type="dxa"/>
          </w:tcPr>
          <w:p w:rsidR="00861824" w:rsidRPr="006D385C" w:rsidRDefault="00861824" w:rsidP="0089164F">
            <w:pPr>
              <w:spacing w:after="0"/>
              <w:jc w:val="center"/>
            </w:pPr>
            <w:r w:rsidRPr="006D385C">
              <w:t>30.0000</w:t>
            </w:r>
          </w:p>
        </w:tc>
        <w:tc>
          <w:tcPr>
            <w:tcW w:w="1583" w:type="dxa"/>
          </w:tcPr>
          <w:p w:rsidR="00861824" w:rsidRPr="006D385C" w:rsidRDefault="00861824" w:rsidP="0089164F">
            <w:pPr>
              <w:spacing w:after="0"/>
              <w:jc w:val="center"/>
            </w:pPr>
            <w:r w:rsidRPr="006D385C">
              <w:t>2.754046%</w:t>
            </w:r>
          </w:p>
        </w:tc>
        <w:tc>
          <w:tcPr>
            <w:tcW w:w="1583" w:type="dxa"/>
          </w:tcPr>
          <w:p w:rsidR="00861824" w:rsidRPr="006D385C" w:rsidRDefault="00861824" w:rsidP="0089164F">
            <w:pPr>
              <w:spacing w:after="0"/>
              <w:jc w:val="center"/>
            </w:pPr>
            <w:r w:rsidRPr="006D385C">
              <w:t>0.437703</w:t>
            </w:r>
          </w:p>
        </w:tc>
      </w:tr>
      <w:tr w:rsidR="00861824" w:rsidRPr="006D385C" w:rsidTr="00223982">
        <w:tc>
          <w:tcPr>
            <w:tcW w:w="1583" w:type="dxa"/>
          </w:tcPr>
          <w:p w:rsidR="00861824" w:rsidRPr="006D385C" w:rsidRDefault="00861824" w:rsidP="0089164F">
            <w:pPr>
              <w:spacing w:after="0"/>
              <w:jc w:val="center"/>
            </w:pPr>
            <w:r w:rsidRPr="006D385C">
              <w:t>35Y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26/11/2048</w:t>
            </w:r>
          </w:p>
        </w:tc>
        <w:tc>
          <w:tcPr>
            <w:tcW w:w="1583" w:type="dxa"/>
          </w:tcPr>
          <w:p w:rsidR="00861824" w:rsidRPr="006D385C" w:rsidRDefault="00861824" w:rsidP="0089164F">
            <w:pPr>
              <w:spacing w:after="0"/>
              <w:jc w:val="center"/>
            </w:pPr>
            <w:r w:rsidRPr="006D385C">
              <w:t>35.0000</w:t>
            </w:r>
          </w:p>
        </w:tc>
        <w:tc>
          <w:tcPr>
            <w:tcW w:w="1583" w:type="dxa"/>
          </w:tcPr>
          <w:p w:rsidR="00861824" w:rsidRPr="006D385C" w:rsidRDefault="00861824" w:rsidP="0089164F">
            <w:pPr>
              <w:spacing w:after="0"/>
              <w:jc w:val="center"/>
            </w:pPr>
            <w:r w:rsidRPr="006D385C">
              <w:t>2.751823%</w:t>
            </w:r>
          </w:p>
        </w:tc>
        <w:tc>
          <w:tcPr>
            <w:tcW w:w="1583" w:type="dxa"/>
          </w:tcPr>
          <w:p w:rsidR="00861824" w:rsidRPr="006D385C" w:rsidRDefault="00861824" w:rsidP="0089164F">
            <w:pPr>
              <w:spacing w:after="0"/>
              <w:jc w:val="center"/>
            </w:pPr>
            <w:r w:rsidRPr="006D385C">
              <w:t>0.381693</w:t>
            </w:r>
          </w:p>
        </w:tc>
      </w:tr>
      <w:tr w:rsidR="00861824" w:rsidRPr="006D385C" w:rsidTr="00223982">
        <w:tc>
          <w:tcPr>
            <w:tcW w:w="1583" w:type="dxa"/>
          </w:tcPr>
          <w:p w:rsidR="00861824" w:rsidRPr="006D385C" w:rsidRDefault="00861824" w:rsidP="0089164F">
            <w:pPr>
              <w:spacing w:after="0"/>
              <w:jc w:val="center"/>
            </w:pPr>
            <w:r w:rsidRPr="006D385C">
              <w:t>40Y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25/11/2053</w:t>
            </w:r>
          </w:p>
        </w:tc>
        <w:tc>
          <w:tcPr>
            <w:tcW w:w="1583" w:type="dxa"/>
          </w:tcPr>
          <w:p w:rsidR="00861824" w:rsidRPr="006D385C" w:rsidRDefault="00861824" w:rsidP="0089164F">
            <w:pPr>
              <w:spacing w:after="0"/>
              <w:jc w:val="center"/>
            </w:pPr>
            <w:r w:rsidRPr="006D385C">
              <w:t>40.0000</w:t>
            </w:r>
          </w:p>
        </w:tc>
        <w:tc>
          <w:tcPr>
            <w:tcW w:w="1583" w:type="dxa"/>
          </w:tcPr>
          <w:p w:rsidR="00861824" w:rsidRPr="006D385C" w:rsidRDefault="00861824" w:rsidP="0089164F">
            <w:pPr>
              <w:spacing w:after="0"/>
              <w:jc w:val="center"/>
            </w:pPr>
            <w:r w:rsidRPr="006D385C">
              <w:t>2.753650%</w:t>
            </w:r>
          </w:p>
        </w:tc>
        <w:tc>
          <w:tcPr>
            <w:tcW w:w="1583" w:type="dxa"/>
          </w:tcPr>
          <w:p w:rsidR="00861824" w:rsidRPr="006D385C" w:rsidRDefault="00861824" w:rsidP="0089164F">
            <w:pPr>
              <w:spacing w:after="0"/>
              <w:jc w:val="center"/>
            </w:pPr>
            <w:r w:rsidRPr="006D385C">
              <w:t>0.332385</w:t>
            </w:r>
          </w:p>
        </w:tc>
      </w:tr>
      <w:tr w:rsidR="00861824" w:rsidRPr="006D385C" w:rsidTr="00223982">
        <w:tc>
          <w:tcPr>
            <w:tcW w:w="1583" w:type="dxa"/>
          </w:tcPr>
          <w:p w:rsidR="00861824" w:rsidRPr="006D385C" w:rsidRDefault="00861824" w:rsidP="0089164F">
            <w:pPr>
              <w:spacing w:after="0"/>
              <w:jc w:val="center"/>
            </w:pPr>
            <w:r w:rsidRPr="006D385C">
              <w:t>45Y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24/11/2058</w:t>
            </w:r>
          </w:p>
        </w:tc>
        <w:tc>
          <w:tcPr>
            <w:tcW w:w="1583" w:type="dxa"/>
          </w:tcPr>
          <w:p w:rsidR="00861824" w:rsidRPr="006D385C" w:rsidRDefault="00861824" w:rsidP="0089164F">
            <w:pPr>
              <w:spacing w:after="0"/>
              <w:jc w:val="center"/>
            </w:pPr>
            <w:r w:rsidRPr="006D385C">
              <w:t>45.0000</w:t>
            </w:r>
          </w:p>
        </w:tc>
        <w:tc>
          <w:tcPr>
            <w:tcW w:w="1583" w:type="dxa"/>
          </w:tcPr>
          <w:p w:rsidR="00861824" w:rsidRPr="006D385C" w:rsidRDefault="00861824" w:rsidP="0089164F">
            <w:pPr>
              <w:spacing w:after="0"/>
              <w:jc w:val="center"/>
            </w:pPr>
            <w:r w:rsidRPr="006D385C">
              <w:t>2.757530%</w:t>
            </w:r>
          </w:p>
        </w:tc>
        <w:tc>
          <w:tcPr>
            <w:tcW w:w="1583" w:type="dxa"/>
          </w:tcPr>
          <w:p w:rsidR="00861824" w:rsidRPr="006D385C" w:rsidRDefault="00861824" w:rsidP="0089164F">
            <w:pPr>
              <w:spacing w:after="0"/>
              <w:jc w:val="center"/>
            </w:pPr>
            <w:r w:rsidRPr="006D385C">
              <w:t>0.289127</w:t>
            </w:r>
          </w:p>
        </w:tc>
      </w:tr>
      <w:tr w:rsidR="00861824" w:rsidRPr="006D385C" w:rsidTr="00223982">
        <w:tc>
          <w:tcPr>
            <w:tcW w:w="1583" w:type="dxa"/>
          </w:tcPr>
          <w:p w:rsidR="00861824" w:rsidRPr="006D385C" w:rsidRDefault="00861824" w:rsidP="0089164F">
            <w:pPr>
              <w:spacing w:after="0"/>
              <w:jc w:val="center"/>
            </w:pPr>
            <w:r w:rsidRPr="006D385C">
              <w:t>50Y</w:t>
            </w:r>
          </w:p>
        </w:tc>
        <w:tc>
          <w:tcPr>
            <w:tcW w:w="1583" w:type="dxa"/>
          </w:tcPr>
          <w:p w:rsidR="00861824" w:rsidRPr="006D385C" w:rsidRDefault="00861824" w:rsidP="0089164F">
            <w:pPr>
              <w:spacing w:after="0"/>
              <w:jc w:val="center"/>
            </w:pPr>
            <w:r w:rsidRPr="006D385C">
              <w:t>05/12/2013</w:t>
            </w:r>
          </w:p>
        </w:tc>
        <w:tc>
          <w:tcPr>
            <w:tcW w:w="1583" w:type="dxa"/>
          </w:tcPr>
          <w:p w:rsidR="00861824" w:rsidRPr="006D385C" w:rsidRDefault="00861824" w:rsidP="0089164F">
            <w:pPr>
              <w:spacing w:after="0"/>
              <w:jc w:val="center"/>
            </w:pPr>
            <w:r w:rsidRPr="006D385C">
              <w:t>23/11/2063</w:t>
            </w:r>
          </w:p>
        </w:tc>
        <w:tc>
          <w:tcPr>
            <w:tcW w:w="1583" w:type="dxa"/>
          </w:tcPr>
          <w:p w:rsidR="00861824" w:rsidRPr="006D385C" w:rsidRDefault="00861824" w:rsidP="0089164F">
            <w:pPr>
              <w:spacing w:after="0"/>
              <w:jc w:val="center"/>
            </w:pPr>
            <w:r w:rsidRPr="006D385C">
              <w:t>50.0000</w:t>
            </w:r>
          </w:p>
        </w:tc>
        <w:tc>
          <w:tcPr>
            <w:tcW w:w="1583" w:type="dxa"/>
          </w:tcPr>
          <w:p w:rsidR="00861824" w:rsidRPr="006D385C" w:rsidRDefault="00861824" w:rsidP="0089164F">
            <w:pPr>
              <w:spacing w:after="0"/>
              <w:jc w:val="center"/>
            </w:pPr>
            <w:r w:rsidRPr="006D385C">
              <w:t>2.763623%</w:t>
            </w:r>
          </w:p>
        </w:tc>
        <w:tc>
          <w:tcPr>
            <w:tcW w:w="1583" w:type="dxa"/>
          </w:tcPr>
          <w:p w:rsidR="00861824" w:rsidRPr="006D385C" w:rsidRDefault="00861824" w:rsidP="0089164F">
            <w:pPr>
              <w:spacing w:after="0"/>
              <w:jc w:val="center"/>
            </w:pPr>
            <w:r w:rsidRPr="006D385C">
              <w:t>0.251123</w:t>
            </w:r>
          </w:p>
        </w:tc>
      </w:tr>
    </w:tbl>
    <w:p w:rsidR="00E1219C" w:rsidRPr="006D385C" w:rsidRDefault="00E1219C" w:rsidP="0089164F">
      <w:pPr>
        <w:spacing w:after="120"/>
        <w:jc w:val="both"/>
      </w:pPr>
    </w:p>
    <w:p w:rsidR="00FD2B4A" w:rsidRPr="006D385C" w:rsidRDefault="00FD2B4A" w:rsidP="00FD2B4A">
      <w:pPr>
        <w:spacing w:after="120"/>
        <w:jc w:val="both"/>
      </w:pPr>
      <w:r w:rsidRPr="006D385C">
        <w:t>Source: SwapClear</w:t>
      </w: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Default="00810FF2" w:rsidP="0089164F">
      <w:pPr>
        <w:spacing w:after="120"/>
        <w:jc w:val="both"/>
      </w:pPr>
    </w:p>
    <w:p w:rsidR="00637472" w:rsidRPr="006D385C" w:rsidRDefault="0063747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61824" w:rsidRPr="006D385C" w:rsidRDefault="00E66D49" w:rsidP="0089164F">
      <w:pPr>
        <w:spacing w:after="120"/>
        <w:jc w:val="both"/>
        <w:rPr>
          <w:b/>
        </w:rPr>
      </w:pPr>
      <w:r w:rsidRPr="006D385C">
        <w:rPr>
          <w:b/>
        </w:rPr>
        <w:lastRenderedPageBreak/>
        <w:t>GBP_L</w:t>
      </w:r>
      <w:r w:rsidR="00AE5840" w:rsidRPr="006D385C">
        <w:rPr>
          <w:b/>
        </w:rPr>
        <w:t>IBOR_6M</w:t>
      </w:r>
    </w:p>
    <w:p w:rsidR="0052435B" w:rsidRPr="006D385C" w:rsidRDefault="00627D3D" w:rsidP="0089164F">
      <w:pPr>
        <w:jc w:val="both"/>
        <w:rPr>
          <w:b/>
        </w:rPr>
      </w:pPr>
      <w:r w:rsidRPr="006D385C">
        <w:rPr>
          <w:b/>
        </w:rPr>
        <w:t xml:space="preserve">Murex Swap Generator </w:t>
      </w:r>
      <w:r w:rsidR="000800DE" w:rsidRPr="006D385C">
        <w:rPr>
          <w:b/>
        </w:rPr>
        <w:t xml:space="preserve">= </w:t>
      </w:r>
      <w:r w:rsidR="000800DE" w:rsidRPr="006D385C">
        <w:rPr>
          <w:rFonts w:asciiTheme="minorHAnsi" w:eastAsia="Times New Roman" w:hAnsiTheme="minorHAnsi" w:cstheme="minorHAnsi"/>
          <w:b/>
          <w:szCs w:val="20"/>
          <w:lang w:eastAsia="en-GB"/>
        </w:rPr>
        <w:t xml:space="preserve">GBP LIBOR S </w:t>
      </w:r>
      <w:r w:rsidR="0052435B" w:rsidRPr="006D385C">
        <w:rPr>
          <w:rFonts w:asciiTheme="minorHAnsi" w:eastAsia="Times New Roman" w:hAnsiTheme="minorHAnsi" w:cstheme="minorHAnsi"/>
          <w:b/>
          <w:szCs w:val="20"/>
          <w:lang w:eastAsia="en-GB"/>
        </w:rPr>
        <w:t>6M</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3"/>
        <w:gridCol w:w="1583"/>
        <w:gridCol w:w="1583"/>
        <w:gridCol w:w="1583"/>
        <w:gridCol w:w="1583"/>
        <w:gridCol w:w="1583"/>
      </w:tblGrid>
      <w:tr w:rsidR="0052435B" w:rsidRPr="006D385C" w:rsidTr="00C44657">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Tenor (Bucket)</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Close Date</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Maturity Date</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Acc. Factor (Actual/365)</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Zero Rate (Continuous)</w:t>
            </w:r>
          </w:p>
        </w:tc>
        <w:tc>
          <w:tcPr>
            <w:tcW w:w="1583" w:type="dxa"/>
            <w:shd w:val="clear" w:color="auto" w:fill="D9D9D9" w:themeFill="background1" w:themeFillShade="D9"/>
          </w:tcPr>
          <w:p w:rsidR="0052435B" w:rsidRPr="006D385C" w:rsidRDefault="0052435B" w:rsidP="0089164F">
            <w:pPr>
              <w:spacing w:after="0"/>
              <w:jc w:val="center"/>
              <w:rPr>
                <w:rFonts w:asciiTheme="minorHAnsi" w:hAnsiTheme="minorHAnsi" w:cstheme="minorHAnsi"/>
                <w:b/>
                <w:szCs w:val="20"/>
              </w:rPr>
            </w:pPr>
            <w:r w:rsidRPr="006D385C">
              <w:rPr>
                <w:rFonts w:asciiTheme="minorHAnsi" w:eastAsia="Times New Roman" w:hAnsiTheme="minorHAnsi" w:cstheme="minorHAnsi"/>
                <w:b/>
                <w:color w:val="000000"/>
                <w:szCs w:val="20"/>
                <w:lang w:eastAsia="en-GB"/>
              </w:rPr>
              <w:t>Discount Factor</w:t>
            </w:r>
          </w:p>
        </w:tc>
      </w:tr>
      <w:tr w:rsidR="0052435B" w:rsidRPr="006D385C" w:rsidTr="00223982">
        <w:tc>
          <w:tcPr>
            <w:tcW w:w="1583" w:type="dxa"/>
          </w:tcPr>
          <w:p w:rsidR="0052435B" w:rsidRPr="006D385C" w:rsidRDefault="0052435B" w:rsidP="0089164F">
            <w:pPr>
              <w:spacing w:after="0"/>
              <w:jc w:val="center"/>
            </w:pPr>
            <w:r w:rsidRPr="006D385C">
              <w:t>1D</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06/12/2013</w:t>
            </w:r>
          </w:p>
        </w:tc>
        <w:tc>
          <w:tcPr>
            <w:tcW w:w="1583" w:type="dxa"/>
          </w:tcPr>
          <w:p w:rsidR="0052435B" w:rsidRPr="006D385C" w:rsidRDefault="0052435B" w:rsidP="0089164F">
            <w:pPr>
              <w:spacing w:after="0"/>
              <w:jc w:val="center"/>
            </w:pPr>
            <w:r w:rsidRPr="006D385C">
              <w:t>0.0027</w:t>
            </w:r>
          </w:p>
        </w:tc>
        <w:tc>
          <w:tcPr>
            <w:tcW w:w="1583" w:type="dxa"/>
          </w:tcPr>
          <w:p w:rsidR="0052435B" w:rsidRPr="006D385C" w:rsidRDefault="0052435B" w:rsidP="0089164F">
            <w:pPr>
              <w:spacing w:after="0"/>
              <w:jc w:val="center"/>
            </w:pPr>
            <w:r w:rsidRPr="006D385C">
              <w:t>0.467497%</w:t>
            </w:r>
          </w:p>
        </w:tc>
        <w:tc>
          <w:tcPr>
            <w:tcW w:w="1583" w:type="dxa"/>
          </w:tcPr>
          <w:p w:rsidR="0052435B" w:rsidRPr="006D385C" w:rsidRDefault="0052435B" w:rsidP="0089164F">
            <w:pPr>
              <w:spacing w:after="0"/>
              <w:jc w:val="center"/>
            </w:pPr>
            <w:r w:rsidRPr="006D385C">
              <w:t>0.999987</w:t>
            </w:r>
          </w:p>
        </w:tc>
      </w:tr>
      <w:tr w:rsidR="0052435B" w:rsidRPr="006D385C" w:rsidTr="00223982">
        <w:tc>
          <w:tcPr>
            <w:tcW w:w="1583" w:type="dxa"/>
          </w:tcPr>
          <w:p w:rsidR="0052435B" w:rsidRPr="006D385C" w:rsidRDefault="0052435B" w:rsidP="0089164F">
            <w:pPr>
              <w:spacing w:after="0"/>
              <w:jc w:val="center"/>
            </w:pPr>
            <w:r w:rsidRPr="006D385C">
              <w:t>1W</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12/12/2013</w:t>
            </w:r>
          </w:p>
        </w:tc>
        <w:tc>
          <w:tcPr>
            <w:tcW w:w="1583" w:type="dxa"/>
          </w:tcPr>
          <w:p w:rsidR="0052435B" w:rsidRPr="006D385C" w:rsidRDefault="0052435B" w:rsidP="0089164F">
            <w:pPr>
              <w:spacing w:after="0"/>
              <w:jc w:val="center"/>
            </w:pPr>
            <w:r w:rsidRPr="006D385C">
              <w:t>0.0192</w:t>
            </w:r>
          </w:p>
        </w:tc>
        <w:tc>
          <w:tcPr>
            <w:tcW w:w="1583" w:type="dxa"/>
          </w:tcPr>
          <w:p w:rsidR="0052435B" w:rsidRPr="006D385C" w:rsidRDefault="0052435B" w:rsidP="0089164F">
            <w:pPr>
              <w:spacing w:after="0"/>
              <w:jc w:val="center"/>
            </w:pPr>
            <w:r w:rsidRPr="006D385C">
              <w:t>0.474358%</w:t>
            </w:r>
          </w:p>
        </w:tc>
        <w:tc>
          <w:tcPr>
            <w:tcW w:w="1583" w:type="dxa"/>
          </w:tcPr>
          <w:p w:rsidR="0052435B" w:rsidRPr="006D385C" w:rsidRDefault="0052435B" w:rsidP="0089164F">
            <w:pPr>
              <w:spacing w:after="0"/>
              <w:jc w:val="center"/>
            </w:pPr>
            <w:r w:rsidRPr="006D385C">
              <w:t>0.999909</w:t>
            </w:r>
          </w:p>
        </w:tc>
      </w:tr>
      <w:tr w:rsidR="0052435B" w:rsidRPr="006D385C" w:rsidTr="00223982">
        <w:tc>
          <w:tcPr>
            <w:tcW w:w="1583" w:type="dxa"/>
          </w:tcPr>
          <w:p w:rsidR="0052435B" w:rsidRPr="006D385C" w:rsidRDefault="0052435B" w:rsidP="0089164F">
            <w:pPr>
              <w:spacing w:after="0"/>
              <w:jc w:val="center"/>
            </w:pPr>
            <w:r w:rsidRPr="006D385C">
              <w:t>1M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04/01/2014</w:t>
            </w:r>
          </w:p>
        </w:tc>
        <w:tc>
          <w:tcPr>
            <w:tcW w:w="1583" w:type="dxa"/>
          </w:tcPr>
          <w:p w:rsidR="0052435B" w:rsidRPr="006D385C" w:rsidRDefault="0052435B" w:rsidP="0089164F">
            <w:pPr>
              <w:spacing w:after="0"/>
              <w:jc w:val="center"/>
            </w:pPr>
            <w:r w:rsidRPr="006D385C">
              <w:t>0.0822</w:t>
            </w:r>
          </w:p>
        </w:tc>
        <w:tc>
          <w:tcPr>
            <w:tcW w:w="1583" w:type="dxa"/>
          </w:tcPr>
          <w:p w:rsidR="0052435B" w:rsidRPr="006D385C" w:rsidRDefault="0052435B" w:rsidP="0089164F">
            <w:pPr>
              <w:spacing w:after="0"/>
              <w:jc w:val="center"/>
            </w:pPr>
            <w:r w:rsidRPr="006D385C">
              <w:t>0.483811%</w:t>
            </w:r>
          </w:p>
        </w:tc>
        <w:tc>
          <w:tcPr>
            <w:tcW w:w="1583" w:type="dxa"/>
          </w:tcPr>
          <w:p w:rsidR="0052435B" w:rsidRPr="006D385C" w:rsidRDefault="0052435B" w:rsidP="0089164F">
            <w:pPr>
              <w:spacing w:after="0"/>
              <w:jc w:val="center"/>
            </w:pPr>
            <w:r w:rsidRPr="006D385C">
              <w:t>0.999602</w:t>
            </w:r>
          </w:p>
        </w:tc>
      </w:tr>
      <w:tr w:rsidR="0052435B" w:rsidRPr="006D385C" w:rsidTr="00223982">
        <w:tc>
          <w:tcPr>
            <w:tcW w:w="1583" w:type="dxa"/>
          </w:tcPr>
          <w:p w:rsidR="0052435B" w:rsidRPr="006D385C" w:rsidRDefault="0052435B" w:rsidP="0089164F">
            <w:pPr>
              <w:spacing w:after="0"/>
              <w:jc w:val="center"/>
            </w:pPr>
            <w:r w:rsidRPr="006D385C">
              <w:t>2M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03/02/2014</w:t>
            </w:r>
          </w:p>
        </w:tc>
        <w:tc>
          <w:tcPr>
            <w:tcW w:w="1583" w:type="dxa"/>
          </w:tcPr>
          <w:p w:rsidR="0052435B" w:rsidRPr="006D385C" w:rsidRDefault="0052435B" w:rsidP="0089164F">
            <w:pPr>
              <w:spacing w:after="0"/>
              <w:jc w:val="center"/>
            </w:pPr>
            <w:r w:rsidRPr="006D385C">
              <w:t>0.1644</w:t>
            </w:r>
          </w:p>
        </w:tc>
        <w:tc>
          <w:tcPr>
            <w:tcW w:w="1583" w:type="dxa"/>
          </w:tcPr>
          <w:p w:rsidR="0052435B" w:rsidRPr="006D385C" w:rsidRDefault="0052435B" w:rsidP="0089164F">
            <w:pPr>
              <w:spacing w:after="0"/>
              <w:jc w:val="center"/>
            </w:pPr>
            <w:r w:rsidRPr="006D385C">
              <w:t>0.496141%</w:t>
            </w:r>
          </w:p>
        </w:tc>
        <w:tc>
          <w:tcPr>
            <w:tcW w:w="1583" w:type="dxa"/>
          </w:tcPr>
          <w:p w:rsidR="0052435B" w:rsidRPr="006D385C" w:rsidRDefault="0052435B" w:rsidP="0089164F">
            <w:pPr>
              <w:spacing w:after="0"/>
              <w:jc w:val="center"/>
            </w:pPr>
            <w:r w:rsidRPr="006D385C">
              <w:t>0.999185</w:t>
            </w:r>
          </w:p>
        </w:tc>
      </w:tr>
      <w:tr w:rsidR="0052435B" w:rsidRPr="006D385C" w:rsidTr="00223982">
        <w:tc>
          <w:tcPr>
            <w:tcW w:w="1583" w:type="dxa"/>
          </w:tcPr>
          <w:p w:rsidR="0052435B" w:rsidRPr="006D385C" w:rsidRDefault="0052435B" w:rsidP="0089164F">
            <w:pPr>
              <w:spacing w:after="0"/>
              <w:jc w:val="center"/>
            </w:pPr>
            <w:r w:rsidRPr="006D385C">
              <w:t>3M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06/03/2014</w:t>
            </w:r>
          </w:p>
        </w:tc>
        <w:tc>
          <w:tcPr>
            <w:tcW w:w="1583" w:type="dxa"/>
          </w:tcPr>
          <w:p w:rsidR="0052435B" w:rsidRPr="006D385C" w:rsidRDefault="0052435B" w:rsidP="0089164F">
            <w:pPr>
              <w:spacing w:after="0"/>
              <w:jc w:val="center"/>
            </w:pPr>
            <w:r w:rsidRPr="006D385C">
              <w:t>0.2493</w:t>
            </w:r>
          </w:p>
        </w:tc>
        <w:tc>
          <w:tcPr>
            <w:tcW w:w="1583" w:type="dxa"/>
          </w:tcPr>
          <w:p w:rsidR="0052435B" w:rsidRPr="006D385C" w:rsidRDefault="0052435B" w:rsidP="0089164F">
            <w:pPr>
              <w:spacing w:after="0"/>
              <w:jc w:val="center"/>
            </w:pPr>
            <w:r w:rsidRPr="006D385C">
              <w:t>0.508881%</w:t>
            </w:r>
          </w:p>
        </w:tc>
        <w:tc>
          <w:tcPr>
            <w:tcW w:w="1583" w:type="dxa"/>
          </w:tcPr>
          <w:p w:rsidR="0052435B" w:rsidRPr="006D385C" w:rsidRDefault="0052435B" w:rsidP="0089164F">
            <w:pPr>
              <w:spacing w:after="0"/>
              <w:jc w:val="center"/>
            </w:pPr>
            <w:r w:rsidRPr="006D385C">
              <w:t>0.998732</w:t>
            </w:r>
          </w:p>
        </w:tc>
      </w:tr>
      <w:tr w:rsidR="0052435B" w:rsidRPr="006D385C" w:rsidTr="00223982">
        <w:tc>
          <w:tcPr>
            <w:tcW w:w="1583" w:type="dxa"/>
          </w:tcPr>
          <w:p w:rsidR="0052435B" w:rsidRPr="006D385C" w:rsidRDefault="0052435B" w:rsidP="0089164F">
            <w:pPr>
              <w:spacing w:after="0"/>
              <w:jc w:val="center"/>
            </w:pPr>
            <w:r w:rsidRPr="006D385C">
              <w:t>6M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05/06/2014</w:t>
            </w:r>
          </w:p>
        </w:tc>
        <w:tc>
          <w:tcPr>
            <w:tcW w:w="1583" w:type="dxa"/>
          </w:tcPr>
          <w:p w:rsidR="0052435B" w:rsidRPr="006D385C" w:rsidRDefault="0052435B" w:rsidP="0089164F">
            <w:pPr>
              <w:spacing w:after="0"/>
              <w:jc w:val="center"/>
            </w:pPr>
            <w:r w:rsidRPr="006D385C">
              <w:t>0.4986</w:t>
            </w:r>
          </w:p>
        </w:tc>
        <w:tc>
          <w:tcPr>
            <w:tcW w:w="1583" w:type="dxa"/>
          </w:tcPr>
          <w:p w:rsidR="0052435B" w:rsidRPr="006D385C" w:rsidRDefault="0052435B" w:rsidP="0089164F">
            <w:pPr>
              <w:spacing w:after="0"/>
              <w:jc w:val="center"/>
            </w:pPr>
            <w:r w:rsidRPr="006D385C">
              <w:t>0.531977%</w:t>
            </w:r>
          </w:p>
        </w:tc>
        <w:tc>
          <w:tcPr>
            <w:tcW w:w="1583" w:type="dxa"/>
          </w:tcPr>
          <w:p w:rsidR="0052435B" w:rsidRPr="006D385C" w:rsidRDefault="0052435B" w:rsidP="0089164F">
            <w:pPr>
              <w:spacing w:after="0"/>
              <w:jc w:val="center"/>
            </w:pPr>
            <w:r w:rsidRPr="006D385C">
              <w:t>0.997351</w:t>
            </w:r>
          </w:p>
        </w:tc>
      </w:tr>
      <w:tr w:rsidR="0052435B" w:rsidRPr="006D385C" w:rsidTr="00223982">
        <w:tc>
          <w:tcPr>
            <w:tcW w:w="1583" w:type="dxa"/>
          </w:tcPr>
          <w:p w:rsidR="0052435B" w:rsidRPr="006D385C" w:rsidRDefault="0052435B" w:rsidP="0089164F">
            <w:pPr>
              <w:spacing w:after="0"/>
              <w:jc w:val="center"/>
            </w:pPr>
            <w:r w:rsidRPr="006D385C">
              <w:t>9M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04/09/2014</w:t>
            </w:r>
          </w:p>
        </w:tc>
        <w:tc>
          <w:tcPr>
            <w:tcW w:w="1583" w:type="dxa"/>
          </w:tcPr>
          <w:p w:rsidR="0052435B" w:rsidRPr="006D385C" w:rsidRDefault="0052435B" w:rsidP="0089164F">
            <w:pPr>
              <w:spacing w:after="0"/>
              <w:jc w:val="center"/>
            </w:pPr>
            <w:r w:rsidRPr="006D385C">
              <w:t>0.7479</w:t>
            </w:r>
          </w:p>
        </w:tc>
        <w:tc>
          <w:tcPr>
            <w:tcW w:w="1583" w:type="dxa"/>
          </w:tcPr>
          <w:p w:rsidR="0052435B" w:rsidRPr="006D385C" w:rsidRDefault="0052435B" w:rsidP="0089164F">
            <w:pPr>
              <w:spacing w:after="0"/>
              <w:jc w:val="center"/>
            </w:pPr>
            <w:r w:rsidRPr="006D385C">
              <w:t>0.551904%</w:t>
            </w:r>
          </w:p>
        </w:tc>
        <w:tc>
          <w:tcPr>
            <w:tcW w:w="1583" w:type="dxa"/>
          </w:tcPr>
          <w:p w:rsidR="0052435B" w:rsidRPr="006D385C" w:rsidRDefault="0052435B" w:rsidP="0089164F">
            <w:pPr>
              <w:spacing w:after="0"/>
              <w:jc w:val="center"/>
            </w:pPr>
            <w:r w:rsidRPr="006D385C">
              <w:t>0.995881</w:t>
            </w:r>
          </w:p>
        </w:tc>
      </w:tr>
      <w:tr w:rsidR="0052435B" w:rsidRPr="006D385C" w:rsidTr="00223982">
        <w:tc>
          <w:tcPr>
            <w:tcW w:w="1583" w:type="dxa"/>
          </w:tcPr>
          <w:p w:rsidR="0052435B" w:rsidRPr="006D385C" w:rsidRDefault="0052435B" w:rsidP="0089164F">
            <w:pPr>
              <w:spacing w:after="0"/>
              <w:jc w:val="center"/>
            </w:pPr>
            <w:r w:rsidRPr="006D385C">
              <w:t>1Y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05/12/2014</w:t>
            </w:r>
          </w:p>
        </w:tc>
        <w:tc>
          <w:tcPr>
            <w:tcW w:w="1583" w:type="dxa"/>
          </w:tcPr>
          <w:p w:rsidR="0052435B" w:rsidRPr="006D385C" w:rsidRDefault="0052435B" w:rsidP="0089164F">
            <w:pPr>
              <w:spacing w:after="0"/>
              <w:jc w:val="center"/>
            </w:pPr>
            <w:r w:rsidRPr="006D385C">
              <w:t>1.0000</w:t>
            </w:r>
          </w:p>
        </w:tc>
        <w:tc>
          <w:tcPr>
            <w:tcW w:w="1583" w:type="dxa"/>
          </w:tcPr>
          <w:p w:rsidR="0052435B" w:rsidRPr="006D385C" w:rsidRDefault="0052435B" w:rsidP="0089164F">
            <w:pPr>
              <w:spacing w:after="0"/>
              <w:jc w:val="center"/>
            </w:pPr>
            <w:r w:rsidRPr="006D385C">
              <w:t>0.573685%</w:t>
            </w:r>
          </w:p>
        </w:tc>
        <w:tc>
          <w:tcPr>
            <w:tcW w:w="1583" w:type="dxa"/>
          </w:tcPr>
          <w:p w:rsidR="0052435B" w:rsidRPr="006D385C" w:rsidRDefault="0052435B" w:rsidP="0089164F">
            <w:pPr>
              <w:spacing w:after="0"/>
              <w:jc w:val="center"/>
            </w:pPr>
            <w:r w:rsidRPr="006D385C">
              <w:t>0.994280</w:t>
            </w:r>
          </w:p>
        </w:tc>
      </w:tr>
      <w:tr w:rsidR="0052435B" w:rsidRPr="006D385C" w:rsidTr="00223982">
        <w:tc>
          <w:tcPr>
            <w:tcW w:w="1583" w:type="dxa"/>
          </w:tcPr>
          <w:p w:rsidR="0052435B" w:rsidRPr="006D385C" w:rsidRDefault="0052435B" w:rsidP="0089164F">
            <w:pPr>
              <w:spacing w:after="0"/>
              <w:jc w:val="center"/>
            </w:pPr>
            <w:r w:rsidRPr="006D385C">
              <w:t>18M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05/06/2015</w:t>
            </w:r>
          </w:p>
        </w:tc>
        <w:tc>
          <w:tcPr>
            <w:tcW w:w="1583" w:type="dxa"/>
          </w:tcPr>
          <w:p w:rsidR="0052435B" w:rsidRPr="006D385C" w:rsidRDefault="0052435B" w:rsidP="0089164F">
            <w:pPr>
              <w:spacing w:after="0"/>
              <w:jc w:val="center"/>
            </w:pPr>
            <w:r w:rsidRPr="006D385C">
              <w:t>1.4986</w:t>
            </w:r>
          </w:p>
        </w:tc>
        <w:tc>
          <w:tcPr>
            <w:tcW w:w="1583" w:type="dxa"/>
          </w:tcPr>
          <w:p w:rsidR="0052435B" w:rsidRPr="006D385C" w:rsidRDefault="0052435B" w:rsidP="0089164F">
            <w:pPr>
              <w:spacing w:after="0"/>
              <w:jc w:val="center"/>
            </w:pPr>
            <w:r w:rsidRPr="006D385C">
              <w:t>0.642649%</w:t>
            </w:r>
          </w:p>
        </w:tc>
        <w:tc>
          <w:tcPr>
            <w:tcW w:w="1583" w:type="dxa"/>
          </w:tcPr>
          <w:p w:rsidR="0052435B" w:rsidRPr="006D385C" w:rsidRDefault="0052435B" w:rsidP="0089164F">
            <w:pPr>
              <w:spacing w:after="0"/>
              <w:jc w:val="center"/>
            </w:pPr>
            <w:r w:rsidRPr="006D385C">
              <w:t>0.990415</w:t>
            </w:r>
          </w:p>
        </w:tc>
      </w:tr>
      <w:tr w:rsidR="0052435B" w:rsidRPr="006D385C" w:rsidTr="00223982">
        <w:tc>
          <w:tcPr>
            <w:tcW w:w="1583" w:type="dxa"/>
          </w:tcPr>
          <w:p w:rsidR="0052435B" w:rsidRPr="006D385C" w:rsidRDefault="0052435B" w:rsidP="0089164F">
            <w:pPr>
              <w:spacing w:after="0"/>
              <w:jc w:val="center"/>
            </w:pPr>
            <w:r w:rsidRPr="006D385C">
              <w:t>2Y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05/12/2015</w:t>
            </w:r>
          </w:p>
        </w:tc>
        <w:tc>
          <w:tcPr>
            <w:tcW w:w="1583" w:type="dxa"/>
          </w:tcPr>
          <w:p w:rsidR="0052435B" w:rsidRPr="006D385C" w:rsidRDefault="0052435B" w:rsidP="0089164F">
            <w:pPr>
              <w:spacing w:after="0"/>
              <w:jc w:val="center"/>
            </w:pPr>
            <w:r w:rsidRPr="006D385C">
              <w:t>2.0000</w:t>
            </w:r>
          </w:p>
        </w:tc>
        <w:tc>
          <w:tcPr>
            <w:tcW w:w="1583" w:type="dxa"/>
          </w:tcPr>
          <w:p w:rsidR="0052435B" w:rsidRPr="006D385C" w:rsidRDefault="0052435B" w:rsidP="0089164F">
            <w:pPr>
              <w:spacing w:after="0"/>
              <w:jc w:val="center"/>
            </w:pPr>
            <w:r w:rsidRPr="006D385C">
              <w:t>0.842426%</w:t>
            </w:r>
          </w:p>
        </w:tc>
        <w:tc>
          <w:tcPr>
            <w:tcW w:w="1583" w:type="dxa"/>
          </w:tcPr>
          <w:p w:rsidR="0052435B" w:rsidRPr="006D385C" w:rsidRDefault="0052435B" w:rsidP="0089164F">
            <w:pPr>
              <w:spacing w:after="0"/>
              <w:jc w:val="center"/>
            </w:pPr>
            <w:r w:rsidRPr="006D385C">
              <w:t>0.983293</w:t>
            </w:r>
          </w:p>
        </w:tc>
      </w:tr>
      <w:tr w:rsidR="0052435B" w:rsidRPr="006D385C" w:rsidTr="00223982">
        <w:tc>
          <w:tcPr>
            <w:tcW w:w="1583" w:type="dxa"/>
          </w:tcPr>
          <w:p w:rsidR="0052435B" w:rsidRPr="006D385C" w:rsidRDefault="0052435B" w:rsidP="0089164F">
            <w:pPr>
              <w:spacing w:after="0"/>
              <w:jc w:val="center"/>
            </w:pPr>
            <w:r w:rsidRPr="006D385C">
              <w:t>3Y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04/12/2016</w:t>
            </w:r>
          </w:p>
        </w:tc>
        <w:tc>
          <w:tcPr>
            <w:tcW w:w="1583" w:type="dxa"/>
          </w:tcPr>
          <w:p w:rsidR="0052435B" w:rsidRPr="006D385C" w:rsidRDefault="0052435B" w:rsidP="0089164F">
            <w:pPr>
              <w:spacing w:after="0"/>
              <w:jc w:val="center"/>
            </w:pPr>
            <w:r w:rsidRPr="006D385C">
              <w:t>3.0000</w:t>
            </w:r>
          </w:p>
        </w:tc>
        <w:tc>
          <w:tcPr>
            <w:tcW w:w="1583" w:type="dxa"/>
          </w:tcPr>
          <w:p w:rsidR="0052435B" w:rsidRPr="006D385C" w:rsidRDefault="0052435B" w:rsidP="0089164F">
            <w:pPr>
              <w:spacing w:after="0"/>
              <w:jc w:val="center"/>
            </w:pPr>
            <w:r w:rsidRPr="006D385C">
              <w:t>1.176731%</w:t>
            </w:r>
          </w:p>
        </w:tc>
        <w:tc>
          <w:tcPr>
            <w:tcW w:w="1583" w:type="dxa"/>
          </w:tcPr>
          <w:p w:rsidR="0052435B" w:rsidRPr="006D385C" w:rsidRDefault="0052435B" w:rsidP="0089164F">
            <w:pPr>
              <w:spacing w:after="0"/>
              <w:jc w:val="center"/>
            </w:pPr>
            <w:r w:rsidRPr="006D385C">
              <w:t>0.965314</w:t>
            </w:r>
          </w:p>
        </w:tc>
      </w:tr>
      <w:tr w:rsidR="0052435B" w:rsidRPr="006D385C" w:rsidTr="00223982">
        <w:tc>
          <w:tcPr>
            <w:tcW w:w="1583" w:type="dxa"/>
          </w:tcPr>
          <w:p w:rsidR="0052435B" w:rsidRPr="006D385C" w:rsidRDefault="0052435B" w:rsidP="0089164F">
            <w:pPr>
              <w:spacing w:after="0"/>
              <w:jc w:val="center"/>
            </w:pPr>
            <w:r w:rsidRPr="006D385C">
              <w:t>4Y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04/12/2017</w:t>
            </w:r>
          </w:p>
        </w:tc>
        <w:tc>
          <w:tcPr>
            <w:tcW w:w="1583" w:type="dxa"/>
          </w:tcPr>
          <w:p w:rsidR="0052435B" w:rsidRPr="006D385C" w:rsidRDefault="0052435B" w:rsidP="0089164F">
            <w:pPr>
              <w:spacing w:after="0"/>
              <w:jc w:val="center"/>
            </w:pPr>
            <w:r w:rsidRPr="006D385C">
              <w:t>4.0000</w:t>
            </w:r>
          </w:p>
        </w:tc>
        <w:tc>
          <w:tcPr>
            <w:tcW w:w="1583" w:type="dxa"/>
          </w:tcPr>
          <w:p w:rsidR="0052435B" w:rsidRPr="006D385C" w:rsidRDefault="0052435B" w:rsidP="0089164F">
            <w:pPr>
              <w:spacing w:after="0"/>
              <w:jc w:val="center"/>
            </w:pPr>
            <w:r w:rsidRPr="006D385C">
              <w:t>1.542129%</w:t>
            </w:r>
          </w:p>
        </w:tc>
        <w:tc>
          <w:tcPr>
            <w:tcW w:w="1583" w:type="dxa"/>
          </w:tcPr>
          <w:p w:rsidR="0052435B" w:rsidRPr="006D385C" w:rsidRDefault="0052435B" w:rsidP="0089164F">
            <w:pPr>
              <w:spacing w:after="0"/>
              <w:jc w:val="center"/>
            </w:pPr>
            <w:r w:rsidRPr="006D385C">
              <w:t>0.940179</w:t>
            </w:r>
          </w:p>
        </w:tc>
      </w:tr>
      <w:tr w:rsidR="0052435B" w:rsidRPr="006D385C" w:rsidTr="00223982">
        <w:tc>
          <w:tcPr>
            <w:tcW w:w="1583" w:type="dxa"/>
          </w:tcPr>
          <w:p w:rsidR="0052435B" w:rsidRPr="006D385C" w:rsidRDefault="0052435B" w:rsidP="0089164F">
            <w:pPr>
              <w:spacing w:after="0"/>
              <w:jc w:val="center"/>
            </w:pPr>
            <w:r w:rsidRPr="006D385C">
              <w:t>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04/12/2018</w:t>
            </w:r>
          </w:p>
        </w:tc>
        <w:tc>
          <w:tcPr>
            <w:tcW w:w="1583" w:type="dxa"/>
          </w:tcPr>
          <w:p w:rsidR="0052435B" w:rsidRPr="006D385C" w:rsidRDefault="0052435B" w:rsidP="0089164F">
            <w:pPr>
              <w:spacing w:after="0"/>
              <w:jc w:val="center"/>
            </w:pPr>
            <w:r w:rsidRPr="006D385C">
              <w:t>5.0000</w:t>
            </w:r>
          </w:p>
        </w:tc>
        <w:tc>
          <w:tcPr>
            <w:tcW w:w="1583" w:type="dxa"/>
          </w:tcPr>
          <w:p w:rsidR="0052435B" w:rsidRPr="006D385C" w:rsidRDefault="0052435B" w:rsidP="0089164F">
            <w:pPr>
              <w:spacing w:after="0"/>
              <w:jc w:val="center"/>
            </w:pPr>
            <w:r w:rsidRPr="006D385C">
              <w:t>1.874424%</w:t>
            </w:r>
          </w:p>
        </w:tc>
        <w:tc>
          <w:tcPr>
            <w:tcW w:w="1583" w:type="dxa"/>
          </w:tcPr>
          <w:p w:rsidR="0052435B" w:rsidRPr="006D385C" w:rsidRDefault="0052435B" w:rsidP="0089164F">
            <w:pPr>
              <w:spacing w:after="0"/>
              <w:jc w:val="center"/>
            </w:pPr>
            <w:r w:rsidRPr="006D385C">
              <w:t>0.910537</w:t>
            </w:r>
          </w:p>
        </w:tc>
      </w:tr>
      <w:tr w:rsidR="0052435B" w:rsidRPr="006D385C" w:rsidTr="00223982">
        <w:tc>
          <w:tcPr>
            <w:tcW w:w="1583" w:type="dxa"/>
          </w:tcPr>
          <w:p w:rsidR="0052435B" w:rsidRPr="006D385C" w:rsidRDefault="0052435B" w:rsidP="0089164F">
            <w:pPr>
              <w:spacing w:after="0"/>
              <w:jc w:val="center"/>
            </w:pPr>
            <w:r w:rsidRPr="006D385C">
              <w:t>6Y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04/12/2019</w:t>
            </w:r>
          </w:p>
        </w:tc>
        <w:tc>
          <w:tcPr>
            <w:tcW w:w="1583" w:type="dxa"/>
          </w:tcPr>
          <w:p w:rsidR="0052435B" w:rsidRPr="006D385C" w:rsidRDefault="0052435B" w:rsidP="0089164F">
            <w:pPr>
              <w:spacing w:after="0"/>
              <w:jc w:val="center"/>
            </w:pPr>
            <w:r w:rsidRPr="006D385C">
              <w:t>6.0000</w:t>
            </w:r>
          </w:p>
        </w:tc>
        <w:tc>
          <w:tcPr>
            <w:tcW w:w="1583" w:type="dxa"/>
          </w:tcPr>
          <w:p w:rsidR="0052435B" w:rsidRPr="006D385C" w:rsidRDefault="0052435B" w:rsidP="0089164F">
            <w:pPr>
              <w:spacing w:after="0"/>
              <w:jc w:val="center"/>
            </w:pPr>
            <w:r w:rsidRPr="006D385C">
              <w:t>2.159671%</w:t>
            </w:r>
          </w:p>
        </w:tc>
        <w:tc>
          <w:tcPr>
            <w:tcW w:w="1583" w:type="dxa"/>
          </w:tcPr>
          <w:p w:rsidR="0052435B" w:rsidRPr="006D385C" w:rsidRDefault="0052435B" w:rsidP="0089164F">
            <w:pPr>
              <w:spacing w:after="0"/>
              <w:jc w:val="center"/>
            </w:pPr>
            <w:r w:rsidRPr="006D385C">
              <w:t>0.878464</w:t>
            </w:r>
          </w:p>
        </w:tc>
      </w:tr>
      <w:tr w:rsidR="0052435B" w:rsidRPr="006D385C" w:rsidTr="00223982">
        <w:tc>
          <w:tcPr>
            <w:tcW w:w="1583" w:type="dxa"/>
          </w:tcPr>
          <w:p w:rsidR="0052435B" w:rsidRPr="006D385C" w:rsidRDefault="0052435B" w:rsidP="0089164F">
            <w:pPr>
              <w:spacing w:after="0"/>
              <w:jc w:val="center"/>
            </w:pPr>
            <w:r w:rsidRPr="006D385C">
              <w:t>7Y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03/12/2020</w:t>
            </w:r>
          </w:p>
        </w:tc>
        <w:tc>
          <w:tcPr>
            <w:tcW w:w="1583" w:type="dxa"/>
          </w:tcPr>
          <w:p w:rsidR="0052435B" w:rsidRPr="006D385C" w:rsidRDefault="0052435B" w:rsidP="0089164F">
            <w:pPr>
              <w:spacing w:after="0"/>
              <w:jc w:val="center"/>
            </w:pPr>
            <w:r w:rsidRPr="006D385C">
              <w:t>7.0000</w:t>
            </w:r>
          </w:p>
        </w:tc>
        <w:tc>
          <w:tcPr>
            <w:tcW w:w="1583" w:type="dxa"/>
          </w:tcPr>
          <w:p w:rsidR="0052435B" w:rsidRPr="006D385C" w:rsidRDefault="0052435B" w:rsidP="0089164F">
            <w:pPr>
              <w:spacing w:after="0"/>
              <w:jc w:val="center"/>
            </w:pPr>
            <w:r w:rsidRPr="006D385C">
              <w:t>2.403400%</w:t>
            </w:r>
          </w:p>
        </w:tc>
        <w:tc>
          <w:tcPr>
            <w:tcW w:w="1583" w:type="dxa"/>
          </w:tcPr>
          <w:p w:rsidR="0052435B" w:rsidRPr="006D385C" w:rsidRDefault="0052435B" w:rsidP="0089164F">
            <w:pPr>
              <w:spacing w:after="0"/>
              <w:jc w:val="center"/>
            </w:pPr>
            <w:r w:rsidRPr="006D385C">
              <w:t>0.845153</w:t>
            </w:r>
          </w:p>
        </w:tc>
      </w:tr>
      <w:tr w:rsidR="0052435B" w:rsidRPr="006D385C" w:rsidTr="00223982">
        <w:tc>
          <w:tcPr>
            <w:tcW w:w="1583" w:type="dxa"/>
          </w:tcPr>
          <w:p w:rsidR="0052435B" w:rsidRPr="006D385C" w:rsidRDefault="0052435B" w:rsidP="0089164F">
            <w:pPr>
              <w:spacing w:after="0"/>
              <w:jc w:val="center"/>
            </w:pPr>
            <w:r w:rsidRPr="006D385C">
              <w:t>8Y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03/12/2021</w:t>
            </w:r>
          </w:p>
        </w:tc>
        <w:tc>
          <w:tcPr>
            <w:tcW w:w="1583" w:type="dxa"/>
          </w:tcPr>
          <w:p w:rsidR="0052435B" w:rsidRPr="006D385C" w:rsidRDefault="0052435B" w:rsidP="0089164F">
            <w:pPr>
              <w:spacing w:after="0"/>
              <w:jc w:val="center"/>
            </w:pPr>
            <w:r w:rsidRPr="006D385C">
              <w:t>8.0000</w:t>
            </w:r>
          </w:p>
        </w:tc>
        <w:tc>
          <w:tcPr>
            <w:tcW w:w="1583" w:type="dxa"/>
          </w:tcPr>
          <w:p w:rsidR="0052435B" w:rsidRPr="006D385C" w:rsidRDefault="0052435B" w:rsidP="0089164F">
            <w:pPr>
              <w:spacing w:after="0"/>
              <w:jc w:val="center"/>
            </w:pPr>
            <w:r w:rsidRPr="006D385C">
              <w:t>2.609999%</w:t>
            </w:r>
          </w:p>
        </w:tc>
        <w:tc>
          <w:tcPr>
            <w:tcW w:w="1583" w:type="dxa"/>
          </w:tcPr>
          <w:p w:rsidR="0052435B" w:rsidRPr="006D385C" w:rsidRDefault="0052435B" w:rsidP="0089164F">
            <w:pPr>
              <w:spacing w:after="0"/>
              <w:jc w:val="center"/>
            </w:pPr>
            <w:r w:rsidRPr="006D385C">
              <w:t>0.811558</w:t>
            </w:r>
          </w:p>
        </w:tc>
      </w:tr>
      <w:tr w:rsidR="0052435B" w:rsidRPr="006D385C" w:rsidTr="00223982">
        <w:tc>
          <w:tcPr>
            <w:tcW w:w="1583" w:type="dxa"/>
          </w:tcPr>
          <w:p w:rsidR="0052435B" w:rsidRPr="006D385C" w:rsidRDefault="0052435B" w:rsidP="0089164F">
            <w:pPr>
              <w:spacing w:after="0"/>
              <w:jc w:val="center"/>
            </w:pPr>
            <w:r w:rsidRPr="006D385C">
              <w:t>9Y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03/12/2022</w:t>
            </w:r>
          </w:p>
        </w:tc>
        <w:tc>
          <w:tcPr>
            <w:tcW w:w="1583" w:type="dxa"/>
          </w:tcPr>
          <w:p w:rsidR="0052435B" w:rsidRPr="006D385C" w:rsidRDefault="0052435B" w:rsidP="0089164F">
            <w:pPr>
              <w:spacing w:after="0"/>
              <w:jc w:val="center"/>
            </w:pPr>
            <w:r w:rsidRPr="006D385C">
              <w:t>9.0000</w:t>
            </w:r>
          </w:p>
        </w:tc>
        <w:tc>
          <w:tcPr>
            <w:tcW w:w="1583" w:type="dxa"/>
          </w:tcPr>
          <w:p w:rsidR="0052435B" w:rsidRPr="006D385C" w:rsidRDefault="0052435B" w:rsidP="0089164F">
            <w:pPr>
              <w:spacing w:after="0"/>
              <w:jc w:val="center"/>
            </w:pPr>
            <w:r w:rsidRPr="006D385C">
              <w:t>2.784622%</w:t>
            </w:r>
          </w:p>
        </w:tc>
        <w:tc>
          <w:tcPr>
            <w:tcW w:w="1583" w:type="dxa"/>
          </w:tcPr>
          <w:p w:rsidR="0052435B" w:rsidRPr="006D385C" w:rsidRDefault="0052435B" w:rsidP="0089164F">
            <w:pPr>
              <w:spacing w:after="0"/>
              <w:jc w:val="center"/>
            </w:pPr>
            <w:r w:rsidRPr="006D385C">
              <w:t>0.778321</w:t>
            </w:r>
          </w:p>
        </w:tc>
      </w:tr>
      <w:tr w:rsidR="0052435B" w:rsidRPr="006D385C" w:rsidTr="00223982">
        <w:tc>
          <w:tcPr>
            <w:tcW w:w="1583" w:type="dxa"/>
          </w:tcPr>
          <w:p w:rsidR="0052435B" w:rsidRPr="006D385C" w:rsidRDefault="0052435B" w:rsidP="0089164F">
            <w:pPr>
              <w:spacing w:after="0"/>
              <w:jc w:val="center"/>
            </w:pPr>
            <w:r w:rsidRPr="006D385C">
              <w:t>10Y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03/12/2023</w:t>
            </w:r>
          </w:p>
        </w:tc>
        <w:tc>
          <w:tcPr>
            <w:tcW w:w="1583" w:type="dxa"/>
          </w:tcPr>
          <w:p w:rsidR="0052435B" w:rsidRPr="006D385C" w:rsidRDefault="0052435B" w:rsidP="0089164F">
            <w:pPr>
              <w:spacing w:after="0"/>
              <w:jc w:val="center"/>
            </w:pPr>
            <w:r w:rsidRPr="006D385C">
              <w:t>10.0000</w:t>
            </w:r>
          </w:p>
        </w:tc>
        <w:tc>
          <w:tcPr>
            <w:tcW w:w="1583" w:type="dxa"/>
          </w:tcPr>
          <w:p w:rsidR="0052435B" w:rsidRPr="006D385C" w:rsidRDefault="0052435B" w:rsidP="0089164F">
            <w:pPr>
              <w:spacing w:after="0"/>
              <w:jc w:val="center"/>
            </w:pPr>
            <w:r w:rsidRPr="006D385C">
              <w:t>2.928348%</w:t>
            </w:r>
          </w:p>
        </w:tc>
        <w:tc>
          <w:tcPr>
            <w:tcW w:w="1583" w:type="dxa"/>
          </w:tcPr>
          <w:p w:rsidR="0052435B" w:rsidRPr="006D385C" w:rsidRDefault="0052435B" w:rsidP="0089164F">
            <w:pPr>
              <w:spacing w:after="0"/>
              <w:jc w:val="center"/>
            </w:pPr>
            <w:r w:rsidRPr="006D385C">
              <w:t>0.746145</w:t>
            </w:r>
          </w:p>
        </w:tc>
      </w:tr>
      <w:tr w:rsidR="0052435B" w:rsidRPr="006D385C" w:rsidTr="00223982">
        <w:tc>
          <w:tcPr>
            <w:tcW w:w="1583" w:type="dxa"/>
          </w:tcPr>
          <w:p w:rsidR="0052435B" w:rsidRPr="006D385C" w:rsidRDefault="0052435B" w:rsidP="0089164F">
            <w:pPr>
              <w:spacing w:after="0"/>
              <w:jc w:val="center"/>
            </w:pPr>
            <w:r w:rsidRPr="006D385C">
              <w:t>12Y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02/12/2025</w:t>
            </w:r>
          </w:p>
        </w:tc>
        <w:tc>
          <w:tcPr>
            <w:tcW w:w="1583" w:type="dxa"/>
          </w:tcPr>
          <w:p w:rsidR="0052435B" w:rsidRPr="006D385C" w:rsidRDefault="0052435B" w:rsidP="0089164F">
            <w:pPr>
              <w:spacing w:after="0"/>
              <w:jc w:val="center"/>
            </w:pPr>
            <w:r w:rsidRPr="006D385C">
              <w:t>12.0000</w:t>
            </w:r>
          </w:p>
        </w:tc>
        <w:tc>
          <w:tcPr>
            <w:tcW w:w="1583" w:type="dxa"/>
          </w:tcPr>
          <w:p w:rsidR="0052435B" w:rsidRPr="006D385C" w:rsidRDefault="0052435B" w:rsidP="0089164F">
            <w:pPr>
              <w:spacing w:after="0"/>
              <w:jc w:val="center"/>
            </w:pPr>
            <w:r w:rsidRPr="006D385C">
              <w:t>3.140947%</w:t>
            </w:r>
          </w:p>
        </w:tc>
        <w:tc>
          <w:tcPr>
            <w:tcW w:w="1583" w:type="dxa"/>
          </w:tcPr>
          <w:p w:rsidR="0052435B" w:rsidRPr="006D385C" w:rsidRDefault="0052435B" w:rsidP="0089164F">
            <w:pPr>
              <w:spacing w:after="0"/>
              <w:jc w:val="center"/>
            </w:pPr>
            <w:r w:rsidRPr="006D385C">
              <w:t>0.685975</w:t>
            </w:r>
          </w:p>
        </w:tc>
      </w:tr>
      <w:tr w:rsidR="0052435B" w:rsidRPr="006D385C" w:rsidTr="00223982">
        <w:tc>
          <w:tcPr>
            <w:tcW w:w="1583" w:type="dxa"/>
          </w:tcPr>
          <w:p w:rsidR="0052435B" w:rsidRPr="006D385C" w:rsidRDefault="0052435B" w:rsidP="0089164F">
            <w:pPr>
              <w:spacing w:after="0"/>
              <w:jc w:val="center"/>
            </w:pPr>
            <w:r w:rsidRPr="006D385C">
              <w:t>15Y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01/12/2028</w:t>
            </w:r>
          </w:p>
        </w:tc>
        <w:tc>
          <w:tcPr>
            <w:tcW w:w="1583" w:type="dxa"/>
          </w:tcPr>
          <w:p w:rsidR="0052435B" w:rsidRPr="006D385C" w:rsidRDefault="0052435B" w:rsidP="0089164F">
            <w:pPr>
              <w:spacing w:after="0"/>
              <w:jc w:val="center"/>
            </w:pPr>
            <w:r w:rsidRPr="006D385C">
              <w:t>15.0000</w:t>
            </w:r>
          </w:p>
        </w:tc>
        <w:tc>
          <w:tcPr>
            <w:tcW w:w="1583" w:type="dxa"/>
          </w:tcPr>
          <w:p w:rsidR="0052435B" w:rsidRPr="006D385C" w:rsidRDefault="0052435B" w:rsidP="0089164F">
            <w:pPr>
              <w:spacing w:after="0"/>
              <w:jc w:val="center"/>
            </w:pPr>
            <w:r w:rsidRPr="006D385C">
              <w:t>3.338184%</w:t>
            </w:r>
          </w:p>
        </w:tc>
        <w:tc>
          <w:tcPr>
            <w:tcW w:w="1583" w:type="dxa"/>
          </w:tcPr>
          <w:p w:rsidR="0052435B" w:rsidRPr="006D385C" w:rsidRDefault="0052435B" w:rsidP="0089164F">
            <w:pPr>
              <w:spacing w:after="0"/>
              <w:jc w:val="center"/>
            </w:pPr>
            <w:r w:rsidRPr="006D385C">
              <w:t>0.606090</w:t>
            </w:r>
          </w:p>
        </w:tc>
      </w:tr>
      <w:tr w:rsidR="0052435B" w:rsidRPr="006D385C" w:rsidTr="00223982">
        <w:tc>
          <w:tcPr>
            <w:tcW w:w="1583" w:type="dxa"/>
          </w:tcPr>
          <w:p w:rsidR="0052435B" w:rsidRPr="006D385C" w:rsidRDefault="0052435B" w:rsidP="0089164F">
            <w:pPr>
              <w:spacing w:after="0"/>
              <w:jc w:val="center"/>
            </w:pPr>
            <w:r w:rsidRPr="006D385C">
              <w:t>20Y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30/11/2033</w:t>
            </w:r>
          </w:p>
        </w:tc>
        <w:tc>
          <w:tcPr>
            <w:tcW w:w="1583" w:type="dxa"/>
          </w:tcPr>
          <w:p w:rsidR="0052435B" w:rsidRPr="006D385C" w:rsidRDefault="0052435B" w:rsidP="0089164F">
            <w:pPr>
              <w:spacing w:after="0"/>
              <w:jc w:val="center"/>
            </w:pPr>
            <w:r w:rsidRPr="006D385C">
              <w:t>20.0000</w:t>
            </w:r>
          </w:p>
        </w:tc>
        <w:tc>
          <w:tcPr>
            <w:tcW w:w="1583" w:type="dxa"/>
          </w:tcPr>
          <w:p w:rsidR="0052435B" w:rsidRPr="006D385C" w:rsidRDefault="0052435B" w:rsidP="0089164F">
            <w:pPr>
              <w:spacing w:after="0"/>
              <w:jc w:val="center"/>
            </w:pPr>
            <w:r w:rsidRPr="006D385C">
              <w:t>3.472594%</w:t>
            </w:r>
          </w:p>
        </w:tc>
        <w:tc>
          <w:tcPr>
            <w:tcW w:w="1583" w:type="dxa"/>
          </w:tcPr>
          <w:p w:rsidR="0052435B" w:rsidRPr="006D385C" w:rsidRDefault="0052435B" w:rsidP="0089164F">
            <w:pPr>
              <w:spacing w:after="0"/>
              <w:jc w:val="center"/>
            </w:pPr>
            <w:r w:rsidRPr="006D385C">
              <w:t>0.499315</w:t>
            </w:r>
          </w:p>
        </w:tc>
      </w:tr>
      <w:tr w:rsidR="0052435B" w:rsidRPr="006D385C" w:rsidTr="00223982">
        <w:tc>
          <w:tcPr>
            <w:tcW w:w="1583" w:type="dxa"/>
          </w:tcPr>
          <w:p w:rsidR="0052435B" w:rsidRPr="006D385C" w:rsidRDefault="0052435B" w:rsidP="0089164F">
            <w:pPr>
              <w:spacing w:after="0"/>
              <w:jc w:val="center"/>
            </w:pPr>
            <w:r w:rsidRPr="006D385C">
              <w:t>25Y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29/11/2038</w:t>
            </w:r>
          </w:p>
        </w:tc>
        <w:tc>
          <w:tcPr>
            <w:tcW w:w="1583" w:type="dxa"/>
          </w:tcPr>
          <w:p w:rsidR="0052435B" w:rsidRPr="006D385C" w:rsidRDefault="0052435B" w:rsidP="0089164F">
            <w:pPr>
              <w:spacing w:after="0"/>
              <w:jc w:val="center"/>
            </w:pPr>
            <w:r w:rsidRPr="006D385C">
              <w:t>25.0000</w:t>
            </w:r>
          </w:p>
        </w:tc>
        <w:tc>
          <w:tcPr>
            <w:tcW w:w="1583" w:type="dxa"/>
          </w:tcPr>
          <w:p w:rsidR="0052435B" w:rsidRPr="006D385C" w:rsidRDefault="0052435B" w:rsidP="0089164F">
            <w:pPr>
              <w:spacing w:after="0"/>
              <w:jc w:val="center"/>
            </w:pPr>
            <w:r w:rsidRPr="006D385C">
              <w:t>3.494852%</w:t>
            </w:r>
          </w:p>
        </w:tc>
        <w:tc>
          <w:tcPr>
            <w:tcW w:w="1583" w:type="dxa"/>
          </w:tcPr>
          <w:p w:rsidR="0052435B" w:rsidRPr="006D385C" w:rsidRDefault="0052435B" w:rsidP="0089164F">
            <w:pPr>
              <w:spacing w:after="0"/>
              <w:jc w:val="center"/>
            </w:pPr>
            <w:r w:rsidRPr="006D385C">
              <w:t>0.417399</w:t>
            </w:r>
          </w:p>
        </w:tc>
      </w:tr>
      <w:tr w:rsidR="0052435B" w:rsidRPr="006D385C" w:rsidTr="00223982">
        <w:tc>
          <w:tcPr>
            <w:tcW w:w="1583" w:type="dxa"/>
          </w:tcPr>
          <w:p w:rsidR="0052435B" w:rsidRPr="006D385C" w:rsidRDefault="0052435B" w:rsidP="0089164F">
            <w:pPr>
              <w:spacing w:after="0"/>
              <w:jc w:val="center"/>
            </w:pPr>
            <w:r w:rsidRPr="006D385C">
              <w:t>30Y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28/11/2043</w:t>
            </w:r>
          </w:p>
        </w:tc>
        <w:tc>
          <w:tcPr>
            <w:tcW w:w="1583" w:type="dxa"/>
          </w:tcPr>
          <w:p w:rsidR="0052435B" w:rsidRPr="006D385C" w:rsidRDefault="0052435B" w:rsidP="0089164F">
            <w:pPr>
              <w:spacing w:after="0"/>
              <w:jc w:val="center"/>
            </w:pPr>
            <w:r w:rsidRPr="006D385C">
              <w:t>30.0000</w:t>
            </w:r>
          </w:p>
        </w:tc>
        <w:tc>
          <w:tcPr>
            <w:tcW w:w="1583" w:type="dxa"/>
          </w:tcPr>
          <w:p w:rsidR="0052435B" w:rsidRPr="006D385C" w:rsidRDefault="0052435B" w:rsidP="0089164F">
            <w:pPr>
              <w:spacing w:after="0"/>
              <w:jc w:val="center"/>
            </w:pPr>
            <w:r w:rsidRPr="006D385C">
              <w:t>3.476448%</w:t>
            </w:r>
          </w:p>
        </w:tc>
        <w:tc>
          <w:tcPr>
            <w:tcW w:w="1583" w:type="dxa"/>
          </w:tcPr>
          <w:p w:rsidR="0052435B" w:rsidRPr="006D385C" w:rsidRDefault="0052435B" w:rsidP="0089164F">
            <w:pPr>
              <w:spacing w:after="0"/>
              <w:jc w:val="center"/>
            </w:pPr>
            <w:r w:rsidRPr="006D385C">
              <w:t>0.352419</w:t>
            </w:r>
          </w:p>
        </w:tc>
      </w:tr>
      <w:tr w:rsidR="0052435B" w:rsidRPr="006D385C" w:rsidTr="00223982">
        <w:tc>
          <w:tcPr>
            <w:tcW w:w="1583" w:type="dxa"/>
          </w:tcPr>
          <w:p w:rsidR="0052435B" w:rsidRPr="006D385C" w:rsidRDefault="0052435B" w:rsidP="0089164F">
            <w:pPr>
              <w:spacing w:after="0"/>
              <w:jc w:val="center"/>
            </w:pPr>
            <w:r w:rsidRPr="006D385C">
              <w:t>35Y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26/11/2048</w:t>
            </w:r>
          </w:p>
        </w:tc>
        <w:tc>
          <w:tcPr>
            <w:tcW w:w="1583" w:type="dxa"/>
          </w:tcPr>
          <w:p w:rsidR="0052435B" w:rsidRPr="006D385C" w:rsidRDefault="0052435B" w:rsidP="0089164F">
            <w:pPr>
              <w:spacing w:after="0"/>
              <w:jc w:val="center"/>
            </w:pPr>
            <w:r w:rsidRPr="006D385C">
              <w:t>35.0000</w:t>
            </w:r>
          </w:p>
        </w:tc>
        <w:tc>
          <w:tcPr>
            <w:tcW w:w="1583" w:type="dxa"/>
          </w:tcPr>
          <w:p w:rsidR="0052435B" w:rsidRPr="006D385C" w:rsidRDefault="0052435B" w:rsidP="0089164F">
            <w:pPr>
              <w:spacing w:after="0"/>
              <w:jc w:val="center"/>
            </w:pPr>
            <w:r w:rsidRPr="006D385C">
              <w:t>3.443404%</w:t>
            </w:r>
          </w:p>
        </w:tc>
        <w:tc>
          <w:tcPr>
            <w:tcW w:w="1583" w:type="dxa"/>
          </w:tcPr>
          <w:p w:rsidR="0052435B" w:rsidRPr="006D385C" w:rsidRDefault="0052435B" w:rsidP="0089164F">
            <w:pPr>
              <w:spacing w:after="0"/>
              <w:jc w:val="center"/>
            </w:pPr>
            <w:r w:rsidRPr="006D385C">
              <w:t>0.299635</w:t>
            </w:r>
          </w:p>
        </w:tc>
      </w:tr>
      <w:tr w:rsidR="0052435B" w:rsidRPr="006D385C" w:rsidTr="00223982">
        <w:tc>
          <w:tcPr>
            <w:tcW w:w="1583" w:type="dxa"/>
          </w:tcPr>
          <w:p w:rsidR="0052435B" w:rsidRPr="006D385C" w:rsidRDefault="0052435B" w:rsidP="0089164F">
            <w:pPr>
              <w:spacing w:after="0"/>
              <w:jc w:val="center"/>
            </w:pPr>
            <w:r w:rsidRPr="006D385C">
              <w:t>40Y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25/11/2053</w:t>
            </w:r>
          </w:p>
        </w:tc>
        <w:tc>
          <w:tcPr>
            <w:tcW w:w="1583" w:type="dxa"/>
          </w:tcPr>
          <w:p w:rsidR="0052435B" w:rsidRPr="006D385C" w:rsidRDefault="0052435B" w:rsidP="0089164F">
            <w:pPr>
              <w:spacing w:after="0"/>
              <w:jc w:val="center"/>
            </w:pPr>
            <w:r w:rsidRPr="006D385C">
              <w:t>40.0000</w:t>
            </w:r>
          </w:p>
        </w:tc>
        <w:tc>
          <w:tcPr>
            <w:tcW w:w="1583" w:type="dxa"/>
          </w:tcPr>
          <w:p w:rsidR="0052435B" w:rsidRPr="006D385C" w:rsidRDefault="0052435B" w:rsidP="0089164F">
            <w:pPr>
              <w:spacing w:after="0"/>
              <w:jc w:val="center"/>
            </w:pPr>
            <w:r w:rsidRPr="006D385C">
              <w:t>3.382314%</w:t>
            </w:r>
          </w:p>
        </w:tc>
        <w:tc>
          <w:tcPr>
            <w:tcW w:w="1583" w:type="dxa"/>
          </w:tcPr>
          <w:p w:rsidR="0052435B" w:rsidRPr="006D385C" w:rsidRDefault="0052435B" w:rsidP="0089164F">
            <w:pPr>
              <w:spacing w:after="0"/>
              <w:jc w:val="center"/>
            </w:pPr>
            <w:r w:rsidRPr="006D385C">
              <w:t>0.258483</w:t>
            </w:r>
          </w:p>
        </w:tc>
      </w:tr>
      <w:tr w:rsidR="0052435B" w:rsidRPr="006D385C" w:rsidTr="00223982">
        <w:tc>
          <w:tcPr>
            <w:tcW w:w="1583" w:type="dxa"/>
          </w:tcPr>
          <w:p w:rsidR="0052435B" w:rsidRPr="006D385C" w:rsidRDefault="0052435B" w:rsidP="0089164F">
            <w:pPr>
              <w:spacing w:after="0"/>
              <w:jc w:val="center"/>
            </w:pPr>
            <w:r w:rsidRPr="006D385C">
              <w:t>45Y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24/11/2058</w:t>
            </w:r>
          </w:p>
        </w:tc>
        <w:tc>
          <w:tcPr>
            <w:tcW w:w="1583" w:type="dxa"/>
          </w:tcPr>
          <w:p w:rsidR="0052435B" w:rsidRPr="006D385C" w:rsidRDefault="0052435B" w:rsidP="0089164F">
            <w:pPr>
              <w:spacing w:after="0"/>
              <w:jc w:val="center"/>
            </w:pPr>
            <w:r w:rsidRPr="006D385C">
              <w:t>45.0000</w:t>
            </w:r>
          </w:p>
        </w:tc>
        <w:tc>
          <w:tcPr>
            <w:tcW w:w="1583" w:type="dxa"/>
          </w:tcPr>
          <w:p w:rsidR="0052435B" w:rsidRPr="006D385C" w:rsidRDefault="0052435B" w:rsidP="0089164F">
            <w:pPr>
              <w:spacing w:after="0"/>
              <w:jc w:val="center"/>
            </w:pPr>
            <w:r w:rsidRPr="006D385C">
              <w:t>3.351276%</w:t>
            </w:r>
          </w:p>
        </w:tc>
        <w:tc>
          <w:tcPr>
            <w:tcW w:w="1583" w:type="dxa"/>
          </w:tcPr>
          <w:p w:rsidR="0052435B" w:rsidRPr="006D385C" w:rsidRDefault="0052435B" w:rsidP="0089164F">
            <w:pPr>
              <w:spacing w:after="0"/>
              <w:jc w:val="center"/>
            </w:pPr>
            <w:r w:rsidRPr="006D385C">
              <w:t>0.221336</w:t>
            </w:r>
          </w:p>
        </w:tc>
      </w:tr>
      <w:tr w:rsidR="0052435B" w:rsidRPr="006D385C" w:rsidTr="00223982">
        <w:tc>
          <w:tcPr>
            <w:tcW w:w="1583" w:type="dxa"/>
          </w:tcPr>
          <w:p w:rsidR="0052435B" w:rsidRPr="006D385C" w:rsidRDefault="0052435B" w:rsidP="0089164F">
            <w:pPr>
              <w:spacing w:after="0"/>
              <w:jc w:val="center"/>
            </w:pPr>
            <w:r w:rsidRPr="006D385C">
              <w:t>50Y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23/11/2063</w:t>
            </w:r>
          </w:p>
        </w:tc>
        <w:tc>
          <w:tcPr>
            <w:tcW w:w="1583" w:type="dxa"/>
          </w:tcPr>
          <w:p w:rsidR="0052435B" w:rsidRPr="006D385C" w:rsidRDefault="0052435B" w:rsidP="0089164F">
            <w:pPr>
              <w:spacing w:after="0"/>
              <w:jc w:val="center"/>
            </w:pPr>
            <w:r w:rsidRPr="006D385C">
              <w:t>50.0000</w:t>
            </w:r>
          </w:p>
        </w:tc>
        <w:tc>
          <w:tcPr>
            <w:tcW w:w="1583" w:type="dxa"/>
          </w:tcPr>
          <w:p w:rsidR="0052435B" w:rsidRPr="006D385C" w:rsidRDefault="0052435B" w:rsidP="0089164F">
            <w:pPr>
              <w:spacing w:after="0"/>
              <w:jc w:val="center"/>
            </w:pPr>
            <w:r w:rsidRPr="006D385C">
              <w:t>3.327875%</w:t>
            </w:r>
          </w:p>
        </w:tc>
        <w:tc>
          <w:tcPr>
            <w:tcW w:w="1583" w:type="dxa"/>
          </w:tcPr>
          <w:p w:rsidR="0052435B" w:rsidRPr="006D385C" w:rsidRDefault="0052435B" w:rsidP="0089164F">
            <w:pPr>
              <w:spacing w:after="0"/>
              <w:jc w:val="center"/>
            </w:pPr>
            <w:r w:rsidRPr="006D385C">
              <w:t>0.189392</w:t>
            </w:r>
          </w:p>
        </w:tc>
      </w:tr>
    </w:tbl>
    <w:p w:rsidR="0052435B" w:rsidRPr="006D385C" w:rsidRDefault="0052435B" w:rsidP="0089164F">
      <w:pPr>
        <w:spacing w:after="120"/>
        <w:jc w:val="both"/>
      </w:pPr>
    </w:p>
    <w:p w:rsidR="00810FF2" w:rsidRPr="006D385C" w:rsidRDefault="00810FF2" w:rsidP="00FD2B4A">
      <w:pPr>
        <w:spacing w:after="120"/>
        <w:jc w:val="both"/>
      </w:pPr>
      <w:r w:rsidRPr="006D385C">
        <w:t>Source: SwapClear</w:t>
      </w: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627D3D" w:rsidRPr="006D385C" w:rsidRDefault="00627D3D" w:rsidP="0089164F">
      <w:pPr>
        <w:spacing w:after="120"/>
        <w:jc w:val="both"/>
      </w:pPr>
    </w:p>
    <w:p w:rsidR="00810FF2" w:rsidRPr="006D385C" w:rsidRDefault="00810FF2" w:rsidP="0089164F">
      <w:pPr>
        <w:spacing w:after="120"/>
        <w:jc w:val="both"/>
      </w:pPr>
    </w:p>
    <w:p w:rsidR="0052435B" w:rsidRPr="006D385C" w:rsidRDefault="0052435B" w:rsidP="0089164F">
      <w:pPr>
        <w:spacing w:after="120"/>
        <w:jc w:val="both"/>
      </w:pPr>
    </w:p>
    <w:p w:rsidR="0052435B" w:rsidRDefault="0052435B" w:rsidP="0089164F">
      <w:pPr>
        <w:spacing w:after="120"/>
        <w:jc w:val="both"/>
      </w:pPr>
    </w:p>
    <w:p w:rsidR="007C2784" w:rsidRPr="006D385C" w:rsidRDefault="007C2784" w:rsidP="0089164F">
      <w:pPr>
        <w:spacing w:after="120"/>
        <w:jc w:val="both"/>
      </w:pPr>
    </w:p>
    <w:p w:rsidR="00810FF2" w:rsidRPr="006D385C" w:rsidRDefault="00810FF2" w:rsidP="0089164F">
      <w:pPr>
        <w:spacing w:after="120"/>
        <w:jc w:val="both"/>
      </w:pPr>
    </w:p>
    <w:p w:rsidR="00861824" w:rsidRPr="006D385C" w:rsidRDefault="00E66D49" w:rsidP="0089164F">
      <w:pPr>
        <w:spacing w:after="120"/>
        <w:jc w:val="both"/>
        <w:rPr>
          <w:b/>
        </w:rPr>
      </w:pPr>
      <w:r w:rsidRPr="006D385C">
        <w:rPr>
          <w:b/>
        </w:rPr>
        <w:lastRenderedPageBreak/>
        <w:t>USD_LIBOR_3M</w:t>
      </w:r>
    </w:p>
    <w:p w:rsidR="0052435B" w:rsidRPr="006D385C" w:rsidRDefault="00627D3D" w:rsidP="0089164F">
      <w:pPr>
        <w:jc w:val="both"/>
        <w:rPr>
          <w:b/>
        </w:rPr>
      </w:pPr>
      <w:r w:rsidRPr="006D385C">
        <w:rPr>
          <w:b/>
        </w:rPr>
        <w:t xml:space="preserve">Murex Swap Generator </w:t>
      </w:r>
      <w:r w:rsidR="000800DE" w:rsidRPr="006D385C">
        <w:rPr>
          <w:b/>
        </w:rPr>
        <w:t xml:space="preserve">= </w:t>
      </w:r>
      <w:r w:rsidR="000800DE" w:rsidRPr="006D385C">
        <w:rPr>
          <w:rFonts w:asciiTheme="minorHAnsi" w:eastAsia="Times New Roman" w:hAnsiTheme="minorHAnsi" w:cstheme="minorHAnsi"/>
          <w:b/>
          <w:szCs w:val="20"/>
          <w:lang w:eastAsia="en-GB"/>
        </w:rPr>
        <w:t xml:space="preserve">USD LIBOR A </w:t>
      </w:r>
      <w:r w:rsidR="0052435B" w:rsidRPr="006D385C">
        <w:rPr>
          <w:rFonts w:asciiTheme="minorHAnsi" w:eastAsia="Times New Roman" w:hAnsiTheme="minorHAnsi" w:cstheme="minorHAnsi"/>
          <w:b/>
          <w:szCs w:val="20"/>
          <w:lang w:eastAsia="en-GB"/>
        </w:rPr>
        <w:t>3M</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3"/>
        <w:gridCol w:w="1583"/>
        <w:gridCol w:w="1583"/>
        <w:gridCol w:w="1583"/>
        <w:gridCol w:w="1583"/>
        <w:gridCol w:w="1583"/>
      </w:tblGrid>
      <w:tr w:rsidR="0052435B" w:rsidRPr="006D385C" w:rsidTr="00C44657">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Tenor (Bucket)</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Close Date</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Maturity Date</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Acc. Factor (Actual/365)</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Zero Rate (Continuous)</w:t>
            </w:r>
          </w:p>
        </w:tc>
        <w:tc>
          <w:tcPr>
            <w:tcW w:w="1583" w:type="dxa"/>
            <w:shd w:val="clear" w:color="auto" w:fill="D9D9D9" w:themeFill="background1" w:themeFillShade="D9"/>
          </w:tcPr>
          <w:p w:rsidR="0052435B" w:rsidRPr="006D385C" w:rsidRDefault="0052435B" w:rsidP="0089164F">
            <w:pPr>
              <w:spacing w:after="0"/>
              <w:jc w:val="center"/>
              <w:rPr>
                <w:rFonts w:asciiTheme="minorHAnsi" w:hAnsiTheme="minorHAnsi" w:cstheme="minorHAnsi"/>
                <w:b/>
                <w:szCs w:val="20"/>
              </w:rPr>
            </w:pPr>
            <w:r w:rsidRPr="006D385C">
              <w:rPr>
                <w:rFonts w:asciiTheme="minorHAnsi" w:eastAsia="Times New Roman" w:hAnsiTheme="minorHAnsi" w:cstheme="minorHAnsi"/>
                <w:b/>
                <w:color w:val="000000"/>
                <w:szCs w:val="20"/>
                <w:lang w:eastAsia="en-GB"/>
              </w:rPr>
              <w:t>Discount Factor</w:t>
            </w:r>
          </w:p>
        </w:tc>
      </w:tr>
      <w:tr w:rsidR="0052435B" w:rsidRPr="006D385C" w:rsidTr="00223982">
        <w:tc>
          <w:tcPr>
            <w:tcW w:w="1583" w:type="dxa"/>
          </w:tcPr>
          <w:p w:rsidR="0052435B" w:rsidRPr="006D385C" w:rsidRDefault="0052435B" w:rsidP="0089164F">
            <w:pPr>
              <w:spacing w:after="0"/>
              <w:jc w:val="center"/>
            </w:pPr>
            <w:r w:rsidRPr="006D385C">
              <w:t>1D</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06/12/2013</w:t>
            </w:r>
          </w:p>
        </w:tc>
        <w:tc>
          <w:tcPr>
            <w:tcW w:w="1583" w:type="dxa"/>
          </w:tcPr>
          <w:p w:rsidR="0052435B" w:rsidRPr="006D385C" w:rsidRDefault="0052435B" w:rsidP="0089164F">
            <w:pPr>
              <w:spacing w:after="0"/>
              <w:jc w:val="center"/>
            </w:pPr>
            <w:r w:rsidRPr="006D385C">
              <w:t>0.0027</w:t>
            </w:r>
          </w:p>
        </w:tc>
        <w:tc>
          <w:tcPr>
            <w:tcW w:w="1583" w:type="dxa"/>
          </w:tcPr>
          <w:p w:rsidR="0052435B" w:rsidRPr="006D385C" w:rsidRDefault="0052435B" w:rsidP="0089164F">
            <w:pPr>
              <w:spacing w:after="0"/>
              <w:jc w:val="center"/>
            </w:pPr>
            <w:r w:rsidRPr="006D385C">
              <w:t>0.104430%</w:t>
            </w:r>
          </w:p>
        </w:tc>
        <w:tc>
          <w:tcPr>
            <w:tcW w:w="1583" w:type="dxa"/>
          </w:tcPr>
          <w:p w:rsidR="0052435B" w:rsidRPr="006D385C" w:rsidRDefault="0052435B" w:rsidP="0089164F">
            <w:pPr>
              <w:spacing w:after="0"/>
              <w:jc w:val="center"/>
            </w:pPr>
            <w:r w:rsidRPr="006D385C">
              <w:t>0.999997</w:t>
            </w:r>
          </w:p>
        </w:tc>
      </w:tr>
      <w:tr w:rsidR="0052435B" w:rsidRPr="006D385C" w:rsidTr="00223982">
        <w:tc>
          <w:tcPr>
            <w:tcW w:w="1583" w:type="dxa"/>
          </w:tcPr>
          <w:p w:rsidR="0052435B" w:rsidRPr="006D385C" w:rsidRDefault="0052435B" w:rsidP="0089164F">
            <w:pPr>
              <w:spacing w:after="0"/>
              <w:jc w:val="center"/>
            </w:pPr>
            <w:r w:rsidRPr="006D385C">
              <w:t>1W</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12/12/2013</w:t>
            </w:r>
          </w:p>
        </w:tc>
        <w:tc>
          <w:tcPr>
            <w:tcW w:w="1583" w:type="dxa"/>
          </w:tcPr>
          <w:p w:rsidR="0052435B" w:rsidRPr="006D385C" w:rsidRDefault="0052435B" w:rsidP="0089164F">
            <w:pPr>
              <w:spacing w:after="0"/>
              <w:jc w:val="center"/>
            </w:pPr>
            <w:r w:rsidRPr="006D385C">
              <w:t>0.0192</w:t>
            </w:r>
          </w:p>
        </w:tc>
        <w:tc>
          <w:tcPr>
            <w:tcW w:w="1583" w:type="dxa"/>
          </w:tcPr>
          <w:p w:rsidR="0052435B" w:rsidRPr="006D385C" w:rsidRDefault="0052435B" w:rsidP="0089164F">
            <w:pPr>
              <w:spacing w:after="0"/>
              <w:jc w:val="center"/>
            </w:pPr>
            <w:r w:rsidRPr="006D385C">
              <w:t>0.111315%</w:t>
            </w:r>
          </w:p>
        </w:tc>
        <w:tc>
          <w:tcPr>
            <w:tcW w:w="1583" w:type="dxa"/>
          </w:tcPr>
          <w:p w:rsidR="0052435B" w:rsidRPr="006D385C" w:rsidRDefault="0052435B" w:rsidP="0089164F">
            <w:pPr>
              <w:spacing w:after="0"/>
              <w:jc w:val="center"/>
            </w:pPr>
            <w:r w:rsidRPr="006D385C">
              <w:t>0.999979</w:t>
            </w:r>
          </w:p>
        </w:tc>
      </w:tr>
      <w:tr w:rsidR="0052435B" w:rsidRPr="006D385C" w:rsidTr="00223982">
        <w:tc>
          <w:tcPr>
            <w:tcW w:w="1583" w:type="dxa"/>
          </w:tcPr>
          <w:p w:rsidR="0052435B" w:rsidRPr="006D385C" w:rsidRDefault="0052435B" w:rsidP="0089164F">
            <w:pPr>
              <w:spacing w:after="0"/>
              <w:jc w:val="center"/>
            </w:pPr>
            <w:r w:rsidRPr="006D385C">
              <w:t>1M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04/01/2014</w:t>
            </w:r>
          </w:p>
        </w:tc>
        <w:tc>
          <w:tcPr>
            <w:tcW w:w="1583" w:type="dxa"/>
          </w:tcPr>
          <w:p w:rsidR="0052435B" w:rsidRPr="006D385C" w:rsidRDefault="0052435B" w:rsidP="0089164F">
            <w:pPr>
              <w:spacing w:after="0"/>
              <w:jc w:val="center"/>
            </w:pPr>
            <w:r w:rsidRPr="006D385C">
              <w:t>0.0822</w:t>
            </w:r>
          </w:p>
        </w:tc>
        <w:tc>
          <w:tcPr>
            <w:tcW w:w="1583" w:type="dxa"/>
          </w:tcPr>
          <w:p w:rsidR="0052435B" w:rsidRPr="006D385C" w:rsidRDefault="0052435B" w:rsidP="0089164F">
            <w:pPr>
              <w:spacing w:after="0"/>
              <w:jc w:val="center"/>
            </w:pPr>
            <w:r w:rsidRPr="006D385C">
              <w:t>0.142482%</w:t>
            </w:r>
          </w:p>
        </w:tc>
        <w:tc>
          <w:tcPr>
            <w:tcW w:w="1583" w:type="dxa"/>
          </w:tcPr>
          <w:p w:rsidR="0052435B" w:rsidRPr="006D385C" w:rsidRDefault="0052435B" w:rsidP="0089164F">
            <w:pPr>
              <w:spacing w:after="0"/>
              <w:jc w:val="center"/>
            </w:pPr>
            <w:r w:rsidRPr="006D385C">
              <w:t>0.999883</w:t>
            </w:r>
          </w:p>
        </w:tc>
      </w:tr>
      <w:tr w:rsidR="0052435B" w:rsidRPr="006D385C" w:rsidTr="00223982">
        <w:tc>
          <w:tcPr>
            <w:tcW w:w="1583" w:type="dxa"/>
          </w:tcPr>
          <w:p w:rsidR="0052435B" w:rsidRPr="006D385C" w:rsidRDefault="0052435B" w:rsidP="0089164F">
            <w:pPr>
              <w:spacing w:after="0"/>
              <w:jc w:val="center"/>
            </w:pPr>
            <w:r w:rsidRPr="006D385C">
              <w:t>2M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03/02/2014</w:t>
            </w:r>
          </w:p>
        </w:tc>
        <w:tc>
          <w:tcPr>
            <w:tcW w:w="1583" w:type="dxa"/>
          </w:tcPr>
          <w:p w:rsidR="0052435B" w:rsidRPr="006D385C" w:rsidRDefault="0052435B" w:rsidP="0089164F">
            <w:pPr>
              <w:spacing w:after="0"/>
              <w:jc w:val="center"/>
            </w:pPr>
            <w:r w:rsidRPr="006D385C">
              <w:t>0.1644</w:t>
            </w:r>
          </w:p>
        </w:tc>
        <w:tc>
          <w:tcPr>
            <w:tcW w:w="1583" w:type="dxa"/>
          </w:tcPr>
          <w:p w:rsidR="0052435B" w:rsidRPr="006D385C" w:rsidRDefault="0052435B" w:rsidP="0089164F">
            <w:pPr>
              <w:spacing w:after="0"/>
              <w:jc w:val="center"/>
            </w:pPr>
            <w:r w:rsidRPr="006D385C">
              <w:t>0.177198%</w:t>
            </w:r>
          </w:p>
        </w:tc>
        <w:tc>
          <w:tcPr>
            <w:tcW w:w="1583" w:type="dxa"/>
          </w:tcPr>
          <w:p w:rsidR="0052435B" w:rsidRPr="006D385C" w:rsidRDefault="0052435B" w:rsidP="0089164F">
            <w:pPr>
              <w:spacing w:after="0"/>
              <w:jc w:val="center"/>
            </w:pPr>
            <w:r w:rsidRPr="006D385C">
              <w:t>0.999709</w:t>
            </w:r>
          </w:p>
        </w:tc>
      </w:tr>
      <w:tr w:rsidR="0052435B" w:rsidRPr="006D385C" w:rsidTr="00223982">
        <w:tc>
          <w:tcPr>
            <w:tcW w:w="1583" w:type="dxa"/>
          </w:tcPr>
          <w:p w:rsidR="0052435B" w:rsidRPr="006D385C" w:rsidRDefault="0052435B" w:rsidP="0089164F">
            <w:pPr>
              <w:spacing w:after="0"/>
              <w:jc w:val="center"/>
            </w:pPr>
            <w:r w:rsidRPr="006D385C">
              <w:t>3M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06/03/2014</w:t>
            </w:r>
          </w:p>
        </w:tc>
        <w:tc>
          <w:tcPr>
            <w:tcW w:w="1583" w:type="dxa"/>
          </w:tcPr>
          <w:p w:rsidR="0052435B" w:rsidRPr="006D385C" w:rsidRDefault="0052435B" w:rsidP="0089164F">
            <w:pPr>
              <w:spacing w:after="0"/>
              <w:jc w:val="center"/>
            </w:pPr>
            <w:r w:rsidRPr="006D385C">
              <w:t>0.2493</w:t>
            </w:r>
          </w:p>
        </w:tc>
        <w:tc>
          <w:tcPr>
            <w:tcW w:w="1583" w:type="dxa"/>
          </w:tcPr>
          <w:p w:rsidR="0052435B" w:rsidRPr="006D385C" w:rsidRDefault="0052435B" w:rsidP="0089164F">
            <w:pPr>
              <w:spacing w:after="0"/>
              <w:jc w:val="center"/>
            </w:pPr>
            <w:r w:rsidRPr="006D385C">
              <w:t>0.213072%</w:t>
            </w:r>
          </w:p>
        </w:tc>
        <w:tc>
          <w:tcPr>
            <w:tcW w:w="1583" w:type="dxa"/>
          </w:tcPr>
          <w:p w:rsidR="0052435B" w:rsidRPr="006D385C" w:rsidRDefault="0052435B" w:rsidP="0089164F">
            <w:pPr>
              <w:spacing w:after="0"/>
              <w:jc w:val="center"/>
            </w:pPr>
            <w:r w:rsidRPr="006D385C">
              <w:t>0.999469</w:t>
            </w:r>
          </w:p>
        </w:tc>
      </w:tr>
      <w:tr w:rsidR="0052435B" w:rsidRPr="006D385C" w:rsidTr="00223982">
        <w:tc>
          <w:tcPr>
            <w:tcW w:w="1583" w:type="dxa"/>
          </w:tcPr>
          <w:p w:rsidR="0052435B" w:rsidRPr="006D385C" w:rsidRDefault="0052435B" w:rsidP="0089164F">
            <w:pPr>
              <w:spacing w:after="0"/>
              <w:jc w:val="center"/>
            </w:pPr>
            <w:r w:rsidRPr="006D385C">
              <w:t>6M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05/06/2014</w:t>
            </w:r>
          </w:p>
        </w:tc>
        <w:tc>
          <w:tcPr>
            <w:tcW w:w="1583" w:type="dxa"/>
          </w:tcPr>
          <w:p w:rsidR="0052435B" w:rsidRPr="006D385C" w:rsidRDefault="0052435B" w:rsidP="0089164F">
            <w:pPr>
              <w:spacing w:after="0"/>
              <w:jc w:val="center"/>
            </w:pPr>
            <w:r w:rsidRPr="006D385C">
              <w:t>0.4986</w:t>
            </w:r>
          </w:p>
        </w:tc>
        <w:tc>
          <w:tcPr>
            <w:tcW w:w="1583" w:type="dxa"/>
          </w:tcPr>
          <w:p w:rsidR="0052435B" w:rsidRPr="006D385C" w:rsidRDefault="0052435B" w:rsidP="0089164F">
            <w:pPr>
              <w:spacing w:after="0"/>
              <w:jc w:val="center"/>
            </w:pPr>
            <w:r w:rsidRPr="006D385C">
              <w:t>0.237780%</w:t>
            </w:r>
          </w:p>
        </w:tc>
        <w:tc>
          <w:tcPr>
            <w:tcW w:w="1583" w:type="dxa"/>
          </w:tcPr>
          <w:p w:rsidR="0052435B" w:rsidRPr="006D385C" w:rsidRDefault="0052435B" w:rsidP="0089164F">
            <w:pPr>
              <w:spacing w:after="0"/>
              <w:jc w:val="center"/>
            </w:pPr>
            <w:r w:rsidRPr="006D385C">
              <w:t>0.998815</w:t>
            </w:r>
          </w:p>
        </w:tc>
      </w:tr>
      <w:tr w:rsidR="0052435B" w:rsidRPr="006D385C" w:rsidTr="00223982">
        <w:tc>
          <w:tcPr>
            <w:tcW w:w="1583" w:type="dxa"/>
          </w:tcPr>
          <w:p w:rsidR="0052435B" w:rsidRPr="006D385C" w:rsidRDefault="0052435B" w:rsidP="0089164F">
            <w:pPr>
              <w:spacing w:after="0"/>
              <w:jc w:val="center"/>
            </w:pPr>
            <w:r w:rsidRPr="006D385C">
              <w:t>9M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04/09/2014</w:t>
            </w:r>
          </w:p>
        </w:tc>
        <w:tc>
          <w:tcPr>
            <w:tcW w:w="1583" w:type="dxa"/>
          </w:tcPr>
          <w:p w:rsidR="0052435B" w:rsidRPr="006D385C" w:rsidRDefault="0052435B" w:rsidP="0089164F">
            <w:pPr>
              <w:spacing w:after="0"/>
              <w:jc w:val="center"/>
            </w:pPr>
            <w:r w:rsidRPr="006D385C">
              <w:t>0.7479</w:t>
            </w:r>
          </w:p>
        </w:tc>
        <w:tc>
          <w:tcPr>
            <w:tcW w:w="1583" w:type="dxa"/>
          </w:tcPr>
          <w:p w:rsidR="0052435B" w:rsidRPr="006D385C" w:rsidRDefault="0052435B" w:rsidP="0089164F">
            <w:pPr>
              <w:spacing w:after="0"/>
              <w:jc w:val="center"/>
            </w:pPr>
            <w:r w:rsidRPr="006D385C">
              <w:t>0.247990%</w:t>
            </w:r>
          </w:p>
        </w:tc>
        <w:tc>
          <w:tcPr>
            <w:tcW w:w="1583" w:type="dxa"/>
          </w:tcPr>
          <w:p w:rsidR="0052435B" w:rsidRPr="006D385C" w:rsidRDefault="0052435B" w:rsidP="0089164F">
            <w:pPr>
              <w:spacing w:after="0"/>
              <w:jc w:val="center"/>
            </w:pPr>
            <w:r w:rsidRPr="006D385C">
              <w:t>0.998147</w:t>
            </w:r>
          </w:p>
        </w:tc>
      </w:tr>
      <w:tr w:rsidR="0052435B" w:rsidRPr="006D385C" w:rsidTr="00223982">
        <w:tc>
          <w:tcPr>
            <w:tcW w:w="1583" w:type="dxa"/>
          </w:tcPr>
          <w:p w:rsidR="0052435B" w:rsidRPr="006D385C" w:rsidRDefault="0052435B" w:rsidP="0089164F">
            <w:pPr>
              <w:spacing w:after="0"/>
              <w:jc w:val="center"/>
            </w:pPr>
            <w:r w:rsidRPr="006D385C">
              <w:t>1Y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05/12/2014</w:t>
            </w:r>
          </w:p>
        </w:tc>
        <w:tc>
          <w:tcPr>
            <w:tcW w:w="1583" w:type="dxa"/>
          </w:tcPr>
          <w:p w:rsidR="0052435B" w:rsidRPr="006D385C" w:rsidRDefault="0052435B" w:rsidP="0089164F">
            <w:pPr>
              <w:spacing w:after="0"/>
              <w:jc w:val="center"/>
            </w:pPr>
            <w:r w:rsidRPr="006D385C">
              <w:t>1.0000</w:t>
            </w:r>
          </w:p>
        </w:tc>
        <w:tc>
          <w:tcPr>
            <w:tcW w:w="1583" w:type="dxa"/>
          </w:tcPr>
          <w:p w:rsidR="0052435B" w:rsidRPr="006D385C" w:rsidRDefault="0052435B" w:rsidP="0089164F">
            <w:pPr>
              <w:spacing w:after="0"/>
              <w:jc w:val="center"/>
            </w:pPr>
            <w:r w:rsidRPr="006D385C">
              <w:t>0.260913%</w:t>
            </w:r>
          </w:p>
        </w:tc>
        <w:tc>
          <w:tcPr>
            <w:tcW w:w="1583" w:type="dxa"/>
          </w:tcPr>
          <w:p w:rsidR="0052435B" w:rsidRPr="006D385C" w:rsidRDefault="0052435B" w:rsidP="0089164F">
            <w:pPr>
              <w:spacing w:after="0"/>
              <w:jc w:val="center"/>
            </w:pPr>
            <w:r w:rsidRPr="006D385C">
              <w:t>0.997394</w:t>
            </w:r>
          </w:p>
        </w:tc>
      </w:tr>
      <w:tr w:rsidR="0052435B" w:rsidRPr="006D385C" w:rsidTr="00223982">
        <w:tc>
          <w:tcPr>
            <w:tcW w:w="1583" w:type="dxa"/>
          </w:tcPr>
          <w:p w:rsidR="0052435B" w:rsidRPr="006D385C" w:rsidRDefault="0052435B" w:rsidP="0089164F">
            <w:pPr>
              <w:spacing w:after="0"/>
              <w:jc w:val="center"/>
            </w:pPr>
            <w:r w:rsidRPr="006D385C">
              <w:t>18M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05/06/2015</w:t>
            </w:r>
          </w:p>
        </w:tc>
        <w:tc>
          <w:tcPr>
            <w:tcW w:w="1583" w:type="dxa"/>
          </w:tcPr>
          <w:p w:rsidR="0052435B" w:rsidRPr="006D385C" w:rsidRDefault="0052435B" w:rsidP="0089164F">
            <w:pPr>
              <w:spacing w:after="0"/>
              <w:jc w:val="center"/>
            </w:pPr>
            <w:r w:rsidRPr="006D385C">
              <w:t>1.4986</w:t>
            </w:r>
          </w:p>
        </w:tc>
        <w:tc>
          <w:tcPr>
            <w:tcW w:w="1583" w:type="dxa"/>
          </w:tcPr>
          <w:p w:rsidR="0052435B" w:rsidRPr="006D385C" w:rsidRDefault="0052435B" w:rsidP="0089164F">
            <w:pPr>
              <w:spacing w:after="0"/>
              <w:jc w:val="center"/>
            </w:pPr>
            <w:r w:rsidRPr="006D385C">
              <w:t>0.301248%</w:t>
            </w:r>
          </w:p>
        </w:tc>
        <w:tc>
          <w:tcPr>
            <w:tcW w:w="1583" w:type="dxa"/>
          </w:tcPr>
          <w:p w:rsidR="0052435B" w:rsidRPr="006D385C" w:rsidRDefault="0052435B" w:rsidP="0089164F">
            <w:pPr>
              <w:spacing w:after="0"/>
              <w:jc w:val="center"/>
            </w:pPr>
            <w:r w:rsidRPr="006D385C">
              <w:t>0.995496</w:t>
            </w:r>
          </w:p>
        </w:tc>
      </w:tr>
      <w:tr w:rsidR="0052435B" w:rsidRPr="006D385C" w:rsidTr="00223982">
        <w:tc>
          <w:tcPr>
            <w:tcW w:w="1583" w:type="dxa"/>
          </w:tcPr>
          <w:p w:rsidR="0052435B" w:rsidRPr="006D385C" w:rsidRDefault="0052435B" w:rsidP="0089164F">
            <w:pPr>
              <w:spacing w:after="0"/>
              <w:jc w:val="center"/>
            </w:pPr>
            <w:r w:rsidRPr="006D385C">
              <w:t>2Y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05/12/2015</w:t>
            </w:r>
          </w:p>
        </w:tc>
        <w:tc>
          <w:tcPr>
            <w:tcW w:w="1583" w:type="dxa"/>
          </w:tcPr>
          <w:p w:rsidR="0052435B" w:rsidRPr="006D385C" w:rsidRDefault="0052435B" w:rsidP="0089164F">
            <w:pPr>
              <w:spacing w:after="0"/>
              <w:jc w:val="center"/>
            </w:pPr>
            <w:r w:rsidRPr="006D385C">
              <w:t>2.0000</w:t>
            </w:r>
          </w:p>
        </w:tc>
        <w:tc>
          <w:tcPr>
            <w:tcW w:w="1583" w:type="dxa"/>
          </w:tcPr>
          <w:p w:rsidR="0052435B" w:rsidRPr="006D385C" w:rsidRDefault="0052435B" w:rsidP="0089164F">
            <w:pPr>
              <w:spacing w:after="0"/>
              <w:jc w:val="center"/>
            </w:pPr>
            <w:r w:rsidRPr="006D385C">
              <w:t>0.380408%</w:t>
            </w:r>
          </w:p>
        </w:tc>
        <w:tc>
          <w:tcPr>
            <w:tcW w:w="1583" w:type="dxa"/>
          </w:tcPr>
          <w:p w:rsidR="0052435B" w:rsidRPr="006D385C" w:rsidRDefault="0052435B" w:rsidP="0089164F">
            <w:pPr>
              <w:spacing w:after="0"/>
              <w:jc w:val="center"/>
            </w:pPr>
            <w:r w:rsidRPr="006D385C">
              <w:t>0.992421</w:t>
            </w:r>
          </w:p>
        </w:tc>
      </w:tr>
      <w:tr w:rsidR="0052435B" w:rsidRPr="006D385C" w:rsidTr="00223982">
        <w:tc>
          <w:tcPr>
            <w:tcW w:w="1583" w:type="dxa"/>
          </w:tcPr>
          <w:p w:rsidR="0052435B" w:rsidRPr="006D385C" w:rsidRDefault="0052435B" w:rsidP="0089164F">
            <w:pPr>
              <w:spacing w:after="0"/>
              <w:jc w:val="center"/>
            </w:pPr>
            <w:r w:rsidRPr="006D385C">
              <w:t>3Y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04/12/2016</w:t>
            </w:r>
          </w:p>
        </w:tc>
        <w:tc>
          <w:tcPr>
            <w:tcW w:w="1583" w:type="dxa"/>
          </w:tcPr>
          <w:p w:rsidR="0052435B" w:rsidRPr="006D385C" w:rsidRDefault="0052435B" w:rsidP="0089164F">
            <w:pPr>
              <w:spacing w:after="0"/>
              <w:jc w:val="center"/>
            </w:pPr>
            <w:r w:rsidRPr="006D385C">
              <w:t>3.0000</w:t>
            </w:r>
          </w:p>
        </w:tc>
        <w:tc>
          <w:tcPr>
            <w:tcW w:w="1583" w:type="dxa"/>
          </w:tcPr>
          <w:p w:rsidR="0052435B" w:rsidRPr="006D385C" w:rsidRDefault="0052435B" w:rsidP="0089164F">
            <w:pPr>
              <w:spacing w:after="0"/>
              <w:jc w:val="center"/>
            </w:pPr>
            <w:r w:rsidRPr="006D385C">
              <w:t>0.685046%</w:t>
            </w:r>
          </w:p>
        </w:tc>
        <w:tc>
          <w:tcPr>
            <w:tcW w:w="1583" w:type="dxa"/>
          </w:tcPr>
          <w:p w:rsidR="0052435B" w:rsidRPr="006D385C" w:rsidRDefault="0052435B" w:rsidP="0089164F">
            <w:pPr>
              <w:spacing w:after="0"/>
              <w:jc w:val="center"/>
            </w:pPr>
            <w:r w:rsidRPr="006D385C">
              <w:t>0.979658</w:t>
            </w:r>
          </w:p>
        </w:tc>
      </w:tr>
      <w:tr w:rsidR="0052435B" w:rsidRPr="006D385C" w:rsidTr="00223982">
        <w:tc>
          <w:tcPr>
            <w:tcW w:w="1583" w:type="dxa"/>
          </w:tcPr>
          <w:p w:rsidR="0052435B" w:rsidRPr="006D385C" w:rsidRDefault="0052435B" w:rsidP="0089164F">
            <w:pPr>
              <w:spacing w:after="0"/>
              <w:jc w:val="center"/>
            </w:pPr>
            <w:r w:rsidRPr="006D385C">
              <w:t>4Y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04/12/2017</w:t>
            </w:r>
          </w:p>
        </w:tc>
        <w:tc>
          <w:tcPr>
            <w:tcW w:w="1583" w:type="dxa"/>
          </w:tcPr>
          <w:p w:rsidR="0052435B" w:rsidRPr="006D385C" w:rsidRDefault="0052435B" w:rsidP="0089164F">
            <w:pPr>
              <w:spacing w:after="0"/>
              <w:jc w:val="center"/>
            </w:pPr>
            <w:r w:rsidRPr="006D385C">
              <w:t>4.0000</w:t>
            </w:r>
          </w:p>
        </w:tc>
        <w:tc>
          <w:tcPr>
            <w:tcW w:w="1583" w:type="dxa"/>
          </w:tcPr>
          <w:p w:rsidR="0052435B" w:rsidRPr="006D385C" w:rsidRDefault="0052435B" w:rsidP="0089164F">
            <w:pPr>
              <w:spacing w:after="0"/>
              <w:jc w:val="center"/>
            </w:pPr>
            <w:r w:rsidRPr="006D385C">
              <w:t>1.123296%</w:t>
            </w:r>
          </w:p>
        </w:tc>
        <w:tc>
          <w:tcPr>
            <w:tcW w:w="1583" w:type="dxa"/>
          </w:tcPr>
          <w:p w:rsidR="0052435B" w:rsidRPr="006D385C" w:rsidRDefault="0052435B" w:rsidP="0089164F">
            <w:pPr>
              <w:spacing w:after="0"/>
              <w:jc w:val="center"/>
            </w:pPr>
            <w:r w:rsidRPr="006D385C">
              <w:t>0.956063</w:t>
            </w:r>
          </w:p>
        </w:tc>
      </w:tr>
      <w:tr w:rsidR="0052435B" w:rsidRPr="006D385C" w:rsidTr="00223982">
        <w:tc>
          <w:tcPr>
            <w:tcW w:w="1583" w:type="dxa"/>
          </w:tcPr>
          <w:p w:rsidR="0052435B" w:rsidRPr="006D385C" w:rsidRDefault="0052435B" w:rsidP="0089164F">
            <w:pPr>
              <w:spacing w:after="0"/>
              <w:jc w:val="center"/>
            </w:pPr>
            <w:r w:rsidRPr="006D385C">
              <w:t>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04/12/2018</w:t>
            </w:r>
          </w:p>
        </w:tc>
        <w:tc>
          <w:tcPr>
            <w:tcW w:w="1583" w:type="dxa"/>
          </w:tcPr>
          <w:p w:rsidR="0052435B" w:rsidRPr="006D385C" w:rsidRDefault="0052435B" w:rsidP="0089164F">
            <w:pPr>
              <w:spacing w:after="0"/>
              <w:jc w:val="center"/>
            </w:pPr>
            <w:r w:rsidRPr="006D385C">
              <w:t>5.0000</w:t>
            </w:r>
          </w:p>
        </w:tc>
        <w:tc>
          <w:tcPr>
            <w:tcW w:w="1583" w:type="dxa"/>
          </w:tcPr>
          <w:p w:rsidR="0052435B" w:rsidRPr="006D385C" w:rsidRDefault="0052435B" w:rsidP="0089164F">
            <w:pPr>
              <w:spacing w:after="0"/>
              <w:jc w:val="center"/>
            </w:pPr>
            <w:r w:rsidRPr="006D385C">
              <w:t>1.567310%</w:t>
            </w:r>
          </w:p>
        </w:tc>
        <w:tc>
          <w:tcPr>
            <w:tcW w:w="1583" w:type="dxa"/>
          </w:tcPr>
          <w:p w:rsidR="0052435B" w:rsidRPr="006D385C" w:rsidRDefault="0052435B" w:rsidP="0089164F">
            <w:pPr>
              <w:spacing w:after="0"/>
              <w:jc w:val="center"/>
            </w:pPr>
            <w:r w:rsidRPr="006D385C">
              <w:t>0.924626</w:t>
            </w:r>
          </w:p>
        </w:tc>
      </w:tr>
      <w:tr w:rsidR="0052435B" w:rsidRPr="006D385C" w:rsidTr="00223982">
        <w:tc>
          <w:tcPr>
            <w:tcW w:w="1583" w:type="dxa"/>
          </w:tcPr>
          <w:p w:rsidR="0052435B" w:rsidRPr="006D385C" w:rsidRDefault="0052435B" w:rsidP="0089164F">
            <w:pPr>
              <w:spacing w:after="0"/>
              <w:jc w:val="center"/>
            </w:pPr>
            <w:r w:rsidRPr="006D385C">
              <w:t>6Y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04/12/2019</w:t>
            </w:r>
          </w:p>
        </w:tc>
        <w:tc>
          <w:tcPr>
            <w:tcW w:w="1583" w:type="dxa"/>
          </w:tcPr>
          <w:p w:rsidR="0052435B" w:rsidRPr="006D385C" w:rsidRDefault="0052435B" w:rsidP="0089164F">
            <w:pPr>
              <w:spacing w:after="0"/>
              <w:jc w:val="center"/>
            </w:pPr>
            <w:r w:rsidRPr="006D385C">
              <w:t>6.0000</w:t>
            </w:r>
          </w:p>
        </w:tc>
        <w:tc>
          <w:tcPr>
            <w:tcW w:w="1583" w:type="dxa"/>
          </w:tcPr>
          <w:p w:rsidR="0052435B" w:rsidRPr="006D385C" w:rsidRDefault="0052435B" w:rsidP="0089164F">
            <w:pPr>
              <w:spacing w:after="0"/>
              <w:jc w:val="center"/>
            </w:pPr>
            <w:r w:rsidRPr="006D385C">
              <w:t>1.974868%</w:t>
            </w:r>
          </w:p>
        </w:tc>
        <w:tc>
          <w:tcPr>
            <w:tcW w:w="1583" w:type="dxa"/>
          </w:tcPr>
          <w:p w:rsidR="0052435B" w:rsidRPr="006D385C" w:rsidRDefault="0052435B" w:rsidP="0089164F">
            <w:pPr>
              <w:spacing w:after="0"/>
              <w:jc w:val="center"/>
            </w:pPr>
            <w:r w:rsidRPr="006D385C">
              <w:t>0.888259</w:t>
            </w:r>
          </w:p>
        </w:tc>
      </w:tr>
      <w:tr w:rsidR="0052435B" w:rsidRPr="006D385C" w:rsidTr="00223982">
        <w:tc>
          <w:tcPr>
            <w:tcW w:w="1583" w:type="dxa"/>
          </w:tcPr>
          <w:p w:rsidR="0052435B" w:rsidRPr="006D385C" w:rsidRDefault="0052435B" w:rsidP="0089164F">
            <w:pPr>
              <w:spacing w:after="0"/>
              <w:jc w:val="center"/>
            </w:pPr>
            <w:r w:rsidRPr="006D385C">
              <w:t>7Y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03/12/2020</w:t>
            </w:r>
          </w:p>
        </w:tc>
        <w:tc>
          <w:tcPr>
            <w:tcW w:w="1583" w:type="dxa"/>
          </w:tcPr>
          <w:p w:rsidR="0052435B" w:rsidRPr="006D385C" w:rsidRDefault="0052435B" w:rsidP="0089164F">
            <w:pPr>
              <w:spacing w:after="0"/>
              <w:jc w:val="center"/>
            </w:pPr>
            <w:r w:rsidRPr="006D385C">
              <w:t>7.0000</w:t>
            </w:r>
          </w:p>
        </w:tc>
        <w:tc>
          <w:tcPr>
            <w:tcW w:w="1583" w:type="dxa"/>
          </w:tcPr>
          <w:p w:rsidR="0052435B" w:rsidRPr="006D385C" w:rsidRDefault="0052435B" w:rsidP="0089164F">
            <w:pPr>
              <w:spacing w:after="0"/>
              <w:jc w:val="center"/>
            </w:pPr>
            <w:r w:rsidRPr="006D385C">
              <w:t>2.322402%</w:t>
            </w:r>
          </w:p>
        </w:tc>
        <w:tc>
          <w:tcPr>
            <w:tcW w:w="1583" w:type="dxa"/>
          </w:tcPr>
          <w:p w:rsidR="0052435B" w:rsidRPr="006D385C" w:rsidRDefault="0052435B" w:rsidP="0089164F">
            <w:pPr>
              <w:spacing w:after="0"/>
              <w:jc w:val="center"/>
            </w:pPr>
            <w:r w:rsidRPr="006D385C">
              <w:t>0.849958</w:t>
            </w:r>
          </w:p>
        </w:tc>
      </w:tr>
      <w:tr w:rsidR="0052435B" w:rsidRPr="006D385C" w:rsidTr="00223982">
        <w:tc>
          <w:tcPr>
            <w:tcW w:w="1583" w:type="dxa"/>
          </w:tcPr>
          <w:p w:rsidR="0052435B" w:rsidRPr="006D385C" w:rsidRDefault="0052435B" w:rsidP="0089164F">
            <w:pPr>
              <w:spacing w:after="0"/>
              <w:jc w:val="center"/>
            </w:pPr>
            <w:r w:rsidRPr="006D385C">
              <w:t>8Y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03/12/2021</w:t>
            </w:r>
          </w:p>
        </w:tc>
        <w:tc>
          <w:tcPr>
            <w:tcW w:w="1583" w:type="dxa"/>
          </w:tcPr>
          <w:p w:rsidR="0052435B" w:rsidRPr="006D385C" w:rsidRDefault="0052435B" w:rsidP="0089164F">
            <w:pPr>
              <w:spacing w:after="0"/>
              <w:jc w:val="center"/>
            </w:pPr>
            <w:r w:rsidRPr="006D385C">
              <w:t>8.0000</w:t>
            </w:r>
          </w:p>
        </w:tc>
        <w:tc>
          <w:tcPr>
            <w:tcW w:w="1583" w:type="dxa"/>
          </w:tcPr>
          <w:p w:rsidR="0052435B" w:rsidRPr="006D385C" w:rsidRDefault="0052435B" w:rsidP="0089164F">
            <w:pPr>
              <w:spacing w:after="0"/>
              <w:jc w:val="center"/>
            </w:pPr>
            <w:r w:rsidRPr="006D385C">
              <w:t>2.607829%</w:t>
            </w:r>
          </w:p>
        </w:tc>
        <w:tc>
          <w:tcPr>
            <w:tcW w:w="1583" w:type="dxa"/>
          </w:tcPr>
          <w:p w:rsidR="0052435B" w:rsidRPr="006D385C" w:rsidRDefault="0052435B" w:rsidP="0089164F">
            <w:pPr>
              <w:spacing w:after="0"/>
              <w:jc w:val="center"/>
            </w:pPr>
            <w:r w:rsidRPr="006D385C">
              <w:t>0.811698</w:t>
            </w:r>
          </w:p>
        </w:tc>
      </w:tr>
      <w:tr w:rsidR="0052435B" w:rsidRPr="006D385C" w:rsidTr="00223982">
        <w:tc>
          <w:tcPr>
            <w:tcW w:w="1583" w:type="dxa"/>
          </w:tcPr>
          <w:p w:rsidR="0052435B" w:rsidRPr="006D385C" w:rsidRDefault="0052435B" w:rsidP="0089164F">
            <w:pPr>
              <w:spacing w:after="0"/>
              <w:jc w:val="center"/>
            </w:pPr>
            <w:r w:rsidRPr="006D385C">
              <w:t>9Y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03/12/2022</w:t>
            </w:r>
          </w:p>
        </w:tc>
        <w:tc>
          <w:tcPr>
            <w:tcW w:w="1583" w:type="dxa"/>
          </w:tcPr>
          <w:p w:rsidR="0052435B" w:rsidRPr="006D385C" w:rsidRDefault="0052435B" w:rsidP="0089164F">
            <w:pPr>
              <w:spacing w:after="0"/>
              <w:jc w:val="center"/>
            </w:pPr>
            <w:r w:rsidRPr="006D385C">
              <w:t>9.0000</w:t>
            </w:r>
          </w:p>
        </w:tc>
        <w:tc>
          <w:tcPr>
            <w:tcW w:w="1583" w:type="dxa"/>
          </w:tcPr>
          <w:p w:rsidR="0052435B" w:rsidRPr="006D385C" w:rsidRDefault="0052435B" w:rsidP="0089164F">
            <w:pPr>
              <w:spacing w:after="0"/>
              <w:jc w:val="center"/>
            </w:pPr>
            <w:r w:rsidRPr="006D385C">
              <w:t>2.843819%</w:t>
            </w:r>
          </w:p>
        </w:tc>
        <w:tc>
          <w:tcPr>
            <w:tcW w:w="1583" w:type="dxa"/>
          </w:tcPr>
          <w:p w:rsidR="0052435B" w:rsidRPr="006D385C" w:rsidRDefault="0052435B" w:rsidP="0089164F">
            <w:pPr>
              <w:spacing w:after="0"/>
              <w:jc w:val="center"/>
            </w:pPr>
            <w:r w:rsidRPr="006D385C">
              <w:t>0.774186</w:t>
            </w:r>
          </w:p>
        </w:tc>
      </w:tr>
      <w:tr w:rsidR="0052435B" w:rsidRPr="006D385C" w:rsidTr="00223982">
        <w:tc>
          <w:tcPr>
            <w:tcW w:w="1583" w:type="dxa"/>
          </w:tcPr>
          <w:p w:rsidR="0052435B" w:rsidRPr="006D385C" w:rsidRDefault="0052435B" w:rsidP="0089164F">
            <w:pPr>
              <w:spacing w:after="0"/>
              <w:jc w:val="center"/>
            </w:pPr>
            <w:r w:rsidRPr="006D385C">
              <w:t>10Y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03/12/2023</w:t>
            </w:r>
          </w:p>
        </w:tc>
        <w:tc>
          <w:tcPr>
            <w:tcW w:w="1583" w:type="dxa"/>
          </w:tcPr>
          <w:p w:rsidR="0052435B" w:rsidRPr="006D385C" w:rsidRDefault="0052435B" w:rsidP="0089164F">
            <w:pPr>
              <w:spacing w:after="0"/>
              <w:jc w:val="center"/>
            </w:pPr>
            <w:r w:rsidRPr="006D385C">
              <w:t>10.0000</w:t>
            </w:r>
          </w:p>
        </w:tc>
        <w:tc>
          <w:tcPr>
            <w:tcW w:w="1583" w:type="dxa"/>
          </w:tcPr>
          <w:p w:rsidR="0052435B" w:rsidRPr="006D385C" w:rsidRDefault="0052435B" w:rsidP="0089164F">
            <w:pPr>
              <w:spacing w:after="0"/>
              <w:jc w:val="center"/>
            </w:pPr>
            <w:r w:rsidRPr="006D385C">
              <w:t>3.040161%</w:t>
            </w:r>
          </w:p>
        </w:tc>
        <w:tc>
          <w:tcPr>
            <w:tcW w:w="1583" w:type="dxa"/>
          </w:tcPr>
          <w:p w:rsidR="0052435B" w:rsidRPr="006D385C" w:rsidRDefault="0052435B" w:rsidP="0089164F">
            <w:pPr>
              <w:spacing w:after="0"/>
              <w:jc w:val="center"/>
            </w:pPr>
            <w:r w:rsidRPr="006D385C">
              <w:t>0.737849</w:t>
            </w:r>
          </w:p>
        </w:tc>
      </w:tr>
      <w:tr w:rsidR="0052435B" w:rsidRPr="006D385C" w:rsidTr="00223982">
        <w:tc>
          <w:tcPr>
            <w:tcW w:w="1583" w:type="dxa"/>
          </w:tcPr>
          <w:p w:rsidR="0052435B" w:rsidRPr="006D385C" w:rsidRDefault="0052435B" w:rsidP="0089164F">
            <w:pPr>
              <w:spacing w:after="0"/>
              <w:jc w:val="center"/>
            </w:pPr>
            <w:r w:rsidRPr="006D385C">
              <w:t>12Y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02/12/2025</w:t>
            </w:r>
          </w:p>
        </w:tc>
        <w:tc>
          <w:tcPr>
            <w:tcW w:w="1583" w:type="dxa"/>
          </w:tcPr>
          <w:p w:rsidR="0052435B" w:rsidRPr="006D385C" w:rsidRDefault="0052435B" w:rsidP="0089164F">
            <w:pPr>
              <w:spacing w:after="0"/>
              <w:jc w:val="center"/>
            </w:pPr>
            <w:r w:rsidRPr="006D385C">
              <w:t>12.0000</w:t>
            </w:r>
          </w:p>
        </w:tc>
        <w:tc>
          <w:tcPr>
            <w:tcW w:w="1583" w:type="dxa"/>
          </w:tcPr>
          <w:p w:rsidR="0052435B" w:rsidRPr="006D385C" w:rsidRDefault="0052435B" w:rsidP="0089164F">
            <w:pPr>
              <w:spacing w:after="0"/>
              <w:jc w:val="center"/>
            </w:pPr>
            <w:r w:rsidRPr="006D385C">
              <w:t>3.351960%</w:t>
            </w:r>
          </w:p>
        </w:tc>
        <w:tc>
          <w:tcPr>
            <w:tcW w:w="1583" w:type="dxa"/>
          </w:tcPr>
          <w:p w:rsidR="0052435B" w:rsidRPr="006D385C" w:rsidRDefault="0052435B" w:rsidP="0089164F">
            <w:pPr>
              <w:spacing w:after="0"/>
              <w:jc w:val="center"/>
            </w:pPr>
            <w:r w:rsidRPr="006D385C">
              <w:t>0.668823</w:t>
            </w:r>
          </w:p>
        </w:tc>
      </w:tr>
      <w:tr w:rsidR="0052435B" w:rsidRPr="006D385C" w:rsidTr="00223982">
        <w:tc>
          <w:tcPr>
            <w:tcW w:w="1583" w:type="dxa"/>
          </w:tcPr>
          <w:p w:rsidR="0052435B" w:rsidRPr="006D385C" w:rsidRDefault="0052435B" w:rsidP="0089164F">
            <w:pPr>
              <w:spacing w:after="0"/>
              <w:jc w:val="center"/>
            </w:pPr>
            <w:r w:rsidRPr="006D385C">
              <w:t>15Y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01/12/2028</w:t>
            </w:r>
          </w:p>
        </w:tc>
        <w:tc>
          <w:tcPr>
            <w:tcW w:w="1583" w:type="dxa"/>
          </w:tcPr>
          <w:p w:rsidR="0052435B" w:rsidRPr="006D385C" w:rsidRDefault="0052435B" w:rsidP="0089164F">
            <w:pPr>
              <w:spacing w:after="0"/>
              <w:jc w:val="center"/>
            </w:pPr>
            <w:r w:rsidRPr="006D385C">
              <w:t>15.0000</w:t>
            </w:r>
          </w:p>
        </w:tc>
        <w:tc>
          <w:tcPr>
            <w:tcW w:w="1583" w:type="dxa"/>
          </w:tcPr>
          <w:p w:rsidR="0052435B" w:rsidRPr="006D385C" w:rsidRDefault="0052435B" w:rsidP="0089164F">
            <w:pPr>
              <w:spacing w:after="0"/>
              <w:jc w:val="center"/>
            </w:pPr>
            <w:r w:rsidRPr="006D385C">
              <w:t>3.651278%</w:t>
            </w:r>
          </w:p>
        </w:tc>
        <w:tc>
          <w:tcPr>
            <w:tcW w:w="1583" w:type="dxa"/>
          </w:tcPr>
          <w:p w:rsidR="0052435B" w:rsidRPr="006D385C" w:rsidRDefault="0052435B" w:rsidP="0089164F">
            <w:pPr>
              <w:spacing w:after="0"/>
              <w:jc w:val="center"/>
            </w:pPr>
            <w:r w:rsidRPr="006D385C">
              <w:t>0.578283</w:t>
            </w:r>
          </w:p>
        </w:tc>
      </w:tr>
      <w:tr w:rsidR="0052435B" w:rsidRPr="006D385C" w:rsidTr="00223982">
        <w:tc>
          <w:tcPr>
            <w:tcW w:w="1583" w:type="dxa"/>
          </w:tcPr>
          <w:p w:rsidR="0052435B" w:rsidRPr="006D385C" w:rsidRDefault="0052435B" w:rsidP="0089164F">
            <w:pPr>
              <w:spacing w:after="0"/>
              <w:jc w:val="center"/>
            </w:pPr>
            <w:r w:rsidRPr="006D385C">
              <w:t>20Y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30/11/2033</w:t>
            </w:r>
          </w:p>
        </w:tc>
        <w:tc>
          <w:tcPr>
            <w:tcW w:w="1583" w:type="dxa"/>
          </w:tcPr>
          <w:p w:rsidR="0052435B" w:rsidRPr="006D385C" w:rsidRDefault="0052435B" w:rsidP="0089164F">
            <w:pPr>
              <w:spacing w:after="0"/>
              <w:jc w:val="center"/>
            </w:pPr>
            <w:r w:rsidRPr="006D385C">
              <w:t>20.0000</w:t>
            </w:r>
          </w:p>
        </w:tc>
        <w:tc>
          <w:tcPr>
            <w:tcW w:w="1583" w:type="dxa"/>
          </w:tcPr>
          <w:p w:rsidR="0052435B" w:rsidRPr="006D385C" w:rsidRDefault="0052435B" w:rsidP="0089164F">
            <w:pPr>
              <w:spacing w:after="0"/>
              <w:jc w:val="center"/>
            </w:pPr>
            <w:r w:rsidRPr="006D385C">
              <w:t>3.899575%</w:t>
            </w:r>
          </w:p>
        </w:tc>
        <w:tc>
          <w:tcPr>
            <w:tcW w:w="1583" w:type="dxa"/>
          </w:tcPr>
          <w:p w:rsidR="0052435B" w:rsidRPr="006D385C" w:rsidRDefault="0052435B" w:rsidP="0089164F">
            <w:pPr>
              <w:spacing w:after="0"/>
              <w:jc w:val="center"/>
            </w:pPr>
            <w:r w:rsidRPr="006D385C">
              <w:t>0.458445</w:t>
            </w:r>
          </w:p>
        </w:tc>
      </w:tr>
      <w:tr w:rsidR="0052435B" w:rsidRPr="006D385C" w:rsidTr="00223982">
        <w:tc>
          <w:tcPr>
            <w:tcW w:w="1583" w:type="dxa"/>
          </w:tcPr>
          <w:p w:rsidR="0052435B" w:rsidRPr="006D385C" w:rsidRDefault="0052435B" w:rsidP="0089164F">
            <w:pPr>
              <w:spacing w:after="0"/>
              <w:jc w:val="center"/>
            </w:pPr>
            <w:r w:rsidRPr="006D385C">
              <w:t>25Y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29/11/2038</w:t>
            </w:r>
          </w:p>
        </w:tc>
        <w:tc>
          <w:tcPr>
            <w:tcW w:w="1583" w:type="dxa"/>
          </w:tcPr>
          <w:p w:rsidR="0052435B" w:rsidRPr="006D385C" w:rsidRDefault="0052435B" w:rsidP="0089164F">
            <w:pPr>
              <w:spacing w:after="0"/>
              <w:jc w:val="center"/>
            </w:pPr>
            <w:r w:rsidRPr="006D385C">
              <w:t>25.0000</w:t>
            </w:r>
          </w:p>
        </w:tc>
        <w:tc>
          <w:tcPr>
            <w:tcW w:w="1583" w:type="dxa"/>
          </w:tcPr>
          <w:p w:rsidR="0052435B" w:rsidRPr="006D385C" w:rsidRDefault="0052435B" w:rsidP="0089164F">
            <w:pPr>
              <w:spacing w:after="0"/>
              <w:jc w:val="center"/>
            </w:pPr>
            <w:r w:rsidRPr="006D385C">
              <w:t>4.015026%</w:t>
            </w:r>
          </w:p>
        </w:tc>
        <w:tc>
          <w:tcPr>
            <w:tcW w:w="1583" w:type="dxa"/>
          </w:tcPr>
          <w:p w:rsidR="0052435B" w:rsidRPr="006D385C" w:rsidRDefault="0052435B" w:rsidP="0089164F">
            <w:pPr>
              <w:spacing w:after="0"/>
              <w:jc w:val="center"/>
            </w:pPr>
            <w:r w:rsidRPr="006D385C">
              <w:t>0.366500</w:t>
            </w:r>
          </w:p>
        </w:tc>
      </w:tr>
      <w:tr w:rsidR="0052435B" w:rsidRPr="006D385C" w:rsidTr="00223982">
        <w:tc>
          <w:tcPr>
            <w:tcW w:w="1583" w:type="dxa"/>
          </w:tcPr>
          <w:p w:rsidR="0052435B" w:rsidRPr="006D385C" w:rsidRDefault="0052435B" w:rsidP="0089164F">
            <w:pPr>
              <w:spacing w:after="0"/>
              <w:jc w:val="center"/>
            </w:pPr>
            <w:r w:rsidRPr="006D385C">
              <w:t>30Y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28/11/2043</w:t>
            </w:r>
          </w:p>
        </w:tc>
        <w:tc>
          <w:tcPr>
            <w:tcW w:w="1583" w:type="dxa"/>
          </w:tcPr>
          <w:p w:rsidR="0052435B" w:rsidRPr="006D385C" w:rsidRDefault="0052435B" w:rsidP="0089164F">
            <w:pPr>
              <w:spacing w:after="0"/>
              <w:jc w:val="center"/>
            </w:pPr>
            <w:r w:rsidRPr="006D385C">
              <w:t>30.0000</w:t>
            </w:r>
          </w:p>
        </w:tc>
        <w:tc>
          <w:tcPr>
            <w:tcW w:w="1583" w:type="dxa"/>
          </w:tcPr>
          <w:p w:rsidR="0052435B" w:rsidRPr="006D385C" w:rsidRDefault="0052435B" w:rsidP="0089164F">
            <w:pPr>
              <w:spacing w:after="0"/>
              <w:jc w:val="center"/>
            </w:pPr>
            <w:r w:rsidRPr="006D385C">
              <w:t>4.069309%</w:t>
            </w:r>
          </w:p>
        </w:tc>
        <w:tc>
          <w:tcPr>
            <w:tcW w:w="1583" w:type="dxa"/>
          </w:tcPr>
          <w:p w:rsidR="0052435B" w:rsidRPr="006D385C" w:rsidRDefault="0052435B" w:rsidP="0089164F">
            <w:pPr>
              <w:spacing w:after="0"/>
              <w:jc w:val="center"/>
            </w:pPr>
            <w:r w:rsidRPr="006D385C">
              <w:t>0.294996</w:t>
            </w:r>
          </w:p>
        </w:tc>
      </w:tr>
      <w:tr w:rsidR="0052435B" w:rsidRPr="006D385C" w:rsidTr="00223982">
        <w:tc>
          <w:tcPr>
            <w:tcW w:w="1583" w:type="dxa"/>
          </w:tcPr>
          <w:p w:rsidR="0052435B" w:rsidRPr="006D385C" w:rsidRDefault="0052435B" w:rsidP="0089164F">
            <w:pPr>
              <w:spacing w:after="0"/>
              <w:jc w:val="center"/>
            </w:pPr>
            <w:r w:rsidRPr="006D385C">
              <w:t>35Y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26/11/2048</w:t>
            </w:r>
          </w:p>
        </w:tc>
        <w:tc>
          <w:tcPr>
            <w:tcW w:w="1583" w:type="dxa"/>
          </w:tcPr>
          <w:p w:rsidR="0052435B" w:rsidRPr="006D385C" w:rsidRDefault="0052435B" w:rsidP="0089164F">
            <w:pPr>
              <w:spacing w:after="0"/>
              <w:jc w:val="center"/>
            </w:pPr>
            <w:r w:rsidRPr="006D385C">
              <w:t>35.0000</w:t>
            </w:r>
          </w:p>
        </w:tc>
        <w:tc>
          <w:tcPr>
            <w:tcW w:w="1583" w:type="dxa"/>
          </w:tcPr>
          <w:p w:rsidR="0052435B" w:rsidRPr="006D385C" w:rsidRDefault="0052435B" w:rsidP="0089164F">
            <w:pPr>
              <w:spacing w:after="0"/>
              <w:jc w:val="center"/>
            </w:pPr>
            <w:r w:rsidRPr="006D385C">
              <w:t>4.053607%</w:t>
            </w:r>
          </w:p>
        </w:tc>
        <w:tc>
          <w:tcPr>
            <w:tcW w:w="1583" w:type="dxa"/>
          </w:tcPr>
          <w:p w:rsidR="0052435B" w:rsidRPr="006D385C" w:rsidRDefault="0052435B" w:rsidP="0089164F">
            <w:pPr>
              <w:spacing w:after="0"/>
              <w:jc w:val="center"/>
            </w:pPr>
            <w:r w:rsidRPr="006D385C">
              <w:t>0.242013</w:t>
            </w:r>
          </w:p>
        </w:tc>
      </w:tr>
      <w:tr w:rsidR="0052435B" w:rsidRPr="006D385C" w:rsidTr="00223982">
        <w:tc>
          <w:tcPr>
            <w:tcW w:w="1583" w:type="dxa"/>
          </w:tcPr>
          <w:p w:rsidR="0052435B" w:rsidRPr="006D385C" w:rsidRDefault="0052435B" w:rsidP="0089164F">
            <w:pPr>
              <w:spacing w:after="0"/>
              <w:jc w:val="center"/>
            </w:pPr>
            <w:r w:rsidRPr="006D385C">
              <w:t>40Y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25/11/2053</w:t>
            </w:r>
          </w:p>
        </w:tc>
        <w:tc>
          <w:tcPr>
            <w:tcW w:w="1583" w:type="dxa"/>
          </w:tcPr>
          <w:p w:rsidR="0052435B" w:rsidRPr="006D385C" w:rsidRDefault="0052435B" w:rsidP="0089164F">
            <w:pPr>
              <w:spacing w:after="0"/>
              <w:jc w:val="center"/>
            </w:pPr>
            <w:r w:rsidRPr="006D385C">
              <w:t>40.0000</w:t>
            </w:r>
          </w:p>
        </w:tc>
        <w:tc>
          <w:tcPr>
            <w:tcW w:w="1583" w:type="dxa"/>
          </w:tcPr>
          <w:p w:rsidR="0052435B" w:rsidRPr="006D385C" w:rsidRDefault="0052435B" w:rsidP="0089164F">
            <w:pPr>
              <w:spacing w:after="0"/>
              <w:jc w:val="center"/>
            </w:pPr>
            <w:r w:rsidRPr="006D385C">
              <w:t>4.048843%</w:t>
            </w:r>
          </w:p>
        </w:tc>
        <w:tc>
          <w:tcPr>
            <w:tcW w:w="1583" w:type="dxa"/>
          </w:tcPr>
          <w:p w:rsidR="0052435B" w:rsidRPr="006D385C" w:rsidRDefault="0052435B" w:rsidP="0089164F">
            <w:pPr>
              <w:spacing w:after="0"/>
              <w:jc w:val="center"/>
            </w:pPr>
            <w:r w:rsidRPr="006D385C">
              <w:t>0.197990</w:t>
            </w:r>
          </w:p>
        </w:tc>
      </w:tr>
      <w:tr w:rsidR="0052435B" w:rsidRPr="006D385C" w:rsidTr="00223982">
        <w:tc>
          <w:tcPr>
            <w:tcW w:w="1583" w:type="dxa"/>
          </w:tcPr>
          <w:p w:rsidR="0052435B" w:rsidRPr="006D385C" w:rsidRDefault="0052435B" w:rsidP="0089164F">
            <w:pPr>
              <w:spacing w:after="0"/>
              <w:jc w:val="center"/>
            </w:pPr>
            <w:r w:rsidRPr="006D385C">
              <w:t>45Y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24/11/2058</w:t>
            </w:r>
          </w:p>
        </w:tc>
        <w:tc>
          <w:tcPr>
            <w:tcW w:w="1583" w:type="dxa"/>
          </w:tcPr>
          <w:p w:rsidR="0052435B" w:rsidRPr="006D385C" w:rsidRDefault="0052435B" w:rsidP="0089164F">
            <w:pPr>
              <w:spacing w:after="0"/>
              <w:jc w:val="center"/>
            </w:pPr>
            <w:r w:rsidRPr="006D385C">
              <w:t>45.0000</w:t>
            </w:r>
          </w:p>
        </w:tc>
        <w:tc>
          <w:tcPr>
            <w:tcW w:w="1583" w:type="dxa"/>
          </w:tcPr>
          <w:p w:rsidR="0052435B" w:rsidRPr="006D385C" w:rsidRDefault="0052435B" w:rsidP="0089164F">
            <w:pPr>
              <w:spacing w:after="0"/>
              <w:jc w:val="center"/>
            </w:pPr>
            <w:r w:rsidRPr="006D385C">
              <w:t>3.996664%</w:t>
            </w:r>
          </w:p>
        </w:tc>
        <w:tc>
          <w:tcPr>
            <w:tcW w:w="1583" w:type="dxa"/>
          </w:tcPr>
          <w:p w:rsidR="0052435B" w:rsidRPr="006D385C" w:rsidRDefault="0052435B" w:rsidP="0089164F">
            <w:pPr>
              <w:spacing w:after="0"/>
              <w:jc w:val="center"/>
            </w:pPr>
            <w:r w:rsidRPr="006D385C">
              <w:t>0.165547</w:t>
            </w:r>
          </w:p>
        </w:tc>
      </w:tr>
      <w:tr w:rsidR="0052435B" w:rsidRPr="006D385C" w:rsidTr="00223982">
        <w:tc>
          <w:tcPr>
            <w:tcW w:w="1583" w:type="dxa"/>
          </w:tcPr>
          <w:p w:rsidR="0052435B" w:rsidRPr="006D385C" w:rsidRDefault="0052435B" w:rsidP="0089164F">
            <w:pPr>
              <w:spacing w:after="0"/>
              <w:jc w:val="center"/>
            </w:pPr>
            <w:r w:rsidRPr="006D385C">
              <w:t>50Y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23/11/2063</w:t>
            </w:r>
          </w:p>
        </w:tc>
        <w:tc>
          <w:tcPr>
            <w:tcW w:w="1583" w:type="dxa"/>
          </w:tcPr>
          <w:p w:rsidR="0052435B" w:rsidRPr="006D385C" w:rsidRDefault="0052435B" w:rsidP="0089164F">
            <w:pPr>
              <w:spacing w:after="0"/>
              <w:jc w:val="center"/>
            </w:pPr>
            <w:r w:rsidRPr="006D385C">
              <w:t>50.0000</w:t>
            </w:r>
          </w:p>
        </w:tc>
        <w:tc>
          <w:tcPr>
            <w:tcW w:w="1583" w:type="dxa"/>
          </w:tcPr>
          <w:p w:rsidR="0052435B" w:rsidRPr="006D385C" w:rsidRDefault="0052435B" w:rsidP="0089164F">
            <w:pPr>
              <w:spacing w:after="0"/>
              <w:jc w:val="center"/>
            </w:pPr>
            <w:r w:rsidRPr="006D385C">
              <w:t>3.948080%</w:t>
            </w:r>
          </w:p>
        </w:tc>
        <w:tc>
          <w:tcPr>
            <w:tcW w:w="1583" w:type="dxa"/>
          </w:tcPr>
          <w:p w:rsidR="0052435B" w:rsidRPr="006D385C" w:rsidRDefault="0052435B" w:rsidP="0089164F">
            <w:pPr>
              <w:spacing w:after="0"/>
              <w:jc w:val="center"/>
            </w:pPr>
            <w:r w:rsidRPr="006D385C">
              <w:t>0.138895</w:t>
            </w:r>
          </w:p>
        </w:tc>
      </w:tr>
    </w:tbl>
    <w:p w:rsidR="0052435B" w:rsidRPr="006D385C" w:rsidRDefault="0052435B" w:rsidP="0089164F">
      <w:pPr>
        <w:spacing w:after="120"/>
        <w:jc w:val="both"/>
      </w:pPr>
    </w:p>
    <w:p w:rsidR="00FD2B4A" w:rsidRPr="006D385C" w:rsidRDefault="00FD2B4A" w:rsidP="00FD2B4A">
      <w:pPr>
        <w:spacing w:after="120"/>
        <w:jc w:val="both"/>
      </w:pPr>
      <w:r w:rsidRPr="006D385C">
        <w:t>Source: SwapClear</w:t>
      </w:r>
    </w:p>
    <w:p w:rsidR="00AE5840" w:rsidRPr="006D385C" w:rsidRDefault="00AE5840"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E1219C" w:rsidRPr="006D385C" w:rsidRDefault="00E1219C" w:rsidP="0089164F">
      <w:pPr>
        <w:spacing w:after="120"/>
        <w:jc w:val="both"/>
      </w:pPr>
    </w:p>
    <w:p w:rsidR="00810FF2" w:rsidRPr="006D385C" w:rsidRDefault="00810FF2" w:rsidP="00637472">
      <w:pPr>
        <w:pStyle w:val="Heading2NoNumb"/>
        <w:numPr>
          <w:ilvl w:val="0"/>
          <w:numId w:val="9"/>
        </w:numPr>
        <w:spacing w:before="0" w:after="240"/>
        <w:ind w:left="357" w:hanging="357"/>
        <w:jc w:val="both"/>
      </w:pPr>
      <w:bookmarkStart w:id="167" w:name="_Toc397077562"/>
      <w:r w:rsidRPr="006D385C">
        <w:lastRenderedPageBreak/>
        <w:t>OIS Discount Curves</w:t>
      </w:r>
      <w:bookmarkEnd w:id="167"/>
    </w:p>
    <w:p w:rsidR="00637472" w:rsidRPr="006D385C" w:rsidRDefault="00810FF2" w:rsidP="0089164F">
      <w:pPr>
        <w:jc w:val="both"/>
        <w:rPr>
          <w:b/>
        </w:rPr>
      </w:pPr>
      <w:r w:rsidRPr="006D385C">
        <w:rPr>
          <w:b/>
        </w:rPr>
        <w:t>EUR_EONIA</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3"/>
        <w:gridCol w:w="1583"/>
        <w:gridCol w:w="1583"/>
        <w:gridCol w:w="1583"/>
        <w:gridCol w:w="1583"/>
        <w:gridCol w:w="1583"/>
      </w:tblGrid>
      <w:tr w:rsidR="0052435B" w:rsidRPr="006D385C" w:rsidTr="00C44657">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Tenor (Bucket)</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Close Date</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Maturity Date</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Acc. Factor (Actual/365)</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Zero Rate (Continuous)</w:t>
            </w:r>
          </w:p>
        </w:tc>
        <w:tc>
          <w:tcPr>
            <w:tcW w:w="1583" w:type="dxa"/>
            <w:shd w:val="clear" w:color="auto" w:fill="D9D9D9" w:themeFill="background1" w:themeFillShade="D9"/>
          </w:tcPr>
          <w:p w:rsidR="0052435B" w:rsidRPr="006D385C" w:rsidRDefault="0052435B" w:rsidP="0089164F">
            <w:pPr>
              <w:spacing w:after="0"/>
              <w:jc w:val="center"/>
              <w:rPr>
                <w:rFonts w:asciiTheme="minorHAnsi" w:hAnsiTheme="minorHAnsi" w:cstheme="minorHAnsi"/>
                <w:b/>
                <w:szCs w:val="20"/>
              </w:rPr>
            </w:pPr>
            <w:r w:rsidRPr="006D385C">
              <w:rPr>
                <w:rFonts w:asciiTheme="minorHAnsi" w:eastAsia="Times New Roman" w:hAnsiTheme="minorHAnsi" w:cstheme="minorHAnsi"/>
                <w:b/>
                <w:color w:val="000000"/>
                <w:szCs w:val="20"/>
                <w:lang w:eastAsia="en-GB"/>
              </w:rPr>
              <w:t>Discount Factor</w:t>
            </w:r>
          </w:p>
        </w:tc>
      </w:tr>
      <w:tr w:rsidR="0052435B" w:rsidRPr="006D385C" w:rsidTr="00223982">
        <w:tc>
          <w:tcPr>
            <w:tcW w:w="1583" w:type="dxa"/>
          </w:tcPr>
          <w:p w:rsidR="0052435B" w:rsidRPr="006D385C" w:rsidRDefault="0052435B" w:rsidP="0089164F">
            <w:pPr>
              <w:spacing w:after="0"/>
              <w:jc w:val="center"/>
            </w:pPr>
            <w:r w:rsidRPr="006D385C">
              <w:t>1D</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06/12/2013</w:t>
            </w:r>
          </w:p>
        </w:tc>
        <w:tc>
          <w:tcPr>
            <w:tcW w:w="1583" w:type="dxa"/>
          </w:tcPr>
          <w:p w:rsidR="0052435B" w:rsidRPr="006D385C" w:rsidRDefault="0052435B" w:rsidP="0089164F">
            <w:pPr>
              <w:spacing w:after="0"/>
              <w:jc w:val="center"/>
            </w:pPr>
            <w:r w:rsidRPr="006D385C">
              <w:t>0.0027</w:t>
            </w:r>
          </w:p>
        </w:tc>
        <w:tc>
          <w:tcPr>
            <w:tcW w:w="1583" w:type="dxa"/>
          </w:tcPr>
          <w:p w:rsidR="0052435B" w:rsidRPr="006D385C" w:rsidRDefault="0052435B" w:rsidP="0089164F">
            <w:pPr>
              <w:spacing w:after="0"/>
              <w:jc w:val="center"/>
            </w:pPr>
            <w:r w:rsidRPr="006D385C">
              <w:t>0.128764%</w:t>
            </w:r>
          </w:p>
        </w:tc>
        <w:tc>
          <w:tcPr>
            <w:tcW w:w="1583" w:type="dxa"/>
          </w:tcPr>
          <w:p w:rsidR="0052435B" w:rsidRPr="006D385C" w:rsidRDefault="0052435B" w:rsidP="0089164F">
            <w:pPr>
              <w:spacing w:after="0"/>
              <w:jc w:val="center"/>
            </w:pPr>
            <w:r w:rsidRPr="006D385C">
              <w:t>0.999996</w:t>
            </w:r>
          </w:p>
        </w:tc>
      </w:tr>
      <w:tr w:rsidR="0052435B" w:rsidRPr="006D385C" w:rsidTr="00223982">
        <w:tc>
          <w:tcPr>
            <w:tcW w:w="1583" w:type="dxa"/>
          </w:tcPr>
          <w:p w:rsidR="0052435B" w:rsidRPr="006D385C" w:rsidRDefault="0052435B" w:rsidP="0089164F">
            <w:pPr>
              <w:spacing w:after="0"/>
              <w:jc w:val="center"/>
            </w:pPr>
            <w:r w:rsidRPr="006D385C">
              <w:t>1W</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12/12/2013</w:t>
            </w:r>
          </w:p>
        </w:tc>
        <w:tc>
          <w:tcPr>
            <w:tcW w:w="1583" w:type="dxa"/>
          </w:tcPr>
          <w:p w:rsidR="0052435B" w:rsidRPr="006D385C" w:rsidRDefault="0052435B" w:rsidP="0089164F">
            <w:pPr>
              <w:spacing w:after="0"/>
              <w:jc w:val="center"/>
            </w:pPr>
            <w:r w:rsidRPr="006D385C">
              <w:t>0.0192</w:t>
            </w:r>
          </w:p>
        </w:tc>
        <w:tc>
          <w:tcPr>
            <w:tcW w:w="1583" w:type="dxa"/>
          </w:tcPr>
          <w:p w:rsidR="0052435B" w:rsidRPr="006D385C" w:rsidRDefault="0052435B" w:rsidP="0089164F">
            <w:pPr>
              <w:spacing w:after="0"/>
              <w:jc w:val="center"/>
            </w:pPr>
            <w:r w:rsidRPr="006D385C">
              <w:t>0.129086%</w:t>
            </w:r>
          </w:p>
        </w:tc>
        <w:tc>
          <w:tcPr>
            <w:tcW w:w="1583" w:type="dxa"/>
          </w:tcPr>
          <w:p w:rsidR="0052435B" w:rsidRPr="006D385C" w:rsidRDefault="0052435B" w:rsidP="0089164F">
            <w:pPr>
              <w:spacing w:after="0"/>
              <w:jc w:val="center"/>
            </w:pPr>
            <w:r w:rsidRPr="006D385C">
              <w:t>0.999975</w:t>
            </w:r>
          </w:p>
        </w:tc>
      </w:tr>
      <w:tr w:rsidR="0052435B" w:rsidRPr="006D385C" w:rsidTr="00223982">
        <w:tc>
          <w:tcPr>
            <w:tcW w:w="1583" w:type="dxa"/>
          </w:tcPr>
          <w:p w:rsidR="0052435B" w:rsidRPr="006D385C" w:rsidRDefault="0052435B" w:rsidP="0089164F">
            <w:pPr>
              <w:spacing w:after="0"/>
              <w:jc w:val="center"/>
            </w:pPr>
            <w:r w:rsidRPr="006D385C">
              <w:t>2W</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19/12/2013</w:t>
            </w:r>
          </w:p>
        </w:tc>
        <w:tc>
          <w:tcPr>
            <w:tcW w:w="1583" w:type="dxa"/>
          </w:tcPr>
          <w:p w:rsidR="0052435B" w:rsidRPr="006D385C" w:rsidRDefault="0052435B" w:rsidP="0089164F">
            <w:pPr>
              <w:spacing w:after="0"/>
              <w:jc w:val="center"/>
            </w:pPr>
            <w:r w:rsidRPr="006D385C">
              <w:t>0.0384</w:t>
            </w:r>
          </w:p>
        </w:tc>
        <w:tc>
          <w:tcPr>
            <w:tcW w:w="1583" w:type="dxa"/>
          </w:tcPr>
          <w:p w:rsidR="0052435B" w:rsidRPr="006D385C" w:rsidRDefault="0052435B" w:rsidP="0089164F">
            <w:pPr>
              <w:spacing w:after="0"/>
              <w:jc w:val="center"/>
            </w:pPr>
            <w:r w:rsidRPr="006D385C">
              <w:t>0.131009%</w:t>
            </w:r>
          </w:p>
        </w:tc>
        <w:tc>
          <w:tcPr>
            <w:tcW w:w="1583" w:type="dxa"/>
          </w:tcPr>
          <w:p w:rsidR="0052435B" w:rsidRPr="006D385C" w:rsidRDefault="0052435B" w:rsidP="0089164F">
            <w:pPr>
              <w:spacing w:after="0"/>
              <w:jc w:val="center"/>
            </w:pPr>
            <w:r w:rsidRPr="006D385C">
              <w:t>0.999950</w:t>
            </w:r>
          </w:p>
        </w:tc>
      </w:tr>
      <w:tr w:rsidR="0052435B" w:rsidRPr="006D385C" w:rsidTr="00223982">
        <w:tc>
          <w:tcPr>
            <w:tcW w:w="1583" w:type="dxa"/>
          </w:tcPr>
          <w:p w:rsidR="0052435B" w:rsidRPr="006D385C" w:rsidRDefault="0052435B" w:rsidP="0089164F">
            <w:pPr>
              <w:spacing w:after="0"/>
              <w:jc w:val="center"/>
            </w:pPr>
            <w:r w:rsidRPr="006D385C">
              <w:t>3W</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26/12/2013</w:t>
            </w:r>
          </w:p>
        </w:tc>
        <w:tc>
          <w:tcPr>
            <w:tcW w:w="1583" w:type="dxa"/>
          </w:tcPr>
          <w:p w:rsidR="0052435B" w:rsidRPr="006D385C" w:rsidRDefault="0052435B" w:rsidP="0089164F">
            <w:pPr>
              <w:spacing w:after="0"/>
              <w:jc w:val="center"/>
            </w:pPr>
            <w:r w:rsidRPr="006D385C">
              <w:t>0.0575</w:t>
            </w:r>
          </w:p>
        </w:tc>
        <w:tc>
          <w:tcPr>
            <w:tcW w:w="1583" w:type="dxa"/>
          </w:tcPr>
          <w:p w:rsidR="0052435B" w:rsidRPr="006D385C" w:rsidRDefault="0052435B" w:rsidP="0089164F">
            <w:pPr>
              <w:spacing w:after="0"/>
              <w:jc w:val="center"/>
            </w:pPr>
            <w:r w:rsidRPr="006D385C">
              <w:t>0.135137%</w:t>
            </w:r>
          </w:p>
        </w:tc>
        <w:tc>
          <w:tcPr>
            <w:tcW w:w="1583" w:type="dxa"/>
          </w:tcPr>
          <w:p w:rsidR="0052435B" w:rsidRPr="006D385C" w:rsidRDefault="0052435B" w:rsidP="0089164F">
            <w:pPr>
              <w:spacing w:after="0"/>
              <w:jc w:val="center"/>
            </w:pPr>
            <w:r w:rsidRPr="006D385C">
              <w:t>0.999922</w:t>
            </w:r>
          </w:p>
        </w:tc>
      </w:tr>
      <w:tr w:rsidR="0052435B" w:rsidRPr="006D385C" w:rsidTr="00223982">
        <w:tc>
          <w:tcPr>
            <w:tcW w:w="1583" w:type="dxa"/>
          </w:tcPr>
          <w:p w:rsidR="0052435B" w:rsidRPr="006D385C" w:rsidRDefault="0052435B" w:rsidP="0089164F">
            <w:pPr>
              <w:spacing w:after="0"/>
              <w:jc w:val="center"/>
            </w:pPr>
            <w:r w:rsidRPr="006D385C">
              <w:t>1M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04/01/2014</w:t>
            </w:r>
          </w:p>
        </w:tc>
        <w:tc>
          <w:tcPr>
            <w:tcW w:w="1583" w:type="dxa"/>
          </w:tcPr>
          <w:p w:rsidR="0052435B" w:rsidRPr="006D385C" w:rsidRDefault="0052435B" w:rsidP="0089164F">
            <w:pPr>
              <w:spacing w:after="0"/>
              <w:jc w:val="center"/>
            </w:pPr>
            <w:r w:rsidRPr="006D385C">
              <w:t>0.0822</w:t>
            </w:r>
          </w:p>
        </w:tc>
        <w:tc>
          <w:tcPr>
            <w:tcW w:w="1583" w:type="dxa"/>
          </w:tcPr>
          <w:p w:rsidR="0052435B" w:rsidRPr="006D385C" w:rsidRDefault="0052435B" w:rsidP="0089164F">
            <w:pPr>
              <w:spacing w:after="0"/>
              <w:jc w:val="center"/>
            </w:pPr>
            <w:r w:rsidRPr="006D385C">
              <w:t>0.149197%</w:t>
            </w:r>
          </w:p>
        </w:tc>
        <w:tc>
          <w:tcPr>
            <w:tcW w:w="1583" w:type="dxa"/>
          </w:tcPr>
          <w:p w:rsidR="0052435B" w:rsidRPr="006D385C" w:rsidRDefault="0052435B" w:rsidP="0089164F">
            <w:pPr>
              <w:spacing w:after="0"/>
              <w:jc w:val="center"/>
            </w:pPr>
            <w:r w:rsidRPr="006D385C">
              <w:t>0.999877</w:t>
            </w:r>
          </w:p>
        </w:tc>
      </w:tr>
      <w:tr w:rsidR="0052435B" w:rsidRPr="006D385C" w:rsidTr="00223982">
        <w:tc>
          <w:tcPr>
            <w:tcW w:w="1583" w:type="dxa"/>
          </w:tcPr>
          <w:p w:rsidR="0052435B" w:rsidRPr="006D385C" w:rsidRDefault="0052435B" w:rsidP="0089164F">
            <w:pPr>
              <w:spacing w:after="0"/>
              <w:jc w:val="center"/>
            </w:pPr>
            <w:r w:rsidRPr="006D385C">
              <w:t>2M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03/02/2014</w:t>
            </w:r>
          </w:p>
        </w:tc>
        <w:tc>
          <w:tcPr>
            <w:tcW w:w="1583" w:type="dxa"/>
          </w:tcPr>
          <w:p w:rsidR="0052435B" w:rsidRPr="006D385C" w:rsidRDefault="0052435B" w:rsidP="0089164F">
            <w:pPr>
              <w:spacing w:after="0"/>
              <w:jc w:val="center"/>
            </w:pPr>
            <w:r w:rsidRPr="006D385C">
              <w:t>0.1644</w:t>
            </w:r>
          </w:p>
        </w:tc>
        <w:tc>
          <w:tcPr>
            <w:tcW w:w="1583" w:type="dxa"/>
          </w:tcPr>
          <w:p w:rsidR="0052435B" w:rsidRPr="006D385C" w:rsidRDefault="0052435B" w:rsidP="0089164F">
            <w:pPr>
              <w:spacing w:after="0"/>
              <w:jc w:val="center"/>
            </w:pPr>
            <w:r w:rsidRPr="006D385C">
              <w:t>0.144686%</w:t>
            </w:r>
          </w:p>
        </w:tc>
        <w:tc>
          <w:tcPr>
            <w:tcW w:w="1583" w:type="dxa"/>
          </w:tcPr>
          <w:p w:rsidR="0052435B" w:rsidRPr="006D385C" w:rsidRDefault="0052435B" w:rsidP="0089164F">
            <w:pPr>
              <w:spacing w:after="0"/>
              <w:jc w:val="center"/>
            </w:pPr>
            <w:r w:rsidRPr="006D385C">
              <w:t>0.999762</w:t>
            </w:r>
          </w:p>
        </w:tc>
      </w:tr>
      <w:tr w:rsidR="0052435B" w:rsidRPr="006D385C" w:rsidTr="00223982">
        <w:tc>
          <w:tcPr>
            <w:tcW w:w="1583" w:type="dxa"/>
          </w:tcPr>
          <w:p w:rsidR="0052435B" w:rsidRPr="006D385C" w:rsidRDefault="0052435B" w:rsidP="0089164F">
            <w:pPr>
              <w:spacing w:after="0"/>
              <w:jc w:val="center"/>
            </w:pPr>
            <w:r w:rsidRPr="006D385C">
              <w:t>3M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06/03/2014</w:t>
            </w:r>
          </w:p>
        </w:tc>
        <w:tc>
          <w:tcPr>
            <w:tcW w:w="1583" w:type="dxa"/>
          </w:tcPr>
          <w:p w:rsidR="0052435B" w:rsidRPr="006D385C" w:rsidRDefault="0052435B" w:rsidP="0089164F">
            <w:pPr>
              <w:spacing w:after="0"/>
              <w:jc w:val="center"/>
            </w:pPr>
            <w:r w:rsidRPr="006D385C">
              <w:t>0.2493</w:t>
            </w:r>
          </w:p>
        </w:tc>
        <w:tc>
          <w:tcPr>
            <w:tcW w:w="1583" w:type="dxa"/>
          </w:tcPr>
          <w:p w:rsidR="0052435B" w:rsidRPr="006D385C" w:rsidRDefault="0052435B" w:rsidP="0089164F">
            <w:pPr>
              <w:spacing w:after="0"/>
              <w:jc w:val="center"/>
            </w:pPr>
            <w:r w:rsidRPr="006D385C">
              <w:t>0.136467%</w:t>
            </w:r>
          </w:p>
        </w:tc>
        <w:tc>
          <w:tcPr>
            <w:tcW w:w="1583" w:type="dxa"/>
          </w:tcPr>
          <w:p w:rsidR="0052435B" w:rsidRPr="006D385C" w:rsidRDefault="0052435B" w:rsidP="0089164F">
            <w:pPr>
              <w:spacing w:after="0"/>
              <w:jc w:val="center"/>
            </w:pPr>
            <w:r w:rsidRPr="006D385C">
              <w:t>0.999660</w:t>
            </w:r>
          </w:p>
        </w:tc>
      </w:tr>
      <w:tr w:rsidR="0052435B" w:rsidRPr="006D385C" w:rsidTr="00223982">
        <w:tc>
          <w:tcPr>
            <w:tcW w:w="1583" w:type="dxa"/>
          </w:tcPr>
          <w:p w:rsidR="0052435B" w:rsidRPr="006D385C" w:rsidRDefault="0052435B" w:rsidP="0089164F">
            <w:pPr>
              <w:spacing w:after="0"/>
              <w:jc w:val="center"/>
            </w:pPr>
            <w:r w:rsidRPr="006D385C">
              <w:t>4M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05/04/2014</w:t>
            </w:r>
          </w:p>
        </w:tc>
        <w:tc>
          <w:tcPr>
            <w:tcW w:w="1583" w:type="dxa"/>
          </w:tcPr>
          <w:p w:rsidR="0052435B" w:rsidRPr="006D385C" w:rsidRDefault="0052435B" w:rsidP="0089164F">
            <w:pPr>
              <w:spacing w:after="0"/>
              <w:jc w:val="center"/>
            </w:pPr>
            <w:r w:rsidRPr="006D385C">
              <w:t>0.3315</w:t>
            </w:r>
          </w:p>
        </w:tc>
        <w:tc>
          <w:tcPr>
            <w:tcW w:w="1583" w:type="dxa"/>
          </w:tcPr>
          <w:p w:rsidR="0052435B" w:rsidRPr="006D385C" w:rsidRDefault="0052435B" w:rsidP="0089164F">
            <w:pPr>
              <w:spacing w:after="0"/>
              <w:jc w:val="center"/>
            </w:pPr>
            <w:r w:rsidRPr="006D385C">
              <w:t>0.132744%</w:t>
            </w:r>
          </w:p>
        </w:tc>
        <w:tc>
          <w:tcPr>
            <w:tcW w:w="1583" w:type="dxa"/>
          </w:tcPr>
          <w:p w:rsidR="0052435B" w:rsidRPr="006D385C" w:rsidRDefault="0052435B" w:rsidP="0089164F">
            <w:pPr>
              <w:spacing w:after="0"/>
              <w:jc w:val="center"/>
            </w:pPr>
            <w:r w:rsidRPr="006D385C">
              <w:t>0.999560</w:t>
            </w:r>
          </w:p>
        </w:tc>
      </w:tr>
      <w:tr w:rsidR="0052435B" w:rsidRPr="006D385C" w:rsidTr="00223982">
        <w:tc>
          <w:tcPr>
            <w:tcW w:w="1583" w:type="dxa"/>
          </w:tcPr>
          <w:p w:rsidR="0052435B" w:rsidRPr="006D385C" w:rsidRDefault="0052435B" w:rsidP="0089164F">
            <w:pPr>
              <w:spacing w:after="0"/>
              <w:jc w:val="center"/>
            </w:pPr>
            <w:r w:rsidRPr="006D385C">
              <w:t>5M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06/05/2014</w:t>
            </w:r>
          </w:p>
        </w:tc>
        <w:tc>
          <w:tcPr>
            <w:tcW w:w="1583" w:type="dxa"/>
          </w:tcPr>
          <w:p w:rsidR="0052435B" w:rsidRPr="006D385C" w:rsidRDefault="0052435B" w:rsidP="0089164F">
            <w:pPr>
              <w:spacing w:after="0"/>
              <w:jc w:val="center"/>
            </w:pPr>
            <w:r w:rsidRPr="006D385C">
              <w:t>0.4164</w:t>
            </w:r>
          </w:p>
        </w:tc>
        <w:tc>
          <w:tcPr>
            <w:tcW w:w="1583" w:type="dxa"/>
          </w:tcPr>
          <w:p w:rsidR="0052435B" w:rsidRPr="006D385C" w:rsidRDefault="0052435B" w:rsidP="0089164F">
            <w:pPr>
              <w:spacing w:after="0"/>
              <w:jc w:val="center"/>
            </w:pPr>
            <w:r w:rsidRPr="006D385C">
              <w:t>0.131306%</w:t>
            </w:r>
          </w:p>
        </w:tc>
        <w:tc>
          <w:tcPr>
            <w:tcW w:w="1583" w:type="dxa"/>
          </w:tcPr>
          <w:p w:rsidR="0052435B" w:rsidRPr="006D385C" w:rsidRDefault="0052435B" w:rsidP="0089164F">
            <w:pPr>
              <w:spacing w:after="0"/>
              <w:jc w:val="center"/>
            </w:pPr>
            <w:r w:rsidRPr="006D385C">
              <w:t>0.999453</w:t>
            </w:r>
          </w:p>
        </w:tc>
      </w:tr>
      <w:tr w:rsidR="0052435B" w:rsidRPr="006D385C" w:rsidTr="00223982">
        <w:tc>
          <w:tcPr>
            <w:tcW w:w="1583" w:type="dxa"/>
          </w:tcPr>
          <w:p w:rsidR="0052435B" w:rsidRPr="006D385C" w:rsidRDefault="0052435B" w:rsidP="0089164F">
            <w:pPr>
              <w:spacing w:after="0"/>
              <w:jc w:val="center"/>
            </w:pPr>
            <w:r w:rsidRPr="006D385C">
              <w:t>6M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05/06/2014</w:t>
            </w:r>
          </w:p>
        </w:tc>
        <w:tc>
          <w:tcPr>
            <w:tcW w:w="1583" w:type="dxa"/>
          </w:tcPr>
          <w:p w:rsidR="0052435B" w:rsidRPr="006D385C" w:rsidRDefault="0052435B" w:rsidP="0089164F">
            <w:pPr>
              <w:spacing w:after="0"/>
              <w:jc w:val="center"/>
            </w:pPr>
            <w:r w:rsidRPr="006D385C">
              <w:t>0.4986</w:t>
            </w:r>
          </w:p>
        </w:tc>
        <w:tc>
          <w:tcPr>
            <w:tcW w:w="1583" w:type="dxa"/>
          </w:tcPr>
          <w:p w:rsidR="0052435B" w:rsidRPr="006D385C" w:rsidRDefault="0052435B" w:rsidP="0089164F">
            <w:pPr>
              <w:spacing w:after="0"/>
              <w:jc w:val="center"/>
            </w:pPr>
            <w:r w:rsidRPr="006D385C">
              <w:t>0.130856%</w:t>
            </w:r>
          </w:p>
        </w:tc>
        <w:tc>
          <w:tcPr>
            <w:tcW w:w="1583" w:type="dxa"/>
          </w:tcPr>
          <w:p w:rsidR="0052435B" w:rsidRPr="006D385C" w:rsidRDefault="0052435B" w:rsidP="0089164F">
            <w:pPr>
              <w:spacing w:after="0"/>
              <w:jc w:val="center"/>
            </w:pPr>
            <w:r w:rsidRPr="006D385C">
              <w:t>0.999348</w:t>
            </w:r>
          </w:p>
        </w:tc>
      </w:tr>
      <w:tr w:rsidR="0052435B" w:rsidRPr="006D385C" w:rsidTr="00223982">
        <w:tc>
          <w:tcPr>
            <w:tcW w:w="1583" w:type="dxa"/>
          </w:tcPr>
          <w:p w:rsidR="0052435B" w:rsidRPr="006D385C" w:rsidRDefault="0052435B" w:rsidP="0089164F">
            <w:pPr>
              <w:spacing w:after="0"/>
              <w:jc w:val="center"/>
            </w:pPr>
            <w:r w:rsidRPr="006D385C">
              <w:t>7M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05/07/2014</w:t>
            </w:r>
          </w:p>
        </w:tc>
        <w:tc>
          <w:tcPr>
            <w:tcW w:w="1583" w:type="dxa"/>
          </w:tcPr>
          <w:p w:rsidR="0052435B" w:rsidRPr="006D385C" w:rsidRDefault="0052435B" w:rsidP="0089164F">
            <w:pPr>
              <w:spacing w:after="0"/>
              <w:jc w:val="center"/>
            </w:pPr>
            <w:r w:rsidRPr="006D385C">
              <w:t>0.5808</w:t>
            </w:r>
          </w:p>
        </w:tc>
        <w:tc>
          <w:tcPr>
            <w:tcW w:w="1583" w:type="dxa"/>
          </w:tcPr>
          <w:p w:rsidR="0052435B" w:rsidRPr="006D385C" w:rsidRDefault="0052435B" w:rsidP="0089164F">
            <w:pPr>
              <w:spacing w:after="0"/>
              <w:jc w:val="center"/>
            </w:pPr>
            <w:r w:rsidRPr="006D385C">
              <w:t>0.130891%</w:t>
            </w:r>
          </w:p>
        </w:tc>
        <w:tc>
          <w:tcPr>
            <w:tcW w:w="1583" w:type="dxa"/>
          </w:tcPr>
          <w:p w:rsidR="0052435B" w:rsidRPr="006D385C" w:rsidRDefault="0052435B" w:rsidP="0089164F">
            <w:pPr>
              <w:spacing w:after="0"/>
              <w:jc w:val="center"/>
            </w:pPr>
            <w:r w:rsidRPr="006D385C">
              <w:t>0.999240</w:t>
            </w:r>
          </w:p>
        </w:tc>
      </w:tr>
      <w:tr w:rsidR="0052435B" w:rsidRPr="006D385C" w:rsidTr="00223982">
        <w:tc>
          <w:tcPr>
            <w:tcW w:w="1583" w:type="dxa"/>
          </w:tcPr>
          <w:p w:rsidR="0052435B" w:rsidRPr="006D385C" w:rsidRDefault="0052435B" w:rsidP="0089164F">
            <w:pPr>
              <w:spacing w:after="0"/>
              <w:jc w:val="center"/>
            </w:pPr>
            <w:r w:rsidRPr="006D385C">
              <w:t>8M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05/08/2014</w:t>
            </w:r>
          </w:p>
        </w:tc>
        <w:tc>
          <w:tcPr>
            <w:tcW w:w="1583" w:type="dxa"/>
          </w:tcPr>
          <w:p w:rsidR="0052435B" w:rsidRPr="006D385C" w:rsidRDefault="0052435B" w:rsidP="0089164F">
            <w:pPr>
              <w:spacing w:after="0"/>
              <w:jc w:val="center"/>
            </w:pPr>
            <w:r w:rsidRPr="006D385C">
              <w:t>0.6658</w:t>
            </w:r>
          </w:p>
        </w:tc>
        <w:tc>
          <w:tcPr>
            <w:tcW w:w="1583" w:type="dxa"/>
          </w:tcPr>
          <w:p w:rsidR="0052435B" w:rsidRPr="006D385C" w:rsidRDefault="0052435B" w:rsidP="0089164F">
            <w:pPr>
              <w:spacing w:after="0"/>
              <w:jc w:val="center"/>
            </w:pPr>
            <w:r w:rsidRPr="006D385C">
              <w:t>0.130821%</w:t>
            </w:r>
          </w:p>
        </w:tc>
        <w:tc>
          <w:tcPr>
            <w:tcW w:w="1583" w:type="dxa"/>
          </w:tcPr>
          <w:p w:rsidR="0052435B" w:rsidRPr="006D385C" w:rsidRDefault="0052435B" w:rsidP="0089164F">
            <w:pPr>
              <w:spacing w:after="0"/>
              <w:jc w:val="center"/>
            </w:pPr>
            <w:r w:rsidRPr="006D385C">
              <w:t>0.999129</w:t>
            </w:r>
          </w:p>
        </w:tc>
      </w:tr>
      <w:tr w:rsidR="0052435B" w:rsidRPr="006D385C" w:rsidTr="00223982">
        <w:tc>
          <w:tcPr>
            <w:tcW w:w="1583" w:type="dxa"/>
          </w:tcPr>
          <w:p w:rsidR="0052435B" w:rsidRPr="006D385C" w:rsidRDefault="0052435B" w:rsidP="0089164F">
            <w:pPr>
              <w:spacing w:after="0"/>
              <w:jc w:val="center"/>
            </w:pPr>
            <w:r w:rsidRPr="006D385C">
              <w:t>9M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04/09/2014</w:t>
            </w:r>
          </w:p>
        </w:tc>
        <w:tc>
          <w:tcPr>
            <w:tcW w:w="1583" w:type="dxa"/>
          </w:tcPr>
          <w:p w:rsidR="0052435B" w:rsidRPr="006D385C" w:rsidRDefault="0052435B" w:rsidP="0089164F">
            <w:pPr>
              <w:spacing w:after="0"/>
              <w:jc w:val="center"/>
            </w:pPr>
            <w:r w:rsidRPr="006D385C">
              <w:t>0.7479</w:t>
            </w:r>
          </w:p>
        </w:tc>
        <w:tc>
          <w:tcPr>
            <w:tcW w:w="1583" w:type="dxa"/>
          </w:tcPr>
          <w:p w:rsidR="0052435B" w:rsidRPr="006D385C" w:rsidRDefault="0052435B" w:rsidP="0089164F">
            <w:pPr>
              <w:spacing w:after="0"/>
              <w:jc w:val="center"/>
            </w:pPr>
            <w:r w:rsidRPr="006D385C">
              <w:t>0.130882%</w:t>
            </w:r>
          </w:p>
        </w:tc>
        <w:tc>
          <w:tcPr>
            <w:tcW w:w="1583" w:type="dxa"/>
          </w:tcPr>
          <w:p w:rsidR="0052435B" w:rsidRPr="006D385C" w:rsidRDefault="0052435B" w:rsidP="0089164F">
            <w:pPr>
              <w:spacing w:after="0"/>
              <w:jc w:val="center"/>
            </w:pPr>
            <w:r w:rsidRPr="006D385C">
              <w:t>0.999022</w:t>
            </w:r>
          </w:p>
        </w:tc>
      </w:tr>
      <w:tr w:rsidR="0052435B" w:rsidRPr="006D385C" w:rsidTr="00223982">
        <w:tc>
          <w:tcPr>
            <w:tcW w:w="1583" w:type="dxa"/>
          </w:tcPr>
          <w:p w:rsidR="0052435B" w:rsidRPr="006D385C" w:rsidRDefault="0052435B" w:rsidP="0089164F">
            <w:pPr>
              <w:spacing w:after="0"/>
              <w:jc w:val="center"/>
            </w:pPr>
            <w:r w:rsidRPr="006D385C">
              <w:t>10M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05/10/2014</w:t>
            </w:r>
          </w:p>
        </w:tc>
        <w:tc>
          <w:tcPr>
            <w:tcW w:w="1583" w:type="dxa"/>
          </w:tcPr>
          <w:p w:rsidR="0052435B" w:rsidRPr="006D385C" w:rsidRDefault="0052435B" w:rsidP="0089164F">
            <w:pPr>
              <w:spacing w:after="0"/>
              <w:jc w:val="center"/>
            </w:pPr>
            <w:r w:rsidRPr="006D385C">
              <w:t>0.8329</w:t>
            </w:r>
          </w:p>
        </w:tc>
        <w:tc>
          <w:tcPr>
            <w:tcW w:w="1583" w:type="dxa"/>
          </w:tcPr>
          <w:p w:rsidR="0052435B" w:rsidRPr="006D385C" w:rsidRDefault="0052435B" w:rsidP="0089164F">
            <w:pPr>
              <w:spacing w:after="0"/>
              <w:jc w:val="center"/>
            </w:pPr>
            <w:r w:rsidRPr="006D385C">
              <w:t>0.131415%</w:t>
            </w:r>
          </w:p>
        </w:tc>
        <w:tc>
          <w:tcPr>
            <w:tcW w:w="1583" w:type="dxa"/>
          </w:tcPr>
          <w:p w:rsidR="0052435B" w:rsidRPr="006D385C" w:rsidRDefault="0052435B" w:rsidP="0089164F">
            <w:pPr>
              <w:spacing w:after="0"/>
              <w:jc w:val="center"/>
            </w:pPr>
            <w:r w:rsidRPr="006D385C">
              <w:t>0.998906</w:t>
            </w:r>
          </w:p>
        </w:tc>
      </w:tr>
      <w:tr w:rsidR="0052435B" w:rsidRPr="006D385C" w:rsidTr="00223982">
        <w:tc>
          <w:tcPr>
            <w:tcW w:w="1583" w:type="dxa"/>
          </w:tcPr>
          <w:p w:rsidR="0052435B" w:rsidRPr="006D385C" w:rsidRDefault="0052435B" w:rsidP="0089164F">
            <w:pPr>
              <w:spacing w:after="0"/>
              <w:jc w:val="center"/>
            </w:pPr>
            <w:r w:rsidRPr="006D385C">
              <w:t>11M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04/11/2014</w:t>
            </w:r>
          </w:p>
        </w:tc>
        <w:tc>
          <w:tcPr>
            <w:tcW w:w="1583" w:type="dxa"/>
          </w:tcPr>
          <w:p w:rsidR="0052435B" w:rsidRPr="006D385C" w:rsidRDefault="0052435B" w:rsidP="0089164F">
            <w:pPr>
              <w:spacing w:after="0"/>
              <w:jc w:val="center"/>
            </w:pPr>
            <w:r w:rsidRPr="006D385C">
              <w:t>0.9151</w:t>
            </w:r>
          </w:p>
        </w:tc>
        <w:tc>
          <w:tcPr>
            <w:tcW w:w="1583" w:type="dxa"/>
          </w:tcPr>
          <w:p w:rsidR="0052435B" w:rsidRPr="006D385C" w:rsidRDefault="0052435B" w:rsidP="0089164F">
            <w:pPr>
              <w:spacing w:after="0"/>
              <w:jc w:val="center"/>
            </w:pPr>
            <w:r w:rsidRPr="006D385C">
              <w:t>0.132142%</w:t>
            </w:r>
          </w:p>
        </w:tc>
        <w:tc>
          <w:tcPr>
            <w:tcW w:w="1583" w:type="dxa"/>
          </w:tcPr>
          <w:p w:rsidR="0052435B" w:rsidRPr="006D385C" w:rsidRDefault="0052435B" w:rsidP="0089164F">
            <w:pPr>
              <w:spacing w:after="0"/>
              <w:jc w:val="center"/>
            </w:pPr>
            <w:r w:rsidRPr="006D385C">
              <w:t>0.998792</w:t>
            </w:r>
          </w:p>
        </w:tc>
      </w:tr>
      <w:tr w:rsidR="0052435B" w:rsidRPr="006D385C" w:rsidTr="00223982">
        <w:tc>
          <w:tcPr>
            <w:tcW w:w="1583" w:type="dxa"/>
          </w:tcPr>
          <w:p w:rsidR="0052435B" w:rsidRPr="006D385C" w:rsidRDefault="0052435B" w:rsidP="0089164F">
            <w:pPr>
              <w:spacing w:after="0"/>
              <w:jc w:val="center"/>
            </w:pPr>
            <w:r w:rsidRPr="006D385C">
              <w:t>1Y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05/12/2014</w:t>
            </w:r>
          </w:p>
        </w:tc>
        <w:tc>
          <w:tcPr>
            <w:tcW w:w="1583" w:type="dxa"/>
          </w:tcPr>
          <w:p w:rsidR="0052435B" w:rsidRPr="006D385C" w:rsidRDefault="0052435B" w:rsidP="0089164F">
            <w:pPr>
              <w:spacing w:after="0"/>
              <w:jc w:val="center"/>
            </w:pPr>
            <w:r w:rsidRPr="006D385C">
              <w:t>1.0000</w:t>
            </w:r>
          </w:p>
        </w:tc>
        <w:tc>
          <w:tcPr>
            <w:tcW w:w="1583" w:type="dxa"/>
          </w:tcPr>
          <w:p w:rsidR="0052435B" w:rsidRPr="006D385C" w:rsidRDefault="0052435B" w:rsidP="0089164F">
            <w:pPr>
              <w:spacing w:after="0"/>
              <w:jc w:val="center"/>
            </w:pPr>
            <w:r w:rsidRPr="006D385C">
              <w:t>0.134015%</w:t>
            </w:r>
          </w:p>
        </w:tc>
        <w:tc>
          <w:tcPr>
            <w:tcW w:w="1583" w:type="dxa"/>
          </w:tcPr>
          <w:p w:rsidR="0052435B" w:rsidRPr="006D385C" w:rsidRDefault="0052435B" w:rsidP="0089164F">
            <w:pPr>
              <w:spacing w:after="0"/>
              <w:jc w:val="center"/>
            </w:pPr>
            <w:r w:rsidRPr="006D385C">
              <w:t>0.998661</w:t>
            </w:r>
          </w:p>
        </w:tc>
      </w:tr>
      <w:tr w:rsidR="0052435B" w:rsidRPr="006D385C" w:rsidTr="00223982">
        <w:tc>
          <w:tcPr>
            <w:tcW w:w="1583" w:type="dxa"/>
          </w:tcPr>
          <w:p w:rsidR="0052435B" w:rsidRPr="006D385C" w:rsidRDefault="0052435B" w:rsidP="0089164F">
            <w:pPr>
              <w:spacing w:after="0"/>
              <w:jc w:val="center"/>
            </w:pPr>
            <w:r w:rsidRPr="006D385C">
              <w:t>15M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06/03/2015</w:t>
            </w:r>
          </w:p>
        </w:tc>
        <w:tc>
          <w:tcPr>
            <w:tcW w:w="1583" w:type="dxa"/>
          </w:tcPr>
          <w:p w:rsidR="0052435B" w:rsidRPr="006D385C" w:rsidRDefault="0052435B" w:rsidP="0089164F">
            <w:pPr>
              <w:spacing w:after="0"/>
              <w:jc w:val="center"/>
            </w:pPr>
            <w:r w:rsidRPr="006D385C">
              <w:t>1.2493</w:t>
            </w:r>
          </w:p>
        </w:tc>
        <w:tc>
          <w:tcPr>
            <w:tcW w:w="1583" w:type="dxa"/>
          </w:tcPr>
          <w:p w:rsidR="0052435B" w:rsidRPr="006D385C" w:rsidRDefault="0052435B" w:rsidP="0089164F">
            <w:pPr>
              <w:spacing w:after="0"/>
              <w:jc w:val="center"/>
            </w:pPr>
            <w:r w:rsidRPr="006D385C">
              <w:t>0.139847%</w:t>
            </w:r>
          </w:p>
        </w:tc>
        <w:tc>
          <w:tcPr>
            <w:tcW w:w="1583" w:type="dxa"/>
          </w:tcPr>
          <w:p w:rsidR="0052435B" w:rsidRPr="006D385C" w:rsidRDefault="0052435B" w:rsidP="0089164F">
            <w:pPr>
              <w:spacing w:after="0"/>
              <w:jc w:val="center"/>
            </w:pPr>
            <w:r w:rsidRPr="006D385C">
              <w:t>0.998254</w:t>
            </w:r>
          </w:p>
        </w:tc>
      </w:tr>
      <w:tr w:rsidR="0052435B" w:rsidRPr="006D385C" w:rsidTr="00223982">
        <w:tc>
          <w:tcPr>
            <w:tcW w:w="1583" w:type="dxa"/>
          </w:tcPr>
          <w:p w:rsidR="0052435B" w:rsidRPr="006D385C" w:rsidRDefault="0052435B" w:rsidP="0089164F">
            <w:pPr>
              <w:spacing w:after="0"/>
              <w:jc w:val="center"/>
            </w:pPr>
            <w:r w:rsidRPr="006D385C">
              <w:t>18M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05/06/2015</w:t>
            </w:r>
          </w:p>
        </w:tc>
        <w:tc>
          <w:tcPr>
            <w:tcW w:w="1583" w:type="dxa"/>
          </w:tcPr>
          <w:p w:rsidR="0052435B" w:rsidRPr="006D385C" w:rsidRDefault="0052435B" w:rsidP="0089164F">
            <w:pPr>
              <w:spacing w:after="0"/>
              <w:jc w:val="center"/>
            </w:pPr>
            <w:r w:rsidRPr="006D385C">
              <w:t>1.4986</w:t>
            </w:r>
          </w:p>
        </w:tc>
        <w:tc>
          <w:tcPr>
            <w:tcW w:w="1583" w:type="dxa"/>
          </w:tcPr>
          <w:p w:rsidR="0052435B" w:rsidRPr="006D385C" w:rsidRDefault="0052435B" w:rsidP="0089164F">
            <w:pPr>
              <w:spacing w:after="0"/>
              <w:jc w:val="center"/>
            </w:pPr>
            <w:r w:rsidRPr="006D385C">
              <w:t>0.149580%</w:t>
            </w:r>
          </w:p>
        </w:tc>
        <w:tc>
          <w:tcPr>
            <w:tcW w:w="1583" w:type="dxa"/>
          </w:tcPr>
          <w:p w:rsidR="0052435B" w:rsidRPr="006D385C" w:rsidRDefault="0052435B" w:rsidP="0089164F">
            <w:pPr>
              <w:spacing w:after="0"/>
              <w:jc w:val="center"/>
            </w:pPr>
            <w:r w:rsidRPr="006D385C">
              <w:t>0.997761</w:t>
            </w:r>
          </w:p>
        </w:tc>
      </w:tr>
      <w:tr w:rsidR="0052435B" w:rsidRPr="006D385C" w:rsidTr="00223982">
        <w:tc>
          <w:tcPr>
            <w:tcW w:w="1583" w:type="dxa"/>
          </w:tcPr>
          <w:p w:rsidR="0052435B" w:rsidRPr="006D385C" w:rsidRDefault="0052435B" w:rsidP="0089164F">
            <w:pPr>
              <w:spacing w:after="0"/>
              <w:jc w:val="center"/>
            </w:pPr>
            <w:r w:rsidRPr="006D385C">
              <w:t>21M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04/09/2015</w:t>
            </w:r>
          </w:p>
        </w:tc>
        <w:tc>
          <w:tcPr>
            <w:tcW w:w="1583" w:type="dxa"/>
          </w:tcPr>
          <w:p w:rsidR="0052435B" w:rsidRPr="006D385C" w:rsidRDefault="0052435B" w:rsidP="0089164F">
            <w:pPr>
              <w:spacing w:after="0"/>
              <w:jc w:val="center"/>
            </w:pPr>
            <w:r w:rsidRPr="006D385C">
              <w:t>1.7479</w:t>
            </w:r>
          </w:p>
        </w:tc>
        <w:tc>
          <w:tcPr>
            <w:tcW w:w="1583" w:type="dxa"/>
          </w:tcPr>
          <w:p w:rsidR="0052435B" w:rsidRPr="006D385C" w:rsidRDefault="0052435B" w:rsidP="0089164F">
            <w:pPr>
              <w:spacing w:after="0"/>
              <w:jc w:val="center"/>
            </w:pPr>
            <w:r w:rsidRPr="006D385C">
              <w:t>0.165194%</w:t>
            </w:r>
          </w:p>
        </w:tc>
        <w:tc>
          <w:tcPr>
            <w:tcW w:w="1583" w:type="dxa"/>
          </w:tcPr>
          <w:p w:rsidR="0052435B" w:rsidRPr="006D385C" w:rsidRDefault="0052435B" w:rsidP="0089164F">
            <w:pPr>
              <w:spacing w:after="0"/>
              <w:jc w:val="center"/>
            </w:pPr>
            <w:r w:rsidRPr="006D385C">
              <w:t>0.997117</w:t>
            </w:r>
          </w:p>
        </w:tc>
      </w:tr>
      <w:tr w:rsidR="0052435B" w:rsidRPr="006D385C" w:rsidTr="00223982">
        <w:tc>
          <w:tcPr>
            <w:tcW w:w="1583" w:type="dxa"/>
          </w:tcPr>
          <w:p w:rsidR="0052435B" w:rsidRPr="006D385C" w:rsidRDefault="0052435B" w:rsidP="0089164F">
            <w:pPr>
              <w:spacing w:after="0"/>
              <w:jc w:val="center"/>
            </w:pPr>
            <w:r w:rsidRPr="006D385C">
              <w:t>2Y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05/12/2015</w:t>
            </w:r>
          </w:p>
        </w:tc>
        <w:tc>
          <w:tcPr>
            <w:tcW w:w="1583" w:type="dxa"/>
          </w:tcPr>
          <w:p w:rsidR="0052435B" w:rsidRPr="006D385C" w:rsidRDefault="0052435B" w:rsidP="0089164F">
            <w:pPr>
              <w:spacing w:after="0"/>
              <w:jc w:val="center"/>
            </w:pPr>
            <w:r w:rsidRPr="006D385C">
              <w:t>2.0000</w:t>
            </w:r>
          </w:p>
        </w:tc>
        <w:tc>
          <w:tcPr>
            <w:tcW w:w="1583" w:type="dxa"/>
          </w:tcPr>
          <w:p w:rsidR="0052435B" w:rsidRPr="006D385C" w:rsidRDefault="0052435B" w:rsidP="0089164F">
            <w:pPr>
              <w:spacing w:after="0"/>
              <w:jc w:val="center"/>
            </w:pPr>
            <w:r w:rsidRPr="006D385C">
              <w:t>0.186198%</w:t>
            </w:r>
          </w:p>
        </w:tc>
        <w:tc>
          <w:tcPr>
            <w:tcW w:w="1583" w:type="dxa"/>
          </w:tcPr>
          <w:p w:rsidR="0052435B" w:rsidRPr="006D385C" w:rsidRDefault="0052435B" w:rsidP="0089164F">
            <w:pPr>
              <w:spacing w:after="0"/>
              <w:jc w:val="center"/>
            </w:pPr>
            <w:r w:rsidRPr="006D385C">
              <w:t>0.996283</w:t>
            </w:r>
          </w:p>
        </w:tc>
      </w:tr>
      <w:tr w:rsidR="0052435B" w:rsidRPr="006D385C" w:rsidTr="00223982">
        <w:tc>
          <w:tcPr>
            <w:tcW w:w="1583" w:type="dxa"/>
          </w:tcPr>
          <w:p w:rsidR="0052435B" w:rsidRPr="006D385C" w:rsidRDefault="0052435B" w:rsidP="0089164F">
            <w:pPr>
              <w:spacing w:after="0"/>
              <w:jc w:val="center"/>
            </w:pPr>
            <w:r w:rsidRPr="006D385C">
              <w:t>3Y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04/12/2016</w:t>
            </w:r>
          </w:p>
        </w:tc>
        <w:tc>
          <w:tcPr>
            <w:tcW w:w="1583" w:type="dxa"/>
          </w:tcPr>
          <w:p w:rsidR="0052435B" w:rsidRPr="006D385C" w:rsidRDefault="0052435B" w:rsidP="0089164F">
            <w:pPr>
              <w:spacing w:after="0"/>
              <w:jc w:val="center"/>
            </w:pPr>
            <w:r w:rsidRPr="006D385C">
              <w:t>3.0000</w:t>
            </w:r>
          </w:p>
        </w:tc>
        <w:tc>
          <w:tcPr>
            <w:tcW w:w="1583" w:type="dxa"/>
          </w:tcPr>
          <w:p w:rsidR="0052435B" w:rsidRPr="006D385C" w:rsidRDefault="0052435B" w:rsidP="0089164F">
            <w:pPr>
              <w:spacing w:after="0"/>
              <w:jc w:val="center"/>
            </w:pPr>
            <w:r w:rsidRPr="006D385C">
              <w:t>0.347243%</w:t>
            </w:r>
          </w:p>
        </w:tc>
        <w:tc>
          <w:tcPr>
            <w:tcW w:w="1583" w:type="dxa"/>
          </w:tcPr>
          <w:p w:rsidR="0052435B" w:rsidRPr="006D385C" w:rsidRDefault="0052435B" w:rsidP="0089164F">
            <w:pPr>
              <w:spacing w:after="0"/>
              <w:jc w:val="center"/>
            </w:pPr>
            <w:r w:rsidRPr="006D385C">
              <w:t>0.989637</w:t>
            </w:r>
          </w:p>
        </w:tc>
      </w:tr>
      <w:tr w:rsidR="0052435B" w:rsidRPr="006D385C" w:rsidTr="00223982">
        <w:tc>
          <w:tcPr>
            <w:tcW w:w="1583" w:type="dxa"/>
          </w:tcPr>
          <w:p w:rsidR="0052435B" w:rsidRPr="006D385C" w:rsidRDefault="0052435B" w:rsidP="0089164F">
            <w:pPr>
              <w:spacing w:after="0"/>
              <w:jc w:val="center"/>
            </w:pPr>
            <w:r w:rsidRPr="006D385C">
              <w:t>4Y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04/12/2017</w:t>
            </w:r>
          </w:p>
        </w:tc>
        <w:tc>
          <w:tcPr>
            <w:tcW w:w="1583" w:type="dxa"/>
          </w:tcPr>
          <w:p w:rsidR="0052435B" w:rsidRPr="006D385C" w:rsidRDefault="0052435B" w:rsidP="0089164F">
            <w:pPr>
              <w:spacing w:after="0"/>
              <w:jc w:val="center"/>
            </w:pPr>
            <w:r w:rsidRPr="006D385C">
              <w:t>4.0000</w:t>
            </w:r>
          </w:p>
        </w:tc>
        <w:tc>
          <w:tcPr>
            <w:tcW w:w="1583" w:type="dxa"/>
          </w:tcPr>
          <w:p w:rsidR="0052435B" w:rsidRPr="006D385C" w:rsidRDefault="0052435B" w:rsidP="0089164F">
            <w:pPr>
              <w:spacing w:after="0"/>
              <w:jc w:val="center"/>
            </w:pPr>
            <w:r w:rsidRPr="006D385C">
              <w:t>0.582401%</w:t>
            </w:r>
          </w:p>
        </w:tc>
        <w:tc>
          <w:tcPr>
            <w:tcW w:w="1583" w:type="dxa"/>
          </w:tcPr>
          <w:p w:rsidR="0052435B" w:rsidRPr="006D385C" w:rsidRDefault="0052435B" w:rsidP="0089164F">
            <w:pPr>
              <w:spacing w:after="0"/>
              <w:jc w:val="center"/>
            </w:pPr>
            <w:r w:rsidRPr="006D385C">
              <w:t>0.976973</w:t>
            </w:r>
          </w:p>
        </w:tc>
      </w:tr>
      <w:tr w:rsidR="0052435B" w:rsidRPr="006D385C" w:rsidTr="00223982">
        <w:tc>
          <w:tcPr>
            <w:tcW w:w="1583" w:type="dxa"/>
          </w:tcPr>
          <w:p w:rsidR="0052435B" w:rsidRPr="006D385C" w:rsidRDefault="0052435B" w:rsidP="0089164F">
            <w:pPr>
              <w:spacing w:after="0"/>
              <w:jc w:val="center"/>
            </w:pPr>
            <w:r w:rsidRPr="006D385C">
              <w:t>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04/12/2018</w:t>
            </w:r>
          </w:p>
        </w:tc>
        <w:tc>
          <w:tcPr>
            <w:tcW w:w="1583" w:type="dxa"/>
          </w:tcPr>
          <w:p w:rsidR="0052435B" w:rsidRPr="006D385C" w:rsidRDefault="0052435B" w:rsidP="0089164F">
            <w:pPr>
              <w:spacing w:after="0"/>
              <w:jc w:val="center"/>
            </w:pPr>
            <w:r w:rsidRPr="006D385C">
              <w:t>5.0000</w:t>
            </w:r>
          </w:p>
        </w:tc>
        <w:tc>
          <w:tcPr>
            <w:tcW w:w="1583" w:type="dxa"/>
          </w:tcPr>
          <w:p w:rsidR="0052435B" w:rsidRPr="006D385C" w:rsidRDefault="0052435B" w:rsidP="0089164F">
            <w:pPr>
              <w:spacing w:after="0"/>
              <w:jc w:val="center"/>
            </w:pPr>
            <w:r w:rsidRPr="006D385C">
              <w:t>0.837865%</w:t>
            </w:r>
          </w:p>
        </w:tc>
        <w:tc>
          <w:tcPr>
            <w:tcW w:w="1583" w:type="dxa"/>
          </w:tcPr>
          <w:p w:rsidR="0052435B" w:rsidRPr="006D385C" w:rsidRDefault="0052435B" w:rsidP="0089164F">
            <w:pPr>
              <w:spacing w:after="0"/>
              <w:jc w:val="center"/>
            </w:pPr>
            <w:r w:rsidRPr="006D385C">
              <w:t>0.958972</w:t>
            </w:r>
          </w:p>
        </w:tc>
      </w:tr>
      <w:tr w:rsidR="0052435B" w:rsidRPr="006D385C" w:rsidTr="00223982">
        <w:tc>
          <w:tcPr>
            <w:tcW w:w="1583" w:type="dxa"/>
          </w:tcPr>
          <w:p w:rsidR="0052435B" w:rsidRPr="006D385C" w:rsidRDefault="0052435B" w:rsidP="0089164F">
            <w:pPr>
              <w:spacing w:after="0"/>
              <w:jc w:val="center"/>
            </w:pPr>
            <w:r w:rsidRPr="006D385C">
              <w:t>6Y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04/12/2019</w:t>
            </w:r>
          </w:p>
        </w:tc>
        <w:tc>
          <w:tcPr>
            <w:tcW w:w="1583" w:type="dxa"/>
          </w:tcPr>
          <w:p w:rsidR="0052435B" w:rsidRPr="006D385C" w:rsidRDefault="0052435B" w:rsidP="0089164F">
            <w:pPr>
              <w:spacing w:after="0"/>
              <w:jc w:val="center"/>
            </w:pPr>
            <w:r w:rsidRPr="006D385C">
              <w:t>6.0000</w:t>
            </w:r>
          </w:p>
        </w:tc>
        <w:tc>
          <w:tcPr>
            <w:tcW w:w="1583" w:type="dxa"/>
          </w:tcPr>
          <w:p w:rsidR="0052435B" w:rsidRPr="006D385C" w:rsidRDefault="0052435B" w:rsidP="0089164F">
            <w:pPr>
              <w:spacing w:after="0"/>
              <w:jc w:val="center"/>
            </w:pPr>
            <w:r w:rsidRPr="006D385C">
              <w:t>1.077745%</w:t>
            </w:r>
          </w:p>
        </w:tc>
        <w:tc>
          <w:tcPr>
            <w:tcW w:w="1583" w:type="dxa"/>
          </w:tcPr>
          <w:p w:rsidR="0052435B" w:rsidRPr="006D385C" w:rsidRDefault="0052435B" w:rsidP="0089164F">
            <w:pPr>
              <w:spacing w:after="0"/>
              <w:jc w:val="center"/>
            </w:pPr>
            <w:r w:rsidRPr="006D385C">
              <w:t>0.937382</w:t>
            </w:r>
          </w:p>
        </w:tc>
      </w:tr>
      <w:tr w:rsidR="0052435B" w:rsidRPr="006D385C" w:rsidTr="00223982">
        <w:tc>
          <w:tcPr>
            <w:tcW w:w="1583" w:type="dxa"/>
          </w:tcPr>
          <w:p w:rsidR="0052435B" w:rsidRPr="006D385C" w:rsidRDefault="0052435B" w:rsidP="0089164F">
            <w:pPr>
              <w:spacing w:after="0"/>
              <w:jc w:val="center"/>
            </w:pPr>
            <w:r w:rsidRPr="006D385C">
              <w:t>7Y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03/12/2020</w:t>
            </w:r>
          </w:p>
        </w:tc>
        <w:tc>
          <w:tcPr>
            <w:tcW w:w="1583" w:type="dxa"/>
          </w:tcPr>
          <w:p w:rsidR="0052435B" w:rsidRPr="006D385C" w:rsidRDefault="0052435B" w:rsidP="0089164F">
            <w:pPr>
              <w:spacing w:after="0"/>
              <w:jc w:val="center"/>
            </w:pPr>
            <w:r w:rsidRPr="006D385C">
              <w:t>7.0000</w:t>
            </w:r>
          </w:p>
        </w:tc>
        <w:tc>
          <w:tcPr>
            <w:tcW w:w="1583" w:type="dxa"/>
          </w:tcPr>
          <w:p w:rsidR="0052435B" w:rsidRPr="006D385C" w:rsidRDefault="0052435B" w:rsidP="0089164F">
            <w:pPr>
              <w:spacing w:after="0"/>
              <w:jc w:val="center"/>
            </w:pPr>
            <w:r w:rsidRPr="006D385C">
              <w:t>1.297924%</w:t>
            </w:r>
          </w:p>
        </w:tc>
        <w:tc>
          <w:tcPr>
            <w:tcW w:w="1583" w:type="dxa"/>
          </w:tcPr>
          <w:p w:rsidR="0052435B" w:rsidRPr="006D385C" w:rsidRDefault="0052435B" w:rsidP="0089164F">
            <w:pPr>
              <w:spacing w:after="0"/>
              <w:jc w:val="center"/>
            </w:pPr>
            <w:r w:rsidRPr="006D385C">
              <w:t>0.913150</w:t>
            </w:r>
          </w:p>
        </w:tc>
      </w:tr>
      <w:tr w:rsidR="0052435B" w:rsidRPr="006D385C" w:rsidTr="00223982">
        <w:tc>
          <w:tcPr>
            <w:tcW w:w="1583" w:type="dxa"/>
          </w:tcPr>
          <w:p w:rsidR="0052435B" w:rsidRPr="006D385C" w:rsidRDefault="0052435B" w:rsidP="0089164F">
            <w:pPr>
              <w:spacing w:after="0"/>
              <w:jc w:val="center"/>
            </w:pPr>
            <w:r w:rsidRPr="006D385C">
              <w:t>8Y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03/12/2021</w:t>
            </w:r>
          </w:p>
        </w:tc>
        <w:tc>
          <w:tcPr>
            <w:tcW w:w="1583" w:type="dxa"/>
          </w:tcPr>
          <w:p w:rsidR="0052435B" w:rsidRPr="006D385C" w:rsidRDefault="0052435B" w:rsidP="0089164F">
            <w:pPr>
              <w:spacing w:after="0"/>
              <w:jc w:val="center"/>
            </w:pPr>
            <w:r w:rsidRPr="006D385C">
              <w:t>8.0000</w:t>
            </w:r>
          </w:p>
        </w:tc>
        <w:tc>
          <w:tcPr>
            <w:tcW w:w="1583" w:type="dxa"/>
          </w:tcPr>
          <w:p w:rsidR="0052435B" w:rsidRPr="006D385C" w:rsidRDefault="0052435B" w:rsidP="0089164F">
            <w:pPr>
              <w:spacing w:after="0"/>
              <w:jc w:val="center"/>
            </w:pPr>
            <w:r w:rsidRPr="006D385C">
              <w:t>1.500399%</w:t>
            </w:r>
          </w:p>
        </w:tc>
        <w:tc>
          <w:tcPr>
            <w:tcW w:w="1583" w:type="dxa"/>
          </w:tcPr>
          <w:p w:rsidR="0052435B" w:rsidRPr="006D385C" w:rsidRDefault="0052435B" w:rsidP="0089164F">
            <w:pPr>
              <w:spacing w:after="0"/>
              <w:jc w:val="center"/>
            </w:pPr>
            <w:r w:rsidRPr="006D385C">
              <w:t>0.886892</w:t>
            </w:r>
          </w:p>
        </w:tc>
      </w:tr>
      <w:tr w:rsidR="0052435B" w:rsidRPr="006D385C" w:rsidTr="00223982">
        <w:tc>
          <w:tcPr>
            <w:tcW w:w="1583" w:type="dxa"/>
          </w:tcPr>
          <w:p w:rsidR="0052435B" w:rsidRPr="006D385C" w:rsidRDefault="0052435B" w:rsidP="0089164F">
            <w:pPr>
              <w:spacing w:after="0"/>
              <w:jc w:val="center"/>
            </w:pPr>
            <w:r w:rsidRPr="006D385C">
              <w:t>9Y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03/12/2022</w:t>
            </w:r>
          </w:p>
        </w:tc>
        <w:tc>
          <w:tcPr>
            <w:tcW w:w="1583" w:type="dxa"/>
          </w:tcPr>
          <w:p w:rsidR="0052435B" w:rsidRPr="006D385C" w:rsidRDefault="0052435B" w:rsidP="0089164F">
            <w:pPr>
              <w:spacing w:after="0"/>
              <w:jc w:val="center"/>
            </w:pPr>
            <w:r w:rsidRPr="006D385C">
              <w:t>9.0000</w:t>
            </w:r>
          </w:p>
        </w:tc>
        <w:tc>
          <w:tcPr>
            <w:tcW w:w="1583" w:type="dxa"/>
          </w:tcPr>
          <w:p w:rsidR="0052435B" w:rsidRPr="006D385C" w:rsidRDefault="0052435B" w:rsidP="0089164F">
            <w:pPr>
              <w:spacing w:after="0"/>
              <w:jc w:val="center"/>
            </w:pPr>
            <w:r w:rsidRPr="006D385C">
              <w:t>1.683387%</w:t>
            </w:r>
          </w:p>
        </w:tc>
        <w:tc>
          <w:tcPr>
            <w:tcW w:w="1583" w:type="dxa"/>
          </w:tcPr>
          <w:p w:rsidR="0052435B" w:rsidRPr="006D385C" w:rsidRDefault="0052435B" w:rsidP="0089164F">
            <w:pPr>
              <w:spacing w:after="0"/>
              <w:jc w:val="center"/>
            </w:pPr>
            <w:r w:rsidRPr="006D385C">
              <w:t>0.859414</w:t>
            </w:r>
          </w:p>
        </w:tc>
      </w:tr>
      <w:tr w:rsidR="0052435B" w:rsidRPr="006D385C" w:rsidTr="00223982">
        <w:tc>
          <w:tcPr>
            <w:tcW w:w="1583" w:type="dxa"/>
          </w:tcPr>
          <w:p w:rsidR="0052435B" w:rsidRPr="006D385C" w:rsidRDefault="0052435B" w:rsidP="0089164F">
            <w:pPr>
              <w:spacing w:after="0"/>
              <w:jc w:val="center"/>
            </w:pPr>
            <w:r w:rsidRPr="006D385C">
              <w:t>10Y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03/12/2023</w:t>
            </w:r>
          </w:p>
        </w:tc>
        <w:tc>
          <w:tcPr>
            <w:tcW w:w="1583" w:type="dxa"/>
          </w:tcPr>
          <w:p w:rsidR="0052435B" w:rsidRPr="006D385C" w:rsidRDefault="0052435B" w:rsidP="0089164F">
            <w:pPr>
              <w:spacing w:after="0"/>
              <w:jc w:val="center"/>
            </w:pPr>
            <w:r w:rsidRPr="006D385C">
              <w:t>10.0000</w:t>
            </w:r>
          </w:p>
        </w:tc>
        <w:tc>
          <w:tcPr>
            <w:tcW w:w="1583" w:type="dxa"/>
          </w:tcPr>
          <w:p w:rsidR="0052435B" w:rsidRPr="006D385C" w:rsidRDefault="0052435B" w:rsidP="0089164F">
            <w:pPr>
              <w:spacing w:after="0"/>
              <w:jc w:val="center"/>
            </w:pPr>
            <w:r w:rsidRPr="006D385C">
              <w:t>1.848825%</w:t>
            </w:r>
          </w:p>
        </w:tc>
        <w:tc>
          <w:tcPr>
            <w:tcW w:w="1583" w:type="dxa"/>
          </w:tcPr>
          <w:p w:rsidR="0052435B" w:rsidRPr="006D385C" w:rsidRDefault="0052435B" w:rsidP="0089164F">
            <w:pPr>
              <w:spacing w:after="0"/>
              <w:jc w:val="center"/>
            </w:pPr>
            <w:r w:rsidRPr="006D385C">
              <w:t>0.831202</w:t>
            </w:r>
          </w:p>
        </w:tc>
      </w:tr>
      <w:tr w:rsidR="0052435B" w:rsidRPr="006D385C" w:rsidTr="00223982">
        <w:tc>
          <w:tcPr>
            <w:tcW w:w="1583" w:type="dxa"/>
          </w:tcPr>
          <w:p w:rsidR="0052435B" w:rsidRPr="006D385C" w:rsidRDefault="0052435B" w:rsidP="0089164F">
            <w:pPr>
              <w:spacing w:after="0"/>
              <w:jc w:val="center"/>
            </w:pPr>
            <w:r w:rsidRPr="006D385C">
              <w:t>12Y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02/12/2025</w:t>
            </w:r>
          </w:p>
        </w:tc>
        <w:tc>
          <w:tcPr>
            <w:tcW w:w="1583" w:type="dxa"/>
          </w:tcPr>
          <w:p w:rsidR="0052435B" w:rsidRPr="006D385C" w:rsidRDefault="0052435B" w:rsidP="0089164F">
            <w:pPr>
              <w:spacing w:after="0"/>
              <w:jc w:val="center"/>
            </w:pPr>
            <w:r w:rsidRPr="006D385C">
              <w:t>12.0000</w:t>
            </w:r>
          </w:p>
        </w:tc>
        <w:tc>
          <w:tcPr>
            <w:tcW w:w="1583" w:type="dxa"/>
          </w:tcPr>
          <w:p w:rsidR="0052435B" w:rsidRPr="006D385C" w:rsidRDefault="0052435B" w:rsidP="0089164F">
            <w:pPr>
              <w:spacing w:after="0"/>
              <w:jc w:val="center"/>
            </w:pPr>
            <w:r w:rsidRPr="006D385C">
              <w:t>2.120818%</w:t>
            </w:r>
          </w:p>
        </w:tc>
        <w:tc>
          <w:tcPr>
            <w:tcW w:w="1583" w:type="dxa"/>
          </w:tcPr>
          <w:p w:rsidR="0052435B" w:rsidRPr="006D385C" w:rsidRDefault="0052435B" w:rsidP="0089164F">
            <w:pPr>
              <w:spacing w:after="0"/>
              <w:jc w:val="center"/>
            </w:pPr>
            <w:r w:rsidRPr="006D385C">
              <w:t>0.775305</w:t>
            </w:r>
          </w:p>
        </w:tc>
      </w:tr>
      <w:tr w:rsidR="0052435B" w:rsidRPr="006D385C" w:rsidTr="00223982">
        <w:tc>
          <w:tcPr>
            <w:tcW w:w="1583" w:type="dxa"/>
          </w:tcPr>
          <w:p w:rsidR="0052435B" w:rsidRPr="006D385C" w:rsidRDefault="0052435B" w:rsidP="0089164F">
            <w:pPr>
              <w:spacing w:after="0"/>
              <w:jc w:val="center"/>
            </w:pPr>
            <w:r w:rsidRPr="006D385C">
              <w:t>15Y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01/12/2028</w:t>
            </w:r>
          </w:p>
        </w:tc>
        <w:tc>
          <w:tcPr>
            <w:tcW w:w="1583" w:type="dxa"/>
          </w:tcPr>
          <w:p w:rsidR="0052435B" w:rsidRPr="006D385C" w:rsidRDefault="0052435B" w:rsidP="0089164F">
            <w:pPr>
              <w:spacing w:after="0"/>
              <w:jc w:val="center"/>
            </w:pPr>
            <w:r w:rsidRPr="006D385C">
              <w:t>15.0000</w:t>
            </w:r>
          </w:p>
        </w:tc>
        <w:tc>
          <w:tcPr>
            <w:tcW w:w="1583" w:type="dxa"/>
          </w:tcPr>
          <w:p w:rsidR="0052435B" w:rsidRPr="006D385C" w:rsidRDefault="0052435B" w:rsidP="0089164F">
            <w:pPr>
              <w:spacing w:after="0"/>
              <w:jc w:val="center"/>
            </w:pPr>
            <w:r w:rsidRPr="006D385C">
              <w:t>2.409351%</w:t>
            </w:r>
          </w:p>
        </w:tc>
        <w:tc>
          <w:tcPr>
            <w:tcW w:w="1583" w:type="dxa"/>
          </w:tcPr>
          <w:p w:rsidR="0052435B" w:rsidRPr="006D385C" w:rsidRDefault="0052435B" w:rsidP="0089164F">
            <w:pPr>
              <w:spacing w:after="0"/>
              <w:jc w:val="center"/>
            </w:pPr>
            <w:r w:rsidRPr="006D385C">
              <w:t>0.696698</w:t>
            </w:r>
          </w:p>
        </w:tc>
      </w:tr>
      <w:tr w:rsidR="0052435B" w:rsidRPr="006D385C" w:rsidTr="00223982">
        <w:tc>
          <w:tcPr>
            <w:tcW w:w="1583" w:type="dxa"/>
          </w:tcPr>
          <w:p w:rsidR="0052435B" w:rsidRPr="006D385C" w:rsidRDefault="0052435B" w:rsidP="0089164F">
            <w:pPr>
              <w:spacing w:after="0"/>
              <w:jc w:val="center"/>
            </w:pPr>
            <w:r w:rsidRPr="006D385C">
              <w:t>20Y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30/11/2033</w:t>
            </w:r>
          </w:p>
        </w:tc>
        <w:tc>
          <w:tcPr>
            <w:tcW w:w="1583" w:type="dxa"/>
          </w:tcPr>
          <w:p w:rsidR="0052435B" w:rsidRPr="006D385C" w:rsidRDefault="0052435B" w:rsidP="0089164F">
            <w:pPr>
              <w:spacing w:after="0"/>
              <w:jc w:val="center"/>
            </w:pPr>
            <w:r w:rsidRPr="006D385C">
              <w:t>20.0000</w:t>
            </w:r>
          </w:p>
        </w:tc>
        <w:tc>
          <w:tcPr>
            <w:tcW w:w="1583" w:type="dxa"/>
          </w:tcPr>
          <w:p w:rsidR="0052435B" w:rsidRPr="006D385C" w:rsidRDefault="0052435B" w:rsidP="0089164F">
            <w:pPr>
              <w:spacing w:after="0"/>
              <w:jc w:val="center"/>
            </w:pPr>
            <w:r w:rsidRPr="006D385C">
              <w:t>2.610181%</w:t>
            </w:r>
          </w:p>
        </w:tc>
        <w:tc>
          <w:tcPr>
            <w:tcW w:w="1583" w:type="dxa"/>
          </w:tcPr>
          <w:p w:rsidR="0052435B" w:rsidRPr="006D385C" w:rsidRDefault="0052435B" w:rsidP="0089164F">
            <w:pPr>
              <w:spacing w:after="0"/>
              <w:jc w:val="center"/>
            </w:pPr>
            <w:r w:rsidRPr="006D385C">
              <w:t>0.593311</w:t>
            </w:r>
          </w:p>
        </w:tc>
      </w:tr>
      <w:tr w:rsidR="0052435B" w:rsidRPr="006D385C" w:rsidTr="00223982">
        <w:tc>
          <w:tcPr>
            <w:tcW w:w="1583" w:type="dxa"/>
          </w:tcPr>
          <w:p w:rsidR="0052435B" w:rsidRPr="006D385C" w:rsidRDefault="0052435B" w:rsidP="0089164F">
            <w:pPr>
              <w:spacing w:after="0"/>
              <w:jc w:val="center"/>
            </w:pPr>
            <w:r w:rsidRPr="006D385C">
              <w:t>25Y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29/11/2038</w:t>
            </w:r>
          </w:p>
        </w:tc>
        <w:tc>
          <w:tcPr>
            <w:tcW w:w="1583" w:type="dxa"/>
          </w:tcPr>
          <w:p w:rsidR="0052435B" w:rsidRPr="006D385C" w:rsidRDefault="0052435B" w:rsidP="0089164F">
            <w:pPr>
              <w:spacing w:after="0"/>
              <w:jc w:val="center"/>
            </w:pPr>
            <w:r w:rsidRPr="006D385C">
              <w:t>25.0000</w:t>
            </w:r>
          </w:p>
        </w:tc>
        <w:tc>
          <w:tcPr>
            <w:tcW w:w="1583" w:type="dxa"/>
          </w:tcPr>
          <w:p w:rsidR="0052435B" w:rsidRPr="006D385C" w:rsidRDefault="0052435B" w:rsidP="0089164F">
            <w:pPr>
              <w:spacing w:after="0"/>
              <w:jc w:val="center"/>
            </w:pPr>
            <w:r w:rsidRPr="006D385C">
              <w:t>2.656427%</w:t>
            </w:r>
          </w:p>
        </w:tc>
        <w:tc>
          <w:tcPr>
            <w:tcW w:w="1583" w:type="dxa"/>
          </w:tcPr>
          <w:p w:rsidR="0052435B" w:rsidRPr="006D385C" w:rsidRDefault="0052435B" w:rsidP="0089164F">
            <w:pPr>
              <w:spacing w:after="0"/>
              <w:jc w:val="center"/>
            </w:pPr>
            <w:r w:rsidRPr="006D385C">
              <w:t>0.514733</w:t>
            </w:r>
          </w:p>
        </w:tc>
      </w:tr>
      <w:tr w:rsidR="0052435B" w:rsidRPr="006D385C" w:rsidTr="00223982">
        <w:tc>
          <w:tcPr>
            <w:tcW w:w="1583" w:type="dxa"/>
          </w:tcPr>
          <w:p w:rsidR="0052435B" w:rsidRPr="006D385C" w:rsidRDefault="0052435B" w:rsidP="0089164F">
            <w:pPr>
              <w:spacing w:after="0"/>
              <w:jc w:val="center"/>
            </w:pPr>
            <w:r w:rsidRPr="006D385C">
              <w:t>30Y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28/11/2043</w:t>
            </w:r>
          </w:p>
        </w:tc>
        <w:tc>
          <w:tcPr>
            <w:tcW w:w="1583" w:type="dxa"/>
          </w:tcPr>
          <w:p w:rsidR="0052435B" w:rsidRPr="006D385C" w:rsidRDefault="0052435B" w:rsidP="0089164F">
            <w:pPr>
              <w:spacing w:after="0"/>
              <w:jc w:val="center"/>
            </w:pPr>
            <w:r w:rsidRPr="006D385C">
              <w:t>30.0000</w:t>
            </w:r>
          </w:p>
        </w:tc>
        <w:tc>
          <w:tcPr>
            <w:tcW w:w="1583" w:type="dxa"/>
          </w:tcPr>
          <w:p w:rsidR="0052435B" w:rsidRPr="006D385C" w:rsidRDefault="0052435B" w:rsidP="0089164F">
            <w:pPr>
              <w:spacing w:after="0"/>
              <w:jc w:val="center"/>
            </w:pPr>
            <w:r w:rsidRPr="006D385C">
              <w:t>2.647924%</w:t>
            </w:r>
          </w:p>
        </w:tc>
        <w:tc>
          <w:tcPr>
            <w:tcW w:w="1583" w:type="dxa"/>
          </w:tcPr>
          <w:p w:rsidR="0052435B" w:rsidRPr="006D385C" w:rsidRDefault="0052435B" w:rsidP="0089164F">
            <w:pPr>
              <w:spacing w:after="0"/>
              <w:jc w:val="center"/>
            </w:pPr>
            <w:r w:rsidRPr="006D385C">
              <w:t>0.451863</w:t>
            </w:r>
          </w:p>
        </w:tc>
      </w:tr>
      <w:tr w:rsidR="0052435B" w:rsidRPr="006D385C" w:rsidTr="00223982">
        <w:tc>
          <w:tcPr>
            <w:tcW w:w="1583" w:type="dxa"/>
          </w:tcPr>
          <w:p w:rsidR="0052435B" w:rsidRPr="006D385C" w:rsidRDefault="0052435B" w:rsidP="0089164F">
            <w:pPr>
              <w:spacing w:after="0"/>
              <w:jc w:val="center"/>
            </w:pPr>
            <w:r w:rsidRPr="006D385C">
              <w:t>35Y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26/11/2048</w:t>
            </w:r>
          </w:p>
        </w:tc>
        <w:tc>
          <w:tcPr>
            <w:tcW w:w="1583" w:type="dxa"/>
          </w:tcPr>
          <w:p w:rsidR="0052435B" w:rsidRPr="006D385C" w:rsidRDefault="0052435B" w:rsidP="0089164F">
            <w:pPr>
              <w:spacing w:after="0"/>
              <w:jc w:val="center"/>
            </w:pPr>
            <w:r w:rsidRPr="006D385C">
              <w:t>35.0000</w:t>
            </w:r>
          </w:p>
        </w:tc>
        <w:tc>
          <w:tcPr>
            <w:tcW w:w="1583" w:type="dxa"/>
          </w:tcPr>
          <w:p w:rsidR="0052435B" w:rsidRPr="006D385C" w:rsidRDefault="0052435B" w:rsidP="0089164F">
            <w:pPr>
              <w:spacing w:after="0"/>
              <w:jc w:val="center"/>
            </w:pPr>
            <w:r w:rsidRPr="006D385C">
              <w:t>2.642775%</w:t>
            </w:r>
          </w:p>
        </w:tc>
        <w:tc>
          <w:tcPr>
            <w:tcW w:w="1583" w:type="dxa"/>
          </w:tcPr>
          <w:p w:rsidR="0052435B" w:rsidRPr="006D385C" w:rsidRDefault="0052435B" w:rsidP="0089164F">
            <w:pPr>
              <w:spacing w:after="0"/>
              <w:jc w:val="center"/>
            </w:pPr>
            <w:r w:rsidRPr="006D385C">
              <w:t>0.396543</w:t>
            </w:r>
          </w:p>
        </w:tc>
      </w:tr>
      <w:tr w:rsidR="0052435B" w:rsidRPr="006D385C" w:rsidTr="00223982">
        <w:tc>
          <w:tcPr>
            <w:tcW w:w="1583" w:type="dxa"/>
          </w:tcPr>
          <w:p w:rsidR="0052435B" w:rsidRPr="006D385C" w:rsidRDefault="0052435B" w:rsidP="0089164F">
            <w:pPr>
              <w:spacing w:after="0"/>
              <w:jc w:val="center"/>
            </w:pPr>
            <w:r w:rsidRPr="006D385C">
              <w:t>40Y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25/11/2053</w:t>
            </w:r>
          </w:p>
        </w:tc>
        <w:tc>
          <w:tcPr>
            <w:tcW w:w="1583" w:type="dxa"/>
          </w:tcPr>
          <w:p w:rsidR="0052435B" w:rsidRPr="006D385C" w:rsidRDefault="0052435B" w:rsidP="0089164F">
            <w:pPr>
              <w:spacing w:after="0"/>
              <w:jc w:val="center"/>
            </w:pPr>
            <w:r w:rsidRPr="006D385C">
              <w:t>40.0000</w:t>
            </w:r>
          </w:p>
        </w:tc>
        <w:tc>
          <w:tcPr>
            <w:tcW w:w="1583" w:type="dxa"/>
          </w:tcPr>
          <w:p w:rsidR="0052435B" w:rsidRPr="006D385C" w:rsidRDefault="0052435B" w:rsidP="0089164F">
            <w:pPr>
              <w:spacing w:after="0"/>
              <w:jc w:val="center"/>
            </w:pPr>
            <w:r w:rsidRPr="006D385C">
              <w:t>2.654838%</w:t>
            </w:r>
          </w:p>
        </w:tc>
        <w:tc>
          <w:tcPr>
            <w:tcW w:w="1583" w:type="dxa"/>
          </w:tcPr>
          <w:p w:rsidR="0052435B" w:rsidRPr="006D385C" w:rsidRDefault="0052435B" w:rsidP="0089164F">
            <w:pPr>
              <w:spacing w:after="0"/>
              <w:jc w:val="center"/>
            </w:pPr>
            <w:r w:rsidRPr="006D385C">
              <w:t>0.345786</w:t>
            </w:r>
          </w:p>
        </w:tc>
      </w:tr>
      <w:tr w:rsidR="0052435B" w:rsidRPr="006D385C" w:rsidTr="00223982">
        <w:tc>
          <w:tcPr>
            <w:tcW w:w="1583" w:type="dxa"/>
          </w:tcPr>
          <w:p w:rsidR="0052435B" w:rsidRPr="006D385C" w:rsidRDefault="0052435B" w:rsidP="0089164F">
            <w:pPr>
              <w:spacing w:after="0"/>
              <w:jc w:val="center"/>
            </w:pPr>
            <w:r w:rsidRPr="006D385C">
              <w:t>45Y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24/11/2058</w:t>
            </w:r>
          </w:p>
        </w:tc>
        <w:tc>
          <w:tcPr>
            <w:tcW w:w="1583" w:type="dxa"/>
          </w:tcPr>
          <w:p w:rsidR="0052435B" w:rsidRPr="006D385C" w:rsidRDefault="0052435B" w:rsidP="0089164F">
            <w:pPr>
              <w:spacing w:after="0"/>
              <w:jc w:val="center"/>
            </w:pPr>
            <w:r w:rsidRPr="006D385C">
              <w:t>45.0000</w:t>
            </w:r>
          </w:p>
        </w:tc>
        <w:tc>
          <w:tcPr>
            <w:tcW w:w="1583" w:type="dxa"/>
          </w:tcPr>
          <w:p w:rsidR="0052435B" w:rsidRPr="006D385C" w:rsidRDefault="0052435B" w:rsidP="0089164F">
            <w:pPr>
              <w:spacing w:after="0"/>
              <w:jc w:val="center"/>
            </w:pPr>
            <w:r w:rsidRPr="006D385C">
              <w:t>2.656250%</w:t>
            </w:r>
          </w:p>
        </w:tc>
        <w:tc>
          <w:tcPr>
            <w:tcW w:w="1583" w:type="dxa"/>
          </w:tcPr>
          <w:p w:rsidR="0052435B" w:rsidRPr="006D385C" w:rsidRDefault="0052435B" w:rsidP="0089164F">
            <w:pPr>
              <w:spacing w:after="0"/>
              <w:jc w:val="center"/>
            </w:pPr>
            <w:r w:rsidRPr="006D385C">
              <w:t>0.302609</w:t>
            </w:r>
          </w:p>
        </w:tc>
      </w:tr>
      <w:tr w:rsidR="0052435B" w:rsidRPr="006D385C" w:rsidTr="00223982">
        <w:tc>
          <w:tcPr>
            <w:tcW w:w="1583" w:type="dxa"/>
          </w:tcPr>
          <w:p w:rsidR="0052435B" w:rsidRPr="006D385C" w:rsidRDefault="0052435B" w:rsidP="0089164F">
            <w:pPr>
              <w:spacing w:after="0"/>
              <w:jc w:val="center"/>
            </w:pPr>
            <w:r w:rsidRPr="006D385C">
              <w:t>50Y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23/11/2063</w:t>
            </w:r>
          </w:p>
        </w:tc>
        <w:tc>
          <w:tcPr>
            <w:tcW w:w="1583" w:type="dxa"/>
          </w:tcPr>
          <w:p w:rsidR="0052435B" w:rsidRPr="006D385C" w:rsidRDefault="0052435B" w:rsidP="0089164F">
            <w:pPr>
              <w:spacing w:after="0"/>
              <w:jc w:val="center"/>
            </w:pPr>
            <w:r w:rsidRPr="006D385C">
              <w:t>50.0000</w:t>
            </w:r>
          </w:p>
        </w:tc>
        <w:tc>
          <w:tcPr>
            <w:tcW w:w="1583" w:type="dxa"/>
          </w:tcPr>
          <w:p w:rsidR="0052435B" w:rsidRPr="006D385C" w:rsidRDefault="0052435B" w:rsidP="0089164F">
            <w:pPr>
              <w:spacing w:after="0"/>
              <w:jc w:val="center"/>
            </w:pPr>
            <w:r w:rsidRPr="006D385C">
              <w:t>2.669217%</w:t>
            </w:r>
          </w:p>
        </w:tc>
        <w:tc>
          <w:tcPr>
            <w:tcW w:w="1583" w:type="dxa"/>
          </w:tcPr>
          <w:p w:rsidR="0052435B" w:rsidRPr="006D385C" w:rsidRDefault="0052435B" w:rsidP="0089164F">
            <w:pPr>
              <w:spacing w:after="0"/>
              <w:jc w:val="center"/>
            </w:pPr>
            <w:r w:rsidRPr="006D385C">
              <w:t>0.263261</w:t>
            </w:r>
          </w:p>
        </w:tc>
      </w:tr>
    </w:tbl>
    <w:p w:rsidR="0052435B" w:rsidRPr="006D385C" w:rsidRDefault="0052435B" w:rsidP="0089164F">
      <w:pPr>
        <w:spacing w:after="120"/>
        <w:jc w:val="both"/>
      </w:pPr>
    </w:p>
    <w:p w:rsidR="00FD2B4A" w:rsidRPr="006D385C" w:rsidRDefault="00FD2B4A" w:rsidP="00FD2B4A">
      <w:pPr>
        <w:spacing w:after="120"/>
        <w:jc w:val="both"/>
      </w:pPr>
      <w:r w:rsidRPr="006D385C">
        <w:t>Source: SwapClear</w:t>
      </w:r>
    </w:p>
    <w:p w:rsidR="00810FF2" w:rsidRPr="006D385C" w:rsidRDefault="00810FF2" w:rsidP="0089164F">
      <w:pPr>
        <w:spacing w:after="120"/>
        <w:jc w:val="both"/>
      </w:pPr>
    </w:p>
    <w:p w:rsidR="00810FF2" w:rsidRPr="006D385C" w:rsidRDefault="00810FF2" w:rsidP="0089164F">
      <w:pPr>
        <w:spacing w:after="120"/>
        <w:jc w:val="both"/>
      </w:pPr>
    </w:p>
    <w:p w:rsidR="00810FF2" w:rsidRDefault="00810FF2" w:rsidP="0089164F">
      <w:pPr>
        <w:spacing w:after="120"/>
        <w:jc w:val="both"/>
      </w:pPr>
    </w:p>
    <w:p w:rsidR="0013490A" w:rsidRPr="006D385C" w:rsidRDefault="0013490A" w:rsidP="0089164F">
      <w:pPr>
        <w:spacing w:after="120"/>
        <w:jc w:val="both"/>
      </w:pPr>
    </w:p>
    <w:p w:rsidR="0064123F" w:rsidRPr="006D385C" w:rsidRDefault="0064123F" w:rsidP="0089164F">
      <w:pPr>
        <w:spacing w:after="120"/>
        <w:jc w:val="both"/>
      </w:pPr>
    </w:p>
    <w:p w:rsidR="0052435B" w:rsidRPr="006D385C" w:rsidRDefault="00810FF2" w:rsidP="0089164F">
      <w:pPr>
        <w:jc w:val="both"/>
        <w:rPr>
          <w:b/>
        </w:rPr>
      </w:pPr>
      <w:r w:rsidRPr="006D385C">
        <w:rPr>
          <w:b/>
        </w:rPr>
        <w:lastRenderedPageBreak/>
        <w:t>GBP_</w:t>
      </w:r>
      <w:r w:rsidR="0052435B" w:rsidRPr="006D385C">
        <w:rPr>
          <w:b/>
        </w:rPr>
        <w:t xml:space="preserve"> SONIA</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3"/>
        <w:gridCol w:w="1583"/>
        <w:gridCol w:w="1583"/>
        <w:gridCol w:w="1583"/>
        <w:gridCol w:w="1583"/>
        <w:gridCol w:w="1583"/>
      </w:tblGrid>
      <w:tr w:rsidR="0052435B" w:rsidRPr="006D385C" w:rsidTr="00C44657">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Tenor (Bucket)</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Close Date</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Maturity Date</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Acc. Factor (Actual/365)</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Zero Rate (Continuous)</w:t>
            </w:r>
          </w:p>
        </w:tc>
        <w:tc>
          <w:tcPr>
            <w:tcW w:w="1583" w:type="dxa"/>
            <w:shd w:val="clear" w:color="auto" w:fill="D9D9D9" w:themeFill="background1" w:themeFillShade="D9"/>
          </w:tcPr>
          <w:p w:rsidR="0052435B" w:rsidRPr="006D385C" w:rsidRDefault="0052435B" w:rsidP="0089164F">
            <w:pPr>
              <w:spacing w:after="0"/>
              <w:jc w:val="center"/>
              <w:rPr>
                <w:rFonts w:asciiTheme="minorHAnsi" w:hAnsiTheme="minorHAnsi" w:cstheme="minorHAnsi"/>
                <w:b/>
                <w:szCs w:val="20"/>
              </w:rPr>
            </w:pPr>
            <w:r w:rsidRPr="006D385C">
              <w:rPr>
                <w:rFonts w:asciiTheme="minorHAnsi" w:eastAsia="Times New Roman" w:hAnsiTheme="minorHAnsi" w:cstheme="minorHAnsi"/>
                <w:b/>
                <w:color w:val="000000"/>
                <w:szCs w:val="20"/>
                <w:lang w:eastAsia="en-GB"/>
              </w:rPr>
              <w:t>Discount Factor</w:t>
            </w:r>
          </w:p>
        </w:tc>
      </w:tr>
      <w:tr w:rsidR="0052435B" w:rsidRPr="006D385C" w:rsidTr="00223982">
        <w:tc>
          <w:tcPr>
            <w:tcW w:w="1583" w:type="dxa"/>
          </w:tcPr>
          <w:p w:rsidR="0052435B" w:rsidRPr="006D385C" w:rsidRDefault="0052435B" w:rsidP="0089164F">
            <w:pPr>
              <w:spacing w:after="0"/>
              <w:jc w:val="center"/>
            </w:pPr>
            <w:r w:rsidRPr="006D385C">
              <w:t>1D</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06/12/2013</w:t>
            </w:r>
          </w:p>
        </w:tc>
        <w:tc>
          <w:tcPr>
            <w:tcW w:w="1583" w:type="dxa"/>
          </w:tcPr>
          <w:p w:rsidR="0052435B" w:rsidRPr="006D385C" w:rsidRDefault="0052435B" w:rsidP="0089164F">
            <w:pPr>
              <w:spacing w:after="0"/>
              <w:jc w:val="center"/>
            </w:pPr>
            <w:r w:rsidRPr="006D385C">
              <w:t>0.0027</w:t>
            </w:r>
          </w:p>
        </w:tc>
        <w:tc>
          <w:tcPr>
            <w:tcW w:w="1583" w:type="dxa"/>
          </w:tcPr>
          <w:p w:rsidR="0052435B" w:rsidRPr="006D385C" w:rsidRDefault="0052435B" w:rsidP="0089164F">
            <w:pPr>
              <w:spacing w:after="0"/>
              <w:jc w:val="center"/>
            </w:pPr>
            <w:r w:rsidRPr="006D385C">
              <w:t>0.428597%</w:t>
            </w:r>
          </w:p>
        </w:tc>
        <w:tc>
          <w:tcPr>
            <w:tcW w:w="1583" w:type="dxa"/>
          </w:tcPr>
          <w:p w:rsidR="0052435B" w:rsidRPr="006D385C" w:rsidRDefault="0052435B" w:rsidP="0089164F">
            <w:pPr>
              <w:spacing w:after="0"/>
              <w:jc w:val="center"/>
            </w:pPr>
            <w:r w:rsidRPr="006D385C">
              <w:t>0.999988</w:t>
            </w:r>
          </w:p>
        </w:tc>
      </w:tr>
      <w:tr w:rsidR="0052435B" w:rsidRPr="006D385C" w:rsidTr="00223982">
        <w:tc>
          <w:tcPr>
            <w:tcW w:w="1583" w:type="dxa"/>
          </w:tcPr>
          <w:p w:rsidR="0052435B" w:rsidRPr="006D385C" w:rsidRDefault="0052435B" w:rsidP="0089164F">
            <w:pPr>
              <w:spacing w:after="0"/>
              <w:jc w:val="center"/>
            </w:pPr>
            <w:r w:rsidRPr="006D385C">
              <w:t>1W</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12/12/2013</w:t>
            </w:r>
          </w:p>
        </w:tc>
        <w:tc>
          <w:tcPr>
            <w:tcW w:w="1583" w:type="dxa"/>
          </w:tcPr>
          <w:p w:rsidR="0052435B" w:rsidRPr="006D385C" w:rsidRDefault="0052435B" w:rsidP="0089164F">
            <w:pPr>
              <w:spacing w:after="0"/>
              <w:jc w:val="center"/>
            </w:pPr>
            <w:r w:rsidRPr="006D385C">
              <w:t>0.0192</w:t>
            </w:r>
          </w:p>
        </w:tc>
        <w:tc>
          <w:tcPr>
            <w:tcW w:w="1583" w:type="dxa"/>
          </w:tcPr>
          <w:p w:rsidR="0052435B" w:rsidRPr="006D385C" w:rsidRDefault="0052435B" w:rsidP="0089164F">
            <w:pPr>
              <w:spacing w:after="0"/>
              <w:jc w:val="center"/>
            </w:pPr>
            <w:r w:rsidRPr="006D385C">
              <w:t>0.424983%</w:t>
            </w:r>
          </w:p>
        </w:tc>
        <w:tc>
          <w:tcPr>
            <w:tcW w:w="1583" w:type="dxa"/>
          </w:tcPr>
          <w:p w:rsidR="0052435B" w:rsidRPr="006D385C" w:rsidRDefault="0052435B" w:rsidP="0089164F">
            <w:pPr>
              <w:spacing w:after="0"/>
              <w:jc w:val="center"/>
            </w:pPr>
            <w:r w:rsidRPr="006D385C">
              <w:t>0.999918</w:t>
            </w:r>
          </w:p>
        </w:tc>
      </w:tr>
      <w:tr w:rsidR="0052435B" w:rsidRPr="006D385C" w:rsidTr="00223982">
        <w:tc>
          <w:tcPr>
            <w:tcW w:w="1583" w:type="dxa"/>
          </w:tcPr>
          <w:p w:rsidR="0052435B" w:rsidRPr="006D385C" w:rsidRDefault="0052435B" w:rsidP="0089164F">
            <w:pPr>
              <w:spacing w:after="0"/>
              <w:jc w:val="center"/>
            </w:pPr>
            <w:r w:rsidRPr="006D385C">
              <w:t>2W</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19/12/2013</w:t>
            </w:r>
          </w:p>
        </w:tc>
        <w:tc>
          <w:tcPr>
            <w:tcW w:w="1583" w:type="dxa"/>
          </w:tcPr>
          <w:p w:rsidR="0052435B" w:rsidRPr="006D385C" w:rsidRDefault="0052435B" w:rsidP="0089164F">
            <w:pPr>
              <w:spacing w:after="0"/>
              <w:jc w:val="center"/>
            </w:pPr>
            <w:r w:rsidRPr="006D385C">
              <w:t>0.0384</w:t>
            </w:r>
          </w:p>
        </w:tc>
        <w:tc>
          <w:tcPr>
            <w:tcW w:w="1583" w:type="dxa"/>
          </w:tcPr>
          <w:p w:rsidR="0052435B" w:rsidRPr="006D385C" w:rsidRDefault="0052435B" w:rsidP="0089164F">
            <w:pPr>
              <w:spacing w:after="0"/>
              <w:jc w:val="center"/>
            </w:pPr>
            <w:r w:rsidRPr="006D385C">
              <w:t>0.424465%</w:t>
            </w:r>
          </w:p>
        </w:tc>
        <w:tc>
          <w:tcPr>
            <w:tcW w:w="1583" w:type="dxa"/>
          </w:tcPr>
          <w:p w:rsidR="0052435B" w:rsidRPr="006D385C" w:rsidRDefault="0052435B" w:rsidP="0089164F">
            <w:pPr>
              <w:spacing w:after="0"/>
              <w:jc w:val="center"/>
            </w:pPr>
            <w:r w:rsidRPr="006D385C">
              <w:t>0.999837</w:t>
            </w:r>
          </w:p>
        </w:tc>
      </w:tr>
      <w:tr w:rsidR="0052435B" w:rsidRPr="006D385C" w:rsidTr="00223982">
        <w:tc>
          <w:tcPr>
            <w:tcW w:w="1583" w:type="dxa"/>
          </w:tcPr>
          <w:p w:rsidR="0052435B" w:rsidRPr="006D385C" w:rsidRDefault="0052435B" w:rsidP="0089164F">
            <w:pPr>
              <w:spacing w:after="0"/>
              <w:jc w:val="center"/>
            </w:pPr>
            <w:r w:rsidRPr="006D385C">
              <w:t>3W</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26/12/2013</w:t>
            </w:r>
          </w:p>
        </w:tc>
        <w:tc>
          <w:tcPr>
            <w:tcW w:w="1583" w:type="dxa"/>
          </w:tcPr>
          <w:p w:rsidR="0052435B" w:rsidRPr="006D385C" w:rsidRDefault="0052435B" w:rsidP="0089164F">
            <w:pPr>
              <w:spacing w:after="0"/>
              <w:jc w:val="center"/>
            </w:pPr>
            <w:r w:rsidRPr="006D385C">
              <w:t>0.0575</w:t>
            </w:r>
          </w:p>
        </w:tc>
        <w:tc>
          <w:tcPr>
            <w:tcW w:w="1583" w:type="dxa"/>
          </w:tcPr>
          <w:p w:rsidR="0052435B" w:rsidRPr="006D385C" w:rsidRDefault="0052435B" w:rsidP="0089164F">
            <w:pPr>
              <w:spacing w:after="0"/>
              <w:jc w:val="center"/>
            </w:pPr>
            <w:r w:rsidRPr="006D385C">
              <w:t>0.424468%</w:t>
            </w:r>
          </w:p>
        </w:tc>
        <w:tc>
          <w:tcPr>
            <w:tcW w:w="1583" w:type="dxa"/>
          </w:tcPr>
          <w:p w:rsidR="0052435B" w:rsidRPr="006D385C" w:rsidRDefault="0052435B" w:rsidP="0089164F">
            <w:pPr>
              <w:spacing w:after="0"/>
              <w:jc w:val="center"/>
            </w:pPr>
            <w:r w:rsidRPr="006D385C">
              <w:t>0.999756</w:t>
            </w:r>
          </w:p>
        </w:tc>
      </w:tr>
      <w:tr w:rsidR="0052435B" w:rsidRPr="006D385C" w:rsidTr="00223982">
        <w:tc>
          <w:tcPr>
            <w:tcW w:w="1583" w:type="dxa"/>
          </w:tcPr>
          <w:p w:rsidR="0052435B" w:rsidRPr="006D385C" w:rsidRDefault="0052435B" w:rsidP="0089164F">
            <w:pPr>
              <w:spacing w:after="0"/>
              <w:jc w:val="center"/>
            </w:pPr>
            <w:r w:rsidRPr="006D385C">
              <w:t>1M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04/01/2014</w:t>
            </w:r>
          </w:p>
        </w:tc>
        <w:tc>
          <w:tcPr>
            <w:tcW w:w="1583" w:type="dxa"/>
          </w:tcPr>
          <w:p w:rsidR="0052435B" w:rsidRPr="006D385C" w:rsidRDefault="0052435B" w:rsidP="0089164F">
            <w:pPr>
              <w:spacing w:after="0"/>
              <w:jc w:val="center"/>
            </w:pPr>
            <w:r w:rsidRPr="006D385C">
              <w:t>0.0822</w:t>
            </w:r>
          </w:p>
        </w:tc>
        <w:tc>
          <w:tcPr>
            <w:tcW w:w="1583" w:type="dxa"/>
          </w:tcPr>
          <w:p w:rsidR="0052435B" w:rsidRPr="006D385C" w:rsidRDefault="0052435B" w:rsidP="0089164F">
            <w:pPr>
              <w:spacing w:after="0"/>
              <w:jc w:val="center"/>
            </w:pPr>
            <w:r w:rsidRPr="006D385C">
              <w:t>0.424470%</w:t>
            </w:r>
          </w:p>
        </w:tc>
        <w:tc>
          <w:tcPr>
            <w:tcW w:w="1583" w:type="dxa"/>
          </w:tcPr>
          <w:p w:rsidR="0052435B" w:rsidRPr="006D385C" w:rsidRDefault="0052435B" w:rsidP="0089164F">
            <w:pPr>
              <w:spacing w:after="0"/>
              <w:jc w:val="center"/>
            </w:pPr>
            <w:r w:rsidRPr="006D385C">
              <w:t>0.999651</w:t>
            </w:r>
          </w:p>
        </w:tc>
      </w:tr>
      <w:tr w:rsidR="0052435B" w:rsidRPr="006D385C" w:rsidTr="00223982">
        <w:tc>
          <w:tcPr>
            <w:tcW w:w="1583" w:type="dxa"/>
          </w:tcPr>
          <w:p w:rsidR="0052435B" w:rsidRPr="006D385C" w:rsidRDefault="0052435B" w:rsidP="0089164F">
            <w:pPr>
              <w:spacing w:after="0"/>
              <w:jc w:val="center"/>
            </w:pPr>
            <w:r w:rsidRPr="006D385C">
              <w:t>2M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03/02/2014</w:t>
            </w:r>
          </w:p>
        </w:tc>
        <w:tc>
          <w:tcPr>
            <w:tcW w:w="1583" w:type="dxa"/>
          </w:tcPr>
          <w:p w:rsidR="0052435B" w:rsidRPr="006D385C" w:rsidRDefault="0052435B" w:rsidP="0089164F">
            <w:pPr>
              <w:spacing w:after="0"/>
              <w:jc w:val="center"/>
            </w:pPr>
            <w:r w:rsidRPr="006D385C">
              <w:t>0.1644</w:t>
            </w:r>
          </w:p>
        </w:tc>
        <w:tc>
          <w:tcPr>
            <w:tcW w:w="1583" w:type="dxa"/>
          </w:tcPr>
          <w:p w:rsidR="0052435B" w:rsidRPr="006D385C" w:rsidRDefault="0052435B" w:rsidP="0089164F">
            <w:pPr>
              <w:spacing w:after="0"/>
              <w:jc w:val="center"/>
            </w:pPr>
            <w:r w:rsidRPr="006D385C">
              <w:t>0.424962%</w:t>
            </w:r>
          </w:p>
        </w:tc>
        <w:tc>
          <w:tcPr>
            <w:tcW w:w="1583" w:type="dxa"/>
          </w:tcPr>
          <w:p w:rsidR="0052435B" w:rsidRPr="006D385C" w:rsidRDefault="0052435B" w:rsidP="0089164F">
            <w:pPr>
              <w:spacing w:after="0"/>
              <w:jc w:val="center"/>
            </w:pPr>
            <w:r w:rsidRPr="006D385C">
              <w:t>0.999302</w:t>
            </w:r>
          </w:p>
        </w:tc>
      </w:tr>
      <w:tr w:rsidR="0052435B" w:rsidRPr="006D385C" w:rsidTr="00223982">
        <w:tc>
          <w:tcPr>
            <w:tcW w:w="1583" w:type="dxa"/>
          </w:tcPr>
          <w:p w:rsidR="0052435B" w:rsidRPr="006D385C" w:rsidRDefault="0052435B" w:rsidP="0089164F">
            <w:pPr>
              <w:spacing w:after="0"/>
              <w:jc w:val="center"/>
            </w:pPr>
            <w:r w:rsidRPr="006D385C">
              <w:t>3M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06/03/2014</w:t>
            </w:r>
          </w:p>
        </w:tc>
        <w:tc>
          <w:tcPr>
            <w:tcW w:w="1583" w:type="dxa"/>
          </w:tcPr>
          <w:p w:rsidR="0052435B" w:rsidRPr="006D385C" w:rsidRDefault="0052435B" w:rsidP="0089164F">
            <w:pPr>
              <w:spacing w:after="0"/>
              <w:jc w:val="center"/>
            </w:pPr>
            <w:r w:rsidRPr="006D385C">
              <w:t>0.2493</w:t>
            </w:r>
          </w:p>
        </w:tc>
        <w:tc>
          <w:tcPr>
            <w:tcW w:w="1583" w:type="dxa"/>
          </w:tcPr>
          <w:p w:rsidR="0052435B" w:rsidRPr="006D385C" w:rsidRDefault="0052435B" w:rsidP="0089164F">
            <w:pPr>
              <w:spacing w:after="0"/>
              <w:jc w:val="center"/>
            </w:pPr>
            <w:r w:rsidRPr="006D385C">
              <w:t>0.424884%</w:t>
            </w:r>
          </w:p>
        </w:tc>
        <w:tc>
          <w:tcPr>
            <w:tcW w:w="1583" w:type="dxa"/>
          </w:tcPr>
          <w:p w:rsidR="0052435B" w:rsidRPr="006D385C" w:rsidRDefault="0052435B" w:rsidP="0089164F">
            <w:pPr>
              <w:spacing w:after="0"/>
              <w:jc w:val="center"/>
            </w:pPr>
            <w:r w:rsidRPr="006D385C">
              <w:t>0.998941</w:t>
            </w:r>
          </w:p>
        </w:tc>
      </w:tr>
      <w:tr w:rsidR="0052435B" w:rsidRPr="006D385C" w:rsidTr="00223982">
        <w:tc>
          <w:tcPr>
            <w:tcW w:w="1583" w:type="dxa"/>
          </w:tcPr>
          <w:p w:rsidR="0052435B" w:rsidRPr="006D385C" w:rsidRDefault="0052435B" w:rsidP="0089164F">
            <w:pPr>
              <w:spacing w:after="0"/>
              <w:jc w:val="center"/>
            </w:pPr>
            <w:r w:rsidRPr="006D385C">
              <w:t>4M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05/04/2014</w:t>
            </w:r>
          </w:p>
        </w:tc>
        <w:tc>
          <w:tcPr>
            <w:tcW w:w="1583" w:type="dxa"/>
          </w:tcPr>
          <w:p w:rsidR="0052435B" w:rsidRPr="006D385C" w:rsidRDefault="0052435B" w:rsidP="0089164F">
            <w:pPr>
              <w:spacing w:after="0"/>
              <w:jc w:val="center"/>
            </w:pPr>
            <w:r w:rsidRPr="006D385C">
              <w:t>0.3315</w:t>
            </w:r>
          </w:p>
        </w:tc>
        <w:tc>
          <w:tcPr>
            <w:tcW w:w="1583" w:type="dxa"/>
          </w:tcPr>
          <w:p w:rsidR="0052435B" w:rsidRPr="006D385C" w:rsidRDefault="0052435B" w:rsidP="0089164F">
            <w:pPr>
              <w:spacing w:after="0"/>
              <w:jc w:val="center"/>
            </w:pPr>
            <w:r w:rsidRPr="006D385C">
              <w:t>0.425082%</w:t>
            </w:r>
          </w:p>
        </w:tc>
        <w:tc>
          <w:tcPr>
            <w:tcW w:w="1583" w:type="dxa"/>
          </w:tcPr>
          <w:p w:rsidR="0052435B" w:rsidRPr="006D385C" w:rsidRDefault="0052435B" w:rsidP="0089164F">
            <w:pPr>
              <w:spacing w:after="0"/>
              <w:jc w:val="center"/>
            </w:pPr>
            <w:r w:rsidRPr="006D385C">
              <w:t>0.998592</w:t>
            </w:r>
          </w:p>
        </w:tc>
      </w:tr>
      <w:tr w:rsidR="0052435B" w:rsidRPr="006D385C" w:rsidTr="00223982">
        <w:tc>
          <w:tcPr>
            <w:tcW w:w="1583" w:type="dxa"/>
          </w:tcPr>
          <w:p w:rsidR="0052435B" w:rsidRPr="006D385C" w:rsidRDefault="0052435B" w:rsidP="0089164F">
            <w:pPr>
              <w:spacing w:after="0"/>
              <w:jc w:val="center"/>
            </w:pPr>
            <w:r w:rsidRPr="006D385C">
              <w:t>5M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06/05/2014</w:t>
            </w:r>
          </w:p>
        </w:tc>
        <w:tc>
          <w:tcPr>
            <w:tcW w:w="1583" w:type="dxa"/>
          </w:tcPr>
          <w:p w:rsidR="0052435B" w:rsidRPr="006D385C" w:rsidRDefault="0052435B" w:rsidP="0089164F">
            <w:pPr>
              <w:spacing w:after="0"/>
              <w:jc w:val="center"/>
            </w:pPr>
            <w:r w:rsidRPr="006D385C">
              <w:t>0.4164</w:t>
            </w:r>
          </w:p>
        </w:tc>
        <w:tc>
          <w:tcPr>
            <w:tcW w:w="1583" w:type="dxa"/>
          </w:tcPr>
          <w:p w:rsidR="0052435B" w:rsidRPr="006D385C" w:rsidRDefault="0052435B" w:rsidP="0089164F">
            <w:pPr>
              <w:spacing w:after="0"/>
              <w:jc w:val="center"/>
            </w:pPr>
            <w:r w:rsidRPr="006D385C">
              <w:t>0.425623%</w:t>
            </w:r>
          </w:p>
        </w:tc>
        <w:tc>
          <w:tcPr>
            <w:tcW w:w="1583" w:type="dxa"/>
          </w:tcPr>
          <w:p w:rsidR="0052435B" w:rsidRPr="006D385C" w:rsidRDefault="0052435B" w:rsidP="0089164F">
            <w:pPr>
              <w:spacing w:after="0"/>
              <w:jc w:val="center"/>
            </w:pPr>
            <w:r w:rsidRPr="006D385C">
              <w:t>0.998229</w:t>
            </w:r>
          </w:p>
        </w:tc>
      </w:tr>
      <w:tr w:rsidR="0052435B" w:rsidRPr="006D385C" w:rsidTr="00223982">
        <w:tc>
          <w:tcPr>
            <w:tcW w:w="1583" w:type="dxa"/>
          </w:tcPr>
          <w:p w:rsidR="0052435B" w:rsidRPr="006D385C" w:rsidRDefault="0052435B" w:rsidP="0089164F">
            <w:pPr>
              <w:spacing w:after="0"/>
              <w:jc w:val="center"/>
            </w:pPr>
            <w:r w:rsidRPr="006D385C">
              <w:t>6M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05/06/2014</w:t>
            </w:r>
          </w:p>
        </w:tc>
        <w:tc>
          <w:tcPr>
            <w:tcW w:w="1583" w:type="dxa"/>
          </w:tcPr>
          <w:p w:rsidR="0052435B" w:rsidRPr="006D385C" w:rsidRDefault="0052435B" w:rsidP="0089164F">
            <w:pPr>
              <w:spacing w:after="0"/>
              <w:jc w:val="center"/>
            </w:pPr>
            <w:r w:rsidRPr="006D385C">
              <w:t>0.4986</w:t>
            </w:r>
          </w:p>
        </w:tc>
        <w:tc>
          <w:tcPr>
            <w:tcW w:w="1583" w:type="dxa"/>
          </w:tcPr>
          <w:p w:rsidR="0052435B" w:rsidRPr="006D385C" w:rsidRDefault="0052435B" w:rsidP="0089164F">
            <w:pPr>
              <w:spacing w:after="0"/>
              <w:jc w:val="center"/>
            </w:pPr>
            <w:r w:rsidRPr="006D385C">
              <w:t>0.427045%</w:t>
            </w:r>
          </w:p>
        </w:tc>
        <w:tc>
          <w:tcPr>
            <w:tcW w:w="1583" w:type="dxa"/>
          </w:tcPr>
          <w:p w:rsidR="0052435B" w:rsidRPr="006D385C" w:rsidRDefault="0052435B" w:rsidP="0089164F">
            <w:pPr>
              <w:spacing w:after="0"/>
              <w:jc w:val="center"/>
            </w:pPr>
            <w:r w:rsidRPr="006D385C">
              <w:t>0.997873</w:t>
            </w:r>
          </w:p>
        </w:tc>
      </w:tr>
      <w:tr w:rsidR="0052435B" w:rsidRPr="006D385C" w:rsidTr="00223982">
        <w:tc>
          <w:tcPr>
            <w:tcW w:w="1583" w:type="dxa"/>
          </w:tcPr>
          <w:p w:rsidR="0052435B" w:rsidRPr="006D385C" w:rsidRDefault="0052435B" w:rsidP="0089164F">
            <w:pPr>
              <w:spacing w:after="0"/>
              <w:jc w:val="center"/>
            </w:pPr>
            <w:r w:rsidRPr="006D385C">
              <w:t>7M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05/07/2014</w:t>
            </w:r>
          </w:p>
        </w:tc>
        <w:tc>
          <w:tcPr>
            <w:tcW w:w="1583" w:type="dxa"/>
          </w:tcPr>
          <w:p w:rsidR="0052435B" w:rsidRPr="006D385C" w:rsidRDefault="0052435B" w:rsidP="0089164F">
            <w:pPr>
              <w:spacing w:after="0"/>
              <w:jc w:val="center"/>
            </w:pPr>
            <w:r w:rsidRPr="006D385C">
              <w:t>0.5808</w:t>
            </w:r>
          </w:p>
        </w:tc>
        <w:tc>
          <w:tcPr>
            <w:tcW w:w="1583" w:type="dxa"/>
          </w:tcPr>
          <w:p w:rsidR="0052435B" w:rsidRPr="006D385C" w:rsidRDefault="0052435B" w:rsidP="0089164F">
            <w:pPr>
              <w:spacing w:after="0"/>
              <w:jc w:val="center"/>
            </w:pPr>
            <w:r w:rsidRPr="006D385C">
              <w:t>0.428139%</w:t>
            </w:r>
          </w:p>
        </w:tc>
        <w:tc>
          <w:tcPr>
            <w:tcW w:w="1583" w:type="dxa"/>
          </w:tcPr>
          <w:p w:rsidR="0052435B" w:rsidRPr="006D385C" w:rsidRDefault="0052435B" w:rsidP="0089164F">
            <w:pPr>
              <w:spacing w:after="0"/>
              <w:jc w:val="center"/>
            </w:pPr>
            <w:r w:rsidRPr="006D385C">
              <w:t>0.997516</w:t>
            </w:r>
          </w:p>
        </w:tc>
      </w:tr>
      <w:tr w:rsidR="0052435B" w:rsidRPr="006D385C" w:rsidTr="00223982">
        <w:tc>
          <w:tcPr>
            <w:tcW w:w="1583" w:type="dxa"/>
          </w:tcPr>
          <w:p w:rsidR="0052435B" w:rsidRPr="006D385C" w:rsidRDefault="0052435B" w:rsidP="0089164F">
            <w:pPr>
              <w:spacing w:after="0"/>
              <w:jc w:val="center"/>
            </w:pPr>
            <w:r w:rsidRPr="006D385C">
              <w:t>8M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05/08/2014</w:t>
            </w:r>
          </w:p>
        </w:tc>
        <w:tc>
          <w:tcPr>
            <w:tcW w:w="1583" w:type="dxa"/>
          </w:tcPr>
          <w:p w:rsidR="0052435B" w:rsidRPr="006D385C" w:rsidRDefault="0052435B" w:rsidP="0089164F">
            <w:pPr>
              <w:spacing w:after="0"/>
              <w:jc w:val="center"/>
            </w:pPr>
            <w:r w:rsidRPr="006D385C">
              <w:t>0.6658</w:t>
            </w:r>
          </w:p>
        </w:tc>
        <w:tc>
          <w:tcPr>
            <w:tcW w:w="1583" w:type="dxa"/>
          </w:tcPr>
          <w:p w:rsidR="0052435B" w:rsidRPr="006D385C" w:rsidRDefault="0052435B" w:rsidP="0089164F">
            <w:pPr>
              <w:spacing w:after="0"/>
              <w:jc w:val="center"/>
            </w:pPr>
            <w:r w:rsidRPr="006D385C">
              <w:t>0.429386%</w:t>
            </w:r>
          </w:p>
        </w:tc>
        <w:tc>
          <w:tcPr>
            <w:tcW w:w="1583" w:type="dxa"/>
          </w:tcPr>
          <w:p w:rsidR="0052435B" w:rsidRPr="006D385C" w:rsidRDefault="0052435B" w:rsidP="0089164F">
            <w:pPr>
              <w:spacing w:after="0"/>
              <w:jc w:val="center"/>
            </w:pPr>
            <w:r w:rsidRPr="006D385C">
              <w:t>0.997145</w:t>
            </w:r>
          </w:p>
        </w:tc>
      </w:tr>
      <w:tr w:rsidR="0052435B" w:rsidRPr="006D385C" w:rsidTr="00223982">
        <w:tc>
          <w:tcPr>
            <w:tcW w:w="1583" w:type="dxa"/>
          </w:tcPr>
          <w:p w:rsidR="0052435B" w:rsidRPr="006D385C" w:rsidRDefault="0052435B" w:rsidP="0089164F">
            <w:pPr>
              <w:spacing w:after="0"/>
              <w:jc w:val="center"/>
            </w:pPr>
            <w:r w:rsidRPr="006D385C">
              <w:t>9M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04/09/2014</w:t>
            </w:r>
          </w:p>
        </w:tc>
        <w:tc>
          <w:tcPr>
            <w:tcW w:w="1583" w:type="dxa"/>
          </w:tcPr>
          <w:p w:rsidR="0052435B" w:rsidRPr="006D385C" w:rsidRDefault="0052435B" w:rsidP="0089164F">
            <w:pPr>
              <w:spacing w:after="0"/>
              <w:jc w:val="center"/>
            </w:pPr>
            <w:r w:rsidRPr="006D385C">
              <w:t>0.7479</w:t>
            </w:r>
          </w:p>
        </w:tc>
        <w:tc>
          <w:tcPr>
            <w:tcW w:w="1583" w:type="dxa"/>
          </w:tcPr>
          <w:p w:rsidR="0052435B" w:rsidRPr="006D385C" w:rsidRDefault="0052435B" w:rsidP="0089164F">
            <w:pPr>
              <w:spacing w:after="0"/>
              <w:jc w:val="center"/>
            </w:pPr>
            <w:r w:rsidRPr="006D385C">
              <w:t>0.431818%</w:t>
            </w:r>
          </w:p>
        </w:tc>
        <w:tc>
          <w:tcPr>
            <w:tcW w:w="1583" w:type="dxa"/>
          </w:tcPr>
          <w:p w:rsidR="0052435B" w:rsidRPr="006D385C" w:rsidRDefault="0052435B" w:rsidP="0089164F">
            <w:pPr>
              <w:spacing w:after="0"/>
              <w:jc w:val="center"/>
            </w:pPr>
            <w:r w:rsidRPr="006D385C">
              <w:t>0.996775</w:t>
            </w:r>
          </w:p>
        </w:tc>
      </w:tr>
      <w:tr w:rsidR="0052435B" w:rsidRPr="006D385C" w:rsidTr="00223982">
        <w:tc>
          <w:tcPr>
            <w:tcW w:w="1583" w:type="dxa"/>
          </w:tcPr>
          <w:p w:rsidR="0052435B" w:rsidRPr="006D385C" w:rsidRDefault="0052435B" w:rsidP="0089164F">
            <w:pPr>
              <w:spacing w:after="0"/>
              <w:jc w:val="center"/>
            </w:pPr>
            <w:r w:rsidRPr="006D385C">
              <w:t>10M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05/10/2014</w:t>
            </w:r>
          </w:p>
        </w:tc>
        <w:tc>
          <w:tcPr>
            <w:tcW w:w="1583" w:type="dxa"/>
          </w:tcPr>
          <w:p w:rsidR="0052435B" w:rsidRPr="006D385C" w:rsidRDefault="0052435B" w:rsidP="0089164F">
            <w:pPr>
              <w:spacing w:after="0"/>
              <w:jc w:val="center"/>
            </w:pPr>
            <w:r w:rsidRPr="006D385C">
              <w:t>0.8329</w:t>
            </w:r>
          </w:p>
        </w:tc>
        <w:tc>
          <w:tcPr>
            <w:tcW w:w="1583" w:type="dxa"/>
          </w:tcPr>
          <w:p w:rsidR="0052435B" w:rsidRPr="006D385C" w:rsidRDefault="0052435B" w:rsidP="0089164F">
            <w:pPr>
              <w:spacing w:after="0"/>
              <w:jc w:val="center"/>
            </w:pPr>
            <w:r w:rsidRPr="006D385C">
              <w:t>0.434137%</w:t>
            </w:r>
          </w:p>
        </w:tc>
        <w:tc>
          <w:tcPr>
            <w:tcW w:w="1583" w:type="dxa"/>
          </w:tcPr>
          <w:p w:rsidR="0052435B" w:rsidRPr="006D385C" w:rsidRDefault="0052435B" w:rsidP="0089164F">
            <w:pPr>
              <w:spacing w:after="0"/>
              <w:jc w:val="center"/>
            </w:pPr>
            <w:r w:rsidRPr="006D385C">
              <w:t>0.996391</w:t>
            </w:r>
          </w:p>
        </w:tc>
      </w:tr>
      <w:tr w:rsidR="0052435B" w:rsidRPr="006D385C" w:rsidTr="00223982">
        <w:tc>
          <w:tcPr>
            <w:tcW w:w="1583" w:type="dxa"/>
          </w:tcPr>
          <w:p w:rsidR="0052435B" w:rsidRPr="006D385C" w:rsidRDefault="0052435B" w:rsidP="0089164F">
            <w:pPr>
              <w:spacing w:after="0"/>
              <w:jc w:val="center"/>
            </w:pPr>
            <w:r w:rsidRPr="006D385C">
              <w:t>11M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04/11/2014</w:t>
            </w:r>
          </w:p>
        </w:tc>
        <w:tc>
          <w:tcPr>
            <w:tcW w:w="1583" w:type="dxa"/>
          </w:tcPr>
          <w:p w:rsidR="0052435B" w:rsidRPr="006D385C" w:rsidRDefault="0052435B" w:rsidP="0089164F">
            <w:pPr>
              <w:spacing w:after="0"/>
              <w:jc w:val="center"/>
            </w:pPr>
            <w:r w:rsidRPr="006D385C">
              <w:t>0.9151</w:t>
            </w:r>
          </w:p>
        </w:tc>
        <w:tc>
          <w:tcPr>
            <w:tcW w:w="1583" w:type="dxa"/>
          </w:tcPr>
          <w:p w:rsidR="0052435B" w:rsidRPr="006D385C" w:rsidRDefault="0052435B" w:rsidP="0089164F">
            <w:pPr>
              <w:spacing w:after="0"/>
              <w:jc w:val="center"/>
            </w:pPr>
            <w:r w:rsidRPr="006D385C">
              <w:t>0.435870%</w:t>
            </w:r>
          </w:p>
        </w:tc>
        <w:tc>
          <w:tcPr>
            <w:tcW w:w="1583" w:type="dxa"/>
          </w:tcPr>
          <w:p w:rsidR="0052435B" w:rsidRPr="006D385C" w:rsidRDefault="0052435B" w:rsidP="0089164F">
            <w:pPr>
              <w:spacing w:after="0"/>
              <w:jc w:val="center"/>
            </w:pPr>
            <w:r w:rsidRPr="006D385C">
              <w:t>0.996019</w:t>
            </w:r>
          </w:p>
        </w:tc>
      </w:tr>
      <w:tr w:rsidR="0052435B" w:rsidRPr="006D385C" w:rsidTr="00223982">
        <w:tc>
          <w:tcPr>
            <w:tcW w:w="1583" w:type="dxa"/>
          </w:tcPr>
          <w:p w:rsidR="0052435B" w:rsidRPr="006D385C" w:rsidRDefault="0052435B" w:rsidP="0089164F">
            <w:pPr>
              <w:spacing w:after="0"/>
              <w:jc w:val="center"/>
            </w:pPr>
            <w:r w:rsidRPr="006D385C">
              <w:t>1Y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05/12/2014</w:t>
            </w:r>
          </w:p>
        </w:tc>
        <w:tc>
          <w:tcPr>
            <w:tcW w:w="1583" w:type="dxa"/>
          </w:tcPr>
          <w:p w:rsidR="0052435B" w:rsidRPr="006D385C" w:rsidRDefault="0052435B" w:rsidP="0089164F">
            <w:pPr>
              <w:spacing w:after="0"/>
              <w:jc w:val="center"/>
            </w:pPr>
            <w:r w:rsidRPr="006D385C">
              <w:t>1.0000</w:t>
            </w:r>
          </w:p>
        </w:tc>
        <w:tc>
          <w:tcPr>
            <w:tcW w:w="1583" w:type="dxa"/>
          </w:tcPr>
          <w:p w:rsidR="0052435B" w:rsidRPr="006D385C" w:rsidRDefault="0052435B" w:rsidP="0089164F">
            <w:pPr>
              <w:spacing w:after="0"/>
              <w:jc w:val="center"/>
            </w:pPr>
            <w:r w:rsidRPr="006D385C">
              <w:t>0.438736%</w:t>
            </w:r>
          </w:p>
        </w:tc>
        <w:tc>
          <w:tcPr>
            <w:tcW w:w="1583" w:type="dxa"/>
          </w:tcPr>
          <w:p w:rsidR="0052435B" w:rsidRPr="006D385C" w:rsidRDefault="0052435B" w:rsidP="0089164F">
            <w:pPr>
              <w:spacing w:after="0"/>
              <w:jc w:val="center"/>
            </w:pPr>
            <w:r w:rsidRPr="006D385C">
              <w:t>0.995622</w:t>
            </w:r>
          </w:p>
        </w:tc>
      </w:tr>
      <w:tr w:rsidR="0052435B" w:rsidRPr="006D385C" w:rsidTr="00223982">
        <w:tc>
          <w:tcPr>
            <w:tcW w:w="1583" w:type="dxa"/>
          </w:tcPr>
          <w:p w:rsidR="0052435B" w:rsidRPr="006D385C" w:rsidRDefault="0052435B" w:rsidP="0089164F">
            <w:pPr>
              <w:spacing w:after="0"/>
              <w:jc w:val="center"/>
            </w:pPr>
            <w:r w:rsidRPr="006D385C">
              <w:t>15M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06/03/2015</w:t>
            </w:r>
          </w:p>
        </w:tc>
        <w:tc>
          <w:tcPr>
            <w:tcW w:w="1583" w:type="dxa"/>
          </w:tcPr>
          <w:p w:rsidR="0052435B" w:rsidRPr="006D385C" w:rsidRDefault="0052435B" w:rsidP="0089164F">
            <w:pPr>
              <w:spacing w:after="0"/>
              <w:jc w:val="center"/>
            </w:pPr>
            <w:r w:rsidRPr="006D385C">
              <w:t>1.2493</w:t>
            </w:r>
          </w:p>
        </w:tc>
        <w:tc>
          <w:tcPr>
            <w:tcW w:w="1583" w:type="dxa"/>
          </w:tcPr>
          <w:p w:rsidR="0052435B" w:rsidRPr="006D385C" w:rsidRDefault="0052435B" w:rsidP="0089164F">
            <w:pPr>
              <w:spacing w:after="0"/>
              <w:jc w:val="center"/>
            </w:pPr>
            <w:r w:rsidRPr="006D385C">
              <w:t>0.454629%</w:t>
            </w:r>
          </w:p>
        </w:tc>
        <w:tc>
          <w:tcPr>
            <w:tcW w:w="1583" w:type="dxa"/>
          </w:tcPr>
          <w:p w:rsidR="0052435B" w:rsidRPr="006D385C" w:rsidRDefault="0052435B" w:rsidP="0089164F">
            <w:pPr>
              <w:spacing w:after="0"/>
              <w:jc w:val="center"/>
            </w:pPr>
            <w:r w:rsidRPr="006D385C">
              <w:t>0.994336</w:t>
            </w:r>
          </w:p>
        </w:tc>
      </w:tr>
      <w:tr w:rsidR="0052435B" w:rsidRPr="006D385C" w:rsidTr="00223982">
        <w:tc>
          <w:tcPr>
            <w:tcW w:w="1583" w:type="dxa"/>
          </w:tcPr>
          <w:p w:rsidR="0052435B" w:rsidRPr="006D385C" w:rsidRDefault="0052435B" w:rsidP="0089164F">
            <w:pPr>
              <w:spacing w:after="0"/>
              <w:jc w:val="center"/>
            </w:pPr>
            <w:r w:rsidRPr="006D385C">
              <w:t>18M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05/06/2015</w:t>
            </w:r>
          </w:p>
        </w:tc>
        <w:tc>
          <w:tcPr>
            <w:tcW w:w="1583" w:type="dxa"/>
          </w:tcPr>
          <w:p w:rsidR="0052435B" w:rsidRPr="006D385C" w:rsidRDefault="0052435B" w:rsidP="0089164F">
            <w:pPr>
              <w:spacing w:after="0"/>
              <w:jc w:val="center"/>
            </w:pPr>
            <w:r w:rsidRPr="006D385C">
              <w:t>1.4986</w:t>
            </w:r>
          </w:p>
        </w:tc>
        <w:tc>
          <w:tcPr>
            <w:tcW w:w="1583" w:type="dxa"/>
          </w:tcPr>
          <w:p w:rsidR="0052435B" w:rsidRPr="006D385C" w:rsidRDefault="0052435B" w:rsidP="0089164F">
            <w:pPr>
              <w:spacing w:after="0"/>
              <w:jc w:val="center"/>
            </w:pPr>
            <w:r w:rsidRPr="006D385C">
              <w:t>0.482075%</w:t>
            </w:r>
          </w:p>
        </w:tc>
        <w:tc>
          <w:tcPr>
            <w:tcW w:w="1583" w:type="dxa"/>
          </w:tcPr>
          <w:p w:rsidR="0052435B" w:rsidRPr="006D385C" w:rsidRDefault="0052435B" w:rsidP="0089164F">
            <w:pPr>
              <w:spacing w:after="0"/>
              <w:jc w:val="center"/>
            </w:pPr>
            <w:r w:rsidRPr="006D385C">
              <w:t>0.992802</w:t>
            </w:r>
          </w:p>
        </w:tc>
      </w:tr>
      <w:tr w:rsidR="0052435B" w:rsidRPr="006D385C" w:rsidTr="00223982">
        <w:tc>
          <w:tcPr>
            <w:tcW w:w="1583" w:type="dxa"/>
          </w:tcPr>
          <w:p w:rsidR="0052435B" w:rsidRPr="006D385C" w:rsidRDefault="0052435B" w:rsidP="0089164F">
            <w:pPr>
              <w:spacing w:after="0"/>
              <w:jc w:val="center"/>
            </w:pPr>
            <w:r w:rsidRPr="006D385C">
              <w:t>21M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04/09/2015</w:t>
            </w:r>
          </w:p>
        </w:tc>
        <w:tc>
          <w:tcPr>
            <w:tcW w:w="1583" w:type="dxa"/>
          </w:tcPr>
          <w:p w:rsidR="0052435B" w:rsidRPr="006D385C" w:rsidRDefault="0052435B" w:rsidP="0089164F">
            <w:pPr>
              <w:spacing w:after="0"/>
              <w:jc w:val="center"/>
            </w:pPr>
            <w:r w:rsidRPr="006D385C">
              <w:t>1.7479</w:t>
            </w:r>
          </w:p>
        </w:tc>
        <w:tc>
          <w:tcPr>
            <w:tcW w:w="1583" w:type="dxa"/>
          </w:tcPr>
          <w:p w:rsidR="0052435B" w:rsidRPr="006D385C" w:rsidRDefault="0052435B" w:rsidP="0089164F">
            <w:pPr>
              <w:spacing w:after="0"/>
              <w:jc w:val="center"/>
            </w:pPr>
            <w:r w:rsidRPr="006D385C">
              <w:t>0.519209%</w:t>
            </w:r>
          </w:p>
        </w:tc>
        <w:tc>
          <w:tcPr>
            <w:tcW w:w="1583" w:type="dxa"/>
          </w:tcPr>
          <w:p w:rsidR="0052435B" w:rsidRPr="006D385C" w:rsidRDefault="0052435B" w:rsidP="0089164F">
            <w:pPr>
              <w:spacing w:after="0"/>
              <w:jc w:val="center"/>
            </w:pPr>
            <w:r w:rsidRPr="006D385C">
              <w:t>0.990966</w:t>
            </w:r>
          </w:p>
        </w:tc>
      </w:tr>
      <w:tr w:rsidR="0052435B" w:rsidRPr="006D385C" w:rsidTr="00223982">
        <w:tc>
          <w:tcPr>
            <w:tcW w:w="1583" w:type="dxa"/>
          </w:tcPr>
          <w:p w:rsidR="0052435B" w:rsidRPr="006D385C" w:rsidRDefault="0052435B" w:rsidP="0089164F">
            <w:pPr>
              <w:spacing w:after="0"/>
              <w:jc w:val="center"/>
            </w:pPr>
            <w:r w:rsidRPr="006D385C">
              <w:t>2Y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05/12/2015</w:t>
            </w:r>
          </w:p>
        </w:tc>
        <w:tc>
          <w:tcPr>
            <w:tcW w:w="1583" w:type="dxa"/>
          </w:tcPr>
          <w:p w:rsidR="0052435B" w:rsidRPr="006D385C" w:rsidRDefault="0052435B" w:rsidP="0089164F">
            <w:pPr>
              <w:spacing w:after="0"/>
              <w:jc w:val="center"/>
            </w:pPr>
            <w:r w:rsidRPr="006D385C">
              <w:t>2.0000</w:t>
            </w:r>
          </w:p>
        </w:tc>
        <w:tc>
          <w:tcPr>
            <w:tcW w:w="1583" w:type="dxa"/>
          </w:tcPr>
          <w:p w:rsidR="0052435B" w:rsidRPr="006D385C" w:rsidRDefault="0052435B" w:rsidP="0089164F">
            <w:pPr>
              <w:spacing w:after="0"/>
              <w:jc w:val="center"/>
            </w:pPr>
            <w:r w:rsidRPr="006D385C">
              <w:t>0.570246%</w:t>
            </w:r>
          </w:p>
        </w:tc>
        <w:tc>
          <w:tcPr>
            <w:tcW w:w="1583" w:type="dxa"/>
          </w:tcPr>
          <w:p w:rsidR="0052435B" w:rsidRPr="006D385C" w:rsidRDefault="0052435B" w:rsidP="0089164F">
            <w:pPr>
              <w:spacing w:after="0"/>
              <w:jc w:val="center"/>
            </w:pPr>
            <w:r w:rsidRPr="006D385C">
              <w:t>0.988660</w:t>
            </w:r>
          </w:p>
        </w:tc>
      </w:tr>
      <w:tr w:rsidR="0052435B" w:rsidRPr="006D385C" w:rsidTr="00223982">
        <w:tc>
          <w:tcPr>
            <w:tcW w:w="1583" w:type="dxa"/>
          </w:tcPr>
          <w:p w:rsidR="0052435B" w:rsidRPr="006D385C" w:rsidRDefault="0052435B" w:rsidP="0089164F">
            <w:pPr>
              <w:spacing w:after="0"/>
              <w:jc w:val="center"/>
            </w:pPr>
            <w:r w:rsidRPr="006D385C">
              <w:t>3Y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04/12/2016</w:t>
            </w:r>
          </w:p>
        </w:tc>
        <w:tc>
          <w:tcPr>
            <w:tcW w:w="1583" w:type="dxa"/>
          </w:tcPr>
          <w:p w:rsidR="0052435B" w:rsidRPr="006D385C" w:rsidRDefault="0052435B" w:rsidP="0089164F">
            <w:pPr>
              <w:spacing w:after="0"/>
              <w:jc w:val="center"/>
            </w:pPr>
            <w:r w:rsidRPr="006D385C">
              <w:t>3.0000</w:t>
            </w:r>
          </w:p>
        </w:tc>
        <w:tc>
          <w:tcPr>
            <w:tcW w:w="1583" w:type="dxa"/>
          </w:tcPr>
          <w:p w:rsidR="0052435B" w:rsidRPr="006D385C" w:rsidRDefault="0052435B" w:rsidP="0089164F">
            <w:pPr>
              <w:spacing w:after="0"/>
              <w:jc w:val="center"/>
            </w:pPr>
            <w:r w:rsidRPr="006D385C">
              <w:t>0.858510%</w:t>
            </w:r>
          </w:p>
        </w:tc>
        <w:tc>
          <w:tcPr>
            <w:tcW w:w="1583" w:type="dxa"/>
          </w:tcPr>
          <w:p w:rsidR="0052435B" w:rsidRPr="006D385C" w:rsidRDefault="0052435B" w:rsidP="0089164F">
            <w:pPr>
              <w:spacing w:after="0"/>
              <w:jc w:val="center"/>
            </w:pPr>
            <w:r w:rsidRPr="006D385C">
              <w:t>0.974574</w:t>
            </w:r>
          </w:p>
        </w:tc>
      </w:tr>
      <w:tr w:rsidR="0052435B" w:rsidRPr="006D385C" w:rsidTr="00223982">
        <w:tc>
          <w:tcPr>
            <w:tcW w:w="1583" w:type="dxa"/>
          </w:tcPr>
          <w:p w:rsidR="0052435B" w:rsidRPr="006D385C" w:rsidRDefault="0052435B" w:rsidP="0089164F">
            <w:pPr>
              <w:spacing w:after="0"/>
              <w:jc w:val="center"/>
            </w:pPr>
            <w:r w:rsidRPr="006D385C">
              <w:t>4Y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04/12/2017</w:t>
            </w:r>
          </w:p>
        </w:tc>
        <w:tc>
          <w:tcPr>
            <w:tcW w:w="1583" w:type="dxa"/>
          </w:tcPr>
          <w:p w:rsidR="0052435B" w:rsidRPr="006D385C" w:rsidRDefault="0052435B" w:rsidP="0089164F">
            <w:pPr>
              <w:spacing w:after="0"/>
              <w:jc w:val="center"/>
            </w:pPr>
            <w:r w:rsidRPr="006D385C">
              <w:t>4.0000</w:t>
            </w:r>
          </w:p>
        </w:tc>
        <w:tc>
          <w:tcPr>
            <w:tcW w:w="1583" w:type="dxa"/>
          </w:tcPr>
          <w:p w:rsidR="0052435B" w:rsidRPr="006D385C" w:rsidRDefault="0052435B" w:rsidP="0089164F">
            <w:pPr>
              <w:spacing w:after="0"/>
              <w:jc w:val="center"/>
            </w:pPr>
            <w:r w:rsidRPr="006D385C">
              <w:t>1.192313%</w:t>
            </w:r>
          </w:p>
        </w:tc>
        <w:tc>
          <w:tcPr>
            <w:tcW w:w="1583" w:type="dxa"/>
          </w:tcPr>
          <w:p w:rsidR="0052435B" w:rsidRPr="006D385C" w:rsidRDefault="0052435B" w:rsidP="0089164F">
            <w:pPr>
              <w:spacing w:after="0"/>
              <w:jc w:val="center"/>
            </w:pPr>
            <w:r w:rsidRPr="006D385C">
              <w:t>0.953427</w:t>
            </w:r>
          </w:p>
        </w:tc>
      </w:tr>
      <w:tr w:rsidR="0052435B" w:rsidRPr="006D385C" w:rsidTr="00223982">
        <w:tc>
          <w:tcPr>
            <w:tcW w:w="1583" w:type="dxa"/>
          </w:tcPr>
          <w:p w:rsidR="0052435B" w:rsidRPr="006D385C" w:rsidRDefault="0052435B" w:rsidP="0089164F">
            <w:pPr>
              <w:spacing w:after="0"/>
              <w:jc w:val="center"/>
            </w:pPr>
            <w:r w:rsidRPr="006D385C">
              <w:t>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04/12/2018</w:t>
            </w:r>
          </w:p>
        </w:tc>
        <w:tc>
          <w:tcPr>
            <w:tcW w:w="1583" w:type="dxa"/>
          </w:tcPr>
          <w:p w:rsidR="0052435B" w:rsidRPr="006D385C" w:rsidRDefault="0052435B" w:rsidP="0089164F">
            <w:pPr>
              <w:spacing w:after="0"/>
              <w:jc w:val="center"/>
            </w:pPr>
            <w:r w:rsidRPr="006D385C">
              <w:t>5.0000</w:t>
            </w:r>
          </w:p>
        </w:tc>
        <w:tc>
          <w:tcPr>
            <w:tcW w:w="1583" w:type="dxa"/>
          </w:tcPr>
          <w:p w:rsidR="0052435B" w:rsidRPr="006D385C" w:rsidRDefault="0052435B" w:rsidP="0089164F">
            <w:pPr>
              <w:spacing w:after="0"/>
              <w:jc w:val="center"/>
            </w:pPr>
            <w:r w:rsidRPr="006D385C">
              <w:t>1.505182%</w:t>
            </w:r>
          </w:p>
        </w:tc>
        <w:tc>
          <w:tcPr>
            <w:tcW w:w="1583" w:type="dxa"/>
          </w:tcPr>
          <w:p w:rsidR="0052435B" w:rsidRPr="006D385C" w:rsidRDefault="0052435B" w:rsidP="0089164F">
            <w:pPr>
              <w:spacing w:after="0"/>
              <w:jc w:val="center"/>
            </w:pPr>
            <w:r w:rsidRPr="006D385C">
              <w:t>0.927503</w:t>
            </w:r>
          </w:p>
        </w:tc>
      </w:tr>
      <w:tr w:rsidR="0052435B" w:rsidRPr="006D385C" w:rsidTr="00223982">
        <w:tc>
          <w:tcPr>
            <w:tcW w:w="1583" w:type="dxa"/>
          </w:tcPr>
          <w:p w:rsidR="0052435B" w:rsidRPr="006D385C" w:rsidRDefault="0052435B" w:rsidP="0089164F">
            <w:pPr>
              <w:spacing w:after="0"/>
              <w:jc w:val="center"/>
            </w:pPr>
            <w:r w:rsidRPr="006D385C">
              <w:t>6Y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04/12/2019</w:t>
            </w:r>
          </w:p>
        </w:tc>
        <w:tc>
          <w:tcPr>
            <w:tcW w:w="1583" w:type="dxa"/>
          </w:tcPr>
          <w:p w:rsidR="0052435B" w:rsidRPr="006D385C" w:rsidRDefault="0052435B" w:rsidP="0089164F">
            <w:pPr>
              <w:spacing w:after="0"/>
              <w:jc w:val="center"/>
            </w:pPr>
            <w:r w:rsidRPr="006D385C">
              <w:t>6.0000</w:t>
            </w:r>
          </w:p>
        </w:tc>
        <w:tc>
          <w:tcPr>
            <w:tcW w:w="1583" w:type="dxa"/>
          </w:tcPr>
          <w:p w:rsidR="0052435B" w:rsidRPr="006D385C" w:rsidRDefault="0052435B" w:rsidP="0089164F">
            <w:pPr>
              <w:spacing w:after="0"/>
              <w:jc w:val="center"/>
            </w:pPr>
            <w:r w:rsidRPr="006D385C">
              <w:t>1.778482%</w:t>
            </w:r>
          </w:p>
        </w:tc>
        <w:tc>
          <w:tcPr>
            <w:tcW w:w="1583" w:type="dxa"/>
          </w:tcPr>
          <w:p w:rsidR="0052435B" w:rsidRPr="006D385C" w:rsidRDefault="0052435B" w:rsidP="0089164F">
            <w:pPr>
              <w:spacing w:after="0"/>
              <w:jc w:val="center"/>
            </w:pPr>
            <w:r w:rsidRPr="006D385C">
              <w:t>0.898787</w:t>
            </w:r>
          </w:p>
        </w:tc>
      </w:tr>
      <w:tr w:rsidR="0052435B" w:rsidRPr="006D385C" w:rsidTr="00223982">
        <w:tc>
          <w:tcPr>
            <w:tcW w:w="1583" w:type="dxa"/>
          </w:tcPr>
          <w:p w:rsidR="0052435B" w:rsidRPr="006D385C" w:rsidRDefault="0052435B" w:rsidP="0089164F">
            <w:pPr>
              <w:spacing w:after="0"/>
              <w:jc w:val="center"/>
            </w:pPr>
            <w:r w:rsidRPr="006D385C">
              <w:t>7Y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03/12/2020</w:t>
            </w:r>
          </w:p>
        </w:tc>
        <w:tc>
          <w:tcPr>
            <w:tcW w:w="1583" w:type="dxa"/>
          </w:tcPr>
          <w:p w:rsidR="0052435B" w:rsidRPr="006D385C" w:rsidRDefault="0052435B" w:rsidP="0089164F">
            <w:pPr>
              <w:spacing w:after="0"/>
              <w:jc w:val="center"/>
            </w:pPr>
            <w:r w:rsidRPr="006D385C">
              <w:t>7.0000</w:t>
            </w:r>
          </w:p>
        </w:tc>
        <w:tc>
          <w:tcPr>
            <w:tcW w:w="1583" w:type="dxa"/>
          </w:tcPr>
          <w:p w:rsidR="0052435B" w:rsidRPr="006D385C" w:rsidRDefault="0052435B" w:rsidP="0089164F">
            <w:pPr>
              <w:spacing w:after="0"/>
              <w:jc w:val="center"/>
            </w:pPr>
            <w:r w:rsidRPr="006D385C">
              <w:t>2.015445%</w:t>
            </w:r>
          </w:p>
        </w:tc>
        <w:tc>
          <w:tcPr>
            <w:tcW w:w="1583" w:type="dxa"/>
          </w:tcPr>
          <w:p w:rsidR="0052435B" w:rsidRPr="006D385C" w:rsidRDefault="0052435B" w:rsidP="0089164F">
            <w:pPr>
              <w:spacing w:after="0"/>
              <w:jc w:val="center"/>
            </w:pPr>
            <w:r w:rsidRPr="006D385C">
              <w:t>0.868419</w:t>
            </w:r>
          </w:p>
        </w:tc>
      </w:tr>
      <w:tr w:rsidR="0052435B" w:rsidRPr="006D385C" w:rsidTr="00223982">
        <w:tc>
          <w:tcPr>
            <w:tcW w:w="1583" w:type="dxa"/>
          </w:tcPr>
          <w:p w:rsidR="0052435B" w:rsidRPr="006D385C" w:rsidRDefault="0052435B" w:rsidP="0089164F">
            <w:pPr>
              <w:spacing w:after="0"/>
              <w:jc w:val="center"/>
            </w:pPr>
            <w:r w:rsidRPr="006D385C">
              <w:t>8Y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03/12/2021</w:t>
            </w:r>
          </w:p>
        </w:tc>
        <w:tc>
          <w:tcPr>
            <w:tcW w:w="1583" w:type="dxa"/>
          </w:tcPr>
          <w:p w:rsidR="0052435B" w:rsidRPr="006D385C" w:rsidRDefault="0052435B" w:rsidP="0089164F">
            <w:pPr>
              <w:spacing w:after="0"/>
              <w:jc w:val="center"/>
            </w:pPr>
            <w:r w:rsidRPr="006D385C">
              <w:t>8.0000</w:t>
            </w:r>
          </w:p>
        </w:tc>
        <w:tc>
          <w:tcPr>
            <w:tcW w:w="1583" w:type="dxa"/>
          </w:tcPr>
          <w:p w:rsidR="0052435B" w:rsidRPr="006D385C" w:rsidRDefault="0052435B" w:rsidP="0089164F">
            <w:pPr>
              <w:spacing w:after="0"/>
              <w:jc w:val="center"/>
            </w:pPr>
            <w:r w:rsidRPr="006D385C">
              <w:t>2.216506%</w:t>
            </w:r>
          </w:p>
        </w:tc>
        <w:tc>
          <w:tcPr>
            <w:tcW w:w="1583" w:type="dxa"/>
          </w:tcPr>
          <w:p w:rsidR="0052435B" w:rsidRPr="006D385C" w:rsidRDefault="0052435B" w:rsidP="0089164F">
            <w:pPr>
              <w:spacing w:after="0"/>
              <w:jc w:val="center"/>
            </w:pPr>
            <w:r w:rsidRPr="006D385C">
              <w:t>0.837511</w:t>
            </w:r>
          </w:p>
        </w:tc>
      </w:tr>
      <w:tr w:rsidR="0052435B" w:rsidRPr="006D385C" w:rsidTr="00223982">
        <w:tc>
          <w:tcPr>
            <w:tcW w:w="1583" w:type="dxa"/>
          </w:tcPr>
          <w:p w:rsidR="0052435B" w:rsidRPr="006D385C" w:rsidRDefault="0052435B" w:rsidP="0089164F">
            <w:pPr>
              <w:spacing w:after="0"/>
              <w:jc w:val="center"/>
            </w:pPr>
            <w:r w:rsidRPr="006D385C">
              <w:t>9Y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03/12/2022</w:t>
            </w:r>
          </w:p>
        </w:tc>
        <w:tc>
          <w:tcPr>
            <w:tcW w:w="1583" w:type="dxa"/>
          </w:tcPr>
          <w:p w:rsidR="0052435B" w:rsidRPr="006D385C" w:rsidRDefault="0052435B" w:rsidP="0089164F">
            <w:pPr>
              <w:spacing w:after="0"/>
              <w:jc w:val="center"/>
            </w:pPr>
            <w:r w:rsidRPr="006D385C">
              <w:t>9.0000</w:t>
            </w:r>
          </w:p>
        </w:tc>
        <w:tc>
          <w:tcPr>
            <w:tcW w:w="1583" w:type="dxa"/>
          </w:tcPr>
          <w:p w:rsidR="0052435B" w:rsidRPr="006D385C" w:rsidRDefault="0052435B" w:rsidP="0089164F">
            <w:pPr>
              <w:spacing w:after="0"/>
              <w:jc w:val="center"/>
            </w:pPr>
            <w:r w:rsidRPr="006D385C">
              <w:t>2.389771%</w:t>
            </w:r>
          </w:p>
        </w:tc>
        <w:tc>
          <w:tcPr>
            <w:tcW w:w="1583" w:type="dxa"/>
          </w:tcPr>
          <w:p w:rsidR="0052435B" w:rsidRPr="006D385C" w:rsidRDefault="0052435B" w:rsidP="0089164F">
            <w:pPr>
              <w:spacing w:after="0"/>
              <w:jc w:val="center"/>
            </w:pPr>
            <w:r w:rsidRPr="006D385C">
              <w:t>0.806477</w:t>
            </w:r>
          </w:p>
        </w:tc>
      </w:tr>
      <w:tr w:rsidR="0052435B" w:rsidRPr="006D385C" w:rsidTr="00223982">
        <w:tc>
          <w:tcPr>
            <w:tcW w:w="1583" w:type="dxa"/>
          </w:tcPr>
          <w:p w:rsidR="0052435B" w:rsidRPr="006D385C" w:rsidRDefault="0052435B" w:rsidP="0089164F">
            <w:pPr>
              <w:spacing w:after="0"/>
              <w:jc w:val="center"/>
            </w:pPr>
            <w:r w:rsidRPr="006D385C">
              <w:t>10Y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03/12/2023</w:t>
            </w:r>
          </w:p>
        </w:tc>
        <w:tc>
          <w:tcPr>
            <w:tcW w:w="1583" w:type="dxa"/>
          </w:tcPr>
          <w:p w:rsidR="0052435B" w:rsidRPr="006D385C" w:rsidRDefault="0052435B" w:rsidP="0089164F">
            <w:pPr>
              <w:spacing w:after="0"/>
              <w:jc w:val="center"/>
            </w:pPr>
            <w:r w:rsidRPr="006D385C">
              <w:t>10.0000</w:t>
            </w:r>
          </w:p>
        </w:tc>
        <w:tc>
          <w:tcPr>
            <w:tcW w:w="1583" w:type="dxa"/>
          </w:tcPr>
          <w:p w:rsidR="0052435B" w:rsidRPr="006D385C" w:rsidRDefault="0052435B" w:rsidP="0089164F">
            <w:pPr>
              <w:spacing w:after="0"/>
              <w:jc w:val="center"/>
            </w:pPr>
            <w:r w:rsidRPr="006D385C">
              <w:t>2.535191%</w:t>
            </w:r>
          </w:p>
        </w:tc>
        <w:tc>
          <w:tcPr>
            <w:tcW w:w="1583" w:type="dxa"/>
          </w:tcPr>
          <w:p w:rsidR="0052435B" w:rsidRPr="006D385C" w:rsidRDefault="0052435B" w:rsidP="0089164F">
            <w:pPr>
              <w:spacing w:after="0"/>
              <w:jc w:val="center"/>
            </w:pPr>
            <w:r w:rsidRPr="006D385C">
              <w:t>0.776065</w:t>
            </w:r>
          </w:p>
        </w:tc>
      </w:tr>
      <w:tr w:rsidR="0052435B" w:rsidRPr="006D385C" w:rsidTr="00223982">
        <w:tc>
          <w:tcPr>
            <w:tcW w:w="1583" w:type="dxa"/>
          </w:tcPr>
          <w:p w:rsidR="0052435B" w:rsidRPr="006D385C" w:rsidRDefault="0052435B" w:rsidP="0089164F">
            <w:pPr>
              <w:spacing w:after="0"/>
              <w:jc w:val="center"/>
            </w:pPr>
            <w:r w:rsidRPr="006D385C">
              <w:t>12Y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02/12/2025</w:t>
            </w:r>
          </w:p>
        </w:tc>
        <w:tc>
          <w:tcPr>
            <w:tcW w:w="1583" w:type="dxa"/>
          </w:tcPr>
          <w:p w:rsidR="0052435B" w:rsidRPr="006D385C" w:rsidRDefault="0052435B" w:rsidP="0089164F">
            <w:pPr>
              <w:spacing w:after="0"/>
              <w:jc w:val="center"/>
            </w:pPr>
            <w:r w:rsidRPr="006D385C">
              <w:t>12.0000</w:t>
            </w:r>
          </w:p>
        </w:tc>
        <w:tc>
          <w:tcPr>
            <w:tcW w:w="1583" w:type="dxa"/>
          </w:tcPr>
          <w:p w:rsidR="0052435B" w:rsidRPr="006D385C" w:rsidRDefault="0052435B" w:rsidP="0089164F">
            <w:pPr>
              <w:spacing w:after="0"/>
              <w:jc w:val="center"/>
            </w:pPr>
            <w:r w:rsidRPr="006D385C">
              <w:t>2.760729%</w:t>
            </w:r>
          </w:p>
        </w:tc>
        <w:tc>
          <w:tcPr>
            <w:tcW w:w="1583" w:type="dxa"/>
          </w:tcPr>
          <w:p w:rsidR="0052435B" w:rsidRPr="006D385C" w:rsidRDefault="0052435B" w:rsidP="0089164F">
            <w:pPr>
              <w:spacing w:after="0"/>
              <w:jc w:val="center"/>
            </w:pPr>
            <w:r w:rsidRPr="006D385C">
              <w:t>0.717999</w:t>
            </w:r>
          </w:p>
        </w:tc>
      </w:tr>
      <w:tr w:rsidR="0052435B" w:rsidRPr="006D385C" w:rsidTr="00223982">
        <w:tc>
          <w:tcPr>
            <w:tcW w:w="1583" w:type="dxa"/>
          </w:tcPr>
          <w:p w:rsidR="0052435B" w:rsidRPr="006D385C" w:rsidRDefault="0052435B" w:rsidP="0089164F">
            <w:pPr>
              <w:spacing w:after="0"/>
              <w:jc w:val="center"/>
            </w:pPr>
            <w:r w:rsidRPr="006D385C">
              <w:t>15Y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01/12/2028</w:t>
            </w:r>
          </w:p>
        </w:tc>
        <w:tc>
          <w:tcPr>
            <w:tcW w:w="1583" w:type="dxa"/>
          </w:tcPr>
          <w:p w:rsidR="0052435B" w:rsidRPr="006D385C" w:rsidRDefault="0052435B" w:rsidP="0089164F">
            <w:pPr>
              <w:spacing w:after="0"/>
              <w:jc w:val="center"/>
            </w:pPr>
            <w:r w:rsidRPr="006D385C">
              <w:t>15.0000</w:t>
            </w:r>
          </w:p>
        </w:tc>
        <w:tc>
          <w:tcPr>
            <w:tcW w:w="1583" w:type="dxa"/>
          </w:tcPr>
          <w:p w:rsidR="0052435B" w:rsidRPr="006D385C" w:rsidRDefault="0052435B" w:rsidP="0089164F">
            <w:pPr>
              <w:spacing w:after="0"/>
              <w:jc w:val="center"/>
            </w:pPr>
            <w:r w:rsidRPr="006D385C">
              <w:t>2.990303%</w:t>
            </w:r>
          </w:p>
        </w:tc>
        <w:tc>
          <w:tcPr>
            <w:tcW w:w="1583" w:type="dxa"/>
          </w:tcPr>
          <w:p w:rsidR="0052435B" w:rsidRPr="006D385C" w:rsidRDefault="0052435B" w:rsidP="0089164F">
            <w:pPr>
              <w:spacing w:after="0"/>
              <w:jc w:val="center"/>
            </w:pPr>
            <w:r w:rsidRPr="006D385C">
              <w:t>0.638556</w:t>
            </w:r>
          </w:p>
        </w:tc>
      </w:tr>
      <w:tr w:rsidR="0052435B" w:rsidRPr="006D385C" w:rsidTr="00223982">
        <w:tc>
          <w:tcPr>
            <w:tcW w:w="1583" w:type="dxa"/>
          </w:tcPr>
          <w:p w:rsidR="0052435B" w:rsidRPr="006D385C" w:rsidRDefault="0052435B" w:rsidP="0089164F">
            <w:pPr>
              <w:spacing w:after="0"/>
              <w:jc w:val="center"/>
            </w:pPr>
            <w:r w:rsidRPr="006D385C">
              <w:t>20Y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30/11/2033</w:t>
            </w:r>
          </w:p>
        </w:tc>
        <w:tc>
          <w:tcPr>
            <w:tcW w:w="1583" w:type="dxa"/>
          </w:tcPr>
          <w:p w:rsidR="0052435B" w:rsidRPr="006D385C" w:rsidRDefault="0052435B" w:rsidP="0089164F">
            <w:pPr>
              <w:spacing w:after="0"/>
              <w:jc w:val="center"/>
            </w:pPr>
            <w:r w:rsidRPr="006D385C">
              <w:t>20.0000</w:t>
            </w:r>
          </w:p>
        </w:tc>
        <w:tc>
          <w:tcPr>
            <w:tcW w:w="1583" w:type="dxa"/>
          </w:tcPr>
          <w:p w:rsidR="0052435B" w:rsidRPr="006D385C" w:rsidRDefault="0052435B" w:rsidP="0089164F">
            <w:pPr>
              <w:spacing w:after="0"/>
              <w:jc w:val="center"/>
            </w:pPr>
            <w:r w:rsidRPr="006D385C">
              <w:t>3.186806%</w:t>
            </w:r>
          </w:p>
        </w:tc>
        <w:tc>
          <w:tcPr>
            <w:tcW w:w="1583" w:type="dxa"/>
          </w:tcPr>
          <w:p w:rsidR="0052435B" w:rsidRPr="006D385C" w:rsidRDefault="0052435B" w:rsidP="0089164F">
            <w:pPr>
              <w:spacing w:after="0"/>
              <w:jc w:val="center"/>
            </w:pPr>
            <w:r w:rsidRPr="006D385C">
              <w:t>0.528686</w:t>
            </w:r>
          </w:p>
        </w:tc>
      </w:tr>
      <w:tr w:rsidR="0052435B" w:rsidRPr="006D385C" w:rsidTr="00223982">
        <w:tc>
          <w:tcPr>
            <w:tcW w:w="1583" w:type="dxa"/>
          </w:tcPr>
          <w:p w:rsidR="0052435B" w:rsidRPr="006D385C" w:rsidRDefault="0052435B" w:rsidP="0089164F">
            <w:pPr>
              <w:spacing w:after="0"/>
              <w:jc w:val="center"/>
            </w:pPr>
            <w:r w:rsidRPr="006D385C">
              <w:t>25Y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29/11/2038</w:t>
            </w:r>
          </w:p>
        </w:tc>
        <w:tc>
          <w:tcPr>
            <w:tcW w:w="1583" w:type="dxa"/>
          </w:tcPr>
          <w:p w:rsidR="0052435B" w:rsidRPr="006D385C" w:rsidRDefault="0052435B" w:rsidP="0089164F">
            <w:pPr>
              <w:spacing w:after="0"/>
              <w:jc w:val="center"/>
            </w:pPr>
            <w:r w:rsidRPr="006D385C">
              <w:t>25.0000</w:t>
            </w:r>
          </w:p>
        </w:tc>
        <w:tc>
          <w:tcPr>
            <w:tcW w:w="1583" w:type="dxa"/>
          </w:tcPr>
          <w:p w:rsidR="0052435B" w:rsidRPr="006D385C" w:rsidRDefault="0052435B" w:rsidP="0089164F">
            <w:pPr>
              <w:spacing w:after="0"/>
              <w:jc w:val="center"/>
            </w:pPr>
            <w:r w:rsidRPr="006D385C">
              <w:t>3.260522%</w:t>
            </w:r>
          </w:p>
        </w:tc>
        <w:tc>
          <w:tcPr>
            <w:tcW w:w="1583" w:type="dxa"/>
          </w:tcPr>
          <w:p w:rsidR="0052435B" w:rsidRPr="006D385C" w:rsidRDefault="0052435B" w:rsidP="0089164F">
            <w:pPr>
              <w:spacing w:after="0"/>
              <w:jc w:val="center"/>
            </w:pPr>
            <w:r w:rsidRPr="006D385C">
              <w:t>0.442582</w:t>
            </w:r>
          </w:p>
        </w:tc>
      </w:tr>
      <w:tr w:rsidR="0052435B" w:rsidRPr="006D385C" w:rsidTr="00223982">
        <w:tc>
          <w:tcPr>
            <w:tcW w:w="1583" w:type="dxa"/>
          </w:tcPr>
          <w:p w:rsidR="0052435B" w:rsidRPr="006D385C" w:rsidRDefault="0052435B" w:rsidP="0089164F">
            <w:pPr>
              <w:spacing w:after="0"/>
              <w:jc w:val="center"/>
            </w:pPr>
            <w:r w:rsidRPr="006D385C">
              <w:t>30Y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28/11/2043</w:t>
            </w:r>
          </w:p>
        </w:tc>
        <w:tc>
          <w:tcPr>
            <w:tcW w:w="1583" w:type="dxa"/>
          </w:tcPr>
          <w:p w:rsidR="0052435B" w:rsidRPr="006D385C" w:rsidRDefault="0052435B" w:rsidP="0089164F">
            <w:pPr>
              <w:spacing w:after="0"/>
              <w:jc w:val="center"/>
            </w:pPr>
            <w:r w:rsidRPr="006D385C">
              <w:t>30.0000</w:t>
            </w:r>
          </w:p>
        </w:tc>
        <w:tc>
          <w:tcPr>
            <w:tcW w:w="1583" w:type="dxa"/>
          </w:tcPr>
          <w:p w:rsidR="0052435B" w:rsidRPr="006D385C" w:rsidRDefault="0052435B" w:rsidP="0089164F">
            <w:pPr>
              <w:spacing w:after="0"/>
              <w:jc w:val="center"/>
            </w:pPr>
            <w:r w:rsidRPr="006D385C">
              <w:t>3.275306%</w:t>
            </w:r>
          </w:p>
        </w:tc>
        <w:tc>
          <w:tcPr>
            <w:tcW w:w="1583" w:type="dxa"/>
          </w:tcPr>
          <w:p w:rsidR="0052435B" w:rsidRPr="006D385C" w:rsidRDefault="0052435B" w:rsidP="0089164F">
            <w:pPr>
              <w:spacing w:after="0"/>
              <w:jc w:val="center"/>
            </w:pPr>
            <w:r w:rsidRPr="006D385C">
              <w:t>0.374340</w:t>
            </w:r>
          </w:p>
        </w:tc>
      </w:tr>
      <w:tr w:rsidR="0052435B" w:rsidRPr="006D385C" w:rsidTr="00223982">
        <w:tc>
          <w:tcPr>
            <w:tcW w:w="1583" w:type="dxa"/>
          </w:tcPr>
          <w:p w:rsidR="0052435B" w:rsidRPr="006D385C" w:rsidRDefault="0052435B" w:rsidP="0089164F">
            <w:pPr>
              <w:spacing w:after="0"/>
              <w:jc w:val="center"/>
            </w:pPr>
            <w:r w:rsidRPr="006D385C">
              <w:t>35Y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26/11/2048</w:t>
            </w:r>
          </w:p>
        </w:tc>
        <w:tc>
          <w:tcPr>
            <w:tcW w:w="1583" w:type="dxa"/>
          </w:tcPr>
          <w:p w:rsidR="0052435B" w:rsidRPr="006D385C" w:rsidRDefault="0052435B" w:rsidP="0089164F">
            <w:pPr>
              <w:spacing w:after="0"/>
              <w:jc w:val="center"/>
            </w:pPr>
            <w:r w:rsidRPr="006D385C">
              <w:t>35.0000</w:t>
            </w:r>
          </w:p>
        </w:tc>
        <w:tc>
          <w:tcPr>
            <w:tcW w:w="1583" w:type="dxa"/>
          </w:tcPr>
          <w:p w:rsidR="0052435B" w:rsidRPr="006D385C" w:rsidRDefault="0052435B" w:rsidP="0089164F">
            <w:pPr>
              <w:spacing w:after="0"/>
              <w:jc w:val="center"/>
            </w:pPr>
            <w:r w:rsidRPr="006D385C">
              <w:t>3.238507%</w:t>
            </w:r>
          </w:p>
        </w:tc>
        <w:tc>
          <w:tcPr>
            <w:tcW w:w="1583" w:type="dxa"/>
          </w:tcPr>
          <w:p w:rsidR="0052435B" w:rsidRPr="006D385C" w:rsidRDefault="0052435B" w:rsidP="0089164F">
            <w:pPr>
              <w:spacing w:after="0"/>
              <w:jc w:val="center"/>
            </w:pPr>
            <w:r w:rsidRPr="006D385C">
              <w:t>0.321912</w:t>
            </w:r>
          </w:p>
        </w:tc>
      </w:tr>
      <w:tr w:rsidR="0052435B" w:rsidRPr="006D385C" w:rsidTr="00223982">
        <w:tc>
          <w:tcPr>
            <w:tcW w:w="1583" w:type="dxa"/>
          </w:tcPr>
          <w:p w:rsidR="0052435B" w:rsidRPr="006D385C" w:rsidRDefault="0052435B" w:rsidP="0089164F">
            <w:pPr>
              <w:spacing w:after="0"/>
              <w:jc w:val="center"/>
            </w:pPr>
            <w:r w:rsidRPr="006D385C">
              <w:t>40Y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25/11/2053</w:t>
            </w:r>
          </w:p>
        </w:tc>
        <w:tc>
          <w:tcPr>
            <w:tcW w:w="1583" w:type="dxa"/>
          </w:tcPr>
          <w:p w:rsidR="0052435B" w:rsidRPr="006D385C" w:rsidRDefault="0052435B" w:rsidP="0089164F">
            <w:pPr>
              <w:spacing w:after="0"/>
              <w:jc w:val="center"/>
            </w:pPr>
            <w:r w:rsidRPr="006D385C">
              <w:t>40.0000</w:t>
            </w:r>
          </w:p>
        </w:tc>
        <w:tc>
          <w:tcPr>
            <w:tcW w:w="1583" w:type="dxa"/>
          </w:tcPr>
          <w:p w:rsidR="0052435B" w:rsidRPr="006D385C" w:rsidRDefault="0052435B" w:rsidP="0089164F">
            <w:pPr>
              <w:spacing w:after="0"/>
              <w:jc w:val="center"/>
            </w:pPr>
            <w:r w:rsidRPr="006D385C">
              <w:t>3.197056%</w:t>
            </w:r>
          </w:p>
        </w:tc>
        <w:tc>
          <w:tcPr>
            <w:tcW w:w="1583" w:type="dxa"/>
          </w:tcPr>
          <w:p w:rsidR="0052435B" w:rsidRPr="006D385C" w:rsidRDefault="0052435B" w:rsidP="0089164F">
            <w:pPr>
              <w:spacing w:after="0"/>
              <w:jc w:val="center"/>
            </w:pPr>
            <w:r w:rsidRPr="006D385C">
              <w:t>0.278365</w:t>
            </w:r>
          </w:p>
        </w:tc>
      </w:tr>
      <w:tr w:rsidR="0052435B" w:rsidRPr="006D385C" w:rsidTr="00223982">
        <w:tc>
          <w:tcPr>
            <w:tcW w:w="1583" w:type="dxa"/>
          </w:tcPr>
          <w:p w:rsidR="0052435B" w:rsidRPr="006D385C" w:rsidRDefault="0052435B" w:rsidP="0089164F">
            <w:pPr>
              <w:spacing w:after="0"/>
              <w:jc w:val="center"/>
            </w:pPr>
            <w:r w:rsidRPr="006D385C">
              <w:t>45Y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24/11/2058</w:t>
            </w:r>
          </w:p>
        </w:tc>
        <w:tc>
          <w:tcPr>
            <w:tcW w:w="1583" w:type="dxa"/>
          </w:tcPr>
          <w:p w:rsidR="0052435B" w:rsidRPr="006D385C" w:rsidRDefault="0052435B" w:rsidP="0089164F">
            <w:pPr>
              <w:spacing w:after="0"/>
              <w:jc w:val="center"/>
            </w:pPr>
            <w:r w:rsidRPr="006D385C">
              <w:t>45.0000</w:t>
            </w:r>
          </w:p>
        </w:tc>
        <w:tc>
          <w:tcPr>
            <w:tcW w:w="1583" w:type="dxa"/>
          </w:tcPr>
          <w:p w:rsidR="0052435B" w:rsidRPr="006D385C" w:rsidRDefault="0052435B" w:rsidP="0089164F">
            <w:pPr>
              <w:spacing w:after="0"/>
              <w:jc w:val="center"/>
            </w:pPr>
            <w:r w:rsidRPr="006D385C">
              <w:t>3.163068%</w:t>
            </w:r>
          </w:p>
        </w:tc>
        <w:tc>
          <w:tcPr>
            <w:tcW w:w="1583" w:type="dxa"/>
          </w:tcPr>
          <w:p w:rsidR="0052435B" w:rsidRPr="006D385C" w:rsidRDefault="0052435B" w:rsidP="0089164F">
            <w:pPr>
              <w:spacing w:after="0"/>
              <w:jc w:val="center"/>
            </w:pPr>
            <w:r w:rsidRPr="006D385C">
              <w:t>0.240898</w:t>
            </w:r>
          </w:p>
        </w:tc>
      </w:tr>
      <w:tr w:rsidR="0052435B" w:rsidRPr="006D385C" w:rsidTr="00223982">
        <w:tc>
          <w:tcPr>
            <w:tcW w:w="1583" w:type="dxa"/>
          </w:tcPr>
          <w:p w:rsidR="0052435B" w:rsidRPr="006D385C" w:rsidRDefault="0052435B" w:rsidP="0089164F">
            <w:pPr>
              <w:spacing w:after="0"/>
              <w:jc w:val="center"/>
            </w:pPr>
            <w:r w:rsidRPr="006D385C">
              <w:t>50Y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23/11/2063</w:t>
            </w:r>
          </w:p>
        </w:tc>
        <w:tc>
          <w:tcPr>
            <w:tcW w:w="1583" w:type="dxa"/>
          </w:tcPr>
          <w:p w:rsidR="0052435B" w:rsidRPr="006D385C" w:rsidRDefault="0052435B" w:rsidP="0089164F">
            <w:pPr>
              <w:spacing w:after="0"/>
              <w:jc w:val="center"/>
            </w:pPr>
            <w:r w:rsidRPr="006D385C">
              <w:t>50.0000</w:t>
            </w:r>
          </w:p>
        </w:tc>
        <w:tc>
          <w:tcPr>
            <w:tcW w:w="1583" w:type="dxa"/>
          </w:tcPr>
          <w:p w:rsidR="0052435B" w:rsidRPr="006D385C" w:rsidRDefault="0052435B" w:rsidP="0089164F">
            <w:pPr>
              <w:spacing w:after="0"/>
              <w:jc w:val="center"/>
            </w:pPr>
            <w:r w:rsidRPr="006D385C">
              <w:t>3.145691%</w:t>
            </w:r>
          </w:p>
        </w:tc>
        <w:tc>
          <w:tcPr>
            <w:tcW w:w="1583" w:type="dxa"/>
          </w:tcPr>
          <w:p w:rsidR="0052435B" w:rsidRPr="006D385C" w:rsidRDefault="0052435B" w:rsidP="0089164F">
            <w:pPr>
              <w:spacing w:after="0"/>
              <w:jc w:val="center"/>
            </w:pPr>
            <w:r w:rsidRPr="006D385C">
              <w:t>0.207454</w:t>
            </w:r>
          </w:p>
        </w:tc>
      </w:tr>
    </w:tbl>
    <w:p w:rsidR="0052435B" w:rsidRPr="006D385C" w:rsidRDefault="0052435B" w:rsidP="0089164F">
      <w:pPr>
        <w:spacing w:after="120"/>
        <w:jc w:val="both"/>
      </w:pPr>
    </w:p>
    <w:p w:rsidR="00FD2B4A" w:rsidRPr="006D385C" w:rsidRDefault="00FD2B4A" w:rsidP="00FD2B4A">
      <w:pPr>
        <w:spacing w:after="120"/>
        <w:jc w:val="both"/>
      </w:pPr>
      <w:r w:rsidRPr="006D385C">
        <w:t>Source: SwapClear</w:t>
      </w:r>
    </w:p>
    <w:p w:rsidR="0039393B" w:rsidRPr="006D385C" w:rsidRDefault="0039393B"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Pr="006D385C" w:rsidRDefault="00810FF2" w:rsidP="0089164F">
      <w:pPr>
        <w:spacing w:after="120"/>
        <w:jc w:val="both"/>
      </w:pPr>
    </w:p>
    <w:p w:rsidR="00810FF2" w:rsidRDefault="00810FF2" w:rsidP="0089164F">
      <w:pPr>
        <w:spacing w:after="120"/>
        <w:jc w:val="both"/>
      </w:pPr>
    </w:p>
    <w:p w:rsidR="00627D3D" w:rsidRDefault="00627D3D" w:rsidP="0089164F">
      <w:pPr>
        <w:spacing w:after="120"/>
        <w:jc w:val="both"/>
      </w:pPr>
    </w:p>
    <w:p w:rsidR="0013490A" w:rsidRPr="006D385C" w:rsidRDefault="0013490A" w:rsidP="0089164F">
      <w:pPr>
        <w:spacing w:after="120"/>
        <w:jc w:val="both"/>
      </w:pPr>
    </w:p>
    <w:p w:rsidR="0052435B" w:rsidRPr="006D385C" w:rsidRDefault="00810FF2" w:rsidP="0089164F">
      <w:pPr>
        <w:jc w:val="both"/>
        <w:rPr>
          <w:b/>
        </w:rPr>
      </w:pPr>
      <w:r w:rsidRPr="006D385C">
        <w:rPr>
          <w:b/>
        </w:rPr>
        <w:lastRenderedPageBreak/>
        <w:t>USD_FEDFUNDS</w:t>
      </w:r>
      <w:r w:rsidR="0052435B" w:rsidRPr="006D385C">
        <w:rPr>
          <w:b/>
        </w:rPr>
        <w:t xml:space="preserve">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3"/>
        <w:gridCol w:w="1583"/>
        <w:gridCol w:w="1583"/>
        <w:gridCol w:w="1583"/>
        <w:gridCol w:w="1583"/>
        <w:gridCol w:w="1583"/>
      </w:tblGrid>
      <w:tr w:rsidR="0052435B" w:rsidRPr="006D385C" w:rsidTr="00C44657">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Tenor (Bucket)</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Close Date</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Maturity Date</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Acc. Factor (Actual/365)</w:t>
            </w:r>
          </w:p>
        </w:tc>
        <w:tc>
          <w:tcPr>
            <w:tcW w:w="1583" w:type="dxa"/>
            <w:shd w:val="clear" w:color="auto" w:fill="D9D9D9" w:themeFill="background1" w:themeFillShade="D9"/>
          </w:tcPr>
          <w:p w:rsidR="0052435B" w:rsidRPr="006D385C" w:rsidRDefault="0052435B" w:rsidP="0089164F">
            <w:pPr>
              <w:spacing w:after="0"/>
              <w:jc w:val="center"/>
              <w:rPr>
                <w:rFonts w:asciiTheme="minorHAnsi" w:eastAsia="Times New Roman" w:hAnsiTheme="minorHAnsi" w:cstheme="minorHAnsi"/>
                <w:b/>
                <w:color w:val="000000"/>
                <w:szCs w:val="20"/>
                <w:lang w:eastAsia="en-GB"/>
              </w:rPr>
            </w:pPr>
            <w:r w:rsidRPr="006D385C">
              <w:rPr>
                <w:rFonts w:asciiTheme="minorHAnsi" w:eastAsia="Times New Roman" w:hAnsiTheme="minorHAnsi" w:cstheme="minorHAnsi"/>
                <w:b/>
                <w:color w:val="000000"/>
                <w:szCs w:val="20"/>
                <w:lang w:eastAsia="en-GB"/>
              </w:rPr>
              <w:t>Zero Rate (Continuous)</w:t>
            </w:r>
          </w:p>
        </w:tc>
        <w:tc>
          <w:tcPr>
            <w:tcW w:w="1583" w:type="dxa"/>
            <w:shd w:val="clear" w:color="auto" w:fill="D9D9D9" w:themeFill="background1" w:themeFillShade="D9"/>
          </w:tcPr>
          <w:p w:rsidR="0052435B" w:rsidRPr="006D385C" w:rsidRDefault="0052435B" w:rsidP="0089164F">
            <w:pPr>
              <w:spacing w:after="0"/>
              <w:jc w:val="center"/>
              <w:rPr>
                <w:rFonts w:asciiTheme="minorHAnsi" w:hAnsiTheme="minorHAnsi" w:cstheme="minorHAnsi"/>
                <w:b/>
                <w:szCs w:val="20"/>
              </w:rPr>
            </w:pPr>
            <w:r w:rsidRPr="006D385C">
              <w:rPr>
                <w:rFonts w:asciiTheme="minorHAnsi" w:eastAsia="Times New Roman" w:hAnsiTheme="minorHAnsi" w:cstheme="minorHAnsi"/>
                <w:b/>
                <w:color w:val="000000"/>
                <w:szCs w:val="20"/>
                <w:lang w:eastAsia="en-GB"/>
              </w:rPr>
              <w:t>Discount Factor</w:t>
            </w:r>
          </w:p>
        </w:tc>
      </w:tr>
      <w:tr w:rsidR="0052435B" w:rsidRPr="006D385C" w:rsidTr="00223982">
        <w:tc>
          <w:tcPr>
            <w:tcW w:w="1583" w:type="dxa"/>
          </w:tcPr>
          <w:p w:rsidR="0052435B" w:rsidRPr="006D385C" w:rsidRDefault="0052435B" w:rsidP="0089164F">
            <w:pPr>
              <w:spacing w:after="0"/>
              <w:jc w:val="center"/>
            </w:pPr>
            <w:r w:rsidRPr="006D385C">
              <w:t>1D</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06/12/2013</w:t>
            </w:r>
          </w:p>
        </w:tc>
        <w:tc>
          <w:tcPr>
            <w:tcW w:w="1583" w:type="dxa"/>
          </w:tcPr>
          <w:p w:rsidR="0052435B" w:rsidRPr="006D385C" w:rsidRDefault="0052435B" w:rsidP="0089164F">
            <w:pPr>
              <w:spacing w:after="0"/>
              <w:jc w:val="center"/>
            </w:pPr>
            <w:r w:rsidRPr="006D385C">
              <w:t>0.0027</w:t>
            </w:r>
          </w:p>
        </w:tc>
        <w:tc>
          <w:tcPr>
            <w:tcW w:w="1583" w:type="dxa"/>
          </w:tcPr>
          <w:p w:rsidR="0052435B" w:rsidRPr="006D385C" w:rsidRDefault="0052435B" w:rsidP="0089164F">
            <w:pPr>
              <w:spacing w:after="0"/>
              <w:jc w:val="center"/>
            </w:pPr>
            <w:r w:rsidRPr="006D385C">
              <w:t>0.091250%</w:t>
            </w:r>
          </w:p>
        </w:tc>
        <w:tc>
          <w:tcPr>
            <w:tcW w:w="1583" w:type="dxa"/>
          </w:tcPr>
          <w:p w:rsidR="0052435B" w:rsidRPr="006D385C" w:rsidRDefault="0052435B" w:rsidP="0089164F">
            <w:pPr>
              <w:spacing w:after="0"/>
              <w:jc w:val="center"/>
            </w:pPr>
            <w:r w:rsidRPr="006D385C">
              <w:t>0.999998</w:t>
            </w:r>
          </w:p>
        </w:tc>
      </w:tr>
      <w:tr w:rsidR="0052435B" w:rsidRPr="006D385C" w:rsidTr="00223982">
        <w:tc>
          <w:tcPr>
            <w:tcW w:w="1583" w:type="dxa"/>
          </w:tcPr>
          <w:p w:rsidR="0052435B" w:rsidRPr="006D385C" w:rsidRDefault="0052435B" w:rsidP="0089164F">
            <w:pPr>
              <w:spacing w:after="0"/>
              <w:jc w:val="center"/>
            </w:pPr>
            <w:r w:rsidRPr="006D385C">
              <w:t>1W</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12/12/2013</w:t>
            </w:r>
          </w:p>
        </w:tc>
        <w:tc>
          <w:tcPr>
            <w:tcW w:w="1583" w:type="dxa"/>
          </w:tcPr>
          <w:p w:rsidR="0052435B" w:rsidRPr="006D385C" w:rsidRDefault="0052435B" w:rsidP="0089164F">
            <w:pPr>
              <w:spacing w:after="0"/>
              <w:jc w:val="center"/>
            </w:pPr>
            <w:r w:rsidRPr="006D385C">
              <w:t>0.0192</w:t>
            </w:r>
          </w:p>
        </w:tc>
        <w:tc>
          <w:tcPr>
            <w:tcW w:w="1583" w:type="dxa"/>
          </w:tcPr>
          <w:p w:rsidR="0052435B" w:rsidRPr="006D385C" w:rsidRDefault="0052435B" w:rsidP="0089164F">
            <w:pPr>
              <w:spacing w:after="0"/>
              <w:jc w:val="center"/>
            </w:pPr>
            <w:r w:rsidRPr="006D385C">
              <w:t>0.090697%</w:t>
            </w:r>
          </w:p>
        </w:tc>
        <w:tc>
          <w:tcPr>
            <w:tcW w:w="1583" w:type="dxa"/>
          </w:tcPr>
          <w:p w:rsidR="0052435B" w:rsidRPr="006D385C" w:rsidRDefault="0052435B" w:rsidP="0089164F">
            <w:pPr>
              <w:spacing w:after="0"/>
              <w:jc w:val="center"/>
            </w:pPr>
            <w:r w:rsidRPr="006D385C">
              <w:t>0.999983</w:t>
            </w:r>
          </w:p>
        </w:tc>
      </w:tr>
      <w:tr w:rsidR="0052435B" w:rsidRPr="006D385C" w:rsidTr="00223982">
        <w:tc>
          <w:tcPr>
            <w:tcW w:w="1583" w:type="dxa"/>
          </w:tcPr>
          <w:p w:rsidR="0052435B" w:rsidRPr="006D385C" w:rsidRDefault="0052435B" w:rsidP="0089164F">
            <w:pPr>
              <w:spacing w:after="0"/>
              <w:jc w:val="center"/>
            </w:pPr>
            <w:r w:rsidRPr="006D385C">
              <w:t>2W</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19/12/2013</w:t>
            </w:r>
          </w:p>
        </w:tc>
        <w:tc>
          <w:tcPr>
            <w:tcW w:w="1583" w:type="dxa"/>
          </w:tcPr>
          <w:p w:rsidR="0052435B" w:rsidRPr="006D385C" w:rsidRDefault="0052435B" w:rsidP="0089164F">
            <w:pPr>
              <w:spacing w:after="0"/>
              <w:jc w:val="center"/>
            </w:pPr>
            <w:r w:rsidRPr="006D385C">
              <w:t>0.0384</w:t>
            </w:r>
          </w:p>
        </w:tc>
        <w:tc>
          <w:tcPr>
            <w:tcW w:w="1583" w:type="dxa"/>
          </w:tcPr>
          <w:p w:rsidR="0052435B" w:rsidRPr="006D385C" w:rsidRDefault="0052435B" w:rsidP="0089164F">
            <w:pPr>
              <w:spacing w:after="0"/>
              <w:jc w:val="center"/>
            </w:pPr>
            <w:r w:rsidRPr="006D385C">
              <w:t>0.090174%</w:t>
            </w:r>
          </w:p>
        </w:tc>
        <w:tc>
          <w:tcPr>
            <w:tcW w:w="1583" w:type="dxa"/>
          </w:tcPr>
          <w:p w:rsidR="0052435B" w:rsidRPr="006D385C" w:rsidRDefault="0052435B" w:rsidP="0089164F">
            <w:pPr>
              <w:spacing w:after="0"/>
              <w:jc w:val="center"/>
            </w:pPr>
            <w:r w:rsidRPr="006D385C">
              <w:t>0.999965</w:t>
            </w:r>
          </w:p>
        </w:tc>
      </w:tr>
      <w:tr w:rsidR="0052435B" w:rsidRPr="006D385C" w:rsidTr="00223982">
        <w:tc>
          <w:tcPr>
            <w:tcW w:w="1583" w:type="dxa"/>
          </w:tcPr>
          <w:p w:rsidR="0052435B" w:rsidRPr="006D385C" w:rsidRDefault="0052435B" w:rsidP="0089164F">
            <w:pPr>
              <w:spacing w:after="0"/>
              <w:jc w:val="center"/>
            </w:pPr>
            <w:r w:rsidRPr="006D385C">
              <w:t>3W</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26/12/2013</w:t>
            </w:r>
          </w:p>
        </w:tc>
        <w:tc>
          <w:tcPr>
            <w:tcW w:w="1583" w:type="dxa"/>
          </w:tcPr>
          <w:p w:rsidR="0052435B" w:rsidRPr="006D385C" w:rsidRDefault="0052435B" w:rsidP="0089164F">
            <w:pPr>
              <w:spacing w:after="0"/>
              <w:jc w:val="center"/>
            </w:pPr>
            <w:r w:rsidRPr="006D385C">
              <w:t>0.0575</w:t>
            </w:r>
          </w:p>
        </w:tc>
        <w:tc>
          <w:tcPr>
            <w:tcW w:w="1583" w:type="dxa"/>
          </w:tcPr>
          <w:p w:rsidR="0052435B" w:rsidRPr="006D385C" w:rsidRDefault="0052435B" w:rsidP="0089164F">
            <w:pPr>
              <w:spacing w:after="0"/>
              <w:jc w:val="center"/>
            </w:pPr>
            <w:r w:rsidRPr="006D385C">
              <w:t>0.090615%</w:t>
            </w:r>
          </w:p>
        </w:tc>
        <w:tc>
          <w:tcPr>
            <w:tcW w:w="1583" w:type="dxa"/>
          </w:tcPr>
          <w:p w:rsidR="0052435B" w:rsidRPr="006D385C" w:rsidRDefault="0052435B" w:rsidP="0089164F">
            <w:pPr>
              <w:spacing w:after="0"/>
              <w:jc w:val="center"/>
            </w:pPr>
            <w:r w:rsidRPr="006D385C">
              <w:t>0.999948</w:t>
            </w:r>
          </w:p>
        </w:tc>
      </w:tr>
      <w:tr w:rsidR="0052435B" w:rsidRPr="006D385C" w:rsidTr="00223982">
        <w:tc>
          <w:tcPr>
            <w:tcW w:w="1583" w:type="dxa"/>
          </w:tcPr>
          <w:p w:rsidR="0052435B" w:rsidRPr="006D385C" w:rsidRDefault="0052435B" w:rsidP="0089164F">
            <w:pPr>
              <w:spacing w:after="0"/>
              <w:jc w:val="center"/>
            </w:pPr>
            <w:r w:rsidRPr="006D385C">
              <w:t>1M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04/01/2014</w:t>
            </w:r>
          </w:p>
        </w:tc>
        <w:tc>
          <w:tcPr>
            <w:tcW w:w="1583" w:type="dxa"/>
          </w:tcPr>
          <w:p w:rsidR="0052435B" w:rsidRPr="006D385C" w:rsidRDefault="0052435B" w:rsidP="0089164F">
            <w:pPr>
              <w:spacing w:after="0"/>
              <w:jc w:val="center"/>
            </w:pPr>
            <w:r w:rsidRPr="006D385C">
              <w:t>0.0822</w:t>
            </w:r>
          </w:p>
        </w:tc>
        <w:tc>
          <w:tcPr>
            <w:tcW w:w="1583" w:type="dxa"/>
          </w:tcPr>
          <w:p w:rsidR="0052435B" w:rsidRPr="006D385C" w:rsidRDefault="0052435B" w:rsidP="0089164F">
            <w:pPr>
              <w:spacing w:after="0"/>
              <w:jc w:val="center"/>
            </w:pPr>
            <w:r w:rsidRPr="006D385C">
              <w:t>0.090137%</w:t>
            </w:r>
          </w:p>
        </w:tc>
        <w:tc>
          <w:tcPr>
            <w:tcW w:w="1583" w:type="dxa"/>
          </w:tcPr>
          <w:p w:rsidR="0052435B" w:rsidRPr="006D385C" w:rsidRDefault="0052435B" w:rsidP="0089164F">
            <w:pPr>
              <w:spacing w:after="0"/>
              <w:jc w:val="center"/>
            </w:pPr>
            <w:r w:rsidRPr="006D385C">
              <w:t>0.999926</w:t>
            </w:r>
          </w:p>
        </w:tc>
      </w:tr>
      <w:tr w:rsidR="0052435B" w:rsidRPr="006D385C" w:rsidTr="00223982">
        <w:tc>
          <w:tcPr>
            <w:tcW w:w="1583" w:type="dxa"/>
          </w:tcPr>
          <w:p w:rsidR="0052435B" w:rsidRPr="006D385C" w:rsidRDefault="0052435B" w:rsidP="0089164F">
            <w:pPr>
              <w:spacing w:after="0"/>
              <w:jc w:val="center"/>
            </w:pPr>
            <w:r w:rsidRPr="006D385C">
              <w:t>2M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03/02/2014</w:t>
            </w:r>
          </w:p>
        </w:tc>
        <w:tc>
          <w:tcPr>
            <w:tcW w:w="1583" w:type="dxa"/>
          </w:tcPr>
          <w:p w:rsidR="0052435B" w:rsidRPr="006D385C" w:rsidRDefault="0052435B" w:rsidP="0089164F">
            <w:pPr>
              <w:spacing w:after="0"/>
              <w:jc w:val="center"/>
            </w:pPr>
            <w:r w:rsidRPr="006D385C">
              <w:t>0.1644</w:t>
            </w:r>
          </w:p>
        </w:tc>
        <w:tc>
          <w:tcPr>
            <w:tcW w:w="1583" w:type="dxa"/>
          </w:tcPr>
          <w:p w:rsidR="0052435B" w:rsidRPr="006D385C" w:rsidRDefault="0052435B" w:rsidP="0089164F">
            <w:pPr>
              <w:spacing w:after="0"/>
              <w:jc w:val="center"/>
            </w:pPr>
            <w:r w:rsidRPr="006D385C">
              <w:t>0.090106%</w:t>
            </w:r>
          </w:p>
        </w:tc>
        <w:tc>
          <w:tcPr>
            <w:tcW w:w="1583" w:type="dxa"/>
          </w:tcPr>
          <w:p w:rsidR="0052435B" w:rsidRPr="006D385C" w:rsidRDefault="0052435B" w:rsidP="0089164F">
            <w:pPr>
              <w:spacing w:after="0"/>
              <w:jc w:val="center"/>
            </w:pPr>
            <w:r w:rsidRPr="006D385C">
              <w:t>0.999852</w:t>
            </w:r>
          </w:p>
        </w:tc>
      </w:tr>
      <w:tr w:rsidR="0052435B" w:rsidRPr="006D385C" w:rsidTr="00223982">
        <w:tc>
          <w:tcPr>
            <w:tcW w:w="1583" w:type="dxa"/>
          </w:tcPr>
          <w:p w:rsidR="0052435B" w:rsidRPr="006D385C" w:rsidRDefault="0052435B" w:rsidP="0089164F">
            <w:pPr>
              <w:spacing w:after="0"/>
              <w:jc w:val="center"/>
            </w:pPr>
            <w:r w:rsidRPr="006D385C">
              <w:t>3M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06/03/2014</w:t>
            </w:r>
          </w:p>
        </w:tc>
        <w:tc>
          <w:tcPr>
            <w:tcW w:w="1583" w:type="dxa"/>
          </w:tcPr>
          <w:p w:rsidR="0052435B" w:rsidRPr="006D385C" w:rsidRDefault="0052435B" w:rsidP="0089164F">
            <w:pPr>
              <w:spacing w:after="0"/>
              <w:jc w:val="center"/>
            </w:pPr>
            <w:r w:rsidRPr="006D385C">
              <w:t>0.2493</w:t>
            </w:r>
          </w:p>
        </w:tc>
        <w:tc>
          <w:tcPr>
            <w:tcW w:w="1583" w:type="dxa"/>
          </w:tcPr>
          <w:p w:rsidR="0052435B" w:rsidRPr="006D385C" w:rsidRDefault="0052435B" w:rsidP="0089164F">
            <w:pPr>
              <w:spacing w:after="0"/>
              <w:jc w:val="center"/>
            </w:pPr>
            <w:r w:rsidRPr="006D385C">
              <w:t>0.091104%</w:t>
            </w:r>
          </w:p>
        </w:tc>
        <w:tc>
          <w:tcPr>
            <w:tcW w:w="1583" w:type="dxa"/>
          </w:tcPr>
          <w:p w:rsidR="0052435B" w:rsidRPr="006D385C" w:rsidRDefault="0052435B" w:rsidP="0089164F">
            <w:pPr>
              <w:spacing w:after="0"/>
              <w:jc w:val="center"/>
            </w:pPr>
            <w:r w:rsidRPr="006D385C">
              <w:t>0.999773</w:t>
            </w:r>
          </w:p>
        </w:tc>
      </w:tr>
      <w:tr w:rsidR="0052435B" w:rsidRPr="006D385C" w:rsidTr="00223982">
        <w:tc>
          <w:tcPr>
            <w:tcW w:w="1583" w:type="dxa"/>
          </w:tcPr>
          <w:p w:rsidR="0052435B" w:rsidRPr="006D385C" w:rsidRDefault="0052435B" w:rsidP="0089164F">
            <w:pPr>
              <w:spacing w:after="0"/>
              <w:jc w:val="center"/>
            </w:pPr>
            <w:r w:rsidRPr="006D385C">
              <w:t>4M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05/04/2014</w:t>
            </w:r>
          </w:p>
        </w:tc>
        <w:tc>
          <w:tcPr>
            <w:tcW w:w="1583" w:type="dxa"/>
          </w:tcPr>
          <w:p w:rsidR="0052435B" w:rsidRPr="006D385C" w:rsidRDefault="0052435B" w:rsidP="0089164F">
            <w:pPr>
              <w:spacing w:after="0"/>
              <w:jc w:val="center"/>
            </w:pPr>
            <w:r w:rsidRPr="006D385C">
              <w:t>0.3315</w:t>
            </w:r>
          </w:p>
        </w:tc>
        <w:tc>
          <w:tcPr>
            <w:tcW w:w="1583" w:type="dxa"/>
          </w:tcPr>
          <w:p w:rsidR="0052435B" w:rsidRPr="006D385C" w:rsidRDefault="0052435B" w:rsidP="0089164F">
            <w:pPr>
              <w:spacing w:after="0"/>
              <w:jc w:val="center"/>
            </w:pPr>
            <w:r w:rsidRPr="006D385C">
              <w:t>0.090387%</w:t>
            </w:r>
          </w:p>
        </w:tc>
        <w:tc>
          <w:tcPr>
            <w:tcW w:w="1583" w:type="dxa"/>
          </w:tcPr>
          <w:p w:rsidR="0052435B" w:rsidRPr="006D385C" w:rsidRDefault="0052435B" w:rsidP="0089164F">
            <w:pPr>
              <w:spacing w:after="0"/>
              <w:jc w:val="center"/>
            </w:pPr>
            <w:r w:rsidRPr="006D385C">
              <w:t>0.999700</w:t>
            </w:r>
          </w:p>
        </w:tc>
      </w:tr>
      <w:tr w:rsidR="0052435B" w:rsidRPr="006D385C" w:rsidTr="00223982">
        <w:tc>
          <w:tcPr>
            <w:tcW w:w="1583" w:type="dxa"/>
          </w:tcPr>
          <w:p w:rsidR="0052435B" w:rsidRPr="006D385C" w:rsidRDefault="0052435B" w:rsidP="0089164F">
            <w:pPr>
              <w:spacing w:after="0"/>
              <w:jc w:val="center"/>
            </w:pPr>
            <w:r w:rsidRPr="006D385C">
              <w:t>5M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06/05/2014</w:t>
            </w:r>
          </w:p>
        </w:tc>
        <w:tc>
          <w:tcPr>
            <w:tcW w:w="1583" w:type="dxa"/>
          </w:tcPr>
          <w:p w:rsidR="0052435B" w:rsidRPr="006D385C" w:rsidRDefault="0052435B" w:rsidP="0089164F">
            <w:pPr>
              <w:spacing w:after="0"/>
              <w:jc w:val="center"/>
            </w:pPr>
            <w:r w:rsidRPr="006D385C">
              <w:t>0.4164</w:t>
            </w:r>
          </w:p>
        </w:tc>
        <w:tc>
          <w:tcPr>
            <w:tcW w:w="1583" w:type="dxa"/>
          </w:tcPr>
          <w:p w:rsidR="0052435B" w:rsidRPr="006D385C" w:rsidRDefault="0052435B" w:rsidP="0089164F">
            <w:pPr>
              <w:spacing w:after="0"/>
              <w:jc w:val="center"/>
            </w:pPr>
            <w:r w:rsidRPr="006D385C">
              <w:t>0.092024%</w:t>
            </w:r>
          </w:p>
        </w:tc>
        <w:tc>
          <w:tcPr>
            <w:tcW w:w="1583" w:type="dxa"/>
          </w:tcPr>
          <w:p w:rsidR="0052435B" w:rsidRPr="006D385C" w:rsidRDefault="0052435B" w:rsidP="0089164F">
            <w:pPr>
              <w:spacing w:after="0"/>
              <w:jc w:val="center"/>
            </w:pPr>
            <w:r w:rsidRPr="006D385C">
              <w:t>0.999617</w:t>
            </w:r>
          </w:p>
        </w:tc>
      </w:tr>
      <w:tr w:rsidR="0052435B" w:rsidRPr="006D385C" w:rsidTr="00223982">
        <w:tc>
          <w:tcPr>
            <w:tcW w:w="1583" w:type="dxa"/>
          </w:tcPr>
          <w:p w:rsidR="0052435B" w:rsidRPr="006D385C" w:rsidRDefault="0052435B" w:rsidP="0089164F">
            <w:pPr>
              <w:spacing w:after="0"/>
              <w:jc w:val="center"/>
            </w:pPr>
            <w:r w:rsidRPr="006D385C">
              <w:t>6M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05/06/2014</w:t>
            </w:r>
          </w:p>
        </w:tc>
        <w:tc>
          <w:tcPr>
            <w:tcW w:w="1583" w:type="dxa"/>
          </w:tcPr>
          <w:p w:rsidR="0052435B" w:rsidRPr="006D385C" w:rsidRDefault="0052435B" w:rsidP="0089164F">
            <w:pPr>
              <w:spacing w:after="0"/>
              <w:jc w:val="center"/>
            </w:pPr>
            <w:r w:rsidRPr="006D385C">
              <w:t>0.4986</w:t>
            </w:r>
          </w:p>
        </w:tc>
        <w:tc>
          <w:tcPr>
            <w:tcW w:w="1583" w:type="dxa"/>
          </w:tcPr>
          <w:p w:rsidR="0052435B" w:rsidRPr="006D385C" w:rsidRDefault="0052435B" w:rsidP="0089164F">
            <w:pPr>
              <w:spacing w:after="0"/>
              <w:jc w:val="center"/>
            </w:pPr>
            <w:r w:rsidRPr="006D385C">
              <w:t>0.092221%</w:t>
            </w:r>
          </w:p>
        </w:tc>
        <w:tc>
          <w:tcPr>
            <w:tcW w:w="1583" w:type="dxa"/>
          </w:tcPr>
          <w:p w:rsidR="0052435B" w:rsidRPr="006D385C" w:rsidRDefault="0052435B" w:rsidP="0089164F">
            <w:pPr>
              <w:spacing w:after="0"/>
              <w:jc w:val="center"/>
            </w:pPr>
            <w:r w:rsidRPr="006D385C">
              <w:t>0.999540</w:t>
            </w:r>
          </w:p>
        </w:tc>
      </w:tr>
      <w:tr w:rsidR="0052435B" w:rsidRPr="006D385C" w:rsidTr="00223982">
        <w:tc>
          <w:tcPr>
            <w:tcW w:w="1583" w:type="dxa"/>
          </w:tcPr>
          <w:p w:rsidR="0052435B" w:rsidRPr="006D385C" w:rsidRDefault="0052435B" w:rsidP="0089164F">
            <w:pPr>
              <w:spacing w:after="0"/>
              <w:jc w:val="center"/>
            </w:pPr>
            <w:r w:rsidRPr="006D385C">
              <w:t>7M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05/07/2014</w:t>
            </w:r>
          </w:p>
        </w:tc>
        <w:tc>
          <w:tcPr>
            <w:tcW w:w="1583" w:type="dxa"/>
          </w:tcPr>
          <w:p w:rsidR="0052435B" w:rsidRPr="006D385C" w:rsidRDefault="0052435B" w:rsidP="0089164F">
            <w:pPr>
              <w:spacing w:after="0"/>
              <w:jc w:val="center"/>
            </w:pPr>
            <w:r w:rsidRPr="006D385C">
              <w:t>0.5808</w:t>
            </w:r>
          </w:p>
        </w:tc>
        <w:tc>
          <w:tcPr>
            <w:tcW w:w="1583" w:type="dxa"/>
          </w:tcPr>
          <w:p w:rsidR="0052435B" w:rsidRPr="006D385C" w:rsidRDefault="0052435B" w:rsidP="0089164F">
            <w:pPr>
              <w:spacing w:after="0"/>
              <w:jc w:val="center"/>
            </w:pPr>
            <w:r w:rsidRPr="006D385C">
              <w:t>0.092221%</w:t>
            </w:r>
          </w:p>
        </w:tc>
        <w:tc>
          <w:tcPr>
            <w:tcW w:w="1583" w:type="dxa"/>
          </w:tcPr>
          <w:p w:rsidR="0052435B" w:rsidRPr="006D385C" w:rsidRDefault="0052435B" w:rsidP="0089164F">
            <w:pPr>
              <w:spacing w:after="0"/>
              <w:jc w:val="center"/>
            </w:pPr>
            <w:r w:rsidRPr="006D385C">
              <w:t>0.999465</w:t>
            </w:r>
          </w:p>
        </w:tc>
      </w:tr>
      <w:tr w:rsidR="0052435B" w:rsidRPr="006D385C" w:rsidTr="00223982">
        <w:tc>
          <w:tcPr>
            <w:tcW w:w="1583" w:type="dxa"/>
          </w:tcPr>
          <w:p w:rsidR="0052435B" w:rsidRPr="006D385C" w:rsidRDefault="0052435B" w:rsidP="0089164F">
            <w:pPr>
              <w:spacing w:after="0"/>
              <w:jc w:val="center"/>
            </w:pPr>
            <w:r w:rsidRPr="006D385C">
              <w:t>8M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05/08/2014</w:t>
            </w:r>
          </w:p>
        </w:tc>
        <w:tc>
          <w:tcPr>
            <w:tcW w:w="1583" w:type="dxa"/>
          </w:tcPr>
          <w:p w:rsidR="0052435B" w:rsidRPr="006D385C" w:rsidRDefault="0052435B" w:rsidP="0089164F">
            <w:pPr>
              <w:spacing w:after="0"/>
              <w:jc w:val="center"/>
            </w:pPr>
            <w:r w:rsidRPr="006D385C">
              <w:t>0.6658</w:t>
            </w:r>
          </w:p>
        </w:tc>
        <w:tc>
          <w:tcPr>
            <w:tcW w:w="1583" w:type="dxa"/>
          </w:tcPr>
          <w:p w:rsidR="0052435B" w:rsidRPr="006D385C" w:rsidRDefault="0052435B" w:rsidP="0089164F">
            <w:pPr>
              <w:spacing w:after="0"/>
              <w:jc w:val="center"/>
            </w:pPr>
            <w:r w:rsidRPr="006D385C">
              <w:t>0.095483%</w:t>
            </w:r>
          </w:p>
        </w:tc>
        <w:tc>
          <w:tcPr>
            <w:tcW w:w="1583" w:type="dxa"/>
          </w:tcPr>
          <w:p w:rsidR="0052435B" w:rsidRPr="006D385C" w:rsidRDefault="0052435B" w:rsidP="0089164F">
            <w:pPr>
              <w:spacing w:after="0"/>
              <w:jc w:val="center"/>
            </w:pPr>
            <w:r w:rsidRPr="006D385C">
              <w:t>0.999365</w:t>
            </w:r>
          </w:p>
        </w:tc>
      </w:tr>
      <w:tr w:rsidR="0052435B" w:rsidRPr="006D385C" w:rsidTr="00223982">
        <w:tc>
          <w:tcPr>
            <w:tcW w:w="1583" w:type="dxa"/>
          </w:tcPr>
          <w:p w:rsidR="0052435B" w:rsidRPr="006D385C" w:rsidRDefault="0052435B" w:rsidP="0089164F">
            <w:pPr>
              <w:spacing w:after="0"/>
              <w:jc w:val="center"/>
            </w:pPr>
            <w:r w:rsidRPr="006D385C">
              <w:t>9M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04/09/2014</w:t>
            </w:r>
          </w:p>
        </w:tc>
        <w:tc>
          <w:tcPr>
            <w:tcW w:w="1583" w:type="dxa"/>
          </w:tcPr>
          <w:p w:rsidR="0052435B" w:rsidRPr="006D385C" w:rsidRDefault="0052435B" w:rsidP="0089164F">
            <w:pPr>
              <w:spacing w:after="0"/>
              <w:jc w:val="center"/>
            </w:pPr>
            <w:r w:rsidRPr="006D385C">
              <w:t>0.7479</w:t>
            </w:r>
          </w:p>
        </w:tc>
        <w:tc>
          <w:tcPr>
            <w:tcW w:w="1583" w:type="dxa"/>
          </w:tcPr>
          <w:p w:rsidR="0052435B" w:rsidRPr="006D385C" w:rsidRDefault="0052435B" w:rsidP="0089164F">
            <w:pPr>
              <w:spacing w:after="0"/>
              <w:jc w:val="center"/>
            </w:pPr>
            <w:r w:rsidRPr="006D385C">
              <w:t>0.094559%</w:t>
            </w:r>
          </w:p>
        </w:tc>
        <w:tc>
          <w:tcPr>
            <w:tcW w:w="1583" w:type="dxa"/>
          </w:tcPr>
          <w:p w:rsidR="0052435B" w:rsidRPr="006D385C" w:rsidRDefault="0052435B" w:rsidP="0089164F">
            <w:pPr>
              <w:spacing w:after="0"/>
              <w:jc w:val="center"/>
            </w:pPr>
            <w:r w:rsidRPr="006D385C">
              <w:t>0.999293</w:t>
            </w:r>
          </w:p>
        </w:tc>
      </w:tr>
      <w:tr w:rsidR="0052435B" w:rsidRPr="006D385C" w:rsidTr="00223982">
        <w:tc>
          <w:tcPr>
            <w:tcW w:w="1583" w:type="dxa"/>
          </w:tcPr>
          <w:p w:rsidR="0052435B" w:rsidRPr="006D385C" w:rsidRDefault="0052435B" w:rsidP="0089164F">
            <w:pPr>
              <w:spacing w:after="0"/>
              <w:jc w:val="center"/>
            </w:pPr>
            <w:r w:rsidRPr="006D385C">
              <w:t>10M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05/10/2014</w:t>
            </w:r>
          </w:p>
        </w:tc>
        <w:tc>
          <w:tcPr>
            <w:tcW w:w="1583" w:type="dxa"/>
          </w:tcPr>
          <w:p w:rsidR="0052435B" w:rsidRPr="006D385C" w:rsidRDefault="0052435B" w:rsidP="0089164F">
            <w:pPr>
              <w:spacing w:after="0"/>
              <w:jc w:val="center"/>
            </w:pPr>
            <w:r w:rsidRPr="006D385C">
              <w:t>0.8329</w:t>
            </w:r>
          </w:p>
        </w:tc>
        <w:tc>
          <w:tcPr>
            <w:tcW w:w="1583" w:type="dxa"/>
          </w:tcPr>
          <w:p w:rsidR="0052435B" w:rsidRPr="006D385C" w:rsidRDefault="0052435B" w:rsidP="0089164F">
            <w:pPr>
              <w:spacing w:after="0"/>
              <w:jc w:val="center"/>
            </w:pPr>
            <w:r w:rsidRPr="006D385C">
              <w:t>0.095949%</w:t>
            </w:r>
          </w:p>
        </w:tc>
        <w:tc>
          <w:tcPr>
            <w:tcW w:w="1583" w:type="dxa"/>
          </w:tcPr>
          <w:p w:rsidR="0052435B" w:rsidRPr="006D385C" w:rsidRDefault="0052435B" w:rsidP="0089164F">
            <w:pPr>
              <w:spacing w:after="0"/>
              <w:jc w:val="center"/>
            </w:pPr>
            <w:r w:rsidRPr="006D385C">
              <w:t>0.999201</w:t>
            </w:r>
          </w:p>
        </w:tc>
      </w:tr>
      <w:tr w:rsidR="0052435B" w:rsidRPr="006D385C" w:rsidTr="00223982">
        <w:tc>
          <w:tcPr>
            <w:tcW w:w="1583" w:type="dxa"/>
          </w:tcPr>
          <w:p w:rsidR="0052435B" w:rsidRPr="006D385C" w:rsidRDefault="0052435B" w:rsidP="0089164F">
            <w:pPr>
              <w:spacing w:after="0"/>
              <w:jc w:val="center"/>
            </w:pPr>
            <w:r w:rsidRPr="006D385C">
              <w:t>11M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04/11/2014</w:t>
            </w:r>
          </w:p>
        </w:tc>
        <w:tc>
          <w:tcPr>
            <w:tcW w:w="1583" w:type="dxa"/>
          </w:tcPr>
          <w:p w:rsidR="0052435B" w:rsidRPr="006D385C" w:rsidRDefault="0052435B" w:rsidP="0089164F">
            <w:pPr>
              <w:spacing w:after="0"/>
              <w:jc w:val="center"/>
            </w:pPr>
            <w:r w:rsidRPr="006D385C">
              <w:t>0.9151</w:t>
            </w:r>
          </w:p>
        </w:tc>
        <w:tc>
          <w:tcPr>
            <w:tcW w:w="1583" w:type="dxa"/>
          </w:tcPr>
          <w:p w:rsidR="0052435B" w:rsidRPr="006D385C" w:rsidRDefault="0052435B" w:rsidP="0089164F">
            <w:pPr>
              <w:spacing w:after="0"/>
              <w:jc w:val="center"/>
            </w:pPr>
            <w:r w:rsidRPr="006D385C">
              <w:t>0.099471%</w:t>
            </w:r>
          </w:p>
        </w:tc>
        <w:tc>
          <w:tcPr>
            <w:tcW w:w="1583" w:type="dxa"/>
          </w:tcPr>
          <w:p w:rsidR="0052435B" w:rsidRPr="006D385C" w:rsidRDefault="0052435B" w:rsidP="0089164F">
            <w:pPr>
              <w:spacing w:after="0"/>
              <w:jc w:val="center"/>
            </w:pPr>
            <w:r w:rsidRPr="006D385C">
              <w:t>0.999090</w:t>
            </w:r>
          </w:p>
        </w:tc>
      </w:tr>
      <w:tr w:rsidR="0052435B" w:rsidRPr="006D385C" w:rsidTr="00223982">
        <w:tc>
          <w:tcPr>
            <w:tcW w:w="1583" w:type="dxa"/>
          </w:tcPr>
          <w:p w:rsidR="0052435B" w:rsidRPr="006D385C" w:rsidRDefault="0052435B" w:rsidP="0089164F">
            <w:pPr>
              <w:spacing w:after="0"/>
              <w:jc w:val="center"/>
            </w:pPr>
            <w:r w:rsidRPr="006D385C">
              <w:t>1Y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05/12/2014</w:t>
            </w:r>
          </w:p>
        </w:tc>
        <w:tc>
          <w:tcPr>
            <w:tcW w:w="1583" w:type="dxa"/>
          </w:tcPr>
          <w:p w:rsidR="0052435B" w:rsidRPr="006D385C" w:rsidRDefault="0052435B" w:rsidP="0089164F">
            <w:pPr>
              <w:spacing w:after="0"/>
              <w:jc w:val="center"/>
            </w:pPr>
            <w:r w:rsidRPr="006D385C">
              <w:t>1.0000</w:t>
            </w:r>
          </w:p>
        </w:tc>
        <w:tc>
          <w:tcPr>
            <w:tcW w:w="1583" w:type="dxa"/>
          </w:tcPr>
          <w:p w:rsidR="0052435B" w:rsidRPr="006D385C" w:rsidRDefault="0052435B" w:rsidP="0089164F">
            <w:pPr>
              <w:spacing w:after="0"/>
              <w:jc w:val="center"/>
            </w:pPr>
            <w:r w:rsidRPr="006D385C">
              <w:t>0.101089%</w:t>
            </w:r>
          </w:p>
        </w:tc>
        <w:tc>
          <w:tcPr>
            <w:tcW w:w="1583" w:type="dxa"/>
          </w:tcPr>
          <w:p w:rsidR="0052435B" w:rsidRPr="006D385C" w:rsidRDefault="0052435B" w:rsidP="0089164F">
            <w:pPr>
              <w:spacing w:after="0"/>
              <w:jc w:val="center"/>
            </w:pPr>
            <w:r w:rsidRPr="006D385C">
              <w:t>0.998990</w:t>
            </w:r>
          </w:p>
        </w:tc>
      </w:tr>
      <w:tr w:rsidR="0052435B" w:rsidRPr="006D385C" w:rsidTr="00223982">
        <w:tc>
          <w:tcPr>
            <w:tcW w:w="1583" w:type="dxa"/>
          </w:tcPr>
          <w:p w:rsidR="0052435B" w:rsidRPr="006D385C" w:rsidRDefault="0052435B" w:rsidP="0089164F">
            <w:pPr>
              <w:spacing w:after="0"/>
              <w:jc w:val="center"/>
            </w:pPr>
            <w:r w:rsidRPr="006D385C">
              <w:t>15M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06/03/2015</w:t>
            </w:r>
          </w:p>
        </w:tc>
        <w:tc>
          <w:tcPr>
            <w:tcW w:w="1583" w:type="dxa"/>
          </w:tcPr>
          <w:p w:rsidR="0052435B" w:rsidRPr="006D385C" w:rsidRDefault="0052435B" w:rsidP="0089164F">
            <w:pPr>
              <w:spacing w:after="0"/>
              <w:jc w:val="center"/>
            </w:pPr>
            <w:r w:rsidRPr="006D385C">
              <w:t>1.2493</w:t>
            </w:r>
          </w:p>
        </w:tc>
        <w:tc>
          <w:tcPr>
            <w:tcW w:w="1583" w:type="dxa"/>
          </w:tcPr>
          <w:p w:rsidR="0052435B" w:rsidRPr="006D385C" w:rsidRDefault="0052435B" w:rsidP="0089164F">
            <w:pPr>
              <w:spacing w:after="0"/>
              <w:jc w:val="center"/>
            </w:pPr>
            <w:r w:rsidRPr="006D385C">
              <w:t>0.113751%</w:t>
            </w:r>
          </w:p>
        </w:tc>
        <w:tc>
          <w:tcPr>
            <w:tcW w:w="1583" w:type="dxa"/>
          </w:tcPr>
          <w:p w:rsidR="0052435B" w:rsidRPr="006D385C" w:rsidRDefault="0052435B" w:rsidP="0089164F">
            <w:pPr>
              <w:spacing w:after="0"/>
              <w:jc w:val="center"/>
            </w:pPr>
            <w:r w:rsidRPr="006D385C">
              <w:t>0.998580</w:t>
            </w:r>
          </w:p>
        </w:tc>
      </w:tr>
      <w:tr w:rsidR="0052435B" w:rsidRPr="006D385C" w:rsidTr="00223982">
        <w:tc>
          <w:tcPr>
            <w:tcW w:w="1583" w:type="dxa"/>
          </w:tcPr>
          <w:p w:rsidR="0052435B" w:rsidRPr="006D385C" w:rsidRDefault="0052435B" w:rsidP="0089164F">
            <w:pPr>
              <w:spacing w:after="0"/>
              <w:jc w:val="center"/>
            </w:pPr>
            <w:r w:rsidRPr="006D385C">
              <w:t>18M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05/06/2015</w:t>
            </w:r>
          </w:p>
        </w:tc>
        <w:tc>
          <w:tcPr>
            <w:tcW w:w="1583" w:type="dxa"/>
          </w:tcPr>
          <w:p w:rsidR="0052435B" w:rsidRPr="006D385C" w:rsidRDefault="0052435B" w:rsidP="0089164F">
            <w:pPr>
              <w:spacing w:after="0"/>
              <w:jc w:val="center"/>
            </w:pPr>
            <w:r w:rsidRPr="006D385C">
              <w:t>1.4986</w:t>
            </w:r>
          </w:p>
        </w:tc>
        <w:tc>
          <w:tcPr>
            <w:tcW w:w="1583" w:type="dxa"/>
          </w:tcPr>
          <w:p w:rsidR="0052435B" w:rsidRPr="006D385C" w:rsidRDefault="0052435B" w:rsidP="0089164F">
            <w:pPr>
              <w:spacing w:after="0"/>
              <w:jc w:val="center"/>
            </w:pPr>
            <w:r w:rsidRPr="006D385C">
              <w:t>0.126849%</w:t>
            </w:r>
          </w:p>
        </w:tc>
        <w:tc>
          <w:tcPr>
            <w:tcW w:w="1583" w:type="dxa"/>
          </w:tcPr>
          <w:p w:rsidR="0052435B" w:rsidRPr="006D385C" w:rsidRDefault="0052435B" w:rsidP="0089164F">
            <w:pPr>
              <w:spacing w:after="0"/>
              <w:jc w:val="center"/>
            </w:pPr>
            <w:r w:rsidRPr="006D385C">
              <w:t>0.998101</w:t>
            </w:r>
          </w:p>
        </w:tc>
      </w:tr>
      <w:tr w:rsidR="0052435B" w:rsidRPr="006D385C" w:rsidTr="00223982">
        <w:tc>
          <w:tcPr>
            <w:tcW w:w="1583" w:type="dxa"/>
          </w:tcPr>
          <w:p w:rsidR="0052435B" w:rsidRPr="006D385C" w:rsidRDefault="0052435B" w:rsidP="0089164F">
            <w:pPr>
              <w:spacing w:after="0"/>
              <w:jc w:val="center"/>
            </w:pPr>
            <w:r w:rsidRPr="006D385C">
              <w:t>21M</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04/09/2015</w:t>
            </w:r>
          </w:p>
        </w:tc>
        <w:tc>
          <w:tcPr>
            <w:tcW w:w="1583" w:type="dxa"/>
          </w:tcPr>
          <w:p w:rsidR="0052435B" w:rsidRPr="006D385C" w:rsidRDefault="0052435B" w:rsidP="0089164F">
            <w:pPr>
              <w:spacing w:after="0"/>
              <w:jc w:val="center"/>
            </w:pPr>
            <w:r w:rsidRPr="006D385C">
              <w:t>1.7479</w:t>
            </w:r>
          </w:p>
        </w:tc>
        <w:tc>
          <w:tcPr>
            <w:tcW w:w="1583" w:type="dxa"/>
          </w:tcPr>
          <w:p w:rsidR="0052435B" w:rsidRPr="006D385C" w:rsidRDefault="0052435B" w:rsidP="0089164F">
            <w:pPr>
              <w:spacing w:after="0"/>
              <w:jc w:val="center"/>
            </w:pPr>
            <w:r w:rsidRPr="006D385C">
              <w:t>0.159078%</w:t>
            </w:r>
          </w:p>
        </w:tc>
        <w:tc>
          <w:tcPr>
            <w:tcW w:w="1583" w:type="dxa"/>
          </w:tcPr>
          <w:p w:rsidR="0052435B" w:rsidRPr="006D385C" w:rsidRDefault="0052435B" w:rsidP="0089164F">
            <w:pPr>
              <w:spacing w:after="0"/>
              <w:jc w:val="center"/>
            </w:pPr>
            <w:r w:rsidRPr="006D385C">
              <w:t>0.997223</w:t>
            </w:r>
          </w:p>
        </w:tc>
      </w:tr>
      <w:tr w:rsidR="0052435B" w:rsidRPr="006D385C" w:rsidTr="00223982">
        <w:tc>
          <w:tcPr>
            <w:tcW w:w="1583" w:type="dxa"/>
          </w:tcPr>
          <w:p w:rsidR="0052435B" w:rsidRPr="006D385C" w:rsidRDefault="0052435B" w:rsidP="0089164F">
            <w:pPr>
              <w:spacing w:after="0"/>
              <w:jc w:val="center"/>
            </w:pPr>
            <w:r w:rsidRPr="006D385C">
              <w:t>2Y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05/12/2015</w:t>
            </w:r>
          </w:p>
        </w:tc>
        <w:tc>
          <w:tcPr>
            <w:tcW w:w="1583" w:type="dxa"/>
          </w:tcPr>
          <w:p w:rsidR="0052435B" w:rsidRPr="006D385C" w:rsidRDefault="0052435B" w:rsidP="0089164F">
            <w:pPr>
              <w:spacing w:after="0"/>
              <w:jc w:val="center"/>
            </w:pPr>
            <w:r w:rsidRPr="006D385C">
              <w:t>2.0000</w:t>
            </w:r>
          </w:p>
        </w:tc>
        <w:tc>
          <w:tcPr>
            <w:tcW w:w="1583" w:type="dxa"/>
          </w:tcPr>
          <w:p w:rsidR="0052435B" w:rsidRPr="006D385C" w:rsidRDefault="0052435B" w:rsidP="0089164F">
            <w:pPr>
              <w:spacing w:after="0"/>
              <w:jc w:val="center"/>
            </w:pPr>
            <w:r w:rsidRPr="006D385C">
              <w:t>0.192550%</w:t>
            </w:r>
          </w:p>
        </w:tc>
        <w:tc>
          <w:tcPr>
            <w:tcW w:w="1583" w:type="dxa"/>
          </w:tcPr>
          <w:p w:rsidR="0052435B" w:rsidRPr="006D385C" w:rsidRDefault="0052435B" w:rsidP="0089164F">
            <w:pPr>
              <w:spacing w:after="0"/>
              <w:jc w:val="center"/>
            </w:pPr>
            <w:r w:rsidRPr="006D385C">
              <w:t>0.996156</w:t>
            </w:r>
          </w:p>
        </w:tc>
      </w:tr>
      <w:tr w:rsidR="0052435B" w:rsidRPr="006D385C" w:rsidTr="00223982">
        <w:tc>
          <w:tcPr>
            <w:tcW w:w="1583" w:type="dxa"/>
          </w:tcPr>
          <w:p w:rsidR="0052435B" w:rsidRPr="006D385C" w:rsidRDefault="0052435B" w:rsidP="0089164F">
            <w:pPr>
              <w:spacing w:after="0"/>
              <w:jc w:val="center"/>
            </w:pPr>
            <w:r w:rsidRPr="006D385C">
              <w:t>3Y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04/12/2016</w:t>
            </w:r>
          </w:p>
        </w:tc>
        <w:tc>
          <w:tcPr>
            <w:tcW w:w="1583" w:type="dxa"/>
          </w:tcPr>
          <w:p w:rsidR="0052435B" w:rsidRPr="006D385C" w:rsidRDefault="0052435B" w:rsidP="0089164F">
            <w:pPr>
              <w:spacing w:after="0"/>
              <w:jc w:val="center"/>
            </w:pPr>
            <w:r w:rsidRPr="006D385C">
              <w:t>3.0000</w:t>
            </w:r>
          </w:p>
        </w:tc>
        <w:tc>
          <w:tcPr>
            <w:tcW w:w="1583" w:type="dxa"/>
          </w:tcPr>
          <w:p w:rsidR="0052435B" w:rsidRPr="006D385C" w:rsidRDefault="0052435B" w:rsidP="0089164F">
            <w:pPr>
              <w:spacing w:after="0"/>
              <w:jc w:val="center"/>
            </w:pPr>
            <w:r w:rsidRPr="006D385C">
              <w:t>0.469740%</w:t>
            </w:r>
          </w:p>
        </w:tc>
        <w:tc>
          <w:tcPr>
            <w:tcW w:w="1583" w:type="dxa"/>
          </w:tcPr>
          <w:p w:rsidR="0052435B" w:rsidRPr="006D385C" w:rsidRDefault="0052435B" w:rsidP="0089164F">
            <w:pPr>
              <w:spacing w:after="0"/>
              <w:jc w:val="center"/>
            </w:pPr>
            <w:r w:rsidRPr="006D385C">
              <w:t>0.986007</w:t>
            </w:r>
          </w:p>
        </w:tc>
      </w:tr>
      <w:tr w:rsidR="0052435B" w:rsidRPr="006D385C" w:rsidTr="00223982">
        <w:tc>
          <w:tcPr>
            <w:tcW w:w="1583" w:type="dxa"/>
          </w:tcPr>
          <w:p w:rsidR="0052435B" w:rsidRPr="006D385C" w:rsidRDefault="0052435B" w:rsidP="0089164F">
            <w:pPr>
              <w:spacing w:after="0"/>
              <w:jc w:val="center"/>
            </w:pPr>
            <w:r w:rsidRPr="006D385C">
              <w:t>4Y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04/12/2017</w:t>
            </w:r>
          </w:p>
        </w:tc>
        <w:tc>
          <w:tcPr>
            <w:tcW w:w="1583" w:type="dxa"/>
          </w:tcPr>
          <w:p w:rsidR="0052435B" w:rsidRPr="006D385C" w:rsidRDefault="0052435B" w:rsidP="0089164F">
            <w:pPr>
              <w:spacing w:after="0"/>
              <w:jc w:val="center"/>
            </w:pPr>
            <w:r w:rsidRPr="006D385C">
              <w:t>4.0000</w:t>
            </w:r>
          </w:p>
        </w:tc>
        <w:tc>
          <w:tcPr>
            <w:tcW w:w="1583" w:type="dxa"/>
          </w:tcPr>
          <w:p w:rsidR="0052435B" w:rsidRPr="006D385C" w:rsidRDefault="0052435B" w:rsidP="0089164F">
            <w:pPr>
              <w:spacing w:after="0"/>
              <w:jc w:val="center"/>
            </w:pPr>
            <w:r w:rsidRPr="006D385C">
              <w:t>0.875715%</w:t>
            </w:r>
          </w:p>
        </w:tc>
        <w:tc>
          <w:tcPr>
            <w:tcW w:w="1583" w:type="dxa"/>
          </w:tcPr>
          <w:p w:rsidR="0052435B" w:rsidRPr="006D385C" w:rsidRDefault="0052435B" w:rsidP="0089164F">
            <w:pPr>
              <w:spacing w:after="0"/>
              <w:jc w:val="center"/>
            </w:pPr>
            <w:r w:rsidRPr="006D385C">
              <w:t>0.965578</w:t>
            </w:r>
          </w:p>
        </w:tc>
      </w:tr>
      <w:tr w:rsidR="0052435B" w:rsidRPr="006D385C" w:rsidTr="00223982">
        <w:tc>
          <w:tcPr>
            <w:tcW w:w="1583" w:type="dxa"/>
          </w:tcPr>
          <w:p w:rsidR="0052435B" w:rsidRPr="006D385C" w:rsidRDefault="0052435B" w:rsidP="0089164F">
            <w:pPr>
              <w:spacing w:after="0"/>
              <w:jc w:val="center"/>
            </w:pPr>
            <w:r w:rsidRPr="006D385C">
              <w:t>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04/12/2018</w:t>
            </w:r>
          </w:p>
        </w:tc>
        <w:tc>
          <w:tcPr>
            <w:tcW w:w="1583" w:type="dxa"/>
          </w:tcPr>
          <w:p w:rsidR="0052435B" w:rsidRPr="006D385C" w:rsidRDefault="0052435B" w:rsidP="0089164F">
            <w:pPr>
              <w:spacing w:after="0"/>
              <w:jc w:val="center"/>
            </w:pPr>
            <w:r w:rsidRPr="006D385C">
              <w:t>5.0000</w:t>
            </w:r>
          </w:p>
        </w:tc>
        <w:tc>
          <w:tcPr>
            <w:tcW w:w="1583" w:type="dxa"/>
          </w:tcPr>
          <w:p w:rsidR="0052435B" w:rsidRPr="006D385C" w:rsidRDefault="0052435B" w:rsidP="0089164F">
            <w:pPr>
              <w:spacing w:after="0"/>
              <w:jc w:val="center"/>
            </w:pPr>
            <w:r w:rsidRPr="006D385C">
              <w:t>1.297631%</w:t>
            </w:r>
          </w:p>
        </w:tc>
        <w:tc>
          <w:tcPr>
            <w:tcW w:w="1583" w:type="dxa"/>
          </w:tcPr>
          <w:p w:rsidR="0052435B" w:rsidRPr="006D385C" w:rsidRDefault="0052435B" w:rsidP="0089164F">
            <w:pPr>
              <w:spacing w:after="0"/>
              <w:jc w:val="center"/>
            </w:pPr>
            <w:r w:rsidRPr="006D385C">
              <w:t>0.937178</w:t>
            </w:r>
          </w:p>
        </w:tc>
      </w:tr>
      <w:tr w:rsidR="0052435B" w:rsidRPr="006D385C" w:rsidTr="00223982">
        <w:tc>
          <w:tcPr>
            <w:tcW w:w="1583" w:type="dxa"/>
          </w:tcPr>
          <w:p w:rsidR="0052435B" w:rsidRPr="006D385C" w:rsidRDefault="0052435B" w:rsidP="0089164F">
            <w:pPr>
              <w:spacing w:after="0"/>
              <w:jc w:val="center"/>
            </w:pPr>
            <w:r w:rsidRPr="006D385C">
              <w:t>6Y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04/12/2019</w:t>
            </w:r>
          </w:p>
        </w:tc>
        <w:tc>
          <w:tcPr>
            <w:tcW w:w="1583" w:type="dxa"/>
          </w:tcPr>
          <w:p w:rsidR="0052435B" w:rsidRPr="006D385C" w:rsidRDefault="0052435B" w:rsidP="0089164F">
            <w:pPr>
              <w:spacing w:after="0"/>
              <w:jc w:val="center"/>
            </w:pPr>
            <w:r w:rsidRPr="006D385C">
              <w:t>6.0000</w:t>
            </w:r>
          </w:p>
        </w:tc>
        <w:tc>
          <w:tcPr>
            <w:tcW w:w="1583" w:type="dxa"/>
          </w:tcPr>
          <w:p w:rsidR="0052435B" w:rsidRPr="006D385C" w:rsidRDefault="0052435B" w:rsidP="0089164F">
            <w:pPr>
              <w:spacing w:after="0"/>
              <w:jc w:val="center"/>
            </w:pPr>
            <w:r w:rsidRPr="006D385C">
              <w:t>1.691732%</w:t>
            </w:r>
          </w:p>
        </w:tc>
        <w:tc>
          <w:tcPr>
            <w:tcW w:w="1583" w:type="dxa"/>
          </w:tcPr>
          <w:p w:rsidR="0052435B" w:rsidRPr="006D385C" w:rsidRDefault="0052435B" w:rsidP="0089164F">
            <w:pPr>
              <w:spacing w:after="0"/>
              <w:jc w:val="center"/>
            </w:pPr>
            <w:r w:rsidRPr="006D385C">
              <w:t>0.903478</w:t>
            </w:r>
          </w:p>
        </w:tc>
      </w:tr>
      <w:tr w:rsidR="0052435B" w:rsidRPr="006D385C" w:rsidTr="00223982">
        <w:tc>
          <w:tcPr>
            <w:tcW w:w="1583" w:type="dxa"/>
          </w:tcPr>
          <w:p w:rsidR="0052435B" w:rsidRPr="006D385C" w:rsidRDefault="0052435B" w:rsidP="0089164F">
            <w:pPr>
              <w:spacing w:after="0"/>
              <w:jc w:val="center"/>
            </w:pPr>
            <w:r w:rsidRPr="006D385C">
              <w:t>7Y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03/12/2020</w:t>
            </w:r>
          </w:p>
        </w:tc>
        <w:tc>
          <w:tcPr>
            <w:tcW w:w="1583" w:type="dxa"/>
          </w:tcPr>
          <w:p w:rsidR="0052435B" w:rsidRPr="006D385C" w:rsidRDefault="0052435B" w:rsidP="0089164F">
            <w:pPr>
              <w:spacing w:after="0"/>
              <w:jc w:val="center"/>
            </w:pPr>
            <w:r w:rsidRPr="006D385C">
              <w:t>7.0000</w:t>
            </w:r>
          </w:p>
        </w:tc>
        <w:tc>
          <w:tcPr>
            <w:tcW w:w="1583" w:type="dxa"/>
          </w:tcPr>
          <w:p w:rsidR="0052435B" w:rsidRPr="006D385C" w:rsidRDefault="0052435B" w:rsidP="0089164F">
            <w:pPr>
              <w:spacing w:after="0"/>
              <w:jc w:val="center"/>
            </w:pPr>
            <w:r w:rsidRPr="006D385C">
              <w:t>2.025679%</w:t>
            </w:r>
          </w:p>
        </w:tc>
        <w:tc>
          <w:tcPr>
            <w:tcW w:w="1583" w:type="dxa"/>
          </w:tcPr>
          <w:p w:rsidR="0052435B" w:rsidRPr="006D385C" w:rsidRDefault="0052435B" w:rsidP="0089164F">
            <w:pPr>
              <w:spacing w:after="0"/>
              <w:jc w:val="center"/>
            </w:pPr>
            <w:r w:rsidRPr="006D385C">
              <w:t>0.867797</w:t>
            </w:r>
          </w:p>
        </w:tc>
      </w:tr>
      <w:tr w:rsidR="0052435B" w:rsidRPr="006D385C" w:rsidTr="00223982">
        <w:tc>
          <w:tcPr>
            <w:tcW w:w="1583" w:type="dxa"/>
          </w:tcPr>
          <w:p w:rsidR="0052435B" w:rsidRPr="006D385C" w:rsidRDefault="0052435B" w:rsidP="0089164F">
            <w:pPr>
              <w:spacing w:after="0"/>
              <w:jc w:val="center"/>
            </w:pPr>
            <w:r w:rsidRPr="006D385C">
              <w:t>8Y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03/12/2021</w:t>
            </w:r>
          </w:p>
        </w:tc>
        <w:tc>
          <w:tcPr>
            <w:tcW w:w="1583" w:type="dxa"/>
          </w:tcPr>
          <w:p w:rsidR="0052435B" w:rsidRPr="006D385C" w:rsidRDefault="0052435B" w:rsidP="0089164F">
            <w:pPr>
              <w:spacing w:after="0"/>
              <w:jc w:val="center"/>
            </w:pPr>
            <w:r w:rsidRPr="006D385C">
              <w:t>8.0000</w:t>
            </w:r>
          </w:p>
        </w:tc>
        <w:tc>
          <w:tcPr>
            <w:tcW w:w="1583" w:type="dxa"/>
          </w:tcPr>
          <w:p w:rsidR="0052435B" w:rsidRPr="006D385C" w:rsidRDefault="0052435B" w:rsidP="0089164F">
            <w:pPr>
              <w:spacing w:after="0"/>
              <w:jc w:val="center"/>
            </w:pPr>
            <w:r w:rsidRPr="006D385C">
              <w:t>2.306447%</w:t>
            </w:r>
          </w:p>
        </w:tc>
        <w:tc>
          <w:tcPr>
            <w:tcW w:w="1583" w:type="dxa"/>
          </w:tcPr>
          <w:p w:rsidR="0052435B" w:rsidRPr="006D385C" w:rsidRDefault="0052435B" w:rsidP="0089164F">
            <w:pPr>
              <w:spacing w:after="0"/>
              <w:jc w:val="center"/>
            </w:pPr>
            <w:r w:rsidRPr="006D385C">
              <w:t>0.831507</w:t>
            </w:r>
          </w:p>
        </w:tc>
      </w:tr>
      <w:tr w:rsidR="0052435B" w:rsidRPr="006D385C" w:rsidTr="00223982">
        <w:tc>
          <w:tcPr>
            <w:tcW w:w="1583" w:type="dxa"/>
          </w:tcPr>
          <w:p w:rsidR="0052435B" w:rsidRPr="006D385C" w:rsidRDefault="0052435B" w:rsidP="0089164F">
            <w:pPr>
              <w:spacing w:after="0"/>
              <w:jc w:val="center"/>
            </w:pPr>
            <w:r w:rsidRPr="006D385C">
              <w:t>9Y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03/12/2022</w:t>
            </w:r>
          </w:p>
        </w:tc>
        <w:tc>
          <w:tcPr>
            <w:tcW w:w="1583" w:type="dxa"/>
          </w:tcPr>
          <w:p w:rsidR="0052435B" w:rsidRPr="006D385C" w:rsidRDefault="0052435B" w:rsidP="0089164F">
            <w:pPr>
              <w:spacing w:after="0"/>
              <w:jc w:val="center"/>
            </w:pPr>
            <w:r w:rsidRPr="006D385C">
              <w:t>9.0000</w:t>
            </w:r>
          </w:p>
        </w:tc>
        <w:tc>
          <w:tcPr>
            <w:tcW w:w="1583" w:type="dxa"/>
          </w:tcPr>
          <w:p w:rsidR="0052435B" w:rsidRPr="006D385C" w:rsidRDefault="0052435B" w:rsidP="0089164F">
            <w:pPr>
              <w:spacing w:after="0"/>
              <w:jc w:val="center"/>
            </w:pPr>
            <w:r w:rsidRPr="006D385C">
              <w:t>2.537943%</w:t>
            </w:r>
          </w:p>
        </w:tc>
        <w:tc>
          <w:tcPr>
            <w:tcW w:w="1583" w:type="dxa"/>
          </w:tcPr>
          <w:p w:rsidR="0052435B" w:rsidRPr="006D385C" w:rsidRDefault="0052435B" w:rsidP="0089164F">
            <w:pPr>
              <w:spacing w:after="0"/>
              <w:jc w:val="center"/>
            </w:pPr>
            <w:r w:rsidRPr="006D385C">
              <w:t>0.795794</w:t>
            </w:r>
          </w:p>
        </w:tc>
      </w:tr>
      <w:tr w:rsidR="0052435B" w:rsidRPr="006D385C" w:rsidTr="00223982">
        <w:tc>
          <w:tcPr>
            <w:tcW w:w="1583" w:type="dxa"/>
          </w:tcPr>
          <w:p w:rsidR="0052435B" w:rsidRPr="006D385C" w:rsidRDefault="0052435B" w:rsidP="0089164F">
            <w:pPr>
              <w:spacing w:after="0"/>
              <w:jc w:val="center"/>
            </w:pPr>
            <w:r w:rsidRPr="006D385C">
              <w:t>10Y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03/12/2023</w:t>
            </w:r>
          </w:p>
        </w:tc>
        <w:tc>
          <w:tcPr>
            <w:tcW w:w="1583" w:type="dxa"/>
          </w:tcPr>
          <w:p w:rsidR="0052435B" w:rsidRPr="006D385C" w:rsidRDefault="0052435B" w:rsidP="0089164F">
            <w:pPr>
              <w:spacing w:after="0"/>
              <w:jc w:val="center"/>
            </w:pPr>
            <w:r w:rsidRPr="006D385C">
              <w:t>10.0000</w:t>
            </w:r>
          </w:p>
        </w:tc>
        <w:tc>
          <w:tcPr>
            <w:tcW w:w="1583" w:type="dxa"/>
          </w:tcPr>
          <w:p w:rsidR="0052435B" w:rsidRPr="006D385C" w:rsidRDefault="0052435B" w:rsidP="0089164F">
            <w:pPr>
              <w:spacing w:after="0"/>
              <w:jc w:val="center"/>
            </w:pPr>
            <w:r w:rsidRPr="006D385C">
              <w:t>2.729822%</w:t>
            </w:r>
          </w:p>
        </w:tc>
        <w:tc>
          <w:tcPr>
            <w:tcW w:w="1583" w:type="dxa"/>
          </w:tcPr>
          <w:p w:rsidR="0052435B" w:rsidRPr="006D385C" w:rsidRDefault="0052435B" w:rsidP="0089164F">
            <w:pPr>
              <w:spacing w:after="0"/>
              <w:jc w:val="center"/>
            </w:pPr>
            <w:r w:rsidRPr="006D385C">
              <w:t>0.761106</w:t>
            </w:r>
          </w:p>
        </w:tc>
      </w:tr>
      <w:tr w:rsidR="0052435B" w:rsidRPr="006D385C" w:rsidTr="00223982">
        <w:tc>
          <w:tcPr>
            <w:tcW w:w="1583" w:type="dxa"/>
          </w:tcPr>
          <w:p w:rsidR="0052435B" w:rsidRPr="006D385C" w:rsidRDefault="0052435B" w:rsidP="0089164F">
            <w:pPr>
              <w:spacing w:after="0"/>
              <w:jc w:val="center"/>
            </w:pPr>
            <w:r w:rsidRPr="006D385C">
              <w:t>12Y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02/12/2025</w:t>
            </w:r>
          </w:p>
        </w:tc>
        <w:tc>
          <w:tcPr>
            <w:tcW w:w="1583" w:type="dxa"/>
          </w:tcPr>
          <w:p w:rsidR="0052435B" w:rsidRPr="006D385C" w:rsidRDefault="0052435B" w:rsidP="0089164F">
            <w:pPr>
              <w:spacing w:after="0"/>
              <w:jc w:val="center"/>
            </w:pPr>
            <w:r w:rsidRPr="006D385C">
              <w:t>12.0000</w:t>
            </w:r>
          </w:p>
        </w:tc>
        <w:tc>
          <w:tcPr>
            <w:tcW w:w="1583" w:type="dxa"/>
          </w:tcPr>
          <w:p w:rsidR="0052435B" w:rsidRPr="006D385C" w:rsidRDefault="0052435B" w:rsidP="0089164F">
            <w:pPr>
              <w:spacing w:after="0"/>
              <w:jc w:val="center"/>
            </w:pPr>
            <w:r w:rsidRPr="006D385C">
              <w:t>3.039472%</w:t>
            </w:r>
          </w:p>
        </w:tc>
        <w:tc>
          <w:tcPr>
            <w:tcW w:w="1583" w:type="dxa"/>
          </w:tcPr>
          <w:p w:rsidR="0052435B" w:rsidRPr="006D385C" w:rsidRDefault="0052435B" w:rsidP="0089164F">
            <w:pPr>
              <w:spacing w:after="0"/>
              <w:jc w:val="center"/>
            </w:pPr>
            <w:r w:rsidRPr="006D385C">
              <w:t>0.694380</w:t>
            </w:r>
          </w:p>
        </w:tc>
      </w:tr>
      <w:tr w:rsidR="0052435B" w:rsidRPr="006D385C" w:rsidTr="00223982">
        <w:tc>
          <w:tcPr>
            <w:tcW w:w="1583" w:type="dxa"/>
          </w:tcPr>
          <w:p w:rsidR="0052435B" w:rsidRPr="006D385C" w:rsidRDefault="0052435B" w:rsidP="0089164F">
            <w:pPr>
              <w:spacing w:after="0"/>
              <w:jc w:val="center"/>
            </w:pPr>
            <w:r w:rsidRPr="006D385C">
              <w:t>15Y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01/12/2028</w:t>
            </w:r>
          </w:p>
        </w:tc>
        <w:tc>
          <w:tcPr>
            <w:tcW w:w="1583" w:type="dxa"/>
          </w:tcPr>
          <w:p w:rsidR="0052435B" w:rsidRPr="006D385C" w:rsidRDefault="0052435B" w:rsidP="0089164F">
            <w:pPr>
              <w:spacing w:after="0"/>
              <w:jc w:val="center"/>
            </w:pPr>
            <w:r w:rsidRPr="006D385C">
              <w:t>15.0000</w:t>
            </w:r>
          </w:p>
        </w:tc>
        <w:tc>
          <w:tcPr>
            <w:tcW w:w="1583" w:type="dxa"/>
          </w:tcPr>
          <w:p w:rsidR="0052435B" w:rsidRPr="006D385C" w:rsidRDefault="0052435B" w:rsidP="0089164F">
            <w:pPr>
              <w:spacing w:after="0"/>
              <w:jc w:val="center"/>
            </w:pPr>
            <w:r w:rsidRPr="006D385C">
              <w:t>3.338084%</w:t>
            </w:r>
          </w:p>
        </w:tc>
        <w:tc>
          <w:tcPr>
            <w:tcW w:w="1583" w:type="dxa"/>
          </w:tcPr>
          <w:p w:rsidR="0052435B" w:rsidRPr="006D385C" w:rsidRDefault="0052435B" w:rsidP="0089164F">
            <w:pPr>
              <w:spacing w:after="0"/>
              <w:jc w:val="center"/>
            </w:pPr>
            <w:r w:rsidRPr="006D385C">
              <w:t>0.606099</w:t>
            </w:r>
          </w:p>
        </w:tc>
      </w:tr>
      <w:tr w:rsidR="0052435B" w:rsidRPr="006D385C" w:rsidTr="00223982">
        <w:tc>
          <w:tcPr>
            <w:tcW w:w="1583" w:type="dxa"/>
          </w:tcPr>
          <w:p w:rsidR="0052435B" w:rsidRPr="006D385C" w:rsidRDefault="0052435B" w:rsidP="0089164F">
            <w:pPr>
              <w:spacing w:after="0"/>
              <w:jc w:val="center"/>
            </w:pPr>
            <w:r w:rsidRPr="006D385C">
              <w:t>20Y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30/11/2033</w:t>
            </w:r>
          </w:p>
        </w:tc>
        <w:tc>
          <w:tcPr>
            <w:tcW w:w="1583" w:type="dxa"/>
          </w:tcPr>
          <w:p w:rsidR="0052435B" w:rsidRPr="006D385C" w:rsidRDefault="0052435B" w:rsidP="0089164F">
            <w:pPr>
              <w:spacing w:after="0"/>
              <w:jc w:val="center"/>
            </w:pPr>
            <w:r w:rsidRPr="006D385C">
              <w:t>20.0000</w:t>
            </w:r>
          </w:p>
        </w:tc>
        <w:tc>
          <w:tcPr>
            <w:tcW w:w="1583" w:type="dxa"/>
          </w:tcPr>
          <w:p w:rsidR="0052435B" w:rsidRPr="006D385C" w:rsidRDefault="0052435B" w:rsidP="0089164F">
            <w:pPr>
              <w:spacing w:after="0"/>
              <w:jc w:val="center"/>
            </w:pPr>
            <w:r w:rsidRPr="006D385C">
              <w:t>3.586323%</w:t>
            </w:r>
          </w:p>
        </w:tc>
        <w:tc>
          <w:tcPr>
            <w:tcW w:w="1583" w:type="dxa"/>
          </w:tcPr>
          <w:p w:rsidR="0052435B" w:rsidRPr="006D385C" w:rsidRDefault="0052435B" w:rsidP="0089164F">
            <w:pPr>
              <w:spacing w:after="0"/>
              <w:jc w:val="center"/>
            </w:pPr>
            <w:r w:rsidRPr="006D385C">
              <w:t>0.488086</w:t>
            </w:r>
          </w:p>
        </w:tc>
      </w:tr>
      <w:tr w:rsidR="0052435B" w:rsidRPr="006D385C" w:rsidTr="00223982">
        <w:tc>
          <w:tcPr>
            <w:tcW w:w="1583" w:type="dxa"/>
          </w:tcPr>
          <w:p w:rsidR="0052435B" w:rsidRPr="006D385C" w:rsidRDefault="0052435B" w:rsidP="0089164F">
            <w:pPr>
              <w:spacing w:after="0"/>
              <w:jc w:val="center"/>
            </w:pPr>
            <w:r w:rsidRPr="006D385C">
              <w:t>25Y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29/11/2038</w:t>
            </w:r>
          </w:p>
        </w:tc>
        <w:tc>
          <w:tcPr>
            <w:tcW w:w="1583" w:type="dxa"/>
          </w:tcPr>
          <w:p w:rsidR="0052435B" w:rsidRPr="006D385C" w:rsidRDefault="0052435B" w:rsidP="0089164F">
            <w:pPr>
              <w:spacing w:after="0"/>
              <w:jc w:val="center"/>
            </w:pPr>
            <w:r w:rsidRPr="006D385C">
              <w:t>25.0000</w:t>
            </w:r>
          </w:p>
        </w:tc>
        <w:tc>
          <w:tcPr>
            <w:tcW w:w="1583" w:type="dxa"/>
          </w:tcPr>
          <w:p w:rsidR="0052435B" w:rsidRPr="006D385C" w:rsidRDefault="0052435B" w:rsidP="0089164F">
            <w:pPr>
              <w:spacing w:after="0"/>
              <w:jc w:val="center"/>
            </w:pPr>
            <w:r w:rsidRPr="006D385C">
              <w:t>3.708879%</w:t>
            </w:r>
          </w:p>
        </w:tc>
        <w:tc>
          <w:tcPr>
            <w:tcW w:w="1583" w:type="dxa"/>
          </w:tcPr>
          <w:p w:rsidR="0052435B" w:rsidRPr="006D385C" w:rsidRDefault="0052435B" w:rsidP="0089164F">
            <w:pPr>
              <w:spacing w:after="0"/>
              <w:jc w:val="center"/>
            </w:pPr>
            <w:r w:rsidRPr="006D385C">
              <w:t>0.395652</w:t>
            </w:r>
          </w:p>
        </w:tc>
      </w:tr>
      <w:tr w:rsidR="0052435B" w:rsidRPr="006D385C" w:rsidTr="00223982">
        <w:tc>
          <w:tcPr>
            <w:tcW w:w="1583" w:type="dxa"/>
          </w:tcPr>
          <w:p w:rsidR="0052435B" w:rsidRPr="006D385C" w:rsidRDefault="0052435B" w:rsidP="0089164F">
            <w:pPr>
              <w:spacing w:after="0"/>
              <w:jc w:val="center"/>
            </w:pPr>
            <w:r w:rsidRPr="006D385C">
              <w:t>30Y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28/11/2043</w:t>
            </w:r>
          </w:p>
        </w:tc>
        <w:tc>
          <w:tcPr>
            <w:tcW w:w="1583" w:type="dxa"/>
          </w:tcPr>
          <w:p w:rsidR="0052435B" w:rsidRPr="006D385C" w:rsidRDefault="0052435B" w:rsidP="0089164F">
            <w:pPr>
              <w:spacing w:after="0"/>
              <w:jc w:val="center"/>
            </w:pPr>
            <w:r w:rsidRPr="006D385C">
              <w:t>30.0000</w:t>
            </w:r>
          </w:p>
        </w:tc>
        <w:tc>
          <w:tcPr>
            <w:tcW w:w="1583" w:type="dxa"/>
          </w:tcPr>
          <w:p w:rsidR="0052435B" w:rsidRPr="006D385C" w:rsidRDefault="0052435B" w:rsidP="0089164F">
            <w:pPr>
              <w:spacing w:after="0"/>
              <w:jc w:val="center"/>
            </w:pPr>
            <w:r w:rsidRPr="006D385C">
              <w:t>3.765038%</w:t>
            </w:r>
          </w:p>
        </w:tc>
        <w:tc>
          <w:tcPr>
            <w:tcW w:w="1583" w:type="dxa"/>
          </w:tcPr>
          <w:p w:rsidR="0052435B" w:rsidRPr="006D385C" w:rsidRDefault="0052435B" w:rsidP="0089164F">
            <w:pPr>
              <w:spacing w:after="0"/>
              <w:jc w:val="center"/>
            </w:pPr>
            <w:r w:rsidRPr="006D385C">
              <w:t>0.323191</w:t>
            </w:r>
          </w:p>
        </w:tc>
      </w:tr>
      <w:tr w:rsidR="0052435B" w:rsidRPr="006D385C" w:rsidTr="00223982">
        <w:tc>
          <w:tcPr>
            <w:tcW w:w="1583" w:type="dxa"/>
          </w:tcPr>
          <w:p w:rsidR="0052435B" w:rsidRPr="006D385C" w:rsidRDefault="0052435B" w:rsidP="0089164F">
            <w:pPr>
              <w:spacing w:after="0"/>
              <w:jc w:val="center"/>
            </w:pPr>
            <w:r w:rsidRPr="006D385C">
              <w:t>35Y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26/11/2048</w:t>
            </w:r>
          </w:p>
        </w:tc>
        <w:tc>
          <w:tcPr>
            <w:tcW w:w="1583" w:type="dxa"/>
          </w:tcPr>
          <w:p w:rsidR="0052435B" w:rsidRPr="006D385C" w:rsidRDefault="0052435B" w:rsidP="0089164F">
            <w:pPr>
              <w:spacing w:after="0"/>
              <w:jc w:val="center"/>
            </w:pPr>
            <w:r w:rsidRPr="006D385C">
              <w:t>35.0000</w:t>
            </w:r>
          </w:p>
        </w:tc>
        <w:tc>
          <w:tcPr>
            <w:tcW w:w="1583" w:type="dxa"/>
          </w:tcPr>
          <w:p w:rsidR="0052435B" w:rsidRPr="006D385C" w:rsidRDefault="0052435B" w:rsidP="0089164F">
            <w:pPr>
              <w:spacing w:after="0"/>
              <w:jc w:val="center"/>
            </w:pPr>
            <w:r w:rsidRPr="006D385C">
              <w:t>3.751396%</w:t>
            </w:r>
          </w:p>
        </w:tc>
        <w:tc>
          <w:tcPr>
            <w:tcW w:w="1583" w:type="dxa"/>
          </w:tcPr>
          <w:p w:rsidR="0052435B" w:rsidRPr="006D385C" w:rsidRDefault="0052435B" w:rsidP="0089164F">
            <w:pPr>
              <w:spacing w:after="0"/>
              <w:jc w:val="center"/>
            </w:pPr>
            <w:r w:rsidRPr="006D385C">
              <w:t>0.269015</w:t>
            </w:r>
          </w:p>
        </w:tc>
      </w:tr>
      <w:tr w:rsidR="0052435B" w:rsidRPr="006D385C" w:rsidTr="00223982">
        <w:tc>
          <w:tcPr>
            <w:tcW w:w="1583" w:type="dxa"/>
          </w:tcPr>
          <w:p w:rsidR="0052435B" w:rsidRPr="006D385C" w:rsidRDefault="0052435B" w:rsidP="0089164F">
            <w:pPr>
              <w:spacing w:after="0"/>
              <w:jc w:val="center"/>
            </w:pPr>
            <w:r w:rsidRPr="006D385C">
              <w:t>40Y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25/11/2053</w:t>
            </w:r>
          </w:p>
        </w:tc>
        <w:tc>
          <w:tcPr>
            <w:tcW w:w="1583" w:type="dxa"/>
          </w:tcPr>
          <w:p w:rsidR="0052435B" w:rsidRPr="006D385C" w:rsidRDefault="0052435B" w:rsidP="0089164F">
            <w:pPr>
              <w:spacing w:after="0"/>
              <w:jc w:val="center"/>
            </w:pPr>
            <w:r w:rsidRPr="006D385C">
              <w:t>40.0000</w:t>
            </w:r>
          </w:p>
        </w:tc>
        <w:tc>
          <w:tcPr>
            <w:tcW w:w="1583" w:type="dxa"/>
          </w:tcPr>
          <w:p w:rsidR="0052435B" w:rsidRPr="006D385C" w:rsidRDefault="0052435B" w:rsidP="0089164F">
            <w:pPr>
              <w:spacing w:after="0"/>
              <w:jc w:val="center"/>
            </w:pPr>
            <w:r w:rsidRPr="006D385C">
              <w:t>3.747592%</w:t>
            </w:r>
          </w:p>
        </w:tc>
        <w:tc>
          <w:tcPr>
            <w:tcW w:w="1583" w:type="dxa"/>
          </w:tcPr>
          <w:p w:rsidR="0052435B" w:rsidRPr="006D385C" w:rsidRDefault="0052435B" w:rsidP="0089164F">
            <w:pPr>
              <w:spacing w:after="0"/>
              <w:jc w:val="center"/>
            </w:pPr>
            <w:r w:rsidRPr="006D385C">
              <w:t>0.223345</w:t>
            </w:r>
          </w:p>
        </w:tc>
      </w:tr>
      <w:tr w:rsidR="0052435B" w:rsidRPr="006D385C" w:rsidTr="00223982">
        <w:tc>
          <w:tcPr>
            <w:tcW w:w="1583" w:type="dxa"/>
          </w:tcPr>
          <w:p w:rsidR="0052435B" w:rsidRPr="006D385C" w:rsidRDefault="0052435B" w:rsidP="0089164F">
            <w:pPr>
              <w:spacing w:after="0"/>
              <w:jc w:val="center"/>
            </w:pPr>
            <w:r w:rsidRPr="006D385C">
              <w:t>45Y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24/11/2058</w:t>
            </w:r>
          </w:p>
        </w:tc>
        <w:tc>
          <w:tcPr>
            <w:tcW w:w="1583" w:type="dxa"/>
          </w:tcPr>
          <w:p w:rsidR="0052435B" w:rsidRPr="006D385C" w:rsidRDefault="0052435B" w:rsidP="0089164F">
            <w:pPr>
              <w:spacing w:after="0"/>
              <w:jc w:val="center"/>
            </w:pPr>
            <w:r w:rsidRPr="006D385C">
              <w:t>45.0000</w:t>
            </w:r>
          </w:p>
        </w:tc>
        <w:tc>
          <w:tcPr>
            <w:tcW w:w="1583" w:type="dxa"/>
          </w:tcPr>
          <w:p w:rsidR="0052435B" w:rsidRPr="006D385C" w:rsidRDefault="0052435B" w:rsidP="0089164F">
            <w:pPr>
              <w:spacing w:after="0"/>
              <w:jc w:val="center"/>
            </w:pPr>
            <w:r w:rsidRPr="006D385C">
              <w:t>3.699591%</w:t>
            </w:r>
          </w:p>
        </w:tc>
        <w:tc>
          <w:tcPr>
            <w:tcW w:w="1583" w:type="dxa"/>
          </w:tcPr>
          <w:p w:rsidR="0052435B" w:rsidRPr="006D385C" w:rsidRDefault="0052435B" w:rsidP="0089164F">
            <w:pPr>
              <w:spacing w:after="0"/>
              <w:jc w:val="center"/>
            </w:pPr>
            <w:r w:rsidRPr="006D385C">
              <w:t>0.189225</w:t>
            </w:r>
          </w:p>
        </w:tc>
      </w:tr>
      <w:tr w:rsidR="0052435B" w:rsidRPr="006D385C" w:rsidTr="00223982">
        <w:tc>
          <w:tcPr>
            <w:tcW w:w="1583" w:type="dxa"/>
          </w:tcPr>
          <w:p w:rsidR="0052435B" w:rsidRPr="006D385C" w:rsidRDefault="0052435B" w:rsidP="0089164F">
            <w:pPr>
              <w:spacing w:after="0"/>
              <w:jc w:val="center"/>
            </w:pPr>
            <w:r w:rsidRPr="006D385C">
              <w:t>50Y</w:t>
            </w:r>
          </w:p>
        </w:tc>
        <w:tc>
          <w:tcPr>
            <w:tcW w:w="1583" w:type="dxa"/>
          </w:tcPr>
          <w:p w:rsidR="0052435B" w:rsidRPr="006D385C" w:rsidRDefault="0052435B" w:rsidP="0089164F">
            <w:pPr>
              <w:spacing w:after="0"/>
              <w:jc w:val="center"/>
            </w:pPr>
            <w:r w:rsidRPr="006D385C">
              <w:t>05/12/2013</w:t>
            </w:r>
          </w:p>
        </w:tc>
        <w:tc>
          <w:tcPr>
            <w:tcW w:w="1583" w:type="dxa"/>
          </w:tcPr>
          <w:p w:rsidR="0052435B" w:rsidRPr="006D385C" w:rsidRDefault="0052435B" w:rsidP="0089164F">
            <w:pPr>
              <w:spacing w:after="0"/>
              <w:jc w:val="center"/>
            </w:pPr>
            <w:r w:rsidRPr="006D385C">
              <w:t>23/11/2063</w:t>
            </w:r>
          </w:p>
        </w:tc>
        <w:tc>
          <w:tcPr>
            <w:tcW w:w="1583" w:type="dxa"/>
          </w:tcPr>
          <w:p w:rsidR="0052435B" w:rsidRPr="006D385C" w:rsidRDefault="0052435B" w:rsidP="0089164F">
            <w:pPr>
              <w:spacing w:after="0"/>
              <w:jc w:val="center"/>
            </w:pPr>
            <w:r w:rsidRPr="006D385C">
              <w:t>50.0000</w:t>
            </w:r>
          </w:p>
        </w:tc>
        <w:tc>
          <w:tcPr>
            <w:tcW w:w="1583" w:type="dxa"/>
          </w:tcPr>
          <w:p w:rsidR="0052435B" w:rsidRPr="006D385C" w:rsidRDefault="0052435B" w:rsidP="0089164F">
            <w:pPr>
              <w:spacing w:after="0"/>
              <w:jc w:val="center"/>
            </w:pPr>
            <w:r w:rsidRPr="006D385C">
              <w:t>3.655038%</w:t>
            </w:r>
          </w:p>
        </w:tc>
        <w:tc>
          <w:tcPr>
            <w:tcW w:w="1583" w:type="dxa"/>
          </w:tcPr>
          <w:p w:rsidR="0052435B" w:rsidRPr="006D385C" w:rsidRDefault="0052435B" w:rsidP="0089164F">
            <w:pPr>
              <w:spacing w:after="0"/>
              <w:jc w:val="center"/>
            </w:pPr>
            <w:r w:rsidRPr="006D385C">
              <w:t>0.160812</w:t>
            </w:r>
          </w:p>
        </w:tc>
      </w:tr>
    </w:tbl>
    <w:p w:rsidR="0052435B" w:rsidRPr="006D385C" w:rsidRDefault="0052435B" w:rsidP="0089164F">
      <w:pPr>
        <w:spacing w:after="120"/>
        <w:jc w:val="both"/>
      </w:pPr>
    </w:p>
    <w:p w:rsidR="00FD2B4A" w:rsidRDefault="00FD2B4A" w:rsidP="00FD2B4A">
      <w:pPr>
        <w:spacing w:after="120"/>
        <w:jc w:val="both"/>
      </w:pPr>
      <w:r w:rsidRPr="006D385C">
        <w:t>Source: SwapClear</w:t>
      </w:r>
    </w:p>
    <w:p w:rsidR="00621795" w:rsidRPr="006D385C" w:rsidRDefault="00621795" w:rsidP="00FD2B4A">
      <w:pPr>
        <w:spacing w:after="120"/>
        <w:jc w:val="both"/>
      </w:pPr>
    </w:p>
    <w:p w:rsidR="00FD2B4A" w:rsidRPr="006D385C" w:rsidRDefault="00621795" w:rsidP="00FD2B4A">
      <w:pPr>
        <w:pStyle w:val="Heading1NoNumb"/>
        <w:spacing w:after="120"/>
        <w:jc w:val="both"/>
      </w:pPr>
      <w:bookmarkStart w:id="168" w:name="_Toc397077563"/>
      <w:r>
        <w:lastRenderedPageBreak/>
        <w:t>Appendix 2</w:t>
      </w:r>
      <w:r w:rsidR="00FD2B4A" w:rsidRPr="006D385C">
        <w:t xml:space="preserve"> –</w:t>
      </w:r>
      <w:r w:rsidR="00FD2B4A">
        <w:t xml:space="preserve"> Product Spec</w:t>
      </w:r>
      <w:r w:rsidR="00E7601B">
        <w:t>.</w:t>
      </w:r>
      <w:r w:rsidR="00FD2B4A">
        <w:t xml:space="preserve"> for </w:t>
      </w:r>
      <w:r w:rsidR="00E7601B">
        <w:t>Yield-Based</w:t>
      </w:r>
      <w:r w:rsidR="00FD2B4A">
        <w:t xml:space="preserve"> DSF</w:t>
      </w:r>
      <w:bookmarkEnd w:id="168"/>
    </w:p>
    <w:p w:rsidR="00004E62" w:rsidRPr="006D385C" w:rsidRDefault="00004E62" w:rsidP="00004E62">
      <w:pPr>
        <w:jc w:val="both"/>
        <w:rPr>
          <w:rFonts w:asciiTheme="minorHAnsi" w:hAnsiTheme="minorHAnsi" w:cstheme="minorHAnsi"/>
        </w:rPr>
      </w:pPr>
      <w:r w:rsidRPr="006D385C">
        <w:rPr>
          <w:rFonts w:asciiTheme="minorHAnsi" w:hAnsiTheme="minorHAnsi" w:cstheme="minorHAnsi"/>
        </w:rPr>
        <w:t xml:space="preserve">The product specification </w:t>
      </w:r>
      <w:r w:rsidR="00415DCE">
        <w:rPr>
          <w:rFonts w:asciiTheme="minorHAnsi" w:hAnsiTheme="minorHAnsi" w:cstheme="minorHAnsi"/>
        </w:rPr>
        <w:t xml:space="preserve">for the </w:t>
      </w:r>
      <w:r w:rsidR="00675E19">
        <w:rPr>
          <w:rFonts w:asciiTheme="minorHAnsi" w:hAnsiTheme="minorHAnsi" w:cstheme="minorHAnsi"/>
        </w:rPr>
        <w:t xml:space="preserve">yield-based </w:t>
      </w:r>
      <w:r w:rsidR="00415DCE">
        <w:rPr>
          <w:rFonts w:asciiTheme="minorHAnsi" w:hAnsiTheme="minorHAnsi" w:cstheme="minorHAnsi"/>
        </w:rPr>
        <w:t xml:space="preserve">DSF </w:t>
      </w:r>
      <w:r w:rsidR="00675E19" w:rsidRPr="00675E19">
        <w:rPr>
          <w:rFonts w:asciiTheme="minorHAnsi" w:hAnsiTheme="minorHAnsi" w:cstheme="minorHAnsi"/>
          <w:b/>
          <w:i/>
        </w:rPr>
        <w:t>originally</w:t>
      </w:r>
      <w:r w:rsidR="00415DCE">
        <w:rPr>
          <w:rFonts w:asciiTheme="minorHAnsi" w:hAnsiTheme="minorHAnsi" w:cstheme="minorHAnsi"/>
        </w:rPr>
        <w:t xml:space="preserve"> </w:t>
      </w:r>
      <w:r w:rsidRPr="006D385C">
        <w:rPr>
          <w:rFonts w:asciiTheme="minorHAnsi" w:hAnsiTheme="minorHAnsi" w:cstheme="minorHAnsi"/>
        </w:rPr>
        <w:t xml:space="preserve">developed by </w:t>
      </w:r>
      <w:r w:rsidR="00792724">
        <w:rPr>
          <w:rFonts w:asciiTheme="minorHAnsi" w:hAnsiTheme="minorHAnsi" w:cstheme="minorHAnsi"/>
        </w:rPr>
        <w:t>NLX</w:t>
      </w:r>
      <w:r w:rsidRPr="006D385C">
        <w:rPr>
          <w:rFonts w:asciiTheme="minorHAnsi" w:hAnsiTheme="minorHAnsi" w:cstheme="minorHAnsi"/>
        </w:rPr>
        <w:t xml:space="preserve"> </w:t>
      </w:r>
      <w:r w:rsidR="00675E19">
        <w:rPr>
          <w:rFonts w:asciiTheme="minorHAnsi" w:hAnsiTheme="minorHAnsi" w:cstheme="minorHAnsi"/>
        </w:rPr>
        <w:t>is</w:t>
      </w:r>
      <w:r w:rsidR="0041148F">
        <w:rPr>
          <w:rFonts w:asciiTheme="minorHAnsi" w:hAnsiTheme="minorHAnsi" w:cstheme="minorHAnsi"/>
        </w:rPr>
        <w:t xml:space="preserve"> summarised</w:t>
      </w:r>
      <w:r w:rsidRPr="006D385C">
        <w:rPr>
          <w:rFonts w:asciiTheme="minorHAnsi" w:hAnsiTheme="minorHAnsi" w:cstheme="minorHAnsi"/>
        </w:rPr>
        <w:t xml:space="preserve"> </w:t>
      </w:r>
      <w:r w:rsidR="00675E19">
        <w:rPr>
          <w:rFonts w:asciiTheme="minorHAnsi" w:hAnsiTheme="minorHAnsi" w:cstheme="minorHAnsi"/>
        </w:rPr>
        <w:t>below</w:t>
      </w:r>
      <w:r w:rsidRPr="006D385C">
        <w:rPr>
          <w:rFonts w:asciiTheme="minorHAnsi" w:hAnsiTheme="minorHAnsi" w:cstheme="minorHAnsi"/>
        </w:rPr>
        <w:t>:</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6663"/>
      </w:tblGrid>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Currencies</w:t>
            </w:r>
          </w:p>
        </w:tc>
        <w:tc>
          <w:tcPr>
            <w:tcW w:w="6663" w:type="dxa"/>
          </w:tcPr>
          <w:p w:rsidR="00004E62" w:rsidRPr="006D385C" w:rsidDel="00214CEA" w:rsidRDefault="0094077C" w:rsidP="00004E62">
            <w:pPr>
              <w:spacing w:after="0"/>
              <w:jc w:val="both"/>
              <w:rPr>
                <w:rFonts w:asciiTheme="minorHAnsi" w:hAnsiTheme="minorHAnsi" w:cstheme="minorHAnsi"/>
              </w:rPr>
            </w:pPr>
            <w:r>
              <w:rPr>
                <w:rFonts w:asciiTheme="minorHAnsi" w:hAnsiTheme="minorHAnsi" w:cstheme="minorHAnsi"/>
              </w:rPr>
              <w:t xml:space="preserve">USD, EUR and </w:t>
            </w:r>
            <w:r w:rsidR="00004E62" w:rsidRPr="006D385C">
              <w:rPr>
                <w:rFonts w:asciiTheme="minorHAnsi" w:hAnsiTheme="minorHAnsi" w:cstheme="minorHAnsi"/>
              </w:rPr>
              <w:t>GBP</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Tenors</w:t>
            </w:r>
          </w:p>
        </w:tc>
        <w:tc>
          <w:tcPr>
            <w:tcW w:w="6663" w:type="dxa"/>
          </w:tcPr>
          <w:p w:rsidR="00004E62" w:rsidRPr="006D385C" w:rsidDel="00214CEA" w:rsidRDefault="004F5D79" w:rsidP="00004E62">
            <w:pPr>
              <w:spacing w:after="0"/>
              <w:jc w:val="both"/>
              <w:rPr>
                <w:rFonts w:asciiTheme="minorHAnsi" w:hAnsiTheme="minorHAnsi" w:cstheme="minorHAnsi"/>
              </w:rPr>
            </w:pPr>
            <w:r>
              <w:rPr>
                <w:rFonts w:asciiTheme="minorHAnsi" w:hAnsiTheme="minorHAnsi" w:cstheme="minorHAnsi"/>
              </w:rPr>
              <w:t xml:space="preserve">2, 5 </w:t>
            </w:r>
            <w:r w:rsidR="00004E62" w:rsidRPr="006D385C">
              <w:rPr>
                <w:rFonts w:asciiTheme="minorHAnsi" w:hAnsiTheme="minorHAnsi" w:cstheme="minorHAnsi"/>
              </w:rPr>
              <w:t xml:space="preserve">and </w:t>
            </w:r>
            <w:r>
              <w:rPr>
                <w:rFonts w:asciiTheme="minorHAnsi" w:hAnsiTheme="minorHAnsi" w:cstheme="minorHAnsi"/>
              </w:rPr>
              <w:t>10</w:t>
            </w:r>
            <w:r w:rsidR="00004E62" w:rsidRPr="006D385C">
              <w:rPr>
                <w:rFonts w:asciiTheme="minorHAnsi" w:hAnsiTheme="minorHAnsi" w:cstheme="minorHAnsi"/>
              </w:rPr>
              <w:t xml:space="preserve"> years</w:t>
            </w:r>
            <w:r w:rsidR="0094077C">
              <w:rPr>
                <w:rFonts w:asciiTheme="minorHAnsi" w:hAnsiTheme="minorHAnsi" w:cstheme="minorHAnsi"/>
              </w:rPr>
              <w:t xml:space="preserve"> (for all currencies)</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Delivery Type</w:t>
            </w:r>
          </w:p>
        </w:tc>
        <w:tc>
          <w:tcPr>
            <w:tcW w:w="6663" w:type="dxa"/>
          </w:tcPr>
          <w:p w:rsidR="00004E62" w:rsidRPr="006D385C" w:rsidRDefault="00004E62" w:rsidP="00637472">
            <w:pPr>
              <w:spacing w:after="0"/>
              <w:jc w:val="both"/>
              <w:rPr>
                <w:rFonts w:asciiTheme="minorHAnsi" w:hAnsiTheme="minorHAnsi" w:cstheme="minorHAnsi"/>
              </w:rPr>
            </w:pPr>
            <w:r w:rsidRPr="006D385C">
              <w:rPr>
                <w:rFonts w:asciiTheme="minorHAnsi" w:hAnsiTheme="minorHAnsi" w:cstheme="minorHAnsi"/>
              </w:rPr>
              <w:t xml:space="preserve">Physical delivery into LCHC SwapClear OTC </w:t>
            </w:r>
            <w:r w:rsidR="00637472">
              <w:rPr>
                <w:rFonts w:asciiTheme="minorHAnsi" w:hAnsiTheme="minorHAnsi" w:cstheme="minorHAnsi"/>
              </w:rPr>
              <w:t>IRS</w:t>
            </w:r>
            <w:r w:rsidRPr="006D385C">
              <w:rPr>
                <w:rFonts w:asciiTheme="minorHAnsi" w:hAnsiTheme="minorHAnsi" w:cstheme="minorHAnsi"/>
              </w:rPr>
              <w:t xml:space="preserve"> on last trading day</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Quoting / Pricing Convention</w:t>
            </w:r>
          </w:p>
        </w:tc>
        <w:tc>
          <w:tcPr>
            <w:tcW w:w="6663" w:type="dxa"/>
          </w:tcPr>
          <w:p w:rsidR="00004E62" w:rsidRPr="006D385C" w:rsidRDefault="00004E62" w:rsidP="00637472">
            <w:pPr>
              <w:spacing w:after="0"/>
              <w:jc w:val="both"/>
              <w:rPr>
                <w:rFonts w:asciiTheme="minorHAnsi" w:hAnsiTheme="minorHAnsi" w:cstheme="minorHAnsi"/>
              </w:rPr>
            </w:pPr>
            <w:r w:rsidRPr="006D385C">
              <w:rPr>
                <w:rFonts w:asciiTheme="minorHAnsi" w:hAnsiTheme="minorHAnsi" w:cstheme="minorHAnsi"/>
              </w:rPr>
              <w:t xml:space="preserve">100 </w:t>
            </w:r>
            <w:r w:rsidR="00637472">
              <w:rPr>
                <w:rFonts w:asciiTheme="minorHAnsi" w:hAnsiTheme="minorHAnsi" w:cstheme="minorHAnsi"/>
              </w:rPr>
              <w:t>– F</w:t>
            </w:r>
            <w:r w:rsidR="00415DCE">
              <w:rPr>
                <w:rFonts w:asciiTheme="minorHAnsi" w:hAnsiTheme="minorHAnsi" w:cstheme="minorHAnsi"/>
              </w:rPr>
              <w:t>ixed rate for a par swap quoted to 1/10</w:t>
            </w:r>
            <w:r w:rsidR="00415DCE" w:rsidRPr="00415DCE">
              <w:rPr>
                <w:rFonts w:asciiTheme="minorHAnsi" w:hAnsiTheme="minorHAnsi" w:cstheme="minorHAnsi"/>
                <w:vertAlign w:val="superscript"/>
              </w:rPr>
              <w:t>th</w:t>
            </w:r>
            <w:r w:rsidR="00415DCE">
              <w:rPr>
                <w:rFonts w:asciiTheme="minorHAnsi" w:hAnsiTheme="minorHAnsi" w:cstheme="minorHAnsi"/>
              </w:rPr>
              <w:t xml:space="preserve"> of a basis point</w:t>
            </w:r>
          </w:p>
        </w:tc>
      </w:tr>
      <w:tr w:rsidR="0094077C" w:rsidRPr="006D385C" w:rsidTr="00004E62">
        <w:tc>
          <w:tcPr>
            <w:tcW w:w="2835" w:type="dxa"/>
          </w:tcPr>
          <w:p w:rsidR="0094077C" w:rsidRPr="006D385C" w:rsidRDefault="0094077C" w:rsidP="00004E62">
            <w:pPr>
              <w:spacing w:after="0"/>
              <w:jc w:val="both"/>
              <w:rPr>
                <w:rFonts w:asciiTheme="minorHAnsi" w:hAnsiTheme="minorHAnsi" w:cstheme="minorHAnsi"/>
              </w:rPr>
            </w:pPr>
            <w:r>
              <w:rPr>
                <w:rFonts w:asciiTheme="minorHAnsi" w:hAnsiTheme="minorHAnsi" w:cstheme="minorHAnsi"/>
              </w:rPr>
              <w:t>Minimum Price Increment</w:t>
            </w:r>
          </w:p>
        </w:tc>
        <w:tc>
          <w:tcPr>
            <w:tcW w:w="6663" w:type="dxa"/>
          </w:tcPr>
          <w:p w:rsidR="0094077C" w:rsidRPr="006D385C" w:rsidRDefault="0094077C" w:rsidP="00004E62">
            <w:pPr>
              <w:spacing w:after="0"/>
              <w:jc w:val="both"/>
              <w:rPr>
                <w:rFonts w:asciiTheme="minorHAnsi" w:hAnsiTheme="minorHAnsi" w:cstheme="minorHAnsi"/>
              </w:rPr>
            </w:pPr>
            <w:r>
              <w:rPr>
                <w:rFonts w:asciiTheme="minorHAnsi" w:hAnsiTheme="minorHAnsi" w:cstheme="minorHAnsi"/>
              </w:rPr>
              <w:t>0.001% i.e. 1/10</w:t>
            </w:r>
            <w:r w:rsidRPr="00415DCE">
              <w:rPr>
                <w:rFonts w:asciiTheme="minorHAnsi" w:hAnsiTheme="minorHAnsi" w:cstheme="minorHAnsi"/>
                <w:vertAlign w:val="superscript"/>
              </w:rPr>
              <w:t>th</w:t>
            </w:r>
            <w:r>
              <w:rPr>
                <w:rFonts w:asciiTheme="minorHAnsi" w:hAnsiTheme="minorHAnsi" w:cstheme="minorHAnsi"/>
              </w:rPr>
              <w:t xml:space="preserve"> of a basis point</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Price Alignment Interest</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Excluded</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Expiry Date / Cycle</w:t>
            </w:r>
          </w:p>
        </w:tc>
        <w:tc>
          <w:tcPr>
            <w:tcW w:w="6663" w:type="dxa"/>
          </w:tcPr>
          <w:p w:rsidR="00004E62" w:rsidRPr="006D385C" w:rsidRDefault="00004E62" w:rsidP="00637472">
            <w:pPr>
              <w:spacing w:after="0"/>
              <w:jc w:val="both"/>
              <w:rPr>
                <w:rFonts w:asciiTheme="minorHAnsi" w:hAnsiTheme="minorHAnsi" w:cstheme="minorHAnsi"/>
              </w:rPr>
            </w:pPr>
            <w:r w:rsidRPr="006D385C">
              <w:rPr>
                <w:rFonts w:asciiTheme="minorHAnsi" w:hAnsiTheme="minorHAnsi" w:cstheme="minorHAnsi"/>
              </w:rPr>
              <w:t xml:space="preserve">Standard quarterly </w:t>
            </w:r>
            <w:r w:rsidR="00637472">
              <w:rPr>
                <w:rFonts w:asciiTheme="minorHAnsi" w:hAnsiTheme="minorHAnsi" w:cstheme="minorHAnsi"/>
              </w:rPr>
              <w:t>IMM</w:t>
            </w:r>
            <w:r w:rsidRPr="006D385C">
              <w:rPr>
                <w:rFonts w:asciiTheme="minorHAnsi" w:hAnsiTheme="minorHAnsi" w:cstheme="minorHAnsi"/>
              </w:rPr>
              <w:t xml:space="preserve"> dates in March, June, September, December</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Fixed Rate</w:t>
            </w:r>
          </w:p>
        </w:tc>
        <w:tc>
          <w:tcPr>
            <w:tcW w:w="6663" w:type="dxa"/>
          </w:tcPr>
          <w:p w:rsidR="00004E62" w:rsidRPr="006D385C" w:rsidRDefault="004F5D79" w:rsidP="00004E62">
            <w:pPr>
              <w:spacing w:after="0"/>
              <w:jc w:val="both"/>
              <w:rPr>
                <w:rFonts w:asciiTheme="minorHAnsi" w:hAnsiTheme="minorHAnsi" w:cstheme="minorHAnsi"/>
              </w:rPr>
            </w:pPr>
            <w:r>
              <w:rPr>
                <w:rFonts w:asciiTheme="minorHAnsi" w:hAnsiTheme="minorHAnsi" w:cstheme="minorHAnsi"/>
              </w:rPr>
              <w:t>Prevailing par swap rate on last trading day</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Settlement Prices</w:t>
            </w:r>
          </w:p>
        </w:tc>
        <w:tc>
          <w:tcPr>
            <w:tcW w:w="6663" w:type="dxa"/>
          </w:tcPr>
          <w:p w:rsidR="00004E62" w:rsidRPr="006D385C" w:rsidRDefault="0094077C" w:rsidP="00004E62">
            <w:pPr>
              <w:spacing w:after="0"/>
              <w:jc w:val="both"/>
              <w:rPr>
                <w:rFonts w:asciiTheme="minorHAnsi" w:hAnsiTheme="minorHAnsi" w:cstheme="minorHAnsi"/>
              </w:rPr>
            </w:pPr>
            <w:r>
              <w:rPr>
                <w:rFonts w:asciiTheme="minorHAnsi" w:hAnsiTheme="minorHAnsi" w:cstheme="minorHAnsi"/>
              </w:rPr>
              <w:t>Daily: B</w:t>
            </w:r>
            <w:r w:rsidR="00004E62" w:rsidRPr="006D385C">
              <w:rPr>
                <w:rFonts w:asciiTheme="minorHAnsi" w:hAnsiTheme="minorHAnsi" w:cstheme="minorHAnsi"/>
              </w:rPr>
              <w:t>ased on exchange activity</w:t>
            </w:r>
          </w:p>
          <w:p w:rsidR="00004E62" w:rsidRPr="006D385C" w:rsidRDefault="00004E62" w:rsidP="0094077C">
            <w:pPr>
              <w:spacing w:after="0"/>
              <w:jc w:val="both"/>
              <w:rPr>
                <w:rFonts w:asciiTheme="minorHAnsi" w:hAnsiTheme="minorHAnsi" w:cstheme="minorHAnsi"/>
              </w:rPr>
            </w:pPr>
            <w:r w:rsidRPr="006D385C">
              <w:rPr>
                <w:rFonts w:asciiTheme="minorHAnsi" w:hAnsiTheme="minorHAnsi" w:cstheme="minorHAnsi"/>
              </w:rPr>
              <w:t xml:space="preserve">Final / Expiry: </w:t>
            </w:r>
            <w:r w:rsidR="0094077C">
              <w:rPr>
                <w:rFonts w:asciiTheme="minorHAnsi" w:hAnsiTheme="minorHAnsi" w:cstheme="minorHAnsi"/>
              </w:rPr>
              <w:t xml:space="preserve">ISDA fix </w:t>
            </w:r>
            <w:r w:rsidR="0094077C" w:rsidRPr="0094077C">
              <w:rPr>
                <w:rFonts w:asciiTheme="minorHAnsi" w:hAnsiTheme="minorHAnsi" w:cstheme="minorHAnsi"/>
                <w:b/>
                <w:i/>
              </w:rPr>
              <w:t>or</w:t>
            </w:r>
            <w:r w:rsidR="0094077C">
              <w:rPr>
                <w:rFonts w:asciiTheme="minorHAnsi" w:hAnsiTheme="minorHAnsi" w:cstheme="minorHAnsi"/>
              </w:rPr>
              <w:t xml:space="preserve"> closing auction in NLX central limit order book</w:t>
            </w:r>
          </w:p>
        </w:tc>
      </w:tr>
      <w:tr w:rsidR="00004E62" w:rsidRPr="006D385C" w:rsidDel="00CC428E" w:rsidTr="00004E62">
        <w:tc>
          <w:tcPr>
            <w:tcW w:w="2835" w:type="dxa"/>
          </w:tcPr>
          <w:p w:rsidR="00004E62" w:rsidRPr="006D385C" w:rsidDel="00CC428E" w:rsidRDefault="00004E62" w:rsidP="00004E62">
            <w:pPr>
              <w:spacing w:after="0"/>
              <w:jc w:val="both"/>
              <w:rPr>
                <w:rFonts w:asciiTheme="minorHAnsi" w:hAnsiTheme="minorHAnsi" w:cstheme="minorHAnsi"/>
              </w:rPr>
            </w:pPr>
            <w:r w:rsidRPr="006D385C">
              <w:rPr>
                <w:rFonts w:asciiTheme="minorHAnsi" w:hAnsiTheme="minorHAnsi" w:cstheme="minorHAnsi"/>
              </w:rPr>
              <w:t>Buy / Sell Convention</w:t>
            </w:r>
          </w:p>
        </w:tc>
        <w:tc>
          <w:tcPr>
            <w:tcW w:w="6663" w:type="dxa"/>
          </w:tcPr>
          <w:p w:rsidR="00004E62" w:rsidRPr="006D385C" w:rsidDel="00CC428E" w:rsidRDefault="00004E62" w:rsidP="00004E62">
            <w:pPr>
              <w:spacing w:after="0"/>
              <w:jc w:val="both"/>
              <w:rPr>
                <w:rFonts w:asciiTheme="minorHAnsi" w:hAnsiTheme="minorHAnsi" w:cstheme="minorHAnsi"/>
              </w:rPr>
            </w:pPr>
            <w:r w:rsidRPr="006D385C">
              <w:rPr>
                <w:rFonts w:asciiTheme="minorHAnsi" w:hAnsiTheme="minorHAnsi" w:cstheme="minorHAnsi"/>
              </w:rPr>
              <w:t>Buy = Receive Fixed / Sell = Pay Fixed</w:t>
            </w:r>
          </w:p>
        </w:tc>
      </w:tr>
    </w:tbl>
    <w:p w:rsidR="00004E62" w:rsidRPr="006D385C" w:rsidRDefault="00004E62" w:rsidP="00004E62">
      <w:pPr>
        <w:spacing w:after="120"/>
        <w:jc w:val="both"/>
      </w:pPr>
    </w:p>
    <w:p w:rsidR="00004E62" w:rsidRPr="006D385C" w:rsidRDefault="00004E62" w:rsidP="00004E62">
      <w:pPr>
        <w:jc w:val="both"/>
        <w:rPr>
          <w:rFonts w:asciiTheme="minorHAnsi" w:hAnsiTheme="minorHAnsi" w:cstheme="minorHAnsi"/>
        </w:rPr>
      </w:pPr>
      <w:r w:rsidRPr="006D385C">
        <w:rPr>
          <w:rFonts w:asciiTheme="minorHAnsi" w:hAnsiTheme="minorHAnsi" w:cstheme="minorHAnsi"/>
        </w:rPr>
        <w:t>The contract specifics for each currency listed in the table above are shown below.</w:t>
      </w:r>
    </w:p>
    <w:p w:rsidR="0041148F" w:rsidRPr="0041148F" w:rsidRDefault="00951D26" w:rsidP="00637472">
      <w:pPr>
        <w:pStyle w:val="Heading2NoNumb"/>
        <w:numPr>
          <w:ilvl w:val="0"/>
          <w:numId w:val="6"/>
        </w:numPr>
        <w:spacing w:before="0" w:after="240"/>
        <w:ind w:left="357" w:hanging="357"/>
        <w:jc w:val="both"/>
      </w:pPr>
      <w:bookmarkStart w:id="169" w:name="_Toc397077564"/>
      <w:r>
        <w:t>USD</w:t>
      </w:r>
      <w:bookmarkEnd w:id="16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6663"/>
      </w:tblGrid>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Notional Contract Size</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USD 100,000</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Fixed Rate Basis</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Semi-Annual 30/360</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Floating Rate Basis</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3M LIBOR Actual/360</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Floating Rate Reference</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USD-LIBOR / Security ID = US0003M</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Business Day(s)</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London, New York</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Business Day Convention</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Modified Following</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Hours</w:t>
            </w:r>
          </w:p>
        </w:tc>
        <w:tc>
          <w:tcPr>
            <w:tcW w:w="6663" w:type="dxa"/>
          </w:tcPr>
          <w:p w:rsidR="00004E62" w:rsidRPr="006D385C" w:rsidRDefault="0094077C" w:rsidP="00004E62">
            <w:pPr>
              <w:spacing w:after="0"/>
              <w:jc w:val="both"/>
              <w:rPr>
                <w:rFonts w:asciiTheme="minorHAnsi" w:hAnsiTheme="minorHAnsi" w:cstheme="minorHAnsi"/>
              </w:rPr>
            </w:pPr>
            <w:r>
              <w:rPr>
                <w:rFonts w:asciiTheme="minorHAnsi" w:hAnsiTheme="minorHAnsi" w:cstheme="minorHAnsi"/>
              </w:rPr>
              <w:t>08:00 – 20</w:t>
            </w:r>
            <w:r w:rsidR="00004E62" w:rsidRPr="006D385C">
              <w:rPr>
                <w:rFonts w:asciiTheme="minorHAnsi" w:hAnsiTheme="minorHAnsi" w:cstheme="minorHAnsi"/>
              </w:rPr>
              <w:t>:00 London Time</w:t>
            </w:r>
          </w:p>
        </w:tc>
      </w:tr>
      <w:tr w:rsidR="00004E62" w:rsidRPr="006D385C" w:rsidTr="00004E62">
        <w:tc>
          <w:tcPr>
            <w:tcW w:w="2835" w:type="dxa"/>
          </w:tcPr>
          <w:p w:rsidR="00004E62" w:rsidRPr="006D385C" w:rsidRDefault="00004E62" w:rsidP="0094077C">
            <w:pPr>
              <w:spacing w:after="0"/>
              <w:jc w:val="both"/>
              <w:rPr>
                <w:rFonts w:asciiTheme="minorHAnsi" w:hAnsiTheme="minorHAnsi" w:cstheme="minorHAnsi"/>
              </w:rPr>
            </w:pPr>
            <w:r w:rsidRPr="006D385C">
              <w:rPr>
                <w:rFonts w:asciiTheme="minorHAnsi" w:hAnsiTheme="minorHAnsi" w:cstheme="minorHAnsi"/>
              </w:rPr>
              <w:t>Last Trading Day</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 xml:space="preserve">2 business days prior to </w:t>
            </w:r>
            <w:r>
              <w:rPr>
                <w:rFonts w:asciiTheme="minorHAnsi" w:hAnsiTheme="minorHAnsi" w:cstheme="minorHAnsi"/>
              </w:rPr>
              <w:t xml:space="preserve">the </w:t>
            </w:r>
            <w:r w:rsidRPr="006D385C">
              <w:rPr>
                <w:rFonts w:asciiTheme="minorHAnsi" w:hAnsiTheme="minorHAnsi" w:cstheme="minorHAnsi"/>
              </w:rPr>
              <w:t>3rd Wednesday of delivery month</w:t>
            </w:r>
          </w:p>
        </w:tc>
      </w:tr>
    </w:tbl>
    <w:p w:rsidR="00004E62" w:rsidRDefault="00004E62" w:rsidP="00792724">
      <w:pPr>
        <w:pStyle w:val="Heading2NoNumb"/>
        <w:spacing w:before="0"/>
        <w:jc w:val="both"/>
        <w:rPr>
          <w:rFonts w:asciiTheme="minorHAnsi" w:eastAsia="Arial Unicode MS" w:hAnsiTheme="minorHAnsi" w:cstheme="minorHAnsi"/>
          <w:bCs w:val="0"/>
          <w:color w:val="auto"/>
          <w:sz w:val="20"/>
          <w:szCs w:val="24"/>
        </w:rPr>
      </w:pPr>
    </w:p>
    <w:p w:rsidR="0041148F" w:rsidRPr="0041148F" w:rsidRDefault="00951D26" w:rsidP="00637472">
      <w:pPr>
        <w:pStyle w:val="Heading2NoNumb"/>
        <w:numPr>
          <w:ilvl w:val="0"/>
          <w:numId w:val="7"/>
        </w:numPr>
        <w:spacing w:before="0" w:after="240"/>
        <w:ind w:left="357" w:hanging="357"/>
        <w:jc w:val="both"/>
      </w:pPr>
      <w:bookmarkStart w:id="170" w:name="_Toc397077565"/>
      <w:r>
        <w:t>EUR</w:t>
      </w:r>
      <w:bookmarkEnd w:id="17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6663"/>
      </w:tblGrid>
      <w:tr w:rsidR="00004E62" w:rsidRPr="006D385C" w:rsidTr="00004E62">
        <w:tc>
          <w:tcPr>
            <w:tcW w:w="2835" w:type="dxa"/>
          </w:tcPr>
          <w:p w:rsidR="00004E62" w:rsidRPr="006D385C" w:rsidRDefault="00004E62" w:rsidP="00004E62">
            <w:pPr>
              <w:spacing w:after="0"/>
              <w:jc w:val="both"/>
              <w:rPr>
                <w:rFonts w:asciiTheme="minorHAnsi" w:hAnsiTheme="minorHAnsi" w:cstheme="minorHAnsi"/>
                <w:szCs w:val="20"/>
              </w:rPr>
            </w:pPr>
            <w:r w:rsidRPr="006D385C">
              <w:rPr>
                <w:rFonts w:asciiTheme="minorHAnsi" w:hAnsiTheme="minorHAnsi" w:cstheme="minorHAnsi"/>
                <w:szCs w:val="20"/>
              </w:rPr>
              <w:t>Notional Contract Size</w:t>
            </w:r>
          </w:p>
        </w:tc>
        <w:tc>
          <w:tcPr>
            <w:tcW w:w="6663" w:type="dxa"/>
          </w:tcPr>
          <w:p w:rsidR="00004E62" w:rsidRPr="006D385C" w:rsidRDefault="00004E62" w:rsidP="00004E62">
            <w:pPr>
              <w:spacing w:after="0"/>
              <w:jc w:val="both"/>
              <w:rPr>
                <w:rFonts w:asciiTheme="minorHAnsi" w:hAnsiTheme="minorHAnsi" w:cstheme="minorHAnsi"/>
                <w:szCs w:val="20"/>
              </w:rPr>
            </w:pPr>
            <w:r w:rsidRPr="006D385C">
              <w:rPr>
                <w:rFonts w:asciiTheme="minorHAnsi" w:hAnsiTheme="minorHAnsi" w:cstheme="minorHAnsi"/>
                <w:szCs w:val="20"/>
              </w:rPr>
              <w:t>EUR 100,000</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Fixed Rate Basis</w:t>
            </w:r>
          </w:p>
        </w:tc>
        <w:tc>
          <w:tcPr>
            <w:tcW w:w="6663" w:type="dxa"/>
          </w:tcPr>
          <w:p w:rsidR="00004E62" w:rsidRPr="006D385C" w:rsidRDefault="00004E62" w:rsidP="00004E62">
            <w:pPr>
              <w:spacing w:after="0"/>
              <w:jc w:val="both"/>
              <w:rPr>
                <w:rFonts w:asciiTheme="minorHAnsi" w:hAnsiTheme="minorHAnsi" w:cstheme="minorHAnsi"/>
                <w:szCs w:val="20"/>
              </w:rPr>
            </w:pPr>
            <w:r w:rsidRPr="006D385C">
              <w:rPr>
                <w:rFonts w:asciiTheme="minorHAnsi" w:hAnsiTheme="minorHAnsi" w:cstheme="minorHAnsi"/>
                <w:szCs w:val="20"/>
              </w:rPr>
              <w:t>Annual 30/360</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Floating Rate Basis</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szCs w:val="20"/>
              </w:rPr>
              <w:t xml:space="preserve">6M EURIBOR </w:t>
            </w:r>
            <w:r w:rsidRPr="006D385C">
              <w:rPr>
                <w:rFonts w:asciiTheme="minorHAnsi" w:hAnsiTheme="minorHAnsi" w:cstheme="minorHAnsi"/>
              </w:rPr>
              <w:t>Actual/360</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Floating Rate Reference</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EUR-EURIBOR / Security ID = EUR006M</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Business Day(s)</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TARGET</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Business Day Convention</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Modified Following</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szCs w:val="20"/>
              </w:rPr>
            </w:pPr>
            <w:r w:rsidRPr="006D385C">
              <w:rPr>
                <w:rFonts w:asciiTheme="minorHAnsi" w:hAnsiTheme="minorHAnsi" w:cstheme="minorHAnsi"/>
                <w:szCs w:val="20"/>
              </w:rPr>
              <w:t>Hours</w:t>
            </w:r>
          </w:p>
        </w:tc>
        <w:tc>
          <w:tcPr>
            <w:tcW w:w="6663" w:type="dxa"/>
          </w:tcPr>
          <w:p w:rsidR="00004E62" w:rsidRPr="006D385C" w:rsidRDefault="0094077C" w:rsidP="00004E62">
            <w:pPr>
              <w:spacing w:after="0"/>
              <w:jc w:val="both"/>
              <w:rPr>
                <w:rFonts w:asciiTheme="minorHAnsi" w:hAnsiTheme="minorHAnsi" w:cstheme="minorHAnsi"/>
                <w:szCs w:val="20"/>
              </w:rPr>
            </w:pPr>
            <w:r>
              <w:rPr>
                <w:rFonts w:asciiTheme="minorHAnsi" w:hAnsiTheme="minorHAnsi" w:cstheme="minorHAnsi"/>
                <w:szCs w:val="20"/>
              </w:rPr>
              <w:t>08:00 – 17</w:t>
            </w:r>
            <w:r w:rsidR="00004E62" w:rsidRPr="006D385C">
              <w:rPr>
                <w:rFonts w:asciiTheme="minorHAnsi" w:hAnsiTheme="minorHAnsi" w:cstheme="minorHAnsi"/>
                <w:szCs w:val="20"/>
              </w:rPr>
              <w:t>:00 London Time</w:t>
            </w:r>
          </w:p>
        </w:tc>
      </w:tr>
      <w:tr w:rsidR="00004E62" w:rsidRPr="006D385C" w:rsidTr="00004E62">
        <w:tc>
          <w:tcPr>
            <w:tcW w:w="2835" w:type="dxa"/>
          </w:tcPr>
          <w:p w:rsidR="00004E62" w:rsidRPr="006D385C" w:rsidRDefault="00004E62" w:rsidP="0094077C">
            <w:pPr>
              <w:spacing w:after="0"/>
              <w:jc w:val="both"/>
              <w:rPr>
                <w:rFonts w:asciiTheme="minorHAnsi" w:hAnsiTheme="minorHAnsi" w:cstheme="minorHAnsi"/>
                <w:szCs w:val="20"/>
              </w:rPr>
            </w:pPr>
            <w:r w:rsidRPr="006D385C">
              <w:rPr>
                <w:rFonts w:asciiTheme="minorHAnsi" w:hAnsiTheme="minorHAnsi" w:cstheme="minorHAnsi"/>
                <w:szCs w:val="20"/>
              </w:rPr>
              <w:t>Last Trading Day</w:t>
            </w:r>
          </w:p>
        </w:tc>
        <w:tc>
          <w:tcPr>
            <w:tcW w:w="6663" w:type="dxa"/>
          </w:tcPr>
          <w:p w:rsidR="00004E62" w:rsidRPr="006D385C" w:rsidRDefault="00004E62" w:rsidP="00004E62">
            <w:pPr>
              <w:spacing w:after="0"/>
              <w:jc w:val="both"/>
              <w:rPr>
                <w:rFonts w:asciiTheme="minorHAnsi" w:hAnsiTheme="minorHAnsi" w:cstheme="minorHAnsi"/>
                <w:szCs w:val="20"/>
              </w:rPr>
            </w:pPr>
            <w:r w:rsidRPr="006D385C">
              <w:rPr>
                <w:rFonts w:asciiTheme="minorHAnsi" w:hAnsiTheme="minorHAnsi" w:cstheme="minorHAnsi"/>
                <w:szCs w:val="20"/>
              </w:rPr>
              <w:t xml:space="preserve">2 business days prior to </w:t>
            </w:r>
            <w:r>
              <w:rPr>
                <w:rFonts w:asciiTheme="minorHAnsi" w:hAnsiTheme="minorHAnsi" w:cstheme="minorHAnsi"/>
                <w:szCs w:val="20"/>
              </w:rPr>
              <w:t xml:space="preserve">the </w:t>
            </w:r>
            <w:r w:rsidRPr="006D385C">
              <w:rPr>
                <w:rFonts w:asciiTheme="minorHAnsi" w:hAnsiTheme="minorHAnsi" w:cstheme="minorHAnsi"/>
                <w:szCs w:val="20"/>
              </w:rPr>
              <w:t>3rd Wednesday of delivery month</w:t>
            </w:r>
          </w:p>
        </w:tc>
      </w:tr>
    </w:tbl>
    <w:p w:rsidR="00004E62" w:rsidRDefault="00004E62" w:rsidP="00792724">
      <w:pPr>
        <w:pStyle w:val="Heading2NoNumb"/>
        <w:spacing w:before="0"/>
        <w:jc w:val="both"/>
        <w:rPr>
          <w:rFonts w:asciiTheme="minorHAnsi" w:eastAsia="Arial Unicode MS" w:hAnsiTheme="minorHAnsi" w:cstheme="minorHAnsi"/>
          <w:bCs w:val="0"/>
          <w:color w:val="auto"/>
          <w:sz w:val="20"/>
          <w:szCs w:val="24"/>
        </w:rPr>
      </w:pPr>
    </w:p>
    <w:p w:rsidR="0041148F" w:rsidRPr="0041148F" w:rsidRDefault="00951D26" w:rsidP="00637472">
      <w:pPr>
        <w:pStyle w:val="Heading2NoNumb"/>
        <w:numPr>
          <w:ilvl w:val="0"/>
          <w:numId w:val="8"/>
        </w:numPr>
        <w:spacing w:before="0" w:after="240"/>
        <w:ind w:left="357" w:hanging="357"/>
        <w:jc w:val="both"/>
      </w:pPr>
      <w:bookmarkStart w:id="171" w:name="_Toc397077566"/>
      <w:r>
        <w:t>GBP</w:t>
      </w:r>
      <w:bookmarkEnd w:id="17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6663"/>
      </w:tblGrid>
      <w:tr w:rsidR="00004E62" w:rsidRPr="006D385C" w:rsidTr="00004E62">
        <w:tc>
          <w:tcPr>
            <w:tcW w:w="2835" w:type="dxa"/>
          </w:tcPr>
          <w:p w:rsidR="00004E62" w:rsidRPr="006D385C" w:rsidRDefault="00004E62" w:rsidP="00004E62">
            <w:pPr>
              <w:spacing w:after="0"/>
              <w:jc w:val="both"/>
              <w:rPr>
                <w:rFonts w:asciiTheme="minorHAnsi" w:hAnsiTheme="minorHAnsi" w:cstheme="minorHAnsi"/>
                <w:szCs w:val="20"/>
              </w:rPr>
            </w:pPr>
            <w:r w:rsidRPr="006D385C">
              <w:rPr>
                <w:rFonts w:asciiTheme="minorHAnsi" w:hAnsiTheme="minorHAnsi" w:cstheme="minorHAnsi"/>
                <w:szCs w:val="20"/>
              </w:rPr>
              <w:t>Notional Contract Size</w:t>
            </w:r>
          </w:p>
        </w:tc>
        <w:tc>
          <w:tcPr>
            <w:tcW w:w="6663" w:type="dxa"/>
          </w:tcPr>
          <w:p w:rsidR="00004E62" w:rsidRPr="006D385C" w:rsidRDefault="00004E62" w:rsidP="00004E62">
            <w:pPr>
              <w:spacing w:after="0"/>
              <w:jc w:val="both"/>
              <w:rPr>
                <w:rFonts w:asciiTheme="minorHAnsi" w:hAnsiTheme="minorHAnsi" w:cstheme="minorHAnsi"/>
                <w:szCs w:val="20"/>
              </w:rPr>
            </w:pPr>
            <w:r w:rsidRPr="006D385C">
              <w:rPr>
                <w:rFonts w:asciiTheme="minorHAnsi" w:hAnsiTheme="minorHAnsi" w:cstheme="minorHAnsi"/>
                <w:szCs w:val="20"/>
              </w:rPr>
              <w:t>GBP 100,000</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Fixed Rate Basis</w:t>
            </w:r>
          </w:p>
        </w:tc>
        <w:tc>
          <w:tcPr>
            <w:tcW w:w="6663" w:type="dxa"/>
          </w:tcPr>
          <w:p w:rsidR="00004E62" w:rsidRPr="006D385C" w:rsidRDefault="00004E62" w:rsidP="00004E62">
            <w:pPr>
              <w:spacing w:after="0"/>
              <w:jc w:val="both"/>
              <w:rPr>
                <w:rFonts w:asciiTheme="minorHAnsi" w:hAnsiTheme="minorHAnsi" w:cstheme="minorHAnsi"/>
                <w:szCs w:val="20"/>
              </w:rPr>
            </w:pPr>
            <w:r w:rsidRPr="006D385C">
              <w:rPr>
                <w:rFonts w:asciiTheme="minorHAnsi" w:hAnsiTheme="minorHAnsi" w:cstheme="minorHAnsi"/>
                <w:szCs w:val="20"/>
              </w:rPr>
              <w:t>Semi-Annual Actual/365F</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Floating Rate Basis</w:t>
            </w:r>
          </w:p>
        </w:tc>
        <w:tc>
          <w:tcPr>
            <w:tcW w:w="6663" w:type="dxa"/>
          </w:tcPr>
          <w:p w:rsidR="00004E62" w:rsidRPr="006D385C" w:rsidRDefault="00004E62" w:rsidP="00004E62">
            <w:pPr>
              <w:spacing w:after="0"/>
              <w:jc w:val="both"/>
              <w:rPr>
                <w:rFonts w:asciiTheme="minorHAnsi" w:hAnsiTheme="minorHAnsi" w:cstheme="minorHAnsi"/>
                <w:szCs w:val="20"/>
              </w:rPr>
            </w:pPr>
            <w:r w:rsidRPr="006D385C">
              <w:rPr>
                <w:rFonts w:asciiTheme="minorHAnsi" w:hAnsiTheme="minorHAnsi" w:cstheme="minorHAnsi"/>
                <w:szCs w:val="20"/>
              </w:rPr>
              <w:t>6M LIBOR Actual/365F</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Floating Rate Reference</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GBP-LIBOR / Security ID = BP0006M</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Business Day(s)</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London</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Business Day Convention</w:t>
            </w:r>
          </w:p>
        </w:tc>
        <w:tc>
          <w:tcPr>
            <w:tcW w:w="6663" w:type="dxa"/>
          </w:tcPr>
          <w:p w:rsidR="00004E62" w:rsidRPr="006D385C" w:rsidRDefault="00004E62" w:rsidP="00004E62">
            <w:pPr>
              <w:spacing w:after="0"/>
              <w:jc w:val="both"/>
              <w:rPr>
                <w:rFonts w:asciiTheme="minorHAnsi" w:hAnsiTheme="minorHAnsi" w:cstheme="minorHAnsi"/>
              </w:rPr>
            </w:pPr>
            <w:r w:rsidRPr="006D385C">
              <w:rPr>
                <w:rFonts w:asciiTheme="minorHAnsi" w:hAnsiTheme="minorHAnsi" w:cstheme="minorHAnsi"/>
              </w:rPr>
              <w:t>Modified Following</w:t>
            </w:r>
          </w:p>
        </w:tc>
      </w:tr>
      <w:tr w:rsidR="00004E62" w:rsidRPr="006D385C" w:rsidTr="00004E62">
        <w:tc>
          <w:tcPr>
            <w:tcW w:w="2835" w:type="dxa"/>
          </w:tcPr>
          <w:p w:rsidR="00004E62" w:rsidRPr="006D385C" w:rsidRDefault="00004E62" w:rsidP="00004E62">
            <w:pPr>
              <w:spacing w:after="0"/>
              <w:jc w:val="both"/>
              <w:rPr>
                <w:rFonts w:asciiTheme="minorHAnsi" w:hAnsiTheme="minorHAnsi" w:cstheme="minorHAnsi"/>
                <w:szCs w:val="20"/>
              </w:rPr>
            </w:pPr>
            <w:r w:rsidRPr="006D385C">
              <w:rPr>
                <w:rFonts w:asciiTheme="minorHAnsi" w:hAnsiTheme="minorHAnsi" w:cstheme="minorHAnsi"/>
                <w:szCs w:val="20"/>
              </w:rPr>
              <w:t>Hours</w:t>
            </w:r>
          </w:p>
        </w:tc>
        <w:tc>
          <w:tcPr>
            <w:tcW w:w="6663" w:type="dxa"/>
          </w:tcPr>
          <w:p w:rsidR="00004E62" w:rsidRPr="006D385C" w:rsidRDefault="0094077C" w:rsidP="00004E62">
            <w:pPr>
              <w:spacing w:after="0"/>
              <w:jc w:val="both"/>
              <w:rPr>
                <w:rFonts w:asciiTheme="minorHAnsi" w:hAnsiTheme="minorHAnsi" w:cstheme="minorHAnsi"/>
                <w:szCs w:val="20"/>
              </w:rPr>
            </w:pPr>
            <w:r>
              <w:rPr>
                <w:rFonts w:asciiTheme="minorHAnsi" w:hAnsiTheme="minorHAnsi" w:cstheme="minorHAnsi"/>
                <w:szCs w:val="20"/>
              </w:rPr>
              <w:t>08:00 – 17</w:t>
            </w:r>
            <w:r w:rsidR="00004E62" w:rsidRPr="006D385C">
              <w:rPr>
                <w:rFonts w:asciiTheme="minorHAnsi" w:hAnsiTheme="minorHAnsi" w:cstheme="minorHAnsi"/>
                <w:szCs w:val="20"/>
              </w:rPr>
              <w:t>:00 London Time</w:t>
            </w:r>
          </w:p>
        </w:tc>
      </w:tr>
      <w:tr w:rsidR="00004E62" w:rsidRPr="006D385C" w:rsidTr="00004E62">
        <w:tc>
          <w:tcPr>
            <w:tcW w:w="2835" w:type="dxa"/>
          </w:tcPr>
          <w:p w:rsidR="00004E62" w:rsidRPr="006D385C" w:rsidRDefault="00004E62" w:rsidP="0094077C">
            <w:pPr>
              <w:spacing w:after="0"/>
              <w:jc w:val="both"/>
              <w:rPr>
                <w:rFonts w:asciiTheme="minorHAnsi" w:hAnsiTheme="minorHAnsi" w:cstheme="minorHAnsi"/>
                <w:szCs w:val="20"/>
              </w:rPr>
            </w:pPr>
            <w:r w:rsidRPr="006D385C">
              <w:rPr>
                <w:rFonts w:asciiTheme="minorHAnsi" w:hAnsiTheme="minorHAnsi" w:cstheme="minorHAnsi"/>
                <w:szCs w:val="20"/>
              </w:rPr>
              <w:t>Last Trading Day</w:t>
            </w:r>
          </w:p>
        </w:tc>
        <w:tc>
          <w:tcPr>
            <w:tcW w:w="6663" w:type="dxa"/>
          </w:tcPr>
          <w:p w:rsidR="00004E62" w:rsidRPr="006D385C" w:rsidRDefault="0094077C" w:rsidP="00004E62">
            <w:pPr>
              <w:spacing w:after="0"/>
              <w:jc w:val="both"/>
              <w:rPr>
                <w:rFonts w:asciiTheme="minorHAnsi" w:hAnsiTheme="minorHAnsi" w:cstheme="minorHAnsi"/>
                <w:szCs w:val="20"/>
              </w:rPr>
            </w:pPr>
            <w:r>
              <w:rPr>
                <w:rFonts w:asciiTheme="minorHAnsi" w:hAnsiTheme="minorHAnsi" w:cstheme="minorHAnsi"/>
                <w:szCs w:val="20"/>
              </w:rPr>
              <w:t>The</w:t>
            </w:r>
            <w:r w:rsidR="00004E62" w:rsidRPr="006D385C">
              <w:rPr>
                <w:rFonts w:asciiTheme="minorHAnsi" w:hAnsiTheme="minorHAnsi" w:cstheme="minorHAnsi"/>
                <w:szCs w:val="20"/>
              </w:rPr>
              <w:t xml:space="preserve"> 3rd Wednesday of delivery month</w:t>
            </w:r>
          </w:p>
        </w:tc>
      </w:tr>
    </w:tbl>
    <w:p w:rsidR="00810FF2" w:rsidRDefault="00810FF2" w:rsidP="00637472">
      <w:pPr>
        <w:spacing w:after="120"/>
        <w:jc w:val="both"/>
      </w:pPr>
    </w:p>
    <w:p w:rsidR="008E7D9B" w:rsidRPr="006D385C" w:rsidRDefault="008E7D9B" w:rsidP="008E7D9B">
      <w:pPr>
        <w:pStyle w:val="Heading1NoNumb"/>
        <w:spacing w:after="120"/>
        <w:jc w:val="both"/>
      </w:pPr>
      <w:bookmarkStart w:id="172" w:name="_Toc397077567"/>
      <w:r>
        <w:lastRenderedPageBreak/>
        <w:t>Appendix 3</w:t>
      </w:r>
      <w:r w:rsidRPr="006D385C">
        <w:t xml:space="preserve"> –</w:t>
      </w:r>
      <w:r>
        <w:t xml:space="preserve"> Risk Factor Back-Testing Results</w:t>
      </w:r>
      <w:bookmarkEnd w:id="172"/>
    </w:p>
    <w:p w:rsidR="00912341" w:rsidRDefault="0010789D" w:rsidP="00255A02">
      <w:pPr>
        <w:spacing w:after="120"/>
        <w:jc w:val="both"/>
        <w:rPr>
          <w:rFonts w:asciiTheme="minorHAnsi" w:hAnsiTheme="minorHAnsi" w:cstheme="minorHAnsi"/>
        </w:rPr>
      </w:pPr>
      <w:r w:rsidRPr="001067BE">
        <w:rPr>
          <w:rFonts w:asciiTheme="minorHAnsi" w:hAnsiTheme="minorHAnsi" w:cstheme="minorHAnsi"/>
        </w:rPr>
        <w:t>The back-test</w:t>
      </w:r>
      <w:r>
        <w:rPr>
          <w:rFonts w:asciiTheme="minorHAnsi" w:hAnsiTheme="minorHAnsi" w:cstheme="minorHAnsi"/>
        </w:rPr>
        <w:t>ing</w:t>
      </w:r>
      <w:r w:rsidRPr="001067BE">
        <w:rPr>
          <w:rFonts w:asciiTheme="minorHAnsi" w:hAnsiTheme="minorHAnsi" w:cstheme="minorHAnsi"/>
        </w:rPr>
        <w:t xml:space="preserve"> window spanned </w:t>
      </w:r>
      <w:r>
        <w:rPr>
          <w:rFonts w:asciiTheme="minorHAnsi" w:hAnsiTheme="minorHAnsi" w:cstheme="minorHAnsi"/>
        </w:rPr>
        <w:t xml:space="preserve">the period from </w:t>
      </w:r>
      <w:r w:rsidRPr="001067BE">
        <w:rPr>
          <w:rFonts w:asciiTheme="minorHAnsi" w:hAnsiTheme="minorHAnsi" w:cstheme="minorHAnsi"/>
        </w:rPr>
        <w:t>31</w:t>
      </w:r>
      <w:r w:rsidRPr="00255A02">
        <w:rPr>
          <w:rFonts w:asciiTheme="minorHAnsi" w:hAnsiTheme="minorHAnsi" w:cstheme="minorHAnsi"/>
          <w:vertAlign w:val="superscript"/>
        </w:rPr>
        <w:t>st</w:t>
      </w:r>
      <w:r w:rsidRPr="001067BE">
        <w:rPr>
          <w:rFonts w:asciiTheme="minorHAnsi" w:hAnsiTheme="minorHAnsi" w:cstheme="minorHAnsi"/>
        </w:rPr>
        <w:t xml:space="preserve"> December 2007 to 29</w:t>
      </w:r>
      <w:r w:rsidRPr="00255A02">
        <w:rPr>
          <w:rFonts w:asciiTheme="minorHAnsi" w:hAnsiTheme="minorHAnsi" w:cstheme="minorHAnsi"/>
          <w:vertAlign w:val="superscript"/>
        </w:rPr>
        <w:t>th</w:t>
      </w:r>
      <w:r>
        <w:rPr>
          <w:rFonts w:asciiTheme="minorHAnsi" w:hAnsiTheme="minorHAnsi" w:cstheme="minorHAnsi"/>
        </w:rPr>
        <w:t xml:space="preserve"> May 2014, </w:t>
      </w:r>
      <w:r w:rsidRPr="001067BE">
        <w:rPr>
          <w:rFonts w:asciiTheme="minorHAnsi" w:hAnsiTheme="minorHAnsi" w:cstheme="minorHAnsi"/>
        </w:rPr>
        <w:t>representing approximately 1,650</w:t>
      </w:r>
      <w:r>
        <w:rPr>
          <w:rFonts w:asciiTheme="minorHAnsi" w:hAnsiTheme="minorHAnsi" w:cstheme="minorHAnsi"/>
        </w:rPr>
        <w:t xml:space="preserve"> </w:t>
      </w:r>
      <w:r w:rsidRPr="001067BE">
        <w:rPr>
          <w:rFonts w:asciiTheme="minorHAnsi" w:hAnsiTheme="minorHAnsi" w:cstheme="minorHAnsi"/>
        </w:rPr>
        <w:t>business days.</w:t>
      </w:r>
    </w:p>
    <w:p w:rsidR="009749E3" w:rsidRDefault="0010789D" w:rsidP="00255A02">
      <w:pPr>
        <w:spacing w:after="120"/>
        <w:jc w:val="both"/>
        <w:rPr>
          <w:rFonts w:asciiTheme="minorHAnsi" w:hAnsiTheme="minorHAnsi" w:cstheme="minorHAnsi"/>
        </w:rPr>
      </w:pPr>
      <w:r>
        <w:rPr>
          <w:rFonts w:asciiTheme="minorHAnsi" w:hAnsiTheme="minorHAnsi" w:cstheme="minorHAnsi"/>
        </w:rPr>
        <w:t xml:space="preserve">The tables </w:t>
      </w:r>
      <w:r w:rsidR="00912341">
        <w:rPr>
          <w:rFonts w:asciiTheme="minorHAnsi" w:hAnsiTheme="minorHAnsi" w:cstheme="minorHAnsi"/>
        </w:rPr>
        <w:t xml:space="preserve">reproduced </w:t>
      </w:r>
      <w:r>
        <w:rPr>
          <w:rFonts w:asciiTheme="minorHAnsi" w:hAnsiTheme="minorHAnsi" w:cstheme="minorHAnsi"/>
        </w:rPr>
        <w:t>below show</w:t>
      </w:r>
      <w:r w:rsidR="001067BE" w:rsidRPr="001067BE">
        <w:rPr>
          <w:rFonts w:asciiTheme="minorHAnsi" w:hAnsiTheme="minorHAnsi" w:cstheme="minorHAnsi"/>
        </w:rPr>
        <w:t xml:space="preserve"> the coverage ratio and statistical proportion of failure </w:t>
      </w:r>
      <w:r>
        <w:rPr>
          <w:rFonts w:asciiTheme="minorHAnsi" w:hAnsiTheme="minorHAnsi" w:cstheme="minorHAnsi"/>
        </w:rPr>
        <w:t xml:space="preserve">test </w:t>
      </w:r>
      <w:r w:rsidR="001067BE" w:rsidRPr="001067BE">
        <w:rPr>
          <w:rFonts w:asciiTheme="minorHAnsi" w:hAnsiTheme="minorHAnsi" w:cstheme="minorHAnsi"/>
        </w:rPr>
        <w:t>result for</w:t>
      </w:r>
      <w:r>
        <w:rPr>
          <w:rFonts w:asciiTheme="minorHAnsi" w:hAnsiTheme="minorHAnsi" w:cstheme="minorHAnsi"/>
        </w:rPr>
        <w:t xml:space="preserve"> each of</w:t>
      </w:r>
      <w:r w:rsidR="001067BE" w:rsidRPr="001067BE">
        <w:rPr>
          <w:rFonts w:asciiTheme="minorHAnsi" w:hAnsiTheme="minorHAnsi" w:cstheme="minorHAnsi"/>
        </w:rPr>
        <w:t xml:space="preserve"> the key </w:t>
      </w:r>
      <w:r>
        <w:rPr>
          <w:rFonts w:asciiTheme="minorHAnsi" w:hAnsiTheme="minorHAnsi" w:cstheme="minorHAnsi"/>
        </w:rPr>
        <w:t xml:space="preserve">interest rate risk </w:t>
      </w:r>
      <w:r w:rsidR="001067BE" w:rsidRPr="001067BE">
        <w:rPr>
          <w:rFonts w:asciiTheme="minorHAnsi" w:hAnsiTheme="minorHAnsi" w:cstheme="minorHAnsi"/>
        </w:rPr>
        <w:t xml:space="preserve">factors </w:t>
      </w:r>
      <w:r>
        <w:rPr>
          <w:rFonts w:asciiTheme="minorHAnsi" w:hAnsiTheme="minorHAnsi" w:cstheme="minorHAnsi"/>
        </w:rPr>
        <w:t>underlying the 3 DSF-related</w:t>
      </w:r>
      <w:r w:rsidR="001067BE" w:rsidRPr="001067BE">
        <w:rPr>
          <w:rFonts w:asciiTheme="minorHAnsi" w:hAnsiTheme="minorHAnsi" w:cstheme="minorHAnsi"/>
        </w:rPr>
        <w:t xml:space="preserve"> index curve</w:t>
      </w:r>
      <w:r>
        <w:rPr>
          <w:rFonts w:asciiTheme="minorHAnsi" w:hAnsiTheme="minorHAnsi" w:cstheme="minorHAnsi"/>
        </w:rPr>
        <w:t>s</w:t>
      </w:r>
      <w:r w:rsidR="00912341">
        <w:rPr>
          <w:rFonts w:asciiTheme="minorHAnsi" w:hAnsiTheme="minorHAnsi" w:cstheme="minorHAnsi"/>
        </w:rPr>
        <w:t xml:space="preserve"> (</w:t>
      </w:r>
      <w:r w:rsidR="00912341">
        <w:t>i.e. EUR_EURIBOR, GBP_LIBOR and USD_LIBOR</w:t>
      </w:r>
      <w:r w:rsidR="009749E3">
        <w:rPr>
          <w:rFonts w:asciiTheme="minorHAnsi" w:hAnsiTheme="minorHAnsi" w:cstheme="minorHAnsi"/>
        </w:rPr>
        <w:t>).</w:t>
      </w:r>
    </w:p>
    <w:p w:rsidR="001067BE" w:rsidRPr="001067BE" w:rsidRDefault="00912341" w:rsidP="00255A02">
      <w:pPr>
        <w:spacing w:after="120"/>
        <w:jc w:val="both"/>
        <w:rPr>
          <w:rFonts w:asciiTheme="minorHAnsi" w:hAnsiTheme="minorHAnsi" w:cstheme="minorHAnsi"/>
        </w:rPr>
      </w:pPr>
      <w:r>
        <w:rPr>
          <w:rFonts w:asciiTheme="minorHAnsi" w:hAnsiTheme="minorHAnsi" w:cstheme="minorHAnsi"/>
        </w:rPr>
        <w:t>Both 1-day and 2-</w:t>
      </w:r>
      <w:r w:rsidR="001067BE" w:rsidRPr="001067BE">
        <w:rPr>
          <w:rFonts w:asciiTheme="minorHAnsi" w:hAnsiTheme="minorHAnsi" w:cstheme="minorHAnsi"/>
        </w:rPr>
        <w:t>day (overlapping) holding periods were tested</w:t>
      </w:r>
      <w:r w:rsidR="00255A02">
        <w:rPr>
          <w:rFonts w:asciiTheme="minorHAnsi" w:hAnsiTheme="minorHAnsi" w:cstheme="minorHAnsi"/>
        </w:rPr>
        <w:t xml:space="preserve"> </w:t>
      </w:r>
      <w:r w:rsidR="001067BE" w:rsidRPr="001067BE">
        <w:rPr>
          <w:rFonts w:asciiTheme="minorHAnsi" w:hAnsiTheme="minorHAnsi" w:cstheme="minorHAnsi"/>
        </w:rPr>
        <w:t xml:space="preserve">using the </w:t>
      </w:r>
      <w:r w:rsidR="0010789D">
        <w:rPr>
          <w:rFonts w:asciiTheme="minorHAnsi" w:hAnsiTheme="minorHAnsi" w:cstheme="minorHAnsi"/>
        </w:rPr>
        <w:t>HVAR</w:t>
      </w:r>
      <w:r w:rsidR="001067BE" w:rsidRPr="001067BE">
        <w:rPr>
          <w:rFonts w:asciiTheme="minorHAnsi" w:hAnsiTheme="minorHAnsi" w:cstheme="minorHAnsi"/>
        </w:rPr>
        <w:t xml:space="preserve"> measu</w:t>
      </w:r>
      <w:r w:rsidR="0010789D">
        <w:rPr>
          <w:rFonts w:asciiTheme="minorHAnsi" w:hAnsiTheme="minorHAnsi" w:cstheme="minorHAnsi"/>
        </w:rPr>
        <w:t>re instead of expected shortfall, the latter being</w:t>
      </w:r>
      <w:r w:rsidR="001067BE" w:rsidRPr="001067BE">
        <w:rPr>
          <w:rFonts w:asciiTheme="minorHAnsi" w:hAnsiTheme="minorHAnsi" w:cstheme="minorHAnsi"/>
        </w:rPr>
        <w:t xml:space="preserve"> problematic for statistical testing. </w:t>
      </w:r>
      <w:r>
        <w:rPr>
          <w:rFonts w:asciiTheme="minorHAnsi" w:hAnsiTheme="minorHAnsi" w:cstheme="minorHAnsi"/>
        </w:rPr>
        <w:t>In addition, b</w:t>
      </w:r>
      <w:r w:rsidR="001067BE" w:rsidRPr="001067BE">
        <w:rPr>
          <w:rFonts w:asciiTheme="minorHAnsi" w:hAnsiTheme="minorHAnsi" w:cstheme="minorHAnsi"/>
        </w:rPr>
        <w:t>oth the</w:t>
      </w:r>
      <w:r w:rsidR="00255A02">
        <w:rPr>
          <w:rFonts w:asciiTheme="minorHAnsi" w:hAnsiTheme="minorHAnsi" w:cstheme="minorHAnsi"/>
        </w:rPr>
        <w:t xml:space="preserve"> </w:t>
      </w:r>
      <w:r w:rsidR="001067BE" w:rsidRPr="001067BE">
        <w:rPr>
          <w:rFonts w:asciiTheme="minorHAnsi" w:hAnsiTheme="minorHAnsi" w:cstheme="minorHAnsi"/>
        </w:rPr>
        <w:t>upper and lower tails were tested</w:t>
      </w:r>
      <w:r>
        <w:rPr>
          <w:rFonts w:asciiTheme="minorHAnsi" w:hAnsiTheme="minorHAnsi" w:cstheme="minorHAnsi"/>
        </w:rPr>
        <w:t xml:space="preserve"> </w:t>
      </w:r>
      <w:r w:rsidRPr="001067BE">
        <w:rPr>
          <w:rFonts w:asciiTheme="minorHAnsi" w:hAnsiTheme="minorHAnsi" w:cstheme="minorHAnsi"/>
        </w:rPr>
        <w:t>individually</w:t>
      </w:r>
      <w:r w:rsidR="001067BE" w:rsidRPr="001067BE">
        <w:rPr>
          <w:rFonts w:asciiTheme="minorHAnsi" w:hAnsiTheme="minorHAnsi" w:cstheme="minorHAnsi"/>
        </w:rPr>
        <w:t>.</w:t>
      </w:r>
    </w:p>
    <w:p w:rsidR="009749E3" w:rsidRDefault="001067BE" w:rsidP="009749E3">
      <w:pPr>
        <w:spacing w:after="120"/>
        <w:jc w:val="both"/>
        <w:rPr>
          <w:rFonts w:asciiTheme="minorHAnsi" w:hAnsiTheme="minorHAnsi" w:cstheme="minorHAnsi"/>
        </w:rPr>
      </w:pPr>
      <w:r w:rsidRPr="001067BE">
        <w:rPr>
          <w:rFonts w:asciiTheme="minorHAnsi" w:hAnsiTheme="minorHAnsi" w:cstheme="minorHAnsi"/>
        </w:rPr>
        <w:t>The statistical tests failed to reject the null (i.e</w:t>
      </w:r>
      <w:r w:rsidR="0010789D">
        <w:rPr>
          <w:rFonts w:asciiTheme="minorHAnsi" w:hAnsiTheme="minorHAnsi" w:cstheme="minorHAnsi"/>
        </w:rPr>
        <w:t>. “the model is correct”</w:t>
      </w:r>
      <w:r w:rsidRPr="001067BE">
        <w:rPr>
          <w:rFonts w:asciiTheme="minorHAnsi" w:hAnsiTheme="minorHAnsi" w:cstheme="minorHAnsi"/>
        </w:rPr>
        <w:t xml:space="preserve">) </w:t>
      </w:r>
      <w:r w:rsidR="0010789D">
        <w:rPr>
          <w:rFonts w:asciiTheme="minorHAnsi" w:hAnsiTheme="minorHAnsi" w:cstheme="minorHAnsi"/>
        </w:rPr>
        <w:t xml:space="preserve">hypothesis </w:t>
      </w:r>
      <w:r w:rsidRPr="001067BE">
        <w:rPr>
          <w:rFonts w:asciiTheme="minorHAnsi" w:hAnsiTheme="minorHAnsi" w:cstheme="minorHAnsi"/>
        </w:rPr>
        <w:t>with 95% confidence for all risk factors</w:t>
      </w:r>
      <w:r w:rsidR="00255A02">
        <w:rPr>
          <w:rFonts w:asciiTheme="minorHAnsi" w:hAnsiTheme="minorHAnsi" w:cstheme="minorHAnsi"/>
        </w:rPr>
        <w:t xml:space="preserve"> </w:t>
      </w:r>
      <w:r w:rsidR="0010789D">
        <w:rPr>
          <w:rFonts w:asciiTheme="minorHAnsi" w:hAnsiTheme="minorHAnsi" w:cstheme="minorHAnsi"/>
        </w:rPr>
        <w:t>tested except the upper tail of the GBP 5-</w:t>
      </w:r>
      <w:r w:rsidRPr="001067BE">
        <w:rPr>
          <w:rFonts w:asciiTheme="minorHAnsi" w:hAnsiTheme="minorHAnsi" w:cstheme="minorHAnsi"/>
        </w:rPr>
        <w:t xml:space="preserve">year zero coupon </w:t>
      </w:r>
      <w:r w:rsidR="0010789D">
        <w:rPr>
          <w:rFonts w:asciiTheme="minorHAnsi" w:hAnsiTheme="minorHAnsi" w:cstheme="minorHAnsi"/>
        </w:rPr>
        <w:t xml:space="preserve">LIBOR rate (for which the null hypothesis </w:t>
      </w:r>
      <w:r w:rsidR="0010789D" w:rsidRPr="0010789D">
        <w:rPr>
          <w:rFonts w:asciiTheme="minorHAnsi" w:hAnsiTheme="minorHAnsi" w:cstheme="minorHAnsi"/>
          <w:b/>
          <w:i/>
        </w:rPr>
        <w:t>was</w:t>
      </w:r>
      <w:r w:rsidR="0010789D">
        <w:rPr>
          <w:rFonts w:asciiTheme="minorHAnsi" w:hAnsiTheme="minorHAnsi" w:cstheme="minorHAnsi"/>
        </w:rPr>
        <w:t xml:space="preserve"> rejected)</w:t>
      </w:r>
      <w:r w:rsidR="00912341">
        <w:rPr>
          <w:rFonts w:asciiTheme="minorHAnsi" w:hAnsiTheme="minorHAnsi" w:cstheme="minorHAnsi"/>
        </w:rPr>
        <w:t xml:space="preserve">. </w:t>
      </w:r>
      <w:r w:rsidRPr="001067BE">
        <w:rPr>
          <w:rFonts w:asciiTheme="minorHAnsi" w:hAnsiTheme="minorHAnsi" w:cstheme="minorHAnsi"/>
        </w:rPr>
        <w:t>The results</w:t>
      </w:r>
      <w:r w:rsidR="0010789D">
        <w:rPr>
          <w:rFonts w:asciiTheme="minorHAnsi" w:hAnsiTheme="minorHAnsi" w:cstheme="minorHAnsi"/>
        </w:rPr>
        <w:t xml:space="preserve"> nevertheless</w:t>
      </w:r>
      <w:r w:rsidR="00255A02">
        <w:rPr>
          <w:rFonts w:asciiTheme="minorHAnsi" w:hAnsiTheme="minorHAnsi" w:cstheme="minorHAnsi"/>
        </w:rPr>
        <w:t xml:space="preserve"> </w:t>
      </w:r>
      <w:r w:rsidRPr="001067BE">
        <w:rPr>
          <w:rFonts w:asciiTheme="minorHAnsi" w:hAnsiTheme="minorHAnsi" w:cstheme="minorHAnsi"/>
        </w:rPr>
        <w:t>indicate strong performance for nearly all the risk factors tested.</w:t>
      </w:r>
    </w:p>
    <w:p w:rsidR="009749E3" w:rsidRDefault="009749E3" w:rsidP="009749E3">
      <w:pPr>
        <w:spacing w:after="120"/>
        <w:jc w:val="both"/>
        <w:rPr>
          <w:rFonts w:asciiTheme="minorHAnsi" w:hAnsiTheme="minorHAnsi" w:cstheme="minorHAnsi"/>
        </w:rPr>
      </w:pPr>
      <w:r>
        <w:rPr>
          <w:rFonts w:asciiTheme="minorHAnsi" w:hAnsiTheme="minorHAnsi" w:cstheme="minorHAnsi"/>
        </w:rPr>
        <w:t>Closer inspection of the GBP 5-</w:t>
      </w:r>
      <w:r w:rsidRPr="001067BE">
        <w:rPr>
          <w:rFonts w:asciiTheme="minorHAnsi" w:hAnsiTheme="minorHAnsi" w:cstheme="minorHAnsi"/>
        </w:rPr>
        <w:t xml:space="preserve">year zero coupon </w:t>
      </w:r>
      <w:r>
        <w:rPr>
          <w:rFonts w:asciiTheme="minorHAnsi" w:hAnsiTheme="minorHAnsi" w:cstheme="minorHAnsi"/>
        </w:rPr>
        <w:t>LIBOR</w:t>
      </w:r>
      <w:r w:rsidRPr="001067BE">
        <w:rPr>
          <w:rFonts w:asciiTheme="minorHAnsi" w:hAnsiTheme="minorHAnsi" w:cstheme="minorHAnsi"/>
        </w:rPr>
        <w:t xml:space="preserve"> rate </w:t>
      </w:r>
      <w:r>
        <w:rPr>
          <w:rFonts w:asciiTheme="minorHAnsi" w:hAnsiTheme="minorHAnsi" w:cstheme="minorHAnsi"/>
        </w:rPr>
        <w:t>time series revealed the following:</w:t>
      </w:r>
    </w:p>
    <w:p w:rsidR="009749E3" w:rsidRDefault="00C366E3" w:rsidP="009749E3">
      <w:pPr>
        <w:pStyle w:val="Bullet1"/>
        <w:spacing w:after="120"/>
        <w:jc w:val="both"/>
        <w:rPr>
          <w:rFonts w:asciiTheme="minorHAnsi" w:hAnsiTheme="minorHAnsi" w:cstheme="minorHAnsi"/>
        </w:rPr>
      </w:pPr>
      <w:r>
        <w:rPr>
          <w:rFonts w:asciiTheme="minorHAnsi" w:hAnsiTheme="minorHAnsi" w:cstheme="minorHAnsi"/>
        </w:rPr>
        <w:t>A</w:t>
      </w:r>
      <w:r w:rsidR="009749E3" w:rsidRPr="00912341">
        <w:rPr>
          <w:rFonts w:asciiTheme="minorHAnsi" w:hAnsiTheme="minorHAnsi" w:cstheme="minorHAnsi"/>
        </w:rPr>
        <w:t xml:space="preserve"> cluster of 3 breaches in June 2013 owing to tapering by the United States Federal Reserve, which resulted in a sudden increase in rates of 29 basis points</w:t>
      </w:r>
      <w:r w:rsidR="009749E3">
        <w:rPr>
          <w:rFonts w:asciiTheme="minorHAnsi" w:hAnsiTheme="minorHAnsi" w:cstheme="minorHAnsi"/>
        </w:rPr>
        <w:t>; and</w:t>
      </w:r>
    </w:p>
    <w:p w:rsidR="009749E3" w:rsidRDefault="00C366E3" w:rsidP="009749E3">
      <w:pPr>
        <w:pStyle w:val="Bullet1"/>
        <w:spacing w:after="120"/>
        <w:jc w:val="both"/>
        <w:rPr>
          <w:rFonts w:asciiTheme="minorHAnsi" w:hAnsiTheme="minorHAnsi" w:cstheme="minorHAnsi"/>
        </w:rPr>
      </w:pPr>
      <w:r>
        <w:rPr>
          <w:rFonts w:asciiTheme="minorHAnsi" w:hAnsiTheme="minorHAnsi" w:cstheme="minorHAnsi"/>
        </w:rPr>
        <w:t>A</w:t>
      </w:r>
      <w:r w:rsidR="009749E3" w:rsidRPr="00912341">
        <w:rPr>
          <w:rFonts w:asciiTheme="minorHAnsi" w:hAnsiTheme="minorHAnsi" w:cstheme="minorHAnsi"/>
        </w:rPr>
        <w:t xml:space="preserve"> cluster of 5 breaches between April and June 2008 during which interest rates increased by up to 30 basis points as a result of inflation fears and Central Banks indicating higher borrowing costs over the ensuing </w:t>
      </w:r>
      <w:r w:rsidR="009749E3">
        <w:rPr>
          <w:rFonts w:asciiTheme="minorHAnsi" w:hAnsiTheme="minorHAnsi" w:cstheme="minorHAnsi"/>
        </w:rPr>
        <w:t>year.</w:t>
      </w:r>
    </w:p>
    <w:p w:rsidR="009749E3" w:rsidRDefault="009749E3" w:rsidP="009749E3">
      <w:pPr>
        <w:pStyle w:val="Bullet1"/>
        <w:numPr>
          <w:ilvl w:val="0"/>
          <w:numId w:val="0"/>
        </w:numPr>
        <w:spacing w:after="240"/>
        <w:jc w:val="both"/>
        <w:rPr>
          <w:rFonts w:asciiTheme="minorHAnsi" w:hAnsiTheme="minorHAnsi" w:cstheme="minorHAnsi"/>
        </w:rPr>
      </w:pPr>
      <w:r w:rsidRPr="00912341">
        <w:rPr>
          <w:rFonts w:asciiTheme="minorHAnsi" w:hAnsiTheme="minorHAnsi" w:cstheme="minorHAnsi"/>
        </w:rPr>
        <w:t>The two clusters of breaches represent the largest interest rate moves over the period (of approximately 6.5 years) and are arguably unprecedented stress events.</w:t>
      </w:r>
    </w:p>
    <w:p w:rsidR="008E7D9B" w:rsidRPr="0041148F" w:rsidRDefault="008E7D9B" w:rsidP="00912341">
      <w:pPr>
        <w:pStyle w:val="Heading2NoNumb"/>
        <w:numPr>
          <w:ilvl w:val="0"/>
          <w:numId w:val="7"/>
        </w:numPr>
        <w:spacing w:before="0" w:after="240"/>
        <w:ind w:left="357" w:hanging="357"/>
        <w:jc w:val="both"/>
      </w:pPr>
      <w:bookmarkStart w:id="173" w:name="_Toc397077568"/>
      <w:r>
        <w:t>EUR – 1 Day / Up Breaches</w:t>
      </w:r>
      <w:bookmarkEnd w:id="17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1937"/>
        <w:gridCol w:w="1937"/>
        <w:gridCol w:w="1938"/>
      </w:tblGrid>
      <w:tr w:rsidR="00E61A85" w:rsidRPr="006D385C" w:rsidTr="00C44657">
        <w:tc>
          <w:tcPr>
            <w:tcW w:w="3686" w:type="dxa"/>
            <w:tcBorders>
              <w:top w:val="nil"/>
              <w:left w:val="nil"/>
            </w:tcBorders>
          </w:tcPr>
          <w:p w:rsidR="00E61A85" w:rsidRPr="006D385C" w:rsidRDefault="00E61A85" w:rsidP="00912341">
            <w:pPr>
              <w:spacing w:after="0"/>
              <w:jc w:val="both"/>
              <w:rPr>
                <w:rFonts w:asciiTheme="minorHAnsi" w:hAnsiTheme="minorHAnsi" w:cstheme="minorHAnsi"/>
                <w:szCs w:val="20"/>
              </w:rPr>
            </w:pPr>
          </w:p>
        </w:tc>
        <w:tc>
          <w:tcPr>
            <w:tcW w:w="1937" w:type="dxa"/>
            <w:shd w:val="clear" w:color="auto" w:fill="D9D9D9" w:themeFill="background1" w:themeFillShade="D9"/>
          </w:tcPr>
          <w:p w:rsidR="00E61A85" w:rsidRPr="00E61A85" w:rsidRDefault="00E61A85" w:rsidP="00912341">
            <w:pPr>
              <w:spacing w:after="0"/>
              <w:jc w:val="center"/>
              <w:rPr>
                <w:rFonts w:asciiTheme="minorHAnsi" w:hAnsiTheme="minorHAnsi" w:cstheme="minorHAnsi"/>
                <w:b/>
                <w:szCs w:val="20"/>
              </w:rPr>
            </w:pPr>
            <w:r w:rsidRPr="00E61A85">
              <w:rPr>
                <w:rFonts w:asciiTheme="minorHAnsi" w:hAnsiTheme="minorHAnsi" w:cstheme="minorHAnsi"/>
                <w:b/>
                <w:szCs w:val="20"/>
              </w:rPr>
              <w:t>EUR – 2Y</w:t>
            </w:r>
          </w:p>
        </w:tc>
        <w:tc>
          <w:tcPr>
            <w:tcW w:w="1937" w:type="dxa"/>
            <w:shd w:val="clear" w:color="auto" w:fill="D9D9D9" w:themeFill="background1" w:themeFillShade="D9"/>
          </w:tcPr>
          <w:p w:rsidR="00E61A85" w:rsidRPr="00E61A85" w:rsidRDefault="00E61A85" w:rsidP="00912341">
            <w:pPr>
              <w:spacing w:after="0"/>
              <w:jc w:val="center"/>
              <w:rPr>
                <w:rFonts w:asciiTheme="minorHAnsi" w:hAnsiTheme="minorHAnsi" w:cstheme="minorHAnsi"/>
                <w:b/>
                <w:szCs w:val="20"/>
              </w:rPr>
            </w:pPr>
            <w:r w:rsidRPr="00E61A85">
              <w:rPr>
                <w:rFonts w:asciiTheme="minorHAnsi" w:hAnsiTheme="minorHAnsi" w:cstheme="minorHAnsi"/>
                <w:b/>
                <w:szCs w:val="20"/>
              </w:rPr>
              <w:t>EUR – 5Y</w:t>
            </w:r>
          </w:p>
        </w:tc>
        <w:tc>
          <w:tcPr>
            <w:tcW w:w="1938" w:type="dxa"/>
            <w:shd w:val="clear" w:color="auto" w:fill="D9D9D9" w:themeFill="background1" w:themeFillShade="D9"/>
          </w:tcPr>
          <w:p w:rsidR="00E61A85" w:rsidRPr="00E61A85" w:rsidRDefault="00E61A85" w:rsidP="00912341">
            <w:pPr>
              <w:spacing w:after="0"/>
              <w:jc w:val="center"/>
              <w:rPr>
                <w:rFonts w:asciiTheme="minorHAnsi" w:hAnsiTheme="minorHAnsi" w:cstheme="minorHAnsi"/>
                <w:b/>
                <w:szCs w:val="20"/>
              </w:rPr>
            </w:pPr>
            <w:r w:rsidRPr="00E61A85">
              <w:rPr>
                <w:rFonts w:asciiTheme="minorHAnsi" w:hAnsiTheme="minorHAnsi" w:cstheme="minorHAnsi"/>
                <w:b/>
                <w:szCs w:val="20"/>
              </w:rPr>
              <w:t>EUR – 10Y</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No. of days in back-testing window</w:t>
            </w:r>
          </w:p>
        </w:tc>
        <w:tc>
          <w:tcPr>
            <w:tcW w:w="1937"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c>
          <w:tcPr>
            <w:tcW w:w="1937"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c>
          <w:tcPr>
            <w:tcW w:w="1938"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Total no. of breaches</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5</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4</w:t>
            </w:r>
          </w:p>
        </w:tc>
        <w:tc>
          <w:tcPr>
            <w:tcW w:w="1938"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5</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Coverage ratio</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99.70%</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99.76%</w:t>
            </w:r>
          </w:p>
        </w:tc>
        <w:tc>
          <w:tcPr>
            <w:tcW w:w="1938"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99.70%</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Passed Kupiec test?</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8"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r>
    </w:tbl>
    <w:p w:rsidR="008E7D9B" w:rsidRDefault="008E7D9B" w:rsidP="00912341">
      <w:pPr>
        <w:pStyle w:val="Heading2NoNumb"/>
        <w:spacing w:before="0"/>
        <w:jc w:val="both"/>
        <w:rPr>
          <w:rFonts w:asciiTheme="minorHAnsi" w:eastAsia="Arial Unicode MS" w:hAnsiTheme="minorHAnsi" w:cstheme="minorHAnsi"/>
          <w:bCs w:val="0"/>
          <w:color w:val="auto"/>
          <w:sz w:val="20"/>
          <w:szCs w:val="24"/>
        </w:rPr>
      </w:pPr>
    </w:p>
    <w:p w:rsidR="00E61A85" w:rsidRPr="0041148F" w:rsidRDefault="00E61A85" w:rsidP="00912341">
      <w:pPr>
        <w:pStyle w:val="Heading2NoNumb"/>
        <w:numPr>
          <w:ilvl w:val="0"/>
          <w:numId w:val="7"/>
        </w:numPr>
        <w:spacing w:before="0" w:after="240"/>
        <w:ind w:left="357" w:hanging="357"/>
        <w:jc w:val="both"/>
      </w:pPr>
      <w:bookmarkStart w:id="174" w:name="_Toc397077569"/>
      <w:r>
        <w:t>EUR – 1 Day / Down Breaches</w:t>
      </w:r>
      <w:bookmarkEnd w:id="17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1937"/>
        <w:gridCol w:w="1937"/>
        <w:gridCol w:w="1938"/>
      </w:tblGrid>
      <w:tr w:rsidR="00E61A85" w:rsidRPr="006D385C" w:rsidTr="00C44657">
        <w:tc>
          <w:tcPr>
            <w:tcW w:w="3686" w:type="dxa"/>
            <w:tcBorders>
              <w:top w:val="nil"/>
              <w:left w:val="nil"/>
            </w:tcBorders>
          </w:tcPr>
          <w:p w:rsidR="00E61A85" w:rsidRPr="006D385C" w:rsidRDefault="00E61A85" w:rsidP="00912341">
            <w:pPr>
              <w:spacing w:after="0"/>
              <w:jc w:val="both"/>
              <w:rPr>
                <w:rFonts w:asciiTheme="minorHAnsi" w:hAnsiTheme="minorHAnsi" w:cstheme="minorHAnsi"/>
                <w:szCs w:val="20"/>
              </w:rPr>
            </w:pPr>
          </w:p>
        </w:tc>
        <w:tc>
          <w:tcPr>
            <w:tcW w:w="1937" w:type="dxa"/>
            <w:shd w:val="clear" w:color="auto" w:fill="D9D9D9" w:themeFill="background1" w:themeFillShade="D9"/>
          </w:tcPr>
          <w:p w:rsidR="00E61A85" w:rsidRPr="00E61A85" w:rsidRDefault="00E61A85" w:rsidP="00912341">
            <w:pPr>
              <w:spacing w:after="0"/>
              <w:jc w:val="center"/>
              <w:rPr>
                <w:rFonts w:asciiTheme="minorHAnsi" w:hAnsiTheme="minorHAnsi" w:cstheme="minorHAnsi"/>
                <w:b/>
                <w:szCs w:val="20"/>
              </w:rPr>
            </w:pPr>
            <w:r w:rsidRPr="00E61A85">
              <w:rPr>
                <w:rFonts w:asciiTheme="minorHAnsi" w:hAnsiTheme="minorHAnsi" w:cstheme="minorHAnsi"/>
                <w:b/>
                <w:szCs w:val="20"/>
              </w:rPr>
              <w:t>EUR – 2Y</w:t>
            </w:r>
          </w:p>
        </w:tc>
        <w:tc>
          <w:tcPr>
            <w:tcW w:w="1937" w:type="dxa"/>
            <w:shd w:val="clear" w:color="auto" w:fill="D9D9D9" w:themeFill="background1" w:themeFillShade="D9"/>
          </w:tcPr>
          <w:p w:rsidR="00E61A85" w:rsidRPr="00E61A85" w:rsidRDefault="00E61A85" w:rsidP="00912341">
            <w:pPr>
              <w:spacing w:after="0"/>
              <w:jc w:val="center"/>
              <w:rPr>
                <w:rFonts w:asciiTheme="minorHAnsi" w:hAnsiTheme="minorHAnsi" w:cstheme="minorHAnsi"/>
                <w:b/>
                <w:szCs w:val="20"/>
              </w:rPr>
            </w:pPr>
            <w:r w:rsidRPr="00E61A85">
              <w:rPr>
                <w:rFonts w:asciiTheme="minorHAnsi" w:hAnsiTheme="minorHAnsi" w:cstheme="minorHAnsi"/>
                <w:b/>
                <w:szCs w:val="20"/>
              </w:rPr>
              <w:t>EUR – 5Y</w:t>
            </w:r>
          </w:p>
        </w:tc>
        <w:tc>
          <w:tcPr>
            <w:tcW w:w="1938" w:type="dxa"/>
            <w:shd w:val="clear" w:color="auto" w:fill="D9D9D9" w:themeFill="background1" w:themeFillShade="D9"/>
          </w:tcPr>
          <w:p w:rsidR="00E61A85" w:rsidRPr="00E61A85" w:rsidRDefault="00E61A85" w:rsidP="00912341">
            <w:pPr>
              <w:spacing w:after="0"/>
              <w:jc w:val="center"/>
              <w:rPr>
                <w:rFonts w:asciiTheme="minorHAnsi" w:hAnsiTheme="minorHAnsi" w:cstheme="minorHAnsi"/>
                <w:b/>
                <w:szCs w:val="20"/>
              </w:rPr>
            </w:pPr>
            <w:r w:rsidRPr="00E61A85">
              <w:rPr>
                <w:rFonts w:asciiTheme="minorHAnsi" w:hAnsiTheme="minorHAnsi" w:cstheme="minorHAnsi"/>
                <w:b/>
                <w:szCs w:val="20"/>
              </w:rPr>
              <w:t>EUR – 10Y</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No. of days in back-testing window</w:t>
            </w:r>
          </w:p>
        </w:tc>
        <w:tc>
          <w:tcPr>
            <w:tcW w:w="1937"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c>
          <w:tcPr>
            <w:tcW w:w="1937"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c>
          <w:tcPr>
            <w:tcW w:w="1938"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Total no. of breaches</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7</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5</w:t>
            </w:r>
          </w:p>
        </w:tc>
        <w:tc>
          <w:tcPr>
            <w:tcW w:w="1938"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7</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Coverage ratio</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99.58%</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99.70%</w:t>
            </w:r>
          </w:p>
        </w:tc>
        <w:tc>
          <w:tcPr>
            <w:tcW w:w="1938"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99.58%</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Passed Kupiec test?</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8"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r>
    </w:tbl>
    <w:p w:rsidR="00E61A85" w:rsidRDefault="00E61A85" w:rsidP="00912341">
      <w:pPr>
        <w:pStyle w:val="Heading2NoNumb"/>
        <w:spacing w:before="0"/>
        <w:jc w:val="both"/>
        <w:rPr>
          <w:rFonts w:asciiTheme="minorHAnsi" w:eastAsia="Arial Unicode MS" w:hAnsiTheme="minorHAnsi" w:cstheme="minorHAnsi"/>
          <w:bCs w:val="0"/>
          <w:color w:val="auto"/>
          <w:sz w:val="20"/>
          <w:szCs w:val="24"/>
        </w:rPr>
      </w:pPr>
    </w:p>
    <w:p w:rsidR="00E61A85" w:rsidRPr="0041148F" w:rsidRDefault="00E61A85" w:rsidP="00912341">
      <w:pPr>
        <w:pStyle w:val="Heading2NoNumb"/>
        <w:numPr>
          <w:ilvl w:val="0"/>
          <w:numId w:val="7"/>
        </w:numPr>
        <w:spacing w:before="0" w:after="240"/>
        <w:ind w:left="357" w:hanging="357"/>
        <w:jc w:val="both"/>
      </w:pPr>
      <w:bookmarkStart w:id="175" w:name="_Toc397077570"/>
      <w:r>
        <w:t>EUR – 2 Day / Up Breaches</w:t>
      </w:r>
      <w:bookmarkEnd w:id="17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1937"/>
        <w:gridCol w:w="1937"/>
        <w:gridCol w:w="1938"/>
      </w:tblGrid>
      <w:tr w:rsidR="00E61A85" w:rsidRPr="006D385C" w:rsidTr="00C44657">
        <w:tc>
          <w:tcPr>
            <w:tcW w:w="3686" w:type="dxa"/>
            <w:tcBorders>
              <w:top w:val="nil"/>
              <w:left w:val="nil"/>
            </w:tcBorders>
          </w:tcPr>
          <w:p w:rsidR="00E61A85" w:rsidRPr="006D385C" w:rsidRDefault="00E61A85" w:rsidP="00912341">
            <w:pPr>
              <w:spacing w:after="0"/>
              <w:jc w:val="both"/>
              <w:rPr>
                <w:rFonts w:asciiTheme="minorHAnsi" w:hAnsiTheme="minorHAnsi" w:cstheme="minorHAnsi"/>
                <w:szCs w:val="20"/>
              </w:rPr>
            </w:pPr>
          </w:p>
        </w:tc>
        <w:tc>
          <w:tcPr>
            <w:tcW w:w="1937" w:type="dxa"/>
            <w:shd w:val="clear" w:color="auto" w:fill="D9D9D9" w:themeFill="background1" w:themeFillShade="D9"/>
          </w:tcPr>
          <w:p w:rsidR="00E61A85" w:rsidRPr="00E61A85" w:rsidRDefault="00E61A85" w:rsidP="00912341">
            <w:pPr>
              <w:spacing w:after="0"/>
              <w:jc w:val="center"/>
              <w:rPr>
                <w:rFonts w:asciiTheme="minorHAnsi" w:hAnsiTheme="minorHAnsi" w:cstheme="minorHAnsi"/>
                <w:b/>
                <w:szCs w:val="20"/>
              </w:rPr>
            </w:pPr>
            <w:r w:rsidRPr="00E61A85">
              <w:rPr>
                <w:rFonts w:asciiTheme="minorHAnsi" w:hAnsiTheme="minorHAnsi" w:cstheme="minorHAnsi"/>
                <w:b/>
                <w:szCs w:val="20"/>
              </w:rPr>
              <w:t>EUR – 2Y</w:t>
            </w:r>
          </w:p>
        </w:tc>
        <w:tc>
          <w:tcPr>
            <w:tcW w:w="1937" w:type="dxa"/>
            <w:shd w:val="clear" w:color="auto" w:fill="D9D9D9" w:themeFill="background1" w:themeFillShade="D9"/>
          </w:tcPr>
          <w:p w:rsidR="00E61A85" w:rsidRPr="00E61A85" w:rsidRDefault="00E61A85" w:rsidP="00912341">
            <w:pPr>
              <w:spacing w:after="0"/>
              <w:jc w:val="center"/>
              <w:rPr>
                <w:rFonts w:asciiTheme="minorHAnsi" w:hAnsiTheme="minorHAnsi" w:cstheme="minorHAnsi"/>
                <w:b/>
                <w:szCs w:val="20"/>
              </w:rPr>
            </w:pPr>
            <w:r w:rsidRPr="00E61A85">
              <w:rPr>
                <w:rFonts w:asciiTheme="minorHAnsi" w:hAnsiTheme="minorHAnsi" w:cstheme="minorHAnsi"/>
                <w:b/>
                <w:szCs w:val="20"/>
              </w:rPr>
              <w:t>EUR – 5Y</w:t>
            </w:r>
          </w:p>
        </w:tc>
        <w:tc>
          <w:tcPr>
            <w:tcW w:w="1938" w:type="dxa"/>
            <w:shd w:val="clear" w:color="auto" w:fill="D9D9D9" w:themeFill="background1" w:themeFillShade="D9"/>
          </w:tcPr>
          <w:p w:rsidR="00E61A85" w:rsidRPr="00E61A85" w:rsidRDefault="00E61A85" w:rsidP="00912341">
            <w:pPr>
              <w:spacing w:after="0"/>
              <w:jc w:val="center"/>
              <w:rPr>
                <w:rFonts w:asciiTheme="minorHAnsi" w:hAnsiTheme="minorHAnsi" w:cstheme="minorHAnsi"/>
                <w:b/>
                <w:szCs w:val="20"/>
              </w:rPr>
            </w:pPr>
            <w:r w:rsidRPr="00E61A85">
              <w:rPr>
                <w:rFonts w:asciiTheme="minorHAnsi" w:hAnsiTheme="minorHAnsi" w:cstheme="minorHAnsi"/>
                <w:b/>
                <w:szCs w:val="20"/>
              </w:rPr>
              <w:t>EUR – 10Y</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No. of days in back-testing window</w:t>
            </w:r>
          </w:p>
        </w:tc>
        <w:tc>
          <w:tcPr>
            <w:tcW w:w="1937"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w:t>
            </w:r>
            <w:r w:rsidR="00973CEB">
              <w:rPr>
                <w:rFonts w:asciiTheme="minorHAnsi" w:hAnsiTheme="minorHAnsi" w:cstheme="minorHAnsi"/>
                <w:szCs w:val="20"/>
              </w:rPr>
              <w:t>49</w:t>
            </w:r>
          </w:p>
        </w:tc>
        <w:tc>
          <w:tcPr>
            <w:tcW w:w="1937" w:type="dxa"/>
          </w:tcPr>
          <w:p w:rsidR="00E61A85"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c>
          <w:tcPr>
            <w:tcW w:w="1938" w:type="dxa"/>
          </w:tcPr>
          <w:p w:rsidR="00E61A85"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Total no. of breaches</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4</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7</w:t>
            </w:r>
          </w:p>
        </w:tc>
        <w:tc>
          <w:tcPr>
            <w:tcW w:w="1938"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8</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Coverage ratio</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99.76%</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99.58%</w:t>
            </w:r>
          </w:p>
        </w:tc>
        <w:tc>
          <w:tcPr>
            <w:tcW w:w="1938"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99.51%</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Passed Kupiec test?</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8"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r>
    </w:tbl>
    <w:p w:rsidR="00E61A85" w:rsidRDefault="00E61A85" w:rsidP="00912341">
      <w:pPr>
        <w:pStyle w:val="Heading2NoNumb"/>
        <w:spacing w:before="0"/>
        <w:jc w:val="both"/>
        <w:rPr>
          <w:rFonts w:asciiTheme="minorHAnsi" w:eastAsia="Arial Unicode MS" w:hAnsiTheme="minorHAnsi" w:cstheme="minorHAnsi"/>
          <w:bCs w:val="0"/>
          <w:color w:val="auto"/>
          <w:sz w:val="20"/>
          <w:szCs w:val="24"/>
        </w:rPr>
      </w:pPr>
    </w:p>
    <w:p w:rsidR="00E61A85" w:rsidRPr="0041148F" w:rsidRDefault="00E61A85" w:rsidP="00912341">
      <w:pPr>
        <w:pStyle w:val="Heading2NoNumb"/>
        <w:numPr>
          <w:ilvl w:val="0"/>
          <w:numId w:val="7"/>
        </w:numPr>
        <w:spacing w:before="0" w:after="240"/>
        <w:ind w:left="357" w:hanging="357"/>
        <w:jc w:val="both"/>
      </w:pPr>
      <w:bookmarkStart w:id="176" w:name="_Toc397077571"/>
      <w:r>
        <w:t>EUR – 2 Day / Down Breaches</w:t>
      </w:r>
      <w:bookmarkEnd w:id="17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1937"/>
        <w:gridCol w:w="1937"/>
        <w:gridCol w:w="1938"/>
      </w:tblGrid>
      <w:tr w:rsidR="00E61A85" w:rsidRPr="006D385C" w:rsidTr="00C44657">
        <w:tc>
          <w:tcPr>
            <w:tcW w:w="3686" w:type="dxa"/>
            <w:tcBorders>
              <w:top w:val="nil"/>
              <w:left w:val="nil"/>
            </w:tcBorders>
          </w:tcPr>
          <w:p w:rsidR="00E61A85" w:rsidRPr="006D385C" w:rsidRDefault="00E61A85" w:rsidP="00912341">
            <w:pPr>
              <w:spacing w:after="0"/>
              <w:jc w:val="both"/>
              <w:rPr>
                <w:rFonts w:asciiTheme="minorHAnsi" w:hAnsiTheme="minorHAnsi" w:cstheme="minorHAnsi"/>
                <w:szCs w:val="20"/>
              </w:rPr>
            </w:pPr>
          </w:p>
        </w:tc>
        <w:tc>
          <w:tcPr>
            <w:tcW w:w="1937" w:type="dxa"/>
            <w:shd w:val="clear" w:color="auto" w:fill="D9D9D9" w:themeFill="background1" w:themeFillShade="D9"/>
          </w:tcPr>
          <w:p w:rsidR="00E61A85" w:rsidRPr="00E61A85" w:rsidRDefault="00E61A85" w:rsidP="00912341">
            <w:pPr>
              <w:spacing w:after="0"/>
              <w:jc w:val="center"/>
              <w:rPr>
                <w:rFonts w:asciiTheme="minorHAnsi" w:hAnsiTheme="minorHAnsi" w:cstheme="minorHAnsi"/>
                <w:b/>
                <w:szCs w:val="20"/>
              </w:rPr>
            </w:pPr>
            <w:r w:rsidRPr="00E61A85">
              <w:rPr>
                <w:rFonts w:asciiTheme="minorHAnsi" w:hAnsiTheme="minorHAnsi" w:cstheme="minorHAnsi"/>
                <w:b/>
                <w:szCs w:val="20"/>
              </w:rPr>
              <w:t>EUR – 2Y</w:t>
            </w:r>
          </w:p>
        </w:tc>
        <w:tc>
          <w:tcPr>
            <w:tcW w:w="1937" w:type="dxa"/>
            <w:shd w:val="clear" w:color="auto" w:fill="D9D9D9" w:themeFill="background1" w:themeFillShade="D9"/>
          </w:tcPr>
          <w:p w:rsidR="00E61A85" w:rsidRPr="00E61A85" w:rsidRDefault="00E61A85" w:rsidP="00912341">
            <w:pPr>
              <w:spacing w:after="0"/>
              <w:jc w:val="center"/>
              <w:rPr>
                <w:rFonts w:asciiTheme="minorHAnsi" w:hAnsiTheme="minorHAnsi" w:cstheme="minorHAnsi"/>
                <w:b/>
                <w:szCs w:val="20"/>
              </w:rPr>
            </w:pPr>
            <w:r w:rsidRPr="00E61A85">
              <w:rPr>
                <w:rFonts w:asciiTheme="minorHAnsi" w:hAnsiTheme="minorHAnsi" w:cstheme="minorHAnsi"/>
                <w:b/>
                <w:szCs w:val="20"/>
              </w:rPr>
              <w:t>EUR – 5Y</w:t>
            </w:r>
          </w:p>
        </w:tc>
        <w:tc>
          <w:tcPr>
            <w:tcW w:w="1938" w:type="dxa"/>
            <w:shd w:val="clear" w:color="auto" w:fill="D9D9D9" w:themeFill="background1" w:themeFillShade="D9"/>
          </w:tcPr>
          <w:p w:rsidR="00E61A85" w:rsidRPr="00E61A85" w:rsidRDefault="00E61A85" w:rsidP="00912341">
            <w:pPr>
              <w:spacing w:after="0"/>
              <w:jc w:val="center"/>
              <w:rPr>
                <w:rFonts w:asciiTheme="minorHAnsi" w:hAnsiTheme="minorHAnsi" w:cstheme="minorHAnsi"/>
                <w:b/>
                <w:szCs w:val="20"/>
              </w:rPr>
            </w:pPr>
            <w:r w:rsidRPr="00E61A85">
              <w:rPr>
                <w:rFonts w:asciiTheme="minorHAnsi" w:hAnsiTheme="minorHAnsi" w:cstheme="minorHAnsi"/>
                <w:b/>
                <w:szCs w:val="20"/>
              </w:rPr>
              <w:t>EUR – 10Y</w:t>
            </w:r>
          </w:p>
        </w:tc>
      </w:tr>
      <w:tr w:rsidR="00973CEB" w:rsidRPr="006D385C" w:rsidTr="00E61A85">
        <w:tc>
          <w:tcPr>
            <w:tcW w:w="3686" w:type="dxa"/>
          </w:tcPr>
          <w:p w:rsidR="00973CEB" w:rsidRPr="006D385C" w:rsidRDefault="00973CEB" w:rsidP="00912341">
            <w:pPr>
              <w:spacing w:after="0"/>
              <w:jc w:val="both"/>
              <w:rPr>
                <w:rFonts w:asciiTheme="minorHAnsi" w:hAnsiTheme="minorHAnsi" w:cstheme="minorHAnsi"/>
              </w:rPr>
            </w:pPr>
            <w:r>
              <w:rPr>
                <w:rFonts w:asciiTheme="minorHAnsi" w:hAnsiTheme="minorHAnsi" w:cstheme="minorHAnsi"/>
              </w:rPr>
              <w:t>No. of days in back-testing window</w:t>
            </w:r>
          </w:p>
        </w:tc>
        <w:tc>
          <w:tcPr>
            <w:tcW w:w="1937"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c>
          <w:tcPr>
            <w:tcW w:w="1937"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c>
          <w:tcPr>
            <w:tcW w:w="1938"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Total no. of breaches</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8</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5</w:t>
            </w:r>
          </w:p>
        </w:tc>
        <w:tc>
          <w:tcPr>
            <w:tcW w:w="1938"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8</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Coverage ratio</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99.51%</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99.70%</w:t>
            </w:r>
          </w:p>
        </w:tc>
        <w:tc>
          <w:tcPr>
            <w:tcW w:w="1938"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99.51%</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Passed Kupiec test?</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8"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r>
    </w:tbl>
    <w:p w:rsidR="00E61A85" w:rsidRDefault="00E61A85" w:rsidP="009749E3">
      <w:pPr>
        <w:pStyle w:val="Heading2NoNumb"/>
        <w:spacing w:before="0"/>
        <w:jc w:val="both"/>
        <w:rPr>
          <w:rFonts w:asciiTheme="minorHAnsi" w:eastAsia="Arial Unicode MS" w:hAnsiTheme="minorHAnsi" w:cstheme="minorHAnsi"/>
          <w:bCs w:val="0"/>
          <w:color w:val="auto"/>
          <w:sz w:val="20"/>
          <w:szCs w:val="24"/>
        </w:rPr>
      </w:pPr>
    </w:p>
    <w:p w:rsidR="00E61A85" w:rsidRPr="0041148F" w:rsidRDefault="00E61A85" w:rsidP="00912341">
      <w:pPr>
        <w:pStyle w:val="Heading2NoNumb"/>
        <w:numPr>
          <w:ilvl w:val="0"/>
          <w:numId w:val="7"/>
        </w:numPr>
        <w:spacing w:before="0" w:after="240"/>
        <w:ind w:left="357" w:hanging="357"/>
        <w:jc w:val="both"/>
      </w:pPr>
      <w:bookmarkStart w:id="177" w:name="_Toc397077572"/>
      <w:r>
        <w:t>USD – 1 Day / Up Breaches</w:t>
      </w:r>
      <w:bookmarkEnd w:id="17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1937"/>
        <w:gridCol w:w="1937"/>
        <w:gridCol w:w="1938"/>
      </w:tblGrid>
      <w:tr w:rsidR="00973CEB" w:rsidRPr="006D385C" w:rsidTr="00C44657">
        <w:tc>
          <w:tcPr>
            <w:tcW w:w="3686" w:type="dxa"/>
            <w:tcBorders>
              <w:top w:val="nil"/>
              <w:left w:val="nil"/>
            </w:tcBorders>
          </w:tcPr>
          <w:p w:rsidR="00973CEB" w:rsidRPr="006D385C" w:rsidRDefault="00973CEB" w:rsidP="00912341">
            <w:pPr>
              <w:spacing w:after="0"/>
              <w:jc w:val="both"/>
              <w:rPr>
                <w:rFonts w:asciiTheme="minorHAnsi" w:hAnsiTheme="minorHAnsi" w:cstheme="minorHAnsi"/>
                <w:szCs w:val="20"/>
              </w:rPr>
            </w:pPr>
          </w:p>
        </w:tc>
        <w:tc>
          <w:tcPr>
            <w:tcW w:w="1937"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USD</w:t>
            </w:r>
            <w:r w:rsidRPr="00E61A85">
              <w:rPr>
                <w:rFonts w:asciiTheme="minorHAnsi" w:hAnsiTheme="minorHAnsi" w:cstheme="minorHAnsi"/>
                <w:b/>
                <w:szCs w:val="20"/>
              </w:rPr>
              <w:t xml:space="preserve"> – 2Y</w:t>
            </w:r>
          </w:p>
        </w:tc>
        <w:tc>
          <w:tcPr>
            <w:tcW w:w="1937"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USD</w:t>
            </w:r>
            <w:r w:rsidRPr="00E61A85">
              <w:rPr>
                <w:rFonts w:asciiTheme="minorHAnsi" w:hAnsiTheme="minorHAnsi" w:cstheme="minorHAnsi"/>
                <w:b/>
                <w:szCs w:val="20"/>
              </w:rPr>
              <w:t xml:space="preserve"> – 5Y</w:t>
            </w:r>
          </w:p>
        </w:tc>
        <w:tc>
          <w:tcPr>
            <w:tcW w:w="1938"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USD</w:t>
            </w:r>
            <w:r w:rsidRPr="00E61A85">
              <w:rPr>
                <w:rFonts w:asciiTheme="minorHAnsi" w:hAnsiTheme="minorHAnsi" w:cstheme="minorHAnsi"/>
                <w:b/>
                <w:szCs w:val="20"/>
              </w:rPr>
              <w:t xml:space="preserve"> – 10Y</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No. of days in back-testing window</w:t>
            </w:r>
          </w:p>
        </w:tc>
        <w:tc>
          <w:tcPr>
            <w:tcW w:w="1937"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c>
          <w:tcPr>
            <w:tcW w:w="1937"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c>
          <w:tcPr>
            <w:tcW w:w="1938"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Total no. of breaches</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3</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3</w:t>
            </w:r>
          </w:p>
        </w:tc>
        <w:tc>
          <w:tcPr>
            <w:tcW w:w="1938"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3</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Coverage ratio</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99.82%</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99.82%</w:t>
            </w:r>
          </w:p>
        </w:tc>
        <w:tc>
          <w:tcPr>
            <w:tcW w:w="1938"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99.82%</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Passed Kupiec test?</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8"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r>
    </w:tbl>
    <w:p w:rsidR="00E61A85" w:rsidRDefault="00E61A85" w:rsidP="009749E3">
      <w:pPr>
        <w:pStyle w:val="Heading2NoNumb"/>
        <w:spacing w:before="0"/>
        <w:jc w:val="both"/>
        <w:rPr>
          <w:rFonts w:asciiTheme="minorHAnsi" w:eastAsia="Arial Unicode MS" w:hAnsiTheme="minorHAnsi" w:cstheme="minorHAnsi"/>
          <w:bCs w:val="0"/>
          <w:color w:val="auto"/>
          <w:sz w:val="20"/>
          <w:szCs w:val="24"/>
        </w:rPr>
      </w:pPr>
    </w:p>
    <w:p w:rsidR="00E61A85" w:rsidRPr="0041148F" w:rsidRDefault="00E61A85" w:rsidP="00912341">
      <w:pPr>
        <w:pStyle w:val="Heading2NoNumb"/>
        <w:numPr>
          <w:ilvl w:val="0"/>
          <w:numId w:val="7"/>
        </w:numPr>
        <w:spacing w:before="0" w:after="240"/>
        <w:ind w:left="357" w:hanging="357"/>
        <w:jc w:val="both"/>
      </w:pPr>
      <w:bookmarkStart w:id="178" w:name="_Toc397077573"/>
      <w:r>
        <w:t>USD – 1 Day / Down Breaches</w:t>
      </w:r>
      <w:bookmarkEnd w:id="17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1937"/>
        <w:gridCol w:w="1937"/>
        <w:gridCol w:w="1938"/>
      </w:tblGrid>
      <w:tr w:rsidR="00973CEB" w:rsidRPr="006D385C" w:rsidTr="00C44657">
        <w:tc>
          <w:tcPr>
            <w:tcW w:w="3686" w:type="dxa"/>
            <w:tcBorders>
              <w:top w:val="nil"/>
              <w:left w:val="nil"/>
            </w:tcBorders>
          </w:tcPr>
          <w:p w:rsidR="00973CEB" w:rsidRPr="006D385C" w:rsidRDefault="00973CEB" w:rsidP="00912341">
            <w:pPr>
              <w:spacing w:after="0"/>
              <w:jc w:val="both"/>
              <w:rPr>
                <w:rFonts w:asciiTheme="minorHAnsi" w:hAnsiTheme="minorHAnsi" w:cstheme="minorHAnsi"/>
                <w:szCs w:val="20"/>
              </w:rPr>
            </w:pPr>
          </w:p>
        </w:tc>
        <w:tc>
          <w:tcPr>
            <w:tcW w:w="1937"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USD</w:t>
            </w:r>
            <w:r w:rsidRPr="00E61A85">
              <w:rPr>
                <w:rFonts w:asciiTheme="minorHAnsi" w:hAnsiTheme="minorHAnsi" w:cstheme="minorHAnsi"/>
                <w:b/>
                <w:szCs w:val="20"/>
              </w:rPr>
              <w:t xml:space="preserve"> – 2Y</w:t>
            </w:r>
          </w:p>
        </w:tc>
        <w:tc>
          <w:tcPr>
            <w:tcW w:w="1937"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USD</w:t>
            </w:r>
            <w:r w:rsidRPr="00E61A85">
              <w:rPr>
                <w:rFonts w:asciiTheme="minorHAnsi" w:hAnsiTheme="minorHAnsi" w:cstheme="minorHAnsi"/>
                <w:b/>
                <w:szCs w:val="20"/>
              </w:rPr>
              <w:t xml:space="preserve"> – 5Y</w:t>
            </w:r>
          </w:p>
        </w:tc>
        <w:tc>
          <w:tcPr>
            <w:tcW w:w="1938"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USD</w:t>
            </w:r>
            <w:r w:rsidRPr="00E61A85">
              <w:rPr>
                <w:rFonts w:asciiTheme="minorHAnsi" w:hAnsiTheme="minorHAnsi" w:cstheme="minorHAnsi"/>
                <w:b/>
                <w:szCs w:val="20"/>
              </w:rPr>
              <w:t xml:space="preserve"> – 10Y</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No. of days in back-testing window</w:t>
            </w:r>
          </w:p>
        </w:tc>
        <w:tc>
          <w:tcPr>
            <w:tcW w:w="1937"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c>
          <w:tcPr>
            <w:tcW w:w="1937"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c>
          <w:tcPr>
            <w:tcW w:w="1938"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Total no. of breaches</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3</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5</w:t>
            </w:r>
          </w:p>
        </w:tc>
        <w:tc>
          <w:tcPr>
            <w:tcW w:w="1938"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4</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Coverage ratio</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99.82%</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99.70%</w:t>
            </w:r>
          </w:p>
        </w:tc>
        <w:tc>
          <w:tcPr>
            <w:tcW w:w="1938"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99.76%</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Passed Kupiec test?</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8"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r>
    </w:tbl>
    <w:p w:rsidR="00E61A85" w:rsidRDefault="00E61A85" w:rsidP="009749E3">
      <w:pPr>
        <w:pStyle w:val="Heading2NoNumb"/>
        <w:spacing w:before="0"/>
        <w:jc w:val="both"/>
        <w:rPr>
          <w:rFonts w:asciiTheme="minorHAnsi" w:eastAsia="Arial Unicode MS" w:hAnsiTheme="minorHAnsi" w:cstheme="minorHAnsi"/>
          <w:bCs w:val="0"/>
          <w:color w:val="auto"/>
          <w:sz w:val="20"/>
          <w:szCs w:val="24"/>
        </w:rPr>
      </w:pPr>
    </w:p>
    <w:p w:rsidR="00E61A85" w:rsidRPr="0041148F" w:rsidRDefault="00E61A85" w:rsidP="00912341">
      <w:pPr>
        <w:pStyle w:val="Heading2NoNumb"/>
        <w:numPr>
          <w:ilvl w:val="0"/>
          <w:numId w:val="7"/>
        </w:numPr>
        <w:spacing w:before="0" w:after="240"/>
        <w:ind w:left="357" w:hanging="357"/>
        <w:jc w:val="both"/>
      </w:pPr>
      <w:bookmarkStart w:id="179" w:name="_Toc397077574"/>
      <w:r>
        <w:t>USD – 2 Day / Up Breaches</w:t>
      </w:r>
      <w:bookmarkEnd w:id="17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1937"/>
        <w:gridCol w:w="1937"/>
        <w:gridCol w:w="1938"/>
      </w:tblGrid>
      <w:tr w:rsidR="00973CEB" w:rsidRPr="006D385C" w:rsidTr="00C44657">
        <w:tc>
          <w:tcPr>
            <w:tcW w:w="3686" w:type="dxa"/>
            <w:tcBorders>
              <w:top w:val="nil"/>
              <w:left w:val="nil"/>
            </w:tcBorders>
          </w:tcPr>
          <w:p w:rsidR="00973CEB" w:rsidRPr="006D385C" w:rsidRDefault="00973CEB" w:rsidP="00912341">
            <w:pPr>
              <w:spacing w:after="0"/>
              <w:jc w:val="both"/>
              <w:rPr>
                <w:rFonts w:asciiTheme="minorHAnsi" w:hAnsiTheme="minorHAnsi" w:cstheme="minorHAnsi"/>
                <w:szCs w:val="20"/>
              </w:rPr>
            </w:pPr>
          </w:p>
        </w:tc>
        <w:tc>
          <w:tcPr>
            <w:tcW w:w="1937"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USD</w:t>
            </w:r>
            <w:r w:rsidRPr="00E61A85">
              <w:rPr>
                <w:rFonts w:asciiTheme="minorHAnsi" w:hAnsiTheme="minorHAnsi" w:cstheme="minorHAnsi"/>
                <w:b/>
                <w:szCs w:val="20"/>
              </w:rPr>
              <w:t xml:space="preserve"> – 2Y</w:t>
            </w:r>
          </w:p>
        </w:tc>
        <w:tc>
          <w:tcPr>
            <w:tcW w:w="1937"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USD</w:t>
            </w:r>
            <w:r w:rsidRPr="00E61A85">
              <w:rPr>
                <w:rFonts w:asciiTheme="minorHAnsi" w:hAnsiTheme="minorHAnsi" w:cstheme="minorHAnsi"/>
                <w:b/>
                <w:szCs w:val="20"/>
              </w:rPr>
              <w:t xml:space="preserve"> – 5Y</w:t>
            </w:r>
          </w:p>
        </w:tc>
        <w:tc>
          <w:tcPr>
            <w:tcW w:w="1938"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USD</w:t>
            </w:r>
            <w:r w:rsidRPr="00E61A85">
              <w:rPr>
                <w:rFonts w:asciiTheme="minorHAnsi" w:hAnsiTheme="minorHAnsi" w:cstheme="minorHAnsi"/>
                <w:b/>
                <w:szCs w:val="20"/>
              </w:rPr>
              <w:t xml:space="preserve"> – 10Y</w:t>
            </w:r>
          </w:p>
        </w:tc>
      </w:tr>
      <w:tr w:rsidR="00973CEB" w:rsidRPr="006D385C" w:rsidTr="00E61A85">
        <w:tc>
          <w:tcPr>
            <w:tcW w:w="3686" w:type="dxa"/>
          </w:tcPr>
          <w:p w:rsidR="00973CEB" w:rsidRPr="006D385C" w:rsidRDefault="00973CEB" w:rsidP="00912341">
            <w:pPr>
              <w:spacing w:after="0"/>
              <w:jc w:val="both"/>
              <w:rPr>
                <w:rFonts w:asciiTheme="minorHAnsi" w:hAnsiTheme="minorHAnsi" w:cstheme="minorHAnsi"/>
              </w:rPr>
            </w:pPr>
            <w:r>
              <w:rPr>
                <w:rFonts w:asciiTheme="minorHAnsi" w:hAnsiTheme="minorHAnsi" w:cstheme="minorHAnsi"/>
              </w:rPr>
              <w:t>No. of days in back-testing window</w:t>
            </w:r>
          </w:p>
        </w:tc>
        <w:tc>
          <w:tcPr>
            <w:tcW w:w="1937"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c>
          <w:tcPr>
            <w:tcW w:w="1937"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c>
          <w:tcPr>
            <w:tcW w:w="1938"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Total no. of breaches</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5</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7</w:t>
            </w:r>
          </w:p>
        </w:tc>
        <w:tc>
          <w:tcPr>
            <w:tcW w:w="1938"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4</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Coverage ratio</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99.70%</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99.58%</w:t>
            </w:r>
          </w:p>
        </w:tc>
        <w:tc>
          <w:tcPr>
            <w:tcW w:w="1938"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99.76%</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Passed Kupiec test?</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8"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r>
    </w:tbl>
    <w:p w:rsidR="00E61A85" w:rsidRDefault="00E61A85" w:rsidP="009749E3">
      <w:pPr>
        <w:pStyle w:val="Heading2NoNumb"/>
        <w:spacing w:before="0"/>
        <w:jc w:val="both"/>
        <w:rPr>
          <w:rFonts w:asciiTheme="minorHAnsi" w:eastAsia="Arial Unicode MS" w:hAnsiTheme="minorHAnsi" w:cstheme="minorHAnsi"/>
          <w:bCs w:val="0"/>
          <w:color w:val="auto"/>
          <w:sz w:val="20"/>
          <w:szCs w:val="24"/>
        </w:rPr>
      </w:pPr>
    </w:p>
    <w:p w:rsidR="00E61A85" w:rsidRPr="0041148F" w:rsidRDefault="00E61A85" w:rsidP="00912341">
      <w:pPr>
        <w:pStyle w:val="Heading2NoNumb"/>
        <w:numPr>
          <w:ilvl w:val="0"/>
          <w:numId w:val="7"/>
        </w:numPr>
        <w:spacing w:before="0" w:after="240"/>
        <w:ind w:left="357" w:hanging="357"/>
        <w:jc w:val="both"/>
      </w:pPr>
      <w:bookmarkStart w:id="180" w:name="_Toc397077575"/>
      <w:r>
        <w:t>USD – 2 Day / Down Breaches</w:t>
      </w:r>
      <w:bookmarkEnd w:id="18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1937"/>
        <w:gridCol w:w="1937"/>
        <w:gridCol w:w="1938"/>
      </w:tblGrid>
      <w:tr w:rsidR="00E61A85" w:rsidRPr="006D385C" w:rsidTr="00C44657">
        <w:tc>
          <w:tcPr>
            <w:tcW w:w="3686" w:type="dxa"/>
            <w:tcBorders>
              <w:top w:val="nil"/>
              <w:left w:val="nil"/>
            </w:tcBorders>
          </w:tcPr>
          <w:p w:rsidR="00E61A85" w:rsidRPr="006D385C" w:rsidRDefault="00E61A85" w:rsidP="00912341">
            <w:pPr>
              <w:spacing w:after="0"/>
              <w:jc w:val="both"/>
              <w:rPr>
                <w:rFonts w:asciiTheme="minorHAnsi" w:hAnsiTheme="minorHAnsi" w:cstheme="minorHAnsi"/>
                <w:szCs w:val="20"/>
              </w:rPr>
            </w:pPr>
          </w:p>
        </w:tc>
        <w:tc>
          <w:tcPr>
            <w:tcW w:w="1937" w:type="dxa"/>
            <w:shd w:val="clear" w:color="auto" w:fill="D9D9D9" w:themeFill="background1" w:themeFillShade="D9"/>
          </w:tcPr>
          <w:p w:rsidR="00E61A85"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USD</w:t>
            </w:r>
            <w:r w:rsidR="00E61A85" w:rsidRPr="00E61A85">
              <w:rPr>
                <w:rFonts w:asciiTheme="minorHAnsi" w:hAnsiTheme="minorHAnsi" w:cstheme="minorHAnsi"/>
                <w:b/>
                <w:szCs w:val="20"/>
              </w:rPr>
              <w:t xml:space="preserve"> – 2Y</w:t>
            </w:r>
          </w:p>
        </w:tc>
        <w:tc>
          <w:tcPr>
            <w:tcW w:w="1937" w:type="dxa"/>
            <w:shd w:val="clear" w:color="auto" w:fill="D9D9D9" w:themeFill="background1" w:themeFillShade="D9"/>
          </w:tcPr>
          <w:p w:rsidR="00E61A85"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USD</w:t>
            </w:r>
            <w:r w:rsidR="00E61A85" w:rsidRPr="00E61A85">
              <w:rPr>
                <w:rFonts w:asciiTheme="minorHAnsi" w:hAnsiTheme="minorHAnsi" w:cstheme="minorHAnsi"/>
                <w:b/>
                <w:szCs w:val="20"/>
              </w:rPr>
              <w:t xml:space="preserve"> – 5Y</w:t>
            </w:r>
          </w:p>
        </w:tc>
        <w:tc>
          <w:tcPr>
            <w:tcW w:w="1938" w:type="dxa"/>
            <w:shd w:val="clear" w:color="auto" w:fill="D9D9D9" w:themeFill="background1" w:themeFillShade="D9"/>
          </w:tcPr>
          <w:p w:rsidR="00E61A85"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USD</w:t>
            </w:r>
            <w:r w:rsidR="00E61A85" w:rsidRPr="00E61A85">
              <w:rPr>
                <w:rFonts w:asciiTheme="minorHAnsi" w:hAnsiTheme="minorHAnsi" w:cstheme="minorHAnsi"/>
                <w:b/>
                <w:szCs w:val="20"/>
              </w:rPr>
              <w:t xml:space="preserve"> – 10Y</w:t>
            </w:r>
          </w:p>
        </w:tc>
      </w:tr>
      <w:tr w:rsidR="00973CEB" w:rsidRPr="006D385C" w:rsidTr="00E61A85">
        <w:tc>
          <w:tcPr>
            <w:tcW w:w="3686" w:type="dxa"/>
          </w:tcPr>
          <w:p w:rsidR="00973CEB" w:rsidRPr="006D385C" w:rsidRDefault="00973CEB" w:rsidP="00912341">
            <w:pPr>
              <w:spacing w:after="0"/>
              <w:jc w:val="both"/>
              <w:rPr>
                <w:rFonts w:asciiTheme="minorHAnsi" w:hAnsiTheme="minorHAnsi" w:cstheme="minorHAnsi"/>
              </w:rPr>
            </w:pPr>
            <w:r>
              <w:rPr>
                <w:rFonts w:asciiTheme="minorHAnsi" w:hAnsiTheme="minorHAnsi" w:cstheme="minorHAnsi"/>
              </w:rPr>
              <w:t>No. of days in back-testing window</w:t>
            </w:r>
          </w:p>
        </w:tc>
        <w:tc>
          <w:tcPr>
            <w:tcW w:w="1937"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c>
          <w:tcPr>
            <w:tcW w:w="1937"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c>
          <w:tcPr>
            <w:tcW w:w="1938"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Total no. of breaches</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5</w:t>
            </w:r>
          </w:p>
        </w:tc>
        <w:tc>
          <w:tcPr>
            <w:tcW w:w="1937"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3</w:t>
            </w:r>
          </w:p>
        </w:tc>
        <w:tc>
          <w:tcPr>
            <w:tcW w:w="1938" w:type="dxa"/>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5</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Coverage ratio</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99.70%</w:t>
            </w:r>
          </w:p>
        </w:tc>
        <w:tc>
          <w:tcPr>
            <w:tcW w:w="1937"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99.82%</w:t>
            </w:r>
          </w:p>
        </w:tc>
        <w:tc>
          <w:tcPr>
            <w:tcW w:w="1938" w:type="dxa"/>
            <w:tcBorders>
              <w:bottom w:val="single" w:sz="4" w:space="0" w:color="auto"/>
            </w:tcBorders>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99.70%</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Passed Kupiec test?</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8"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r>
    </w:tbl>
    <w:p w:rsidR="00E61A85" w:rsidRDefault="00E61A85" w:rsidP="009749E3">
      <w:pPr>
        <w:pStyle w:val="Heading2NoNumb"/>
        <w:spacing w:before="0"/>
        <w:jc w:val="both"/>
        <w:rPr>
          <w:rFonts w:asciiTheme="minorHAnsi" w:eastAsia="Arial Unicode MS" w:hAnsiTheme="minorHAnsi" w:cstheme="minorHAnsi"/>
          <w:bCs w:val="0"/>
          <w:color w:val="auto"/>
          <w:sz w:val="20"/>
          <w:szCs w:val="24"/>
        </w:rPr>
      </w:pPr>
    </w:p>
    <w:p w:rsidR="00E61A85" w:rsidRPr="0041148F" w:rsidRDefault="00E61A85" w:rsidP="00912341">
      <w:pPr>
        <w:pStyle w:val="Heading2NoNumb"/>
        <w:numPr>
          <w:ilvl w:val="0"/>
          <w:numId w:val="7"/>
        </w:numPr>
        <w:spacing w:before="0" w:after="240"/>
        <w:ind w:left="357" w:hanging="357"/>
        <w:jc w:val="both"/>
      </w:pPr>
      <w:bookmarkStart w:id="181" w:name="_Toc397077576"/>
      <w:r>
        <w:t>GBP – 1 Day / Up Breaches</w:t>
      </w:r>
      <w:bookmarkEnd w:id="18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1937"/>
        <w:gridCol w:w="1937"/>
        <w:gridCol w:w="1938"/>
      </w:tblGrid>
      <w:tr w:rsidR="00973CEB" w:rsidRPr="006D385C" w:rsidTr="00C44657">
        <w:tc>
          <w:tcPr>
            <w:tcW w:w="3686" w:type="dxa"/>
            <w:tcBorders>
              <w:top w:val="nil"/>
              <w:left w:val="nil"/>
            </w:tcBorders>
          </w:tcPr>
          <w:p w:rsidR="00973CEB" w:rsidRPr="006D385C" w:rsidRDefault="00973CEB" w:rsidP="00912341">
            <w:pPr>
              <w:spacing w:after="0"/>
              <w:jc w:val="both"/>
              <w:rPr>
                <w:rFonts w:asciiTheme="minorHAnsi" w:hAnsiTheme="minorHAnsi" w:cstheme="minorHAnsi"/>
                <w:szCs w:val="20"/>
              </w:rPr>
            </w:pPr>
          </w:p>
        </w:tc>
        <w:tc>
          <w:tcPr>
            <w:tcW w:w="1937"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GBP</w:t>
            </w:r>
            <w:r w:rsidRPr="00E61A85">
              <w:rPr>
                <w:rFonts w:asciiTheme="minorHAnsi" w:hAnsiTheme="minorHAnsi" w:cstheme="minorHAnsi"/>
                <w:b/>
                <w:szCs w:val="20"/>
              </w:rPr>
              <w:t xml:space="preserve"> – 2Y</w:t>
            </w:r>
          </w:p>
        </w:tc>
        <w:tc>
          <w:tcPr>
            <w:tcW w:w="1937"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GBP</w:t>
            </w:r>
            <w:r w:rsidRPr="00E61A85">
              <w:rPr>
                <w:rFonts w:asciiTheme="minorHAnsi" w:hAnsiTheme="minorHAnsi" w:cstheme="minorHAnsi"/>
                <w:b/>
                <w:szCs w:val="20"/>
              </w:rPr>
              <w:t xml:space="preserve"> – 5Y</w:t>
            </w:r>
          </w:p>
        </w:tc>
        <w:tc>
          <w:tcPr>
            <w:tcW w:w="1938"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GBP</w:t>
            </w:r>
            <w:r w:rsidRPr="00E61A85">
              <w:rPr>
                <w:rFonts w:asciiTheme="minorHAnsi" w:hAnsiTheme="minorHAnsi" w:cstheme="minorHAnsi"/>
                <w:b/>
                <w:szCs w:val="20"/>
              </w:rPr>
              <w:t xml:space="preserve"> – 10Y</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No. of days in back-testing window</w:t>
            </w:r>
          </w:p>
        </w:tc>
        <w:tc>
          <w:tcPr>
            <w:tcW w:w="1937"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c>
          <w:tcPr>
            <w:tcW w:w="1937"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c>
          <w:tcPr>
            <w:tcW w:w="1938"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r>
      <w:tr w:rsidR="00973CEB" w:rsidRPr="006D385C" w:rsidTr="00E61A85">
        <w:tc>
          <w:tcPr>
            <w:tcW w:w="3686" w:type="dxa"/>
          </w:tcPr>
          <w:p w:rsidR="00973CEB" w:rsidRPr="006D385C" w:rsidRDefault="00973CEB" w:rsidP="00912341">
            <w:pPr>
              <w:spacing w:after="0"/>
              <w:jc w:val="both"/>
              <w:rPr>
                <w:rFonts w:asciiTheme="minorHAnsi" w:hAnsiTheme="minorHAnsi" w:cstheme="minorHAnsi"/>
              </w:rPr>
            </w:pPr>
            <w:r>
              <w:rPr>
                <w:rFonts w:asciiTheme="minorHAnsi" w:hAnsiTheme="minorHAnsi" w:cstheme="minorHAnsi"/>
              </w:rPr>
              <w:t>Total no. of breaches</w:t>
            </w:r>
          </w:p>
        </w:tc>
        <w:tc>
          <w:tcPr>
            <w:tcW w:w="1937" w:type="dxa"/>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5</w:t>
            </w:r>
          </w:p>
        </w:tc>
        <w:tc>
          <w:tcPr>
            <w:tcW w:w="1937" w:type="dxa"/>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10</w:t>
            </w:r>
          </w:p>
        </w:tc>
        <w:tc>
          <w:tcPr>
            <w:tcW w:w="1938" w:type="dxa"/>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7</w:t>
            </w:r>
          </w:p>
        </w:tc>
      </w:tr>
      <w:tr w:rsidR="00973CEB" w:rsidRPr="006D385C" w:rsidTr="00973CEB">
        <w:tc>
          <w:tcPr>
            <w:tcW w:w="3686" w:type="dxa"/>
          </w:tcPr>
          <w:p w:rsidR="00973CEB" w:rsidRPr="006D385C" w:rsidRDefault="00973CEB" w:rsidP="00912341">
            <w:pPr>
              <w:spacing w:after="0"/>
              <w:jc w:val="both"/>
              <w:rPr>
                <w:rFonts w:asciiTheme="minorHAnsi" w:hAnsiTheme="minorHAnsi" w:cstheme="minorHAnsi"/>
              </w:rPr>
            </w:pPr>
            <w:r>
              <w:rPr>
                <w:rFonts w:asciiTheme="minorHAnsi" w:hAnsiTheme="minorHAnsi" w:cstheme="minorHAnsi"/>
              </w:rPr>
              <w:t>Coverage ratio</w:t>
            </w:r>
          </w:p>
        </w:tc>
        <w:tc>
          <w:tcPr>
            <w:tcW w:w="1937" w:type="dxa"/>
            <w:tcBorders>
              <w:bottom w:val="single" w:sz="4" w:space="0" w:color="auto"/>
            </w:tcBorders>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99.70%</w:t>
            </w:r>
          </w:p>
        </w:tc>
        <w:tc>
          <w:tcPr>
            <w:tcW w:w="1937" w:type="dxa"/>
            <w:tcBorders>
              <w:bottom w:val="single" w:sz="4" w:space="0" w:color="auto"/>
            </w:tcBorders>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99.39%</w:t>
            </w:r>
          </w:p>
        </w:tc>
        <w:tc>
          <w:tcPr>
            <w:tcW w:w="1938" w:type="dxa"/>
            <w:tcBorders>
              <w:bottom w:val="single" w:sz="4" w:space="0" w:color="auto"/>
            </w:tcBorders>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99.58%</w:t>
            </w:r>
          </w:p>
        </w:tc>
      </w:tr>
      <w:tr w:rsidR="00E61A85" w:rsidRPr="006D385C" w:rsidTr="00973CEB">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Passed Kupiec test?</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7" w:type="dxa"/>
            <w:shd w:val="clear" w:color="auto" w:fill="FF0000"/>
          </w:tcPr>
          <w:p w:rsidR="00E61A85" w:rsidRPr="006D385C" w:rsidRDefault="00973CEB" w:rsidP="00912341">
            <w:pPr>
              <w:spacing w:after="0"/>
              <w:jc w:val="center"/>
              <w:rPr>
                <w:rFonts w:asciiTheme="minorHAnsi" w:hAnsiTheme="minorHAnsi" w:cstheme="minorHAnsi"/>
              </w:rPr>
            </w:pPr>
            <w:r>
              <w:rPr>
                <w:rFonts w:asciiTheme="minorHAnsi" w:hAnsiTheme="minorHAnsi" w:cstheme="minorHAnsi"/>
              </w:rPr>
              <w:t>FALSE</w:t>
            </w:r>
          </w:p>
        </w:tc>
        <w:tc>
          <w:tcPr>
            <w:tcW w:w="1938"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r>
    </w:tbl>
    <w:p w:rsidR="00E61A85" w:rsidRDefault="00E61A85" w:rsidP="009749E3">
      <w:pPr>
        <w:pStyle w:val="Heading2NoNumb"/>
        <w:spacing w:before="0"/>
        <w:jc w:val="both"/>
        <w:rPr>
          <w:rFonts w:asciiTheme="minorHAnsi" w:eastAsia="Arial Unicode MS" w:hAnsiTheme="minorHAnsi" w:cstheme="minorHAnsi"/>
          <w:bCs w:val="0"/>
          <w:color w:val="auto"/>
          <w:sz w:val="20"/>
          <w:szCs w:val="24"/>
        </w:rPr>
      </w:pPr>
    </w:p>
    <w:p w:rsidR="00E61A85" w:rsidRPr="0041148F" w:rsidRDefault="00E61A85" w:rsidP="00912341">
      <w:pPr>
        <w:pStyle w:val="Heading2NoNumb"/>
        <w:numPr>
          <w:ilvl w:val="0"/>
          <w:numId w:val="7"/>
        </w:numPr>
        <w:spacing w:before="0" w:after="240"/>
        <w:ind w:left="357" w:hanging="357"/>
        <w:jc w:val="both"/>
      </w:pPr>
      <w:bookmarkStart w:id="182" w:name="_Toc397077577"/>
      <w:r>
        <w:t>GBP – 1 Day / Down Breaches</w:t>
      </w:r>
      <w:bookmarkEnd w:id="18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1937"/>
        <w:gridCol w:w="1937"/>
        <w:gridCol w:w="1938"/>
      </w:tblGrid>
      <w:tr w:rsidR="00973CEB" w:rsidRPr="006D385C" w:rsidTr="00C44657">
        <w:tc>
          <w:tcPr>
            <w:tcW w:w="3686" w:type="dxa"/>
            <w:tcBorders>
              <w:top w:val="nil"/>
              <w:left w:val="nil"/>
            </w:tcBorders>
          </w:tcPr>
          <w:p w:rsidR="00973CEB" w:rsidRPr="006D385C" w:rsidRDefault="00973CEB" w:rsidP="00912341">
            <w:pPr>
              <w:spacing w:after="0"/>
              <w:jc w:val="both"/>
              <w:rPr>
                <w:rFonts w:asciiTheme="minorHAnsi" w:hAnsiTheme="minorHAnsi" w:cstheme="minorHAnsi"/>
                <w:szCs w:val="20"/>
              </w:rPr>
            </w:pPr>
          </w:p>
        </w:tc>
        <w:tc>
          <w:tcPr>
            <w:tcW w:w="1937"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GBP</w:t>
            </w:r>
            <w:r w:rsidRPr="00E61A85">
              <w:rPr>
                <w:rFonts w:asciiTheme="minorHAnsi" w:hAnsiTheme="minorHAnsi" w:cstheme="minorHAnsi"/>
                <w:b/>
                <w:szCs w:val="20"/>
              </w:rPr>
              <w:t xml:space="preserve"> – 2Y</w:t>
            </w:r>
          </w:p>
        </w:tc>
        <w:tc>
          <w:tcPr>
            <w:tcW w:w="1937"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GBP</w:t>
            </w:r>
            <w:r w:rsidRPr="00E61A85">
              <w:rPr>
                <w:rFonts w:asciiTheme="minorHAnsi" w:hAnsiTheme="minorHAnsi" w:cstheme="minorHAnsi"/>
                <w:b/>
                <w:szCs w:val="20"/>
              </w:rPr>
              <w:t xml:space="preserve"> – 5Y</w:t>
            </w:r>
          </w:p>
        </w:tc>
        <w:tc>
          <w:tcPr>
            <w:tcW w:w="1938"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GBP</w:t>
            </w:r>
            <w:r w:rsidRPr="00E61A85">
              <w:rPr>
                <w:rFonts w:asciiTheme="minorHAnsi" w:hAnsiTheme="minorHAnsi" w:cstheme="minorHAnsi"/>
                <w:b/>
                <w:szCs w:val="20"/>
              </w:rPr>
              <w:t xml:space="preserve"> – 10Y</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No. of days in back-testing window</w:t>
            </w:r>
          </w:p>
        </w:tc>
        <w:tc>
          <w:tcPr>
            <w:tcW w:w="1937"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c>
          <w:tcPr>
            <w:tcW w:w="1937"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c>
          <w:tcPr>
            <w:tcW w:w="1938" w:type="dxa"/>
          </w:tcPr>
          <w:p w:rsidR="00E61A85" w:rsidRPr="006D385C" w:rsidRDefault="00E61A85" w:rsidP="00912341">
            <w:pPr>
              <w:spacing w:after="0"/>
              <w:jc w:val="center"/>
              <w:rPr>
                <w:rFonts w:asciiTheme="minorHAnsi" w:hAnsiTheme="minorHAnsi" w:cstheme="minorHAnsi"/>
                <w:szCs w:val="20"/>
              </w:rPr>
            </w:pPr>
            <w:r>
              <w:rPr>
                <w:rFonts w:asciiTheme="minorHAnsi" w:hAnsiTheme="minorHAnsi" w:cstheme="minorHAnsi"/>
                <w:szCs w:val="20"/>
              </w:rPr>
              <w:t>1,650</w:t>
            </w:r>
          </w:p>
        </w:tc>
      </w:tr>
      <w:tr w:rsidR="00973CEB" w:rsidRPr="006D385C" w:rsidTr="00E61A85">
        <w:tc>
          <w:tcPr>
            <w:tcW w:w="3686" w:type="dxa"/>
          </w:tcPr>
          <w:p w:rsidR="00973CEB" w:rsidRPr="006D385C" w:rsidRDefault="00973CEB" w:rsidP="00912341">
            <w:pPr>
              <w:spacing w:after="0"/>
              <w:jc w:val="both"/>
              <w:rPr>
                <w:rFonts w:asciiTheme="minorHAnsi" w:hAnsiTheme="minorHAnsi" w:cstheme="minorHAnsi"/>
              </w:rPr>
            </w:pPr>
            <w:r>
              <w:rPr>
                <w:rFonts w:asciiTheme="minorHAnsi" w:hAnsiTheme="minorHAnsi" w:cstheme="minorHAnsi"/>
              </w:rPr>
              <w:t>Total no. of breaches</w:t>
            </w:r>
          </w:p>
        </w:tc>
        <w:tc>
          <w:tcPr>
            <w:tcW w:w="1937" w:type="dxa"/>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5</w:t>
            </w:r>
          </w:p>
        </w:tc>
        <w:tc>
          <w:tcPr>
            <w:tcW w:w="1937" w:type="dxa"/>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8</w:t>
            </w:r>
          </w:p>
        </w:tc>
        <w:tc>
          <w:tcPr>
            <w:tcW w:w="1938" w:type="dxa"/>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5</w:t>
            </w:r>
          </w:p>
        </w:tc>
      </w:tr>
      <w:tr w:rsidR="00973CEB" w:rsidRPr="006D385C" w:rsidTr="00E61A85">
        <w:tc>
          <w:tcPr>
            <w:tcW w:w="3686" w:type="dxa"/>
          </w:tcPr>
          <w:p w:rsidR="00973CEB" w:rsidRPr="006D385C" w:rsidRDefault="00973CEB" w:rsidP="00912341">
            <w:pPr>
              <w:spacing w:after="0"/>
              <w:jc w:val="both"/>
              <w:rPr>
                <w:rFonts w:asciiTheme="minorHAnsi" w:hAnsiTheme="minorHAnsi" w:cstheme="minorHAnsi"/>
              </w:rPr>
            </w:pPr>
            <w:r>
              <w:rPr>
                <w:rFonts w:asciiTheme="minorHAnsi" w:hAnsiTheme="minorHAnsi" w:cstheme="minorHAnsi"/>
              </w:rPr>
              <w:t>Coverage ratio</w:t>
            </w:r>
          </w:p>
        </w:tc>
        <w:tc>
          <w:tcPr>
            <w:tcW w:w="1937" w:type="dxa"/>
            <w:tcBorders>
              <w:bottom w:val="single" w:sz="4" w:space="0" w:color="auto"/>
            </w:tcBorders>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99.70%</w:t>
            </w:r>
          </w:p>
        </w:tc>
        <w:tc>
          <w:tcPr>
            <w:tcW w:w="1937" w:type="dxa"/>
            <w:tcBorders>
              <w:bottom w:val="single" w:sz="4" w:space="0" w:color="auto"/>
            </w:tcBorders>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99.52%</w:t>
            </w:r>
          </w:p>
        </w:tc>
        <w:tc>
          <w:tcPr>
            <w:tcW w:w="1938" w:type="dxa"/>
            <w:tcBorders>
              <w:bottom w:val="single" w:sz="4" w:space="0" w:color="auto"/>
            </w:tcBorders>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99.70%</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Passed Kupiec test?</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8"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r>
    </w:tbl>
    <w:p w:rsidR="00E61A85" w:rsidRDefault="00E61A85" w:rsidP="009749E3">
      <w:pPr>
        <w:pStyle w:val="Heading2NoNumb"/>
        <w:spacing w:before="0"/>
        <w:jc w:val="both"/>
        <w:rPr>
          <w:rFonts w:asciiTheme="minorHAnsi" w:eastAsia="Arial Unicode MS" w:hAnsiTheme="minorHAnsi" w:cstheme="minorHAnsi"/>
          <w:bCs w:val="0"/>
          <w:color w:val="auto"/>
          <w:sz w:val="20"/>
          <w:szCs w:val="24"/>
        </w:rPr>
      </w:pPr>
    </w:p>
    <w:p w:rsidR="00E61A85" w:rsidRPr="0041148F" w:rsidRDefault="00E61A85" w:rsidP="00912341">
      <w:pPr>
        <w:pStyle w:val="Heading2NoNumb"/>
        <w:numPr>
          <w:ilvl w:val="0"/>
          <w:numId w:val="7"/>
        </w:numPr>
        <w:spacing w:before="0" w:after="240"/>
        <w:ind w:left="357" w:hanging="357"/>
        <w:jc w:val="both"/>
      </w:pPr>
      <w:bookmarkStart w:id="183" w:name="_Toc397077578"/>
      <w:r>
        <w:t>GBP – 2 Day / Up Breaches</w:t>
      </w:r>
      <w:bookmarkEnd w:id="18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1937"/>
        <w:gridCol w:w="1937"/>
        <w:gridCol w:w="1938"/>
      </w:tblGrid>
      <w:tr w:rsidR="00973CEB" w:rsidRPr="006D385C" w:rsidTr="00C44657">
        <w:tc>
          <w:tcPr>
            <w:tcW w:w="3686" w:type="dxa"/>
            <w:tcBorders>
              <w:top w:val="nil"/>
              <w:left w:val="nil"/>
            </w:tcBorders>
          </w:tcPr>
          <w:p w:rsidR="00973CEB" w:rsidRPr="006D385C" w:rsidRDefault="00973CEB" w:rsidP="00912341">
            <w:pPr>
              <w:spacing w:after="0"/>
              <w:jc w:val="both"/>
              <w:rPr>
                <w:rFonts w:asciiTheme="minorHAnsi" w:hAnsiTheme="minorHAnsi" w:cstheme="minorHAnsi"/>
                <w:szCs w:val="20"/>
              </w:rPr>
            </w:pPr>
          </w:p>
        </w:tc>
        <w:tc>
          <w:tcPr>
            <w:tcW w:w="1937"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GBP</w:t>
            </w:r>
            <w:r w:rsidRPr="00E61A85">
              <w:rPr>
                <w:rFonts w:asciiTheme="minorHAnsi" w:hAnsiTheme="minorHAnsi" w:cstheme="minorHAnsi"/>
                <w:b/>
                <w:szCs w:val="20"/>
              </w:rPr>
              <w:t xml:space="preserve"> – 2Y</w:t>
            </w:r>
          </w:p>
        </w:tc>
        <w:tc>
          <w:tcPr>
            <w:tcW w:w="1937"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GBP</w:t>
            </w:r>
            <w:r w:rsidRPr="00E61A85">
              <w:rPr>
                <w:rFonts w:asciiTheme="minorHAnsi" w:hAnsiTheme="minorHAnsi" w:cstheme="minorHAnsi"/>
                <w:b/>
                <w:szCs w:val="20"/>
              </w:rPr>
              <w:t xml:space="preserve"> – 5Y</w:t>
            </w:r>
          </w:p>
        </w:tc>
        <w:tc>
          <w:tcPr>
            <w:tcW w:w="1938"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GBP</w:t>
            </w:r>
            <w:r w:rsidRPr="00E61A85">
              <w:rPr>
                <w:rFonts w:asciiTheme="minorHAnsi" w:hAnsiTheme="minorHAnsi" w:cstheme="minorHAnsi"/>
                <w:b/>
                <w:szCs w:val="20"/>
              </w:rPr>
              <w:t xml:space="preserve"> – 10Y</w:t>
            </w:r>
          </w:p>
        </w:tc>
      </w:tr>
      <w:tr w:rsidR="00973CEB" w:rsidRPr="006D385C" w:rsidTr="00E61A85">
        <w:tc>
          <w:tcPr>
            <w:tcW w:w="3686" w:type="dxa"/>
          </w:tcPr>
          <w:p w:rsidR="00973CEB" w:rsidRPr="006D385C" w:rsidRDefault="00973CEB" w:rsidP="00912341">
            <w:pPr>
              <w:spacing w:after="0"/>
              <w:jc w:val="both"/>
              <w:rPr>
                <w:rFonts w:asciiTheme="minorHAnsi" w:hAnsiTheme="minorHAnsi" w:cstheme="minorHAnsi"/>
              </w:rPr>
            </w:pPr>
            <w:r>
              <w:rPr>
                <w:rFonts w:asciiTheme="minorHAnsi" w:hAnsiTheme="minorHAnsi" w:cstheme="minorHAnsi"/>
              </w:rPr>
              <w:t>No. of days in back-testing window</w:t>
            </w:r>
          </w:p>
        </w:tc>
        <w:tc>
          <w:tcPr>
            <w:tcW w:w="1937"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c>
          <w:tcPr>
            <w:tcW w:w="1937"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c>
          <w:tcPr>
            <w:tcW w:w="1938"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r>
      <w:tr w:rsidR="00973CEB" w:rsidRPr="006D385C" w:rsidTr="00E61A85">
        <w:tc>
          <w:tcPr>
            <w:tcW w:w="3686" w:type="dxa"/>
          </w:tcPr>
          <w:p w:rsidR="00973CEB" w:rsidRPr="006D385C" w:rsidRDefault="00973CEB" w:rsidP="00912341">
            <w:pPr>
              <w:spacing w:after="0"/>
              <w:jc w:val="both"/>
              <w:rPr>
                <w:rFonts w:asciiTheme="minorHAnsi" w:hAnsiTheme="minorHAnsi" w:cstheme="minorHAnsi"/>
              </w:rPr>
            </w:pPr>
            <w:r>
              <w:rPr>
                <w:rFonts w:asciiTheme="minorHAnsi" w:hAnsiTheme="minorHAnsi" w:cstheme="minorHAnsi"/>
              </w:rPr>
              <w:t>Total no. of breaches</w:t>
            </w:r>
          </w:p>
        </w:tc>
        <w:tc>
          <w:tcPr>
            <w:tcW w:w="1937" w:type="dxa"/>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8</w:t>
            </w:r>
          </w:p>
        </w:tc>
        <w:tc>
          <w:tcPr>
            <w:tcW w:w="1937" w:type="dxa"/>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10</w:t>
            </w:r>
          </w:p>
        </w:tc>
        <w:tc>
          <w:tcPr>
            <w:tcW w:w="1938" w:type="dxa"/>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8</w:t>
            </w:r>
          </w:p>
        </w:tc>
      </w:tr>
      <w:tr w:rsidR="00973CEB" w:rsidRPr="006D385C" w:rsidTr="00973CEB">
        <w:tc>
          <w:tcPr>
            <w:tcW w:w="3686" w:type="dxa"/>
          </w:tcPr>
          <w:p w:rsidR="00973CEB" w:rsidRPr="006D385C" w:rsidRDefault="00973CEB" w:rsidP="00912341">
            <w:pPr>
              <w:spacing w:after="0"/>
              <w:jc w:val="both"/>
              <w:rPr>
                <w:rFonts w:asciiTheme="minorHAnsi" w:hAnsiTheme="minorHAnsi" w:cstheme="minorHAnsi"/>
              </w:rPr>
            </w:pPr>
            <w:r>
              <w:rPr>
                <w:rFonts w:asciiTheme="minorHAnsi" w:hAnsiTheme="minorHAnsi" w:cstheme="minorHAnsi"/>
              </w:rPr>
              <w:t>Coverage ratio</w:t>
            </w:r>
          </w:p>
        </w:tc>
        <w:tc>
          <w:tcPr>
            <w:tcW w:w="1937" w:type="dxa"/>
            <w:tcBorders>
              <w:bottom w:val="single" w:sz="4" w:space="0" w:color="auto"/>
            </w:tcBorders>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99.51%</w:t>
            </w:r>
          </w:p>
        </w:tc>
        <w:tc>
          <w:tcPr>
            <w:tcW w:w="1937" w:type="dxa"/>
            <w:tcBorders>
              <w:bottom w:val="single" w:sz="4" w:space="0" w:color="auto"/>
            </w:tcBorders>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99.39%</w:t>
            </w:r>
          </w:p>
        </w:tc>
        <w:tc>
          <w:tcPr>
            <w:tcW w:w="1938" w:type="dxa"/>
            <w:tcBorders>
              <w:bottom w:val="single" w:sz="4" w:space="0" w:color="auto"/>
            </w:tcBorders>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99.51%</w:t>
            </w:r>
          </w:p>
        </w:tc>
      </w:tr>
      <w:tr w:rsidR="00973CEB" w:rsidRPr="006D385C" w:rsidTr="00973CEB">
        <w:tc>
          <w:tcPr>
            <w:tcW w:w="3686" w:type="dxa"/>
          </w:tcPr>
          <w:p w:rsidR="00973CEB" w:rsidRPr="006D385C" w:rsidRDefault="00973CEB" w:rsidP="00912341">
            <w:pPr>
              <w:spacing w:after="0"/>
              <w:jc w:val="both"/>
              <w:rPr>
                <w:rFonts w:asciiTheme="minorHAnsi" w:hAnsiTheme="minorHAnsi" w:cstheme="minorHAnsi"/>
              </w:rPr>
            </w:pPr>
            <w:r>
              <w:rPr>
                <w:rFonts w:asciiTheme="minorHAnsi" w:hAnsiTheme="minorHAnsi" w:cstheme="minorHAnsi"/>
              </w:rPr>
              <w:t>Passed Kupiec test?</w:t>
            </w:r>
          </w:p>
        </w:tc>
        <w:tc>
          <w:tcPr>
            <w:tcW w:w="1937" w:type="dxa"/>
            <w:shd w:val="clear" w:color="auto" w:fill="92D050"/>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TRUE</w:t>
            </w:r>
          </w:p>
        </w:tc>
        <w:tc>
          <w:tcPr>
            <w:tcW w:w="1937" w:type="dxa"/>
            <w:shd w:val="clear" w:color="auto" w:fill="FF0000"/>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FALSE</w:t>
            </w:r>
          </w:p>
        </w:tc>
        <w:tc>
          <w:tcPr>
            <w:tcW w:w="1938" w:type="dxa"/>
            <w:shd w:val="clear" w:color="auto" w:fill="92D050"/>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TRUE</w:t>
            </w:r>
          </w:p>
        </w:tc>
      </w:tr>
    </w:tbl>
    <w:p w:rsidR="00E61A85" w:rsidRDefault="00E61A85" w:rsidP="009749E3">
      <w:pPr>
        <w:pStyle w:val="Heading2NoNumb"/>
        <w:spacing w:before="0"/>
        <w:jc w:val="both"/>
        <w:rPr>
          <w:rFonts w:asciiTheme="minorHAnsi" w:eastAsia="Arial Unicode MS" w:hAnsiTheme="minorHAnsi" w:cstheme="minorHAnsi"/>
          <w:bCs w:val="0"/>
          <w:color w:val="auto"/>
          <w:sz w:val="20"/>
          <w:szCs w:val="24"/>
        </w:rPr>
      </w:pPr>
    </w:p>
    <w:p w:rsidR="00E61A85" w:rsidRPr="0041148F" w:rsidRDefault="00E61A85" w:rsidP="00912341">
      <w:pPr>
        <w:pStyle w:val="Heading2NoNumb"/>
        <w:numPr>
          <w:ilvl w:val="0"/>
          <w:numId w:val="7"/>
        </w:numPr>
        <w:spacing w:before="0" w:after="240"/>
        <w:ind w:left="357" w:hanging="357"/>
        <w:jc w:val="both"/>
      </w:pPr>
      <w:bookmarkStart w:id="184" w:name="_Toc397077579"/>
      <w:r>
        <w:t>GBP – 2 Day / Down Breaches</w:t>
      </w:r>
      <w:bookmarkEnd w:id="18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1937"/>
        <w:gridCol w:w="1937"/>
        <w:gridCol w:w="1938"/>
      </w:tblGrid>
      <w:tr w:rsidR="00973CEB" w:rsidRPr="006D385C" w:rsidTr="00C44657">
        <w:tc>
          <w:tcPr>
            <w:tcW w:w="3686" w:type="dxa"/>
            <w:tcBorders>
              <w:top w:val="nil"/>
              <w:left w:val="nil"/>
            </w:tcBorders>
          </w:tcPr>
          <w:p w:rsidR="00973CEB" w:rsidRPr="006D385C" w:rsidRDefault="00973CEB" w:rsidP="00912341">
            <w:pPr>
              <w:spacing w:after="0"/>
              <w:jc w:val="both"/>
              <w:rPr>
                <w:rFonts w:asciiTheme="minorHAnsi" w:hAnsiTheme="minorHAnsi" w:cstheme="minorHAnsi"/>
                <w:szCs w:val="20"/>
              </w:rPr>
            </w:pPr>
          </w:p>
        </w:tc>
        <w:tc>
          <w:tcPr>
            <w:tcW w:w="1937"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GBP</w:t>
            </w:r>
            <w:r w:rsidRPr="00E61A85">
              <w:rPr>
                <w:rFonts w:asciiTheme="minorHAnsi" w:hAnsiTheme="minorHAnsi" w:cstheme="minorHAnsi"/>
                <w:b/>
                <w:szCs w:val="20"/>
              </w:rPr>
              <w:t xml:space="preserve"> – 2Y</w:t>
            </w:r>
          </w:p>
        </w:tc>
        <w:tc>
          <w:tcPr>
            <w:tcW w:w="1937"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GBP</w:t>
            </w:r>
            <w:r w:rsidRPr="00E61A85">
              <w:rPr>
                <w:rFonts w:asciiTheme="minorHAnsi" w:hAnsiTheme="minorHAnsi" w:cstheme="minorHAnsi"/>
                <w:b/>
                <w:szCs w:val="20"/>
              </w:rPr>
              <w:t xml:space="preserve"> – 5Y</w:t>
            </w:r>
          </w:p>
        </w:tc>
        <w:tc>
          <w:tcPr>
            <w:tcW w:w="1938" w:type="dxa"/>
            <w:shd w:val="clear" w:color="auto" w:fill="D9D9D9" w:themeFill="background1" w:themeFillShade="D9"/>
          </w:tcPr>
          <w:p w:rsidR="00973CEB" w:rsidRPr="00E61A85" w:rsidRDefault="00973CEB" w:rsidP="00912341">
            <w:pPr>
              <w:spacing w:after="0"/>
              <w:jc w:val="center"/>
              <w:rPr>
                <w:rFonts w:asciiTheme="minorHAnsi" w:hAnsiTheme="minorHAnsi" w:cstheme="minorHAnsi"/>
                <w:b/>
                <w:szCs w:val="20"/>
              </w:rPr>
            </w:pPr>
            <w:r>
              <w:rPr>
                <w:rFonts w:asciiTheme="minorHAnsi" w:hAnsiTheme="minorHAnsi" w:cstheme="minorHAnsi"/>
                <w:b/>
                <w:szCs w:val="20"/>
              </w:rPr>
              <w:t>GBP</w:t>
            </w:r>
            <w:r w:rsidRPr="00E61A85">
              <w:rPr>
                <w:rFonts w:asciiTheme="minorHAnsi" w:hAnsiTheme="minorHAnsi" w:cstheme="minorHAnsi"/>
                <w:b/>
                <w:szCs w:val="20"/>
              </w:rPr>
              <w:t xml:space="preserve"> – 10Y</w:t>
            </w:r>
          </w:p>
        </w:tc>
      </w:tr>
      <w:tr w:rsidR="00973CEB" w:rsidRPr="006D385C" w:rsidTr="00E61A85">
        <w:tc>
          <w:tcPr>
            <w:tcW w:w="3686" w:type="dxa"/>
          </w:tcPr>
          <w:p w:rsidR="00973CEB" w:rsidRPr="006D385C" w:rsidRDefault="00973CEB" w:rsidP="00912341">
            <w:pPr>
              <w:spacing w:after="0"/>
              <w:jc w:val="both"/>
              <w:rPr>
                <w:rFonts w:asciiTheme="minorHAnsi" w:hAnsiTheme="minorHAnsi" w:cstheme="minorHAnsi"/>
              </w:rPr>
            </w:pPr>
            <w:r>
              <w:rPr>
                <w:rFonts w:asciiTheme="minorHAnsi" w:hAnsiTheme="minorHAnsi" w:cstheme="minorHAnsi"/>
              </w:rPr>
              <w:t>No. of days in back-testing window</w:t>
            </w:r>
          </w:p>
        </w:tc>
        <w:tc>
          <w:tcPr>
            <w:tcW w:w="1937"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c>
          <w:tcPr>
            <w:tcW w:w="1937"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c>
          <w:tcPr>
            <w:tcW w:w="1938" w:type="dxa"/>
          </w:tcPr>
          <w:p w:rsidR="00973CEB" w:rsidRPr="006D385C" w:rsidRDefault="00973CEB" w:rsidP="00912341">
            <w:pPr>
              <w:spacing w:after="0"/>
              <w:jc w:val="center"/>
              <w:rPr>
                <w:rFonts w:asciiTheme="minorHAnsi" w:hAnsiTheme="minorHAnsi" w:cstheme="minorHAnsi"/>
                <w:szCs w:val="20"/>
              </w:rPr>
            </w:pPr>
            <w:r>
              <w:rPr>
                <w:rFonts w:asciiTheme="minorHAnsi" w:hAnsiTheme="minorHAnsi" w:cstheme="minorHAnsi"/>
                <w:szCs w:val="20"/>
              </w:rPr>
              <w:t>1,649</w:t>
            </w:r>
          </w:p>
        </w:tc>
      </w:tr>
      <w:tr w:rsidR="00973CEB" w:rsidRPr="006D385C" w:rsidTr="00E61A85">
        <w:tc>
          <w:tcPr>
            <w:tcW w:w="3686" w:type="dxa"/>
          </w:tcPr>
          <w:p w:rsidR="00973CEB" w:rsidRPr="006D385C" w:rsidRDefault="00973CEB" w:rsidP="00912341">
            <w:pPr>
              <w:spacing w:after="0"/>
              <w:jc w:val="both"/>
              <w:rPr>
                <w:rFonts w:asciiTheme="minorHAnsi" w:hAnsiTheme="minorHAnsi" w:cstheme="minorHAnsi"/>
              </w:rPr>
            </w:pPr>
            <w:r>
              <w:rPr>
                <w:rFonts w:asciiTheme="minorHAnsi" w:hAnsiTheme="minorHAnsi" w:cstheme="minorHAnsi"/>
              </w:rPr>
              <w:t>Total no. of breaches</w:t>
            </w:r>
          </w:p>
        </w:tc>
        <w:tc>
          <w:tcPr>
            <w:tcW w:w="1937" w:type="dxa"/>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5</w:t>
            </w:r>
          </w:p>
        </w:tc>
        <w:tc>
          <w:tcPr>
            <w:tcW w:w="1937" w:type="dxa"/>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9</w:t>
            </w:r>
          </w:p>
        </w:tc>
        <w:tc>
          <w:tcPr>
            <w:tcW w:w="1938" w:type="dxa"/>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8</w:t>
            </w:r>
          </w:p>
        </w:tc>
      </w:tr>
      <w:tr w:rsidR="00973CEB" w:rsidRPr="006D385C" w:rsidTr="00E61A85">
        <w:tc>
          <w:tcPr>
            <w:tcW w:w="3686" w:type="dxa"/>
          </w:tcPr>
          <w:p w:rsidR="00973CEB" w:rsidRPr="006D385C" w:rsidRDefault="00973CEB" w:rsidP="00912341">
            <w:pPr>
              <w:spacing w:after="0"/>
              <w:jc w:val="both"/>
              <w:rPr>
                <w:rFonts w:asciiTheme="minorHAnsi" w:hAnsiTheme="minorHAnsi" w:cstheme="minorHAnsi"/>
              </w:rPr>
            </w:pPr>
            <w:r>
              <w:rPr>
                <w:rFonts w:asciiTheme="minorHAnsi" w:hAnsiTheme="minorHAnsi" w:cstheme="minorHAnsi"/>
              </w:rPr>
              <w:t>Coverage ratio</w:t>
            </w:r>
          </w:p>
        </w:tc>
        <w:tc>
          <w:tcPr>
            <w:tcW w:w="1937" w:type="dxa"/>
            <w:tcBorders>
              <w:bottom w:val="single" w:sz="4" w:space="0" w:color="auto"/>
            </w:tcBorders>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99.70%</w:t>
            </w:r>
          </w:p>
        </w:tc>
        <w:tc>
          <w:tcPr>
            <w:tcW w:w="1937" w:type="dxa"/>
            <w:tcBorders>
              <w:bottom w:val="single" w:sz="4" w:space="0" w:color="auto"/>
            </w:tcBorders>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99.45%</w:t>
            </w:r>
          </w:p>
        </w:tc>
        <w:tc>
          <w:tcPr>
            <w:tcW w:w="1938" w:type="dxa"/>
            <w:tcBorders>
              <w:bottom w:val="single" w:sz="4" w:space="0" w:color="auto"/>
            </w:tcBorders>
          </w:tcPr>
          <w:p w:rsidR="00973CEB" w:rsidRPr="006D385C" w:rsidRDefault="00973CEB" w:rsidP="00912341">
            <w:pPr>
              <w:spacing w:after="0"/>
              <w:jc w:val="center"/>
              <w:rPr>
                <w:rFonts w:asciiTheme="minorHAnsi" w:hAnsiTheme="minorHAnsi" w:cstheme="minorHAnsi"/>
              </w:rPr>
            </w:pPr>
            <w:r>
              <w:rPr>
                <w:rFonts w:asciiTheme="minorHAnsi" w:hAnsiTheme="minorHAnsi" w:cstheme="minorHAnsi"/>
              </w:rPr>
              <w:t>99.51%</w:t>
            </w:r>
          </w:p>
        </w:tc>
      </w:tr>
      <w:tr w:rsidR="00E61A85" w:rsidRPr="006D385C" w:rsidTr="00E61A85">
        <w:tc>
          <w:tcPr>
            <w:tcW w:w="3686" w:type="dxa"/>
          </w:tcPr>
          <w:p w:rsidR="00E61A85" w:rsidRPr="006D385C" w:rsidRDefault="00E61A85" w:rsidP="00912341">
            <w:pPr>
              <w:spacing w:after="0"/>
              <w:jc w:val="both"/>
              <w:rPr>
                <w:rFonts w:asciiTheme="minorHAnsi" w:hAnsiTheme="minorHAnsi" w:cstheme="minorHAnsi"/>
              </w:rPr>
            </w:pPr>
            <w:r>
              <w:rPr>
                <w:rFonts w:asciiTheme="minorHAnsi" w:hAnsiTheme="minorHAnsi" w:cstheme="minorHAnsi"/>
              </w:rPr>
              <w:t>Passed Kupiec test?</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7"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c>
          <w:tcPr>
            <w:tcW w:w="1938" w:type="dxa"/>
            <w:shd w:val="clear" w:color="auto" w:fill="92D050"/>
          </w:tcPr>
          <w:p w:rsidR="00E61A85" w:rsidRPr="006D385C" w:rsidRDefault="00E61A85" w:rsidP="00912341">
            <w:pPr>
              <w:spacing w:after="0"/>
              <w:jc w:val="center"/>
              <w:rPr>
                <w:rFonts w:asciiTheme="minorHAnsi" w:hAnsiTheme="minorHAnsi" w:cstheme="minorHAnsi"/>
              </w:rPr>
            </w:pPr>
            <w:r>
              <w:rPr>
                <w:rFonts w:asciiTheme="minorHAnsi" w:hAnsiTheme="minorHAnsi" w:cstheme="minorHAnsi"/>
              </w:rPr>
              <w:t>TRUE</w:t>
            </w:r>
          </w:p>
        </w:tc>
      </w:tr>
    </w:tbl>
    <w:p w:rsidR="00E61A85" w:rsidRDefault="00E61A85" w:rsidP="009749E3">
      <w:pPr>
        <w:pStyle w:val="Heading2NoNumb"/>
        <w:spacing w:before="0"/>
        <w:jc w:val="both"/>
        <w:rPr>
          <w:rFonts w:asciiTheme="minorHAnsi" w:eastAsia="Arial Unicode MS" w:hAnsiTheme="minorHAnsi" w:cstheme="minorHAnsi"/>
          <w:bCs w:val="0"/>
          <w:color w:val="auto"/>
          <w:sz w:val="20"/>
          <w:szCs w:val="24"/>
        </w:rPr>
      </w:pPr>
    </w:p>
    <w:p w:rsidR="00E61A85" w:rsidRPr="00E61A85" w:rsidRDefault="00E61A85" w:rsidP="009749E3">
      <w:pPr>
        <w:spacing w:after="120"/>
      </w:pPr>
    </w:p>
    <w:p w:rsidR="001424A0" w:rsidRPr="006D385C" w:rsidRDefault="001424A0" w:rsidP="001424A0">
      <w:pPr>
        <w:pStyle w:val="Heading1NoNumb"/>
        <w:spacing w:after="120"/>
        <w:jc w:val="both"/>
      </w:pPr>
      <w:bookmarkStart w:id="185" w:name="_Toc395103692"/>
      <w:bookmarkStart w:id="186" w:name="_Toc397077580"/>
      <w:r>
        <w:lastRenderedPageBreak/>
        <w:t>Appendix 4 - Price Alignment Interest &amp; Potential Implications of Convexity Bias</w:t>
      </w:r>
      <w:bookmarkEnd w:id="185"/>
      <w:bookmarkEnd w:id="186"/>
    </w:p>
    <w:p w:rsidR="00276793" w:rsidRPr="00276793" w:rsidRDefault="00276793" w:rsidP="00DC3B86">
      <w:pPr>
        <w:spacing w:after="120"/>
        <w:jc w:val="both"/>
      </w:pPr>
      <w:bookmarkStart w:id="187" w:name="_Toc395103693"/>
      <w:r w:rsidRPr="00276793">
        <w:t xml:space="preserve">At the </w:t>
      </w:r>
      <w:r w:rsidR="000F13BF">
        <w:t>MRMC</w:t>
      </w:r>
      <w:r w:rsidRPr="00276793">
        <w:t xml:space="preserve"> meeting on 1st July 2014 – at which the DSF proposal was first presented and discussed – and the subsequent </w:t>
      </w:r>
      <w:r w:rsidR="000F13BF">
        <w:t>ERCO</w:t>
      </w:r>
      <w:r w:rsidRPr="00276793">
        <w:t xml:space="preserve"> meeting on 22nd July 2014 </w:t>
      </w:r>
      <w:r w:rsidR="003304BA">
        <w:t xml:space="preserve">various </w:t>
      </w:r>
      <w:r>
        <w:t>reference</w:t>
      </w:r>
      <w:r w:rsidR="003304BA">
        <w:t>s</w:t>
      </w:r>
      <w:r>
        <w:t xml:space="preserve"> </w:t>
      </w:r>
      <w:r w:rsidR="003304BA">
        <w:t>were</w:t>
      </w:r>
      <w:r>
        <w:t xml:space="preserve"> made to a piece of analysis (originally undertaken in December 2013</w:t>
      </w:r>
      <w:bookmarkEnd w:id="187"/>
      <w:r>
        <w:t xml:space="preserve">) </w:t>
      </w:r>
      <w:r w:rsidRPr="00276793">
        <w:t xml:space="preserve">on the potential implications of convexity bias in relation to the </w:t>
      </w:r>
      <w:r w:rsidR="00AB708A">
        <w:t>LSEDM</w:t>
      </w:r>
      <w:r w:rsidR="003304BA">
        <w:t xml:space="preserve"> </w:t>
      </w:r>
      <w:r w:rsidRPr="00276793">
        <w:t>DSF</w:t>
      </w:r>
      <w:r w:rsidR="006057A8">
        <w:t>. This is reproduced below.</w:t>
      </w:r>
    </w:p>
    <w:p w:rsidR="00276793" w:rsidRPr="006D385C" w:rsidRDefault="00DC3B86" w:rsidP="00276793">
      <w:pPr>
        <w:pStyle w:val="Heading2NoNumb"/>
      </w:pPr>
      <w:bookmarkStart w:id="188" w:name="_Toc397077581"/>
      <w:r>
        <w:t>Introduction</w:t>
      </w:r>
      <w:bookmarkEnd w:id="188"/>
    </w:p>
    <w:p w:rsidR="001424A0" w:rsidRPr="006057A8" w:rsidRDefault="001424A0" w:rsidP="00DC3B86">
      <w:pPr>
        <w:spacing w:after="120"/>
        <w:jc w:val="both"/>
        <w:rPr>
          <w:rFonts w:asciiTheme="minorHAnsi" w:hAnsiTheme="minorHAnsi" w:cstheme="minorHAnsi"/>
        </w:rPr>
      </w:pPr>
      <w:r w:rsidRPr="006057A8">
        <w:rPr>
          <w:rFonts w:asciiTheme="minorHAnsi" w:hAnsiTheme="minorHAnsi" w:cstheme="minorHAnsi"/>
        </w:rPr>
        <w:t xml:space="preserve">Without the compensating effect of Price Alignment Interest (PAI) – i.e. as exists on all the </w:t>
      </w:r>
      <w:r w:rsidR="0084158A" w:rsidRPr="006057A8">
        <w:rPr>
          <w:rFonts w:asciiTheme="minorHAnsi" w:hAnsiTheme="minorHAnsi" w:cstheme="minorHAnsi"/>
        </w:rPr>
        <w:t>OTC IRS</w:t>
      </w:r>
      <w:r w:rsidRPr="006057A8">
        <w:rPr>
          <w:rFonts w:asciiTheme="minorHAnsi" w:hAnsiTheme="minorHAnsi" w:cstheme="minorHAnsi"/>
        </w:rPr>
        <w:t xml:space="preserve"> cleared by </w:t>
      </w:r>
      <w:r w:rsidR="0084158A" w:rsidRPr="006057A8">
        <w:rPr>
          <w:rFonts w:asciiTheme="minorHAnsi" w:hAnsiTheme="minorHAnsi" w:cstheme="minorHAnsi"/>
        </w:rPr>
        <w:t>LCHC</w:t>
      </w:r>
      <w:r w:rsidRPr="006057A8">
        <w:rPr>
          <w:rFonts w:asciiTheme="minorHAnsi" w:hAnsiTheme="minorHAnsi" w:cstheme="minorHAnsi"/>
        </w:rPr>
        <w:t xml:space="preserve"> – the price-based </w:t>
      </w:r>
      <w:r w:rsidR="0084158A" w:rsidRPr="006057A8">
        <w:rPr>
          <w:rFonts w:asciiTheme="minorHAnsi" w:hAnsiTheme="minorHAnsi" w:cstheme="minorHAnsi"/>
        </w:rPr>
        <w:t>DSF</w:t>
      </w:r>
      <w:r w:rsidRPr="006057A8">
        <w:rPr>
          <w:rFonts w:asciiTheme="minorHAnsi" w:hAnsiTheme="minorHAnsi" w:cstheme="minorHAnsi"/>
        </w:rPr>
        <w:t xml:space="preserve"> contracts being launched </w:t>
      </w:r>
      <w:r w:rsidR="00AB708A">
        <w:rPr>
          <w:rFonts w:asciiTheme="minorHAnsi" w:hAnsiTheme="minorHAnsi" w:cstheme="minorHAnsi"/>
        </w:rPr>
        <w:t>on the</w:t>
      </w:r>
      <w:r w:rsidRPr="006057A8">
        <w:rPr>
          <w:rFonts w:asciiTheme="minorHAnsi" w:hAnsiTheme="minorHAnsi" w:cstheme="minorHAnsi"/>
        </w:rPr>
        <w:t xml:space="preserve"> </w:t>
      </w:r>
      <w:r w:rsidR="00AB708A">
        <w:rPr>
          <w:rFonts w:asciiTheme="minorHAnsi" w:hAnsiTheme="minorHAnsi" w:cstheme="minorHAnsi"/>
        </w:rPr>
        <w:t>LSEDM</w:t>
      </w:r>
      <w:r w:rsidR="0084158A" w:rsidRPr="006057A8">
        <w:rPr>
          <w:rFonts w:asciiTheme="minorHAnsi" w:hAnsiTheme="minorHAnsi" w:cstheme="minorHAnsi"/>
        </w:rPr>
        <w:t xml:space="preserve"> </w:t>
      </w:r>
      <w:r w:rsidRPr="006057A8">
        <w:rPr>
          <w:rFonts w:asciiTheme="minorHAnsi" w:hAnsiTheme="minorHAnsi" w:cstheme="minorHAnsi"/>
        </w:rPr>
        <w:t>will exhibit a pricing bias versus the underlying forward-starting swap. This is caused by convexity issues arising from the future’s daily variation margining process.</w:t>
      </w:r>
    </w:p>
    <w:p w:rsidR="001424A0" w:rsidRPr="006057A8" w:rsidRDefault="001424A0" w:rsidP="00DC3B86">
      <w:pPr>
        <w:spacing w:after="120"/>
        <w:jc w:val="both"/>
        <w:rPr>
          <w:rFonts w:asciiTheme="minorHAnsi" w:hAnsiTheme="minorHAnsi" w:cstheme="minorHAnsi"/>
        </w:rPr>
      </w:pPr>
      <w:r w:rsidRPr="006057A8">
        <w:rPr>
          <w:rFonts w:asciiTheme="minorHAnsi" w:hAnsiTheme="minorHAnsi" w:cstheme="minorHAnsi"/>
        </w:rPr>
        <w:t xml:space="preserve">As described in </w:t>
      </w:r>
      <w:r w:rsidR="0084158A" w:rsidRPr="006057A8">
        <w:rPr>
          <w:rFonts w:asciiTheme="minorHAnsi" w:hAnsiTheme="minorHAnsi" w:cstheme="minorHAnsi"/>
        </w:rPr>
        <w:t>section 4.3 above</w:t>
      </w:r>
      <w:r w:rsidRPr="006057A8">
        <w:rPr>
          <w:rFonts w:asciiTheme="minorHAnsi" w:hAnsiTheme="minorHAnsi" w:cstheme="minorHAnsi"/>
        </w:rPr>
        <w:t xml:space="preserve">, each DSF contract will be modelled in harmony with the forward pricing approach adopted in respect of the </w:t>
      </w:r>
      <w:r w:rsidR="0084158A" w:rsidRPr="006057A8">
        <w:rPr>
          <w:rFonts w:asciiTheme="minorHAnsi" w:hAnsiTheme="minorHAnsi" w:cstheme="minorHAnsi"/>
        </w:rPr>
        <w:t>STIR</w:t>
      </w:r>
      <w:r w:rsidRPr="006057A8">
        <w:rPr>
          <w:rFonts w:asciiTheme="minorHAnsi" w:hAnsiTheme="minorHAnsi" w:cstheme="minorHAnsi"/>
        </w:rPr>
        <w:t xml:space="preserve"> and government bond futures that are currently cleared into the Listed Rates default fund (i.e. as part of the existing NLX service). Specifically, each DSF contract will be priced in accordance with the relevant underlying forward-starting </w:t>
      </w:r>
      <w:r w:rsidR="0084158A" w:rsidRPr="006057A8">
        <w:rPr>
          <w:rFonts w:asciiTheme="minorHAnsi" w:hAnsiTheme="minorHAnsi" w:cstheme="minorHAnsi"/>
        </w:rPr>
        <w:t>IRS</w:t>
      </w:r>
      <w:r w:rsidRPr="006057A8">
        <w:rPr>
          <w:rFonts w:asciiTheme="minorHAnsi" w:hAnsiTheme="minorHAnsi" w:cstheme="minorHAnsi"/>
        </w:rPr>
        <w:t xml:space="preserve"> discounted on a standard </w:t>
      </w:r>
      <w:r w:rsidR="006057A8" w:rsidRPr="006057A8">
        <w:rPr>
          <w:rFonts w:asciiTheme="minorHAnsi" w:hAnsiTheme="minorHAnsi" w:cstheme="minorHAnsi"/>
        </w:rPr>
        <w:t xml:space="preserve">OIS </w:t>
      </w:r>
      <w:r w:rsidRPr="006057A8">
        <w:rPr>
          <w:rFonts w:asciiTheme="minorHAnsi" w:hAnsiTheme="minorHAnsi" w:cstheme="minorHAnsi"/>
        </w:rPr>
        <w:t xml:space="preserve">basis. As a result, the aforementioned convexity bias will be ignored in the pricing and corresponding </w:t>
      </w:r>
      <w:r w:rsidR="006057A8" w:rsidRPr="006057A8">
        <w:rPr>
          <w:rFonts w:asciiTheme="minorHAnsi" w:hAnsiTheme="minorHAnsi" w:cstheme="minorHAnsi"/>
        </w:rPr>
        <w:t xml:space="preserve">IM </w:t>
      </w:r>
      <w:r w:rsidRPr="006057A8">
        <w:rPr>
          <w:rFonts w:asciiTheme="minorHAnsi" w:hAnsiTheme="minorHAnsi" w:cstheme="minorHAnsi"/>
        </w:rPr>
        <w:t>models for the DSF.</w:t>
      </w:r>
    </w:p>
    <w:p w:rsidR="001424A0" w:rsidRDefault="001424A0" w:rsidP="00DC3B86">
      <w:pPr>
        <w:spacing w:after="120"/>
        <w:jc w:val="both"/>
        <w:rPr>
          <w:rFonts w:asciiTheme="minorHAnsi" w:hAnsiTheme="minorHAnsi" w:cstheme="minorHAnsi"/>
        </w:rPr>
      </w:pPr>
      <w:r w:rsidRPr="006057A8">
        <w:rPr>
          <w:rFonts w:asciiTheme="minorHAnsi" w:hAnsiTheme="minorHAnsi" w:cstheme="minorHAnsi"/>
        </w:rPr>
        <w:t xml:space="preserve">Although there is no precedent </w:t>
      </w:r>
      <w:r w:rsidR="006057A8">
        <w:rPr>
          <w:rFonts w:asciiTheme="minorHAnsi" w:hAnsiTheme="minorHAnsi" w:cstheme="minorHAnsi"/>
        </w:rPr>
        <w:t xml:space="preserve">(within LCHC) </w:t>
      </w:r>
      <w:r w:rsidRPr="006057A8">
        <w:rPr>
          <w:rFonts w:asciiTheme="minorHAnsi" w:hAnsiTheme="minorHAnsi" w:cstheme="minorHAnsi"/>
        </w:rPr>
        <w:t>for modelling convexity bias in respect of deliverable interest rate futures – specifically, it is ignored in the Listed Rates government bond future model used for NLX’s Long Gilt, Euro-Schatz, Euro-Bobl and Euro-Bund contracts – it was nevertheless considered prudent to conduct some analysis to estimate the potential effect of representing each DSF contract as an equivalent forward-starting swap and hence ignoring convexity bias.</w:t>
      </w:r>
    </w:p>
    <w:p w:rsidR="001424A0" w:rsidRPr="006D385C" w:rsidRDefault="001424A0" w:rsidP="001424A0">
      <w:pPr>
        <w:pStyle w:val="Heading2NoNumb"/>
      </w:pPr>
      <w:bookmarkStart w:id="189" w:name="_Toc395103694"/>
      <w:bookmarkStart w:id="190" w:name="_Toc397077582"/>
      <w:r>
        <w:t>Work Undertaken</w:t>
      </w:r>
      <w:bookmarkEnd w:id="189"/>
      <w:bookmarkEnd w:id="190"/>
    </w:p>
    <w:p w:rsidR="001424A0" w:rsidRPr="008F1E62" w:rsidRDefault="001424A0" w:rsidP="001424A0">
      <w:pPr>
        <w:spacing w:after="120"/>
        <w:jc w:val="both"/>
        <w:rPr>
          <w:rFonts w:asciiTheme="minorHAnsi" w:hAnsiTheme="minorHAnsi" w:cstheme="minorHAnsi"/>
        </w:rPr>
      </w:pPr>
      <w:r w:rsidRPr="008F1E62">
        <w:rPr>
          <w:rFonts w:asciiTheme="minorHAnsi" w:hAnsiTheme="minorHAnsi" w:cstheme="minorHAnsi"/>
        </w:rPr>
        <w:t>In order to generate some preliminary estimates of the likely impact of representing each DSF contract as an equivalent forward-starting swap and hence ignoring convexity bias – specifically as regards theoretical (instantaneous) valuation differences and the potential for revaluation misstatement across a 5-day HVAR observation period – the following work was undertaken:</w:t>
      </w:r>
    </w:p>
    <w:p w:rsidR="001424A0" w:rsidRDefault="001424A0" w:rsidP="001424A0">
      <w:pPr>
        <w:pStyle w:val="ListParagraph"/>
        <w:numPr>
          <w:ilvl w:val="0"/>
          <w:numId w:val="11"/>
        </w:numPr>
        <w:spacing w:after="120"/>
        <w:jc w:val="both"/>
        <w:rPr>
          <w:rFonts w:asciiTheme="minorHAnsi" w:hAnsiTheme="minorHAnsi" w:cstheme="minorHAnsi"/>
        </w:rPr>
      </w:pPr>
      <w:r w:rsidRPr="00627C54">
        <w:rPr>
          <w:rFonts w:asciiTheme="minorHAnsi" w:hAnsiTheme="minorHAnsi" w:cstheme="minorHAnsi"/>
        </w:rPr>
        <w:t>A Normal mean-reverting interest rate model was built, with calibration parameters as follows:</w:t>
      </w:r>
    </w:p>
    <w:p w:rsidR="001424A0" w:rsidRPr="00703FB0" w:rsidRDefault="001424A0" w:rsidP="001424A0">
      <w:pPr>
        <w:pStyle w:val="ListParagraph"/>
        <w:numPr>
          <w:ilvl w:val="1"/>
          <w:numId w:val="11"/>
        </w:numPr>
        <w:spacing w:after="120"/>
        <w:ind w:left="1434" w:hanging="357"/>
        <w:jc w:val="both"/>
        <w:rPr>
          <w:rFonts w:asciiTheme="minorHAnsi" w:hAnsiTheme="minorHAnsi" w:cstheme="minorHAnsi"/>
        </w:rPr>
      </w:pPr>
      <w:r w:rsidRPr="00703FB0">
        <w:rPr>
          <w:rFonts w:asciiTheme="minorHAnsi" w:hAnsiTheme="minorHAnsi" w:cstheme="minorHAnsi"/>
        </w:rPr>
        <w:t>2,000 Monte Carlo simulations using a suitable (antithetic variates) variance reduction technique</w:t>
      </w:r>
    </w:p>
    <w:p w:rsidR="001424A0" w:rsidRDefault="001424A0" w:rsidP="001424A0">
      <w:pPr>
        <w:pStyle w:val="ListParagraph"/>
        <w:numPr>
          <w:ilvl w:val="1"/>
          <w:numId w:val="11"/>
        </w:numPr>
        <w:spacing w:after="120"/>
        <w:ind w:left="1434" w:hanging="357"/>
        <w:jc w:val="both"/>
        <w:rPr>
          <w:rFonts w:asciiTheme="minorHAnsi" w:hAnsiTheme="minorHAnsi" w:cstheme="minorHAnsi"/>
        </w:rPr>
      </w:pPr>
      <w:r w:rsidRPr="00627C54">
        <w:rPr>
          <w:rFonts w:asciiTheme="minorHAnsi" w:hAnsiTheme="minorHAnsi" w:cstheme="minorHAnsi"/>
        </w:rPr>
        <w:t>Volatility range = 50 basis points - 200 basis points i.e. as measured in absolute / Normal terms</w:t>
      </w:r>
    </w:p>
    <w:p w:rsidR="001424A0" w:rsidRDefault="001424A0" w:rsidP="001424A0">
      <w:pPr>
        <w:pStyle w:val="ListParagraph"/>
        <w:numPr>
          <w:ilvl w:val="1"/>
          <w:numId w:val="11"/>
        </w:numPr>
        <w:spacing w:after="120"/>
        <w:ind w:left="1434" w:hanging="357"/>
        <w:jc w:val="both"/>
        <w:rPr>
          <w:rFonts w:asciiTheme="minorHAnsi" w:hAnsiTheme="minorHAnsi" w:cstheme="minorHAnsi"/>
        </w:rPr>
      </w:pPr>
      <w:r w:rsidRPr="00627C54">
        <w:rPr>
          <w:rFonts w:asciiTheme="minorHAnsi" w:hAnsiTheme="minorHAnsi" w:cstheme="minorHAnsi"/>
        </w:rPr>
        <w:t>Mean-reversion level = 3%</w:t>
      </w:r>
    </w:p>
    <w:p w:rsidR="001424A0" w:rsidRDefault="001424A0" w:rsidP="001424A0">
      <w:pPr>
        <w:pStyle w:val="ListParagraph"/>
        <w:numPr>
          <w:ilvl w:val="1"/>
          <w:numId w:val="11"/>
        </w:numPr>
        <w:spacing w:after="120"/>
        <w:ind w:left="1434" w:hanging="357"/>
        <w:jc w:val="both"/>
        <w:rPr>
          <w:rFonts w:asciiTheme="minorHAnsi" w:hAnsiTheme="minorHAnsi" w:cstheme="minorHAnsi"/>
        </w:rPr>
      </w:pPr>
      <w:r w:rsidRPr="00627C54">
        <w:rPr>
          <w:rFonts w:asciiTheme="minorHAnsi" w:hAnsiTheme="minorHAnsi" w:cstheme="minorHAnsi"/>
        </w:rPr>
        <w:t>Constant forward swap rate = 3%</w:t>
      </w:r>
    </w:p>
    <w:p w:rsidR="001424A0" w:rsidRPr="00627C54" w:rsidRDefault="001424A0" w:rsidP="001424A0">
      <w:pPr>
        <w:pStyle w:val="ListParagraph"/>
        <w:numPr>
          <w:ilvl w:val="1"/>
          <w:numId w:val="11"/>
        </w:numPr>
        <w:spacing w:after="120"/>
        <w:ind w:left="1434" w:hanging="357"/>
        <w:jc w:val="both"/>
        <w:rPr>
          <w:rFonts w:asciiTheme="minorHAnsi" w:hAnsiTheme="minorHAnsi" w:cstheme="minorHAnsi"/>
        </w:rPr>
      </w:pPr>
      <w:r w:rsidRPr="00627C54">
        <w:rPr>
          <w:rFonts w:asciiTheme="minorHAnsi" w:hAnsiTheme="minorHAnsi" w:cstheme="minorHAnsi"/>
        </w:rPr>
        <w:t>DSF fixed rate range = 2% - 4%</w:t>
      </w:r>
    </w:p>
    <w:p w:rsidR="001424A0" w:rsidRDefault="001424A0" w:rsidP="001424A0">
      <w:pPr>
        <w:pStyle w:val="ListParagraph"/>
        <w:numPr>
          <w:ilvl w:val="0"/>
          <w:numId w:val="11"/>
        </w:numPr>
        <w:spacing w:after="120"/>
        <w:jc w:val="both"/>
        <w:rPr>
          <w:rFonts w:asciiTheme="minorHAnsi" w:hAnsiTheme="minorHAnsi" w:cstheme="minorHAnsi"/>
        </w:rPr>
      </w:pPr>
      <w:r w:rsidRPr="00627C54">
        <w:rPr>
          <w:rFonts w:asciiTheme="minorHAnsi" w:hAnsiTheme="minorHAnsi" w:cstheme="minorHAnsi"/>
        </w:rPr>
        <w:t>This model was used to estimate a theoretical convexity adjustment (in basis points) for a range of (a) DSF contract specifications (i.e. by assuming various expiry dates and underlying swap tenors), (b) volatility levels and (c) degrees of moneyness</w:t>
      </w:r>
    </w:p>
    <w:p w:rsidR="001424A0" w:rsidRPr="00627C54" w:rsidRDefault="001424A0" w:rsidP="001424A0">
      <w:pPr>
        <w:pStyle w:val="ListParagraph"/>
        <w:numPr>
          <w:ilvl w:val="0"/>
          <w:numId w:val="11"/>
        </w:numPr>
        <w:spacing w:after="120"/>
        <w:jc w:val="both"/>
        <w:rPr>
          <w:rFonts w:asciiTheme="minorHAnsi" w:hAnsiTheme="minorHAnsi" w:cstheme="minorHAnsi"/>
        </w:rPr>
      </w:pPr>
      <w:r w:rsidRPr="00627C54">
        <w:rPr>
          <w:rFonts w:asciiTheme="minorHAnsi" w:hAnsiTheme="minorHAnsi" w:cstheme="minorHAnsi"/>
        </w:rPr>
        <w:t>Having established the key market data driver of the theoretical convexity adjustment, a suitable 99.7% 5-day historical move was applied to the corresponding model parameter in order the estimate the potential for revaluation misstatement under the IM methodology</w:t>
      </w:r>
    </w:p>
    <w:p w:rsidR="001424A0" w:rsidRDefault="001424A0" w:rsidP="001424A0">
      <w:pPr>
        <w:spacing w:after="120"/>
        <w:jc w:val="both"/>
        <w:rPr>
          <w:rFonts w:asciiTheme="minorHAnsi" w:hAnsiTheme="minorHAnsi" w:cstheme="minorHAnsi"/>
        </w:rPr>
      </w:pPr>
      <w:r w:rsidRPr="008F1E62">
        <w:rPr>
          <w:rFonts w:asciiTheme="minorHAnsi" w:hAnsiTheme="minorHAnsi" w:cstheme="minorHAnsi"/>
        </w:rPr>
        <w:t>In addition, some of the results obtained above were benchmarked against similar pieces of independent external analysis for the purposes of highlighting the generally conservative nature of the underlying modelling approach, itself a result of various approximations made in order to facilitate a relatively rapid implementation.</w:t>
      </w:r>
    </w:p>
    <w:p w:rsidR="001424A0" w:rsidRDefault="001424A0" w:rsidP="001424A0">
      <w:pPr>
        <w:spacing w:after="120"/>
        <w:jc w:val="both"/>
        <w:rPr>
          <w:rFonts w:asciiTheme="minorHAnsi" w:hAnsiTheme="minorHAnsi" w:cstheme="minorHAnsi"/>
        </w:rPr>
      </w:pPr>
      <w:r>
        <w:rPr>
          <w:rFonts w:asciiTheme="minorHAnsi" w:hAnsiTheme="minorHAnsi" w:cstheme="minorHAnsi"/>
        </w:rPr>
        <w:lastRenderedPageBreak/>
        <w:t xml:space="preserve">It should also be noted that this piece of work was undertaken when it was proposed to clear </w:t>
      </w:r>
      <w:r w:rsidR="00AB708A">
        <w:rPr>
          <w:rFonts w:asciiTheme="minorHAnsi" w:hAnsiTheme="minorHAnsi" w:cstheme="minorHAnsi"/>
        </w:rPr>
        <w:t>the LSEDM</w:t>
      </w:r>
      <w:r>
        <w:rPr>
          <w:rFonts w:asciiTheme="minorHAnsi" w:hAnsiTheme="minorHAnsi" w:cstheme="minorHAnsi"/>
        </w:rPr>
        <w:t xml:space="preserve"> DSF contracts into the SwapClear default fund. Hence the analysis was performed using an assumption of a 5-day close-out period (with an equivalent HVAR observation period).</w:t>
      </w:r>
    </w:p>
    <w:p w:rsidR="001424A0" w:rsidRPr="00627C54" w:rsidRDefault="001424A0" w:rsidP="001424A0">
      <w:pPr>
        <w:pStyle w:val="Heading2NoNumb"/>
      </w:pPr>
      <w:bookmarkStart w:id="191" w:name="_Toc395103695"/>
      <w:bookmarkStart w:id="192" w:name="_Toc397077583"/>
      <w:r>
        <w:t>Results</w:t>
      </w:r>
      <w:bookmarkEnd w:id="191"/>
      <w:bookmarkEnd w:id="192"/>
    </w:p>
    <w:p w:rsidR="001424A0" w:rsidRDefault="001424A0" w:rsidP="001424A0">
      <w:pPr>
        <w:jc w:val="both"/>
        <w:rPr>
          <w:rFonts w:asciiTheme="minorHAnsi" w:hAnsiTheme="minorHAnsi" w:cstheme="minorHAnsi"/>
        </w:rPr>
      </w:pPr>
      <w:r w:rsidRPr="008F1E62">
        <w:rPr>
          <w:rFonts w:asciiTheme="minorHAnsi" w:hAnsiTheme="minorHAnsi" w:cstheme="minorHAnsi"/>
        </w:rPr>
        <w:t>As far as instantaneous valuation differences are concerned, these are summarised in the tables below (which show each relevant theoretical convexity adjustment in basis points):</w:t>
      </w:r>
    </w:p>
    <w:p w:rsidR="001424A0" w:rsidRDefault="001424A0" w:rsidP="001424A0">
      <w:pPr>
        <w:rPr>
          <w:szCs w:val="22"/>
        </w:rPr>
      </w:pPr>
      <w:r>
        <w:rPr>
          <w:noProof/>
          <w:szCs w:val="22"/>
          <w:lang w:eastAsia="en-GB"/>
        </w:rPr>
        <w:drawing>
          <wp:inline distT="0" distB="0" distL="0" distR="0">
            <wp:extent cx="3667125" cy="2505075"/>
            <wp:effectExtent l="19050" t="0" r="9525" b="0"/>
            <wp:docPr id="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srcRect/>
                    <a:stretch>
                      <a:fillRect/>
                    </a:stretch>
                  </pic:blipFill>
                  <pic:spPr bwMode="auto">
                    <a:xfrm>
                      <a:off x="0" y="0"/>
                      <a:ext cx="3667125" cy="2505075"/>
                    </a:xfrm>
                    <a:prstGeom prst="rect">
                      <a:avLst/>
                    </a:prstGeom>
                    <a:noFill/>
                    <a:ln w="9525">
                      <a:noFill/>
                      <a:miter lim="800000"/>
                      <a:headEnd/>
                      <a:tailEnd/>
                    </a:ln>
                  </pic:spPr>
                </pic:pic>
              </a:graphicData>
            </a:graphic>
          </wp:inline>
        </w:drawing>
      </w:r>
    </w:p>
    <w:p w:rsidR="001424A0" w:rsidRDefault="001424A0" w:rsidP="001424A0">
      <w:pPr>
        <w:rPr>
          <w:szCs w:val="22"/>
        </w:rPr>
      </w:pPr>
      <w:r>
        <w:rPr>
          <w:noProof/>
          <w:szCs w:val="22"/>
          <w:lang w:eastAsia="en-GB"/>
        </w:rPr>
        <w:drawing>
          <wp:inline distT="0" distB="0" distL="0" distR="0">
            <wp:extent cx="3667125" cy="2133600"/>
            <wp:effectExtent l="19050" t="0" r="9525" b="0"/>
            <wp:docPr id="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3667125" cy="2133600"/>
                    </a:xfrm>
                    <a:prstGeom prst="rect">
                      <a:avLst/>
                    </a:prstGeom>
                    <a:noFill/>
                    <a:ln w="9525">
                      <a:noFill/>
                      <a:miter lim="800000"/>
                      <a:headEnd/>
                      <a:tailEnd/>
                    </a:ln>
                  </pic:spPr>
                </pic:pic>
              </a:graphicData>
            </a:graphic>
          </wp:inline>
        </w:drawing>
      </w:r>
    </w:p>
    <w:p w:rsidR="001424A0" w:rsidRDefault="001424A0" w:rsidP="001424A0">
      <w:pPr>
        <w:rPr>
          <w:szCs w:val="22"/>
        </w:rPr>
      </w:pPr>
      <w:r>
        <w:rPr>
          <w:noProof/>
          <w:szCs w:val="22"/>
          <w:lang w:eastAsia="en-GB"/>
        </w:rPr>
        <w:drawing>
          <wp:inline distT="0" distB="0" distL="0" distR="0">
            <wp:extent cx="3667125" cy="2124075"/>
            <wp:effectExtent l="19050" t="0" r="9525" b="0"/>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srcRect/>
                    <a:stretch>
                      <a:fillRect/>
                    </a:stretch>
                  </pic:blipFill>
                  <pic:spPr bwMode="auto">
                    <a:xfrm>
                      <a:off x="0" y="0"/>
                      <a:ext cx="3667125" cy="2124075"/>
                    </a:xfrm>
                    <a:prstGeom prst="rect">
                      <a:avLst/>
                    </a:prstGeom>
                    <a:noFill/>
                    <a:ln w="9525">
                      <a:noFill/>
                      <a:miter lim="800000"/>
                      <a:headEnd/>
                      <a:tailEnd/>
                    </a:ln>
                  </pic:spPr>
                </pic:pic>
              </a:graphicData>
            </a:graphic>
          </wp:inline>
        </w:drawing>
      </w:r>
    </w:p>
    <w:p w:rsidR="001424A0" w:rsidRDefault="001424A0" w:rsidP="001424A0">
      <w:pPr>
        <w:rPr>
          <w:szCs w:val="22"/>
        </w:rPr>
      </w:pPr>
      <w:r>
        <w:rPr>
          <w:noProof/>
          <w:szCs w:val="22"/>
          <w:lang w:eastAsia="en-GB"/>
        </w:rPr>
        <w:lastRenderedPageBreak/>
        <w:drawing>
          <wp:inline distT="0" distB="0" distL="0" distR="0">
            <wp:extent cx="3667125" cy="2114550"/>
            <wp:effectExtent l="19050" t="0" r="9525" b="0"/>
            <wp:docPr id="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cstate="print"/>
                    <a:srcRect/>
                    <a:stretch>
                      <a:fillRect/>
                    </a:stretch>
                  </pic:blipFill>
                  <pic:spPr bwMode="auto">
                    <a:xfrm>
                      <a:off x="0" y="0"/>
                      <a:ext cx="3667125" cy="2114550"/>
                    </a:xfrm>
                    <a:prstGeom prst="rect">
                      <a:avLst/>
                    </a:prstGeom>
                    <a:noFill/>
                    <a:ln w="9525">
                      <a:noFill/>
                      <a:miter lim="800000"/>
                      <a:headEnd/>
                      <a:tailEnd/>
                    </a:ln>
                  </pic:spPr>
                </pic:pic>
              </a:graphicData>
            </a:graphic>
          </wp:inline>
        </w:drawing>
      </w:r>
    </w:p>
    <w:p w:rsidR="001424A0" w:rsidRPr="008F1E62" w:rsidRDefault="001424A0" w:rsidP="001424A0">
      <w:pPr>
        <w:spacing w:after="120"/>
        <w:jc w:val="both"/>
        <w:rPr>
          <w:rFonts w:asciiTheme="minorHAnsi" w:hAnsiTheme="minorHAnsi" w:cstheme="minorHAnsi"/>
        </w:rPr>
      </w:pPr>
      <w:r w:rsidRPr="008F1E62">
        <w:rPr>
          <w:rFonts w:asciiTheme="minorHAnsi" w:hAnsiTheme="minorHAnsi" w:cstheme="minorHAnsi"/>
        </w:rPr>
        <w:t xml:space="preserve">Given that </w:t>
      </w:r>
      <w:r>
        <w:rPr>
          <w:rFonts w:asciiTheme="minorHAnsi" w:hAnsiTheme="minorHAnsi" w:cstheme="minorHAnsi"/>
        </w:rPr>
        <w:t>each</w:t>
      </w:r>
      <w:r w:rsidRPr="008F1E62">
        <w:rPr>
          <w:rFonts w:asciiTheme="minorHAnsi" w:hAnsiTheme="minorHAnsi" w:cstheme="minorHAnsi"/>
        </w:rPr>
        <w:t xml:space="preserve"> </w:t>
      </w:r>
      <w:r w:rsidR="00AB708A">
        <w:rPr>
          <w:rFonts w:asciiTheme="minorHAnsi" w:hAnsiTheme="minorHAnsi" w:cstheme="minorHAnsi"/>
        </w:rPr>
        <w:t>LSEDM</w:t>
      </w:r>
      <w:r>
        <w:rPr>
          <w:rFonts w:asciiTheme="minorHAnsi" w:hAnsiTheme="minorHAnsi" w:cstheme="minorHAnsi"/>
        </w:rPr>
        <w:t xml:space="preserve"> DSF contract</w:t>
      </w:r>
      <w:r w:rsidRPr="008F1E62">
        <w:rPr>
          <w:rFonts w:asciiTheme="minorHAnsi" w:hAnsiTheme="minorHAnsi" w:cstheme="minorHAnsi"/>
        </w:rPr>
        <w:t xml:space="preserve"> will never have a time to expiry greater than 3.5 months (which follows</w:t>
      </w:r>
      <w:r w:rsidR="006057A8">
        <w:rPr>
          <w:rFonts w:asciiTheme="minorHAnsi" w:hAnsiTheme="minorHAnsi" w:cstheme="minorHAnsi"/>
        </w:rPr>
        <w:t xml:space="preserve"> from the fact that the second “back”</w:t>
      </w:r>
      <w:r w:rsidRPr="008F1E62">
        <w:rPr>
          <w:rFonts w:asciiTheme="minorHAnsi" w:hAnsiTheme="minorHAnsi" w:cstheme="minorHAnsi"/>
        </w:rPr>
        <w:t xml:space="preserve"> contract will only be listed 2 weeks prior to the expiry of the current </w:t>
      </w:r>
      <w:r w:rsidR="006057A8">
        <w:rPr>
          <w:rFonts w:asciiTheme="minorHAnsi" w:hAnsiTheme="minorHAnsi" w:cstheme="minorHAnsi"/>
        </w:rPr>
        <w:t>“front”</w:t>
      </w:r>
      <w:r w:rsidRPr="008F1E62">
        <w:rPr>
          <w:rFonts w:asciiTheme="minorHAnsi" w:hAnsiTheme="minorHAnsi" w:cstheme="minorHAnsi"/>
        </w:rPr>
        <w:t xml:space="preserve"> contract) the results reproduced above are based on the 3-month expiry. These show that the convexity adjustment is fairly negligible in most cases, with only the 30-year contract generating a valuation difference of greater than 0.6 basis points versus the equivalent forward-starting swap.</w:t>
      </w:r>
    </w:p>
    <w:p w:rsidR="001424A0" w:rsidRPr="008F1E62" w:rsidRDefault="001424A0" w:rsidP="001424A0">
      <w:pPr>
        <w:spacing w:after="120"/>
        <w:jc w:val="both"/>
        <w:rPr>
          <w:rFonts w:asciiTheme="minorHAnsi" w:hAnsiTheme="minorHAnsi" w:cstheme="minorHAnsi"/>
        </w:rPr>
      </w:pPr>
      <w:r w:rsidRPr="008F1E62">
        <w:rPr>
          <w:rFonts w:asciiTheme="minorHAnsi" w:hAnsiTheme="minorHAnsi" w:cstheme="minorHAnsi"/>
        </w:rPr>
        <w:t>For the 6-month expiry the theoretical convexity adjustments are somewhat higher, reaching a maximum of 13.4bps (a figure that corresponds to the 3-month equivalent of 4.1bps for the 30-year contract, as per the bottom table above).</w:t>
      </w:r>
    </w:p>
    <w:p w:rsidR="001424A0" w:rsidRDefault="001424A0" w:rsidP="001424A0">
      <w:pPr>
        <w:jc w:val="both"/>
        <w:rPr>
          <w:rFonts w:asciiTheme="minorHAnsi" w:hAnsiTheme="minorHAnsi" w:cstheme="minorHAnsi"/>
        </w:rPr>
      </w:pPr>
      <w:r w:rsidRPr="008F1E62">
        <w:rPr>
          <w:rFonts w:asciiTheme="minorHAnsi" w:hAnsiTheme="minorHAnsi" w:cstheme="minorHAnsi"/>
        </w:rPr>
        <w:t>It should be noted that, by way of comparison,</w:t>
      </w:r>
      <w:r w:rsidR="006057A8">
        <w:rPr>
          <w:rFonts w:asciiTheme="minorHAnsi" w:hAnsiTheme="minorHAnsi" w:cstheme="minorHAnsi"/>
        </w:rPr>
        <w:t xml:space="preserve"> the paper </w:t>
      </w:r>
      <w:r w:rsidR="003304BA">
        <w:rPr>
          <w:rFonts w:asciiTheme="minorHAnsi" w:hAnsiTheme="minorHAnsi" w:cstheme="minorHAnsi"/>
        </w:rPr>
        <w:t>entitled “</w:t>
      </w:r>
      <w:r w:rsidR="003304BA" w:rsidRPr="008F1E62">
        <w:rPr>
          <w:rFonts w:asciiTheme="minorHAnsi" w:hAnsiTheme="minorHAnsi" w:cstheme="minorHAnsi"/>
        </w:rPr>
        <w:t xml:space="preserve">Swap </w:t>
      </w:r>
      <w:r w:rsidR="003304BA">
        <w:rPr>
          <w:rFonts w:asciiTheme="minorHAnsi" w:hAnsiTheme="minorHAnsi" w:cstheme="minorHAnsi"/>
        </w:rPr>
        <w:t xml:space="preserve">Futures in HJM One-Factor Model” </w:t>
      </w:r>
      <w:r w:rsidR="006057A8">
        <w:rPr>
          <w:rFonts w:asciiTheme="minorHAnsi" w:hAnsiTheme="minorHAnsi" w:cstheme="minorHAnsi"/>
        </w:rPr>
        <w:t xml:space="preserve">by Gary J. Kennedy </w:t>
      </w:r>
      <w:r w:rsidRPr="008F1E62">
        <w:rPr>
          <w:rFonts w:asciiTheme="minorHAnsi" w:hAnsiTheme="minorHAnsi" w:cstheme="minorHAnsi"/>
        </w:rPr>
        <w:t>cites the following convexity adjustments using a flat 3% yield curve and a volatility of 1.5%:</w:t>
      </w:r>
    </w:p>
    <w:p w:rsidR="001424A0" w:rsidRDefault="001424A0" w:rsidP="001424A0">
      <w:pPr>
        <w:spacing w:after="120"/>
        <w:jc w:val="both"/>
        <w:rPr>
          <w:rFonts w:asciiTheme="minorHAnsi" w:hAnsiTheme="minorHAnsi" w:cstheme="minorHAnsi"/>
        </w:rPr>
      </w:pPr>
      <w:r w:rsidRPr="00941CDB">
        <w:rPr>
          <w:noProof/>
          <w:lang w:eastAsia="en-GB"/>
        </w:rPr>
        <w:drawing>
          <wp:inline distT="0" distB="0" distL="0" distR="0">
            <wp:extent cx="2447925" cy="781050"/>
            <wp:effectExtent l="19050" t="0" r="9525"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2447925" cy="781050"/>
                    </a:xfrm>
                    <a:prstGeom prst="rect">
                      <a:avLst/>
                    </a:prstGeom>
                    <a:noFill/>
                    <a:ln w="9525">
                      <a:noFill/>
                      <a:miter lim="800000"/>
                      <a:headEnd/>
                      <a:tailEnd/>
                    </a:ln>
                  </pic:spPr>
                </pic:pic>
              </a:graphicData>
            </a:graphic>
          </wp:inline>
        </w:drawing>
      </w:r>
    </w:p>
    <w:p w:rsidR="001424A0" w:rsidRDefault="001424A0" w:rsidP="001424A0">
      <w:pPr>
        <w:spacing w:after="120"/>
        <w:jc w:val="both"/>
        <w:rPr>
          <w:rFonts w:asciiTheme="minorHAnsi" w:hAnsiTheme="minorHAnsi" w:cstheme="minorHAnsi"/>
        </w:rPr>
      </w:pPr>
    </w:p>
    <w:p w:rsidR="001424A0" w:rsidRDefault="001424A0" w:rsidP="001424A0">
      <w:pPr>
        <w:jc w:val="both"/>
        <w:rPr>
          <w:rFonts w:asciiTheme="minorHAnsi" w:hAnsiTheme="minorHAnsi" w:cstheme="minorHAnsi"/>
        </w:rPr>
      </w:pPr>
      <w:r w:rsidRPr="008F1E62">
        <w:rPr>
          <w:rFonts w:asciiTheme="minorHAnsi" w:hAnsiTheme="minorHAnsi" w:cstheme="minorHAnsi"/>
        </w:rPr>
        <w:t>These estimates compare to the following convexity adjustments generated above:</w:t>
      </w:r>
    </w:p>
    <w:p w:rsidR="001424A0" w:rsidRDefault="001424A0" w:rsidP="001424A0">
      <w:pPr>
        <w:spacing w:after="120"/>
        <w:jc w:val="both"/>
        <w:rPr>
          <w:rFonts w:asciiTheme="minorHAnsi" w:hAnsiTheme="minorHAnsi" w:cstheme="minorHAnsi"/>
        </w:rPr>
      </w:pPr>
      <w:r w:rsidRPr="00941CDB">
        <w:rPr>
          <w:noProof/>
          <w:lang w:eastAsia="en-GB"/>
        </w:rPr>
        <w:drawing>
          <wp:inline distT="0" distB="0" distL="0" distR="0">
            <wp:extent cx="2447925" cy="781050"/>
            <wp:effectExtent l="19050" t="0" r="9525"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2447925" cy="781050"/>
                    </a:xfrm>
                    <a:prstGeom prst="rect">
                      <a:avLst/>
                    </a:prstGeom>
                    <a:noFill/>
                    <a:ln w="9525">
                      <a:noFill/>
                      <a:miter lim="800000"/>
                      <a:headEnd/>
                      <a:tailEnd/>
                    </a:ln>
                  </pic:spPr>
                </pic:pic>
              </a:graphicData>
            </a:graphic>
          </wp:inline>
        </w:drawing>
      </w:r>
    </w:p>
    <w:p w:rsidR="001424A0" w:rsidRDefault="001424A0" w:rsidP="001424A0">
      <w:pPr>
        <w:spacing w:after="120"/>
        <w:jc w:val="both"/>
        <w:rPr>
          <w:rFonts w:asciiTheme="minorHAnsi" w:hAnsiTheme="minorHAnsi" w:cstheme="minorHAnsi"/>
        </w:rPr>
      </w:pPr>
    </w:p>
    <w:p w:rsidR="001424A0" w:rsidRPr="008F1E62" w:rsidRDefault="001424A0" w:rsidP="001424A0">
      <w:pPr>
        <w:spacing w:after="120"/>
        <w:jc w:val="both"/>
        <w:rPr>
          <w:rFonts w:asciiTheme="minorHAnsi" w:hAnsiTheme="minorHAnsi" w:cstheme="minorHAnsi"/>
        </w:rPr>
      </w:pPr>
      <w:r w:rsidRPr="008F1E62">
        <w:rPr>
          <w:rFonts w:asciiTheme="minorHAnsi" w:hAnsiTheme="minorHAnsi" w:cstheme="minorHAnsi"/>
        </w:rPr>
        <w:t xml:space="preserve">As alluded to above, these show that the LCHC model (as it currently stands) generates conservative results in that it tends to overstate the size of the convexity bias when compared to a more sophisticated model that was built without severe time constraints and the necessary approximations inherent in such a rapid piece of development work. </w:t>
      </w:r>
    </w:p>
    <w:p w:rsidR="001424A0" w:rsidRPr="008F1E62" w:rsidRDefault="001424A0" w:rsidP="001424A0">
      <w:pPr>
        <w:spacing w:after="120"/>
        <w:jc w:val="both"/>
        <w:rPr>
          <w:rFonts w:asciiTheme="minorHAnsi" w:hAnsiTheme="minorHAnsi" w:cstheme="minorHAnsi"/>
        </w:rPr>
      </w:pPr>
      <w:r w:rsidRPr="008F1E62">
        <w:rPr>
          <w:rFonts w:asciiTheme="minorHAnsi" w:hAnsiTheme="minorHAnsi" w:cstheme="minorHAnsi"/>
        </w:rPr>
        <w:t>It is also clear from the main piece of analysis above that the theoretical convexity adjustment is far more sensitive to the underlying volatility assumption than it is to moneyness. Therefore, for the purposes of estimating the potential for revaluation misstatement under the 5-day HVAR IM methodology, a history of European swaption volatility levels (specifically for a 1-year expiry on a 10-year EUR-denominated swap) was obtained from Bloomberg and this was used to compute a 99.7% worst-case 5-day move. This was then used in the above model to estimate a potential revaluation misstatement over the chosen (5-day) HVAR horizon for IM.</w:t>
      </w:r>
    </w:p>
    <w:p w:rsidR="001424A0" w:rsidRDefault="001424A0" w:rsidP="001424A0">
      <w:pPr>
        <w:jc w:val="both"/>
        <w:rPr>
          <w:rFonts w:asciiTheme="minorHAnsi" w:hAnsiTheme="minorHAnsi" w:cstheme="minorHAnsi"/>
        </w:rPr>
      </w:pPr>
      <w:r w:rsidRPr="008F1E62">
        <w:rPr>
          <w:rFonts w:asciiTheme="minorHAnsi" w:hAnsiTheme="minorHAnsi" w:cstheme="minorHAnsi"/>
        </w:rPr>
        <w:lastRenderedPageBreak/>
        <w:t>The results of this exercise show quite clearly that despite the underlying model being somewhat conservative, the 99.7% worst-case 5-day change in theoretical convexity bias at various levels of moneyness are negligible for all combinations of expiry date and underlying swap tenor apart from the 6-month expiry on the 30-year swap, although for this combination the change is still less than a single basis point:</w:t>
      </w:r>
    </w:p>
    <w:p w:rsidR="001424A0" w:rsidRDefault="001424A0" w:rsidP="001424A0">
      <w:pPr>
        <w:spacing w:after="120"/>
        <w:jc w:val="both"/>
        <w:rPr>
          <w:rFonts w:asciiTheme="minorHAnsi" w:hAnsiTheme="minorHAnsi" w:cstheme="minorHAnsi"/>
        </w:rPr>
      </w:pPr>
      <w:r w:rsidRPr="00941CDB">
        <w:rPr>
          <w:noProof/>
          <w:lang w:eastAsia="en-GB"/>
        </w:rPr>
        <w:drawing>
          <wp:inline distT="0" distB="0" distL="0" distR="0">
            <wp:extent cx="5495925" cy="1543050"/>
            <wp:effectExtent l="19050" t="0" r="9525"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495925" cy="1543050"/>
                    </a:xfrm>
                    <a:prstGeom prst="rect">
                      <a:avLst/>
                    </a:prstGeom>
                    <a:noFill/>
                    <a:ln w="9525">
                      <a:noFill/>
                      <a:miter lim="800000"/>
                      <a:headEnd/>
                      <a:tailEnd/>
                    </a:ln>
                  </pic:spPr>
                </pic:pic>
              </a:graphicData>
            </a:graphic>
          </wp:inline>
        </w:drawing>
      </w:r>
    </w:p>
    <w:p w:rsidR="001424A0" w:rsidRDefault="001424A0" w:rsidP="001424A0">
      <w:pPr>
        <w:spacing w:after="120"/>
        <w:jc w:val="both"/>
        <w:rPr>
          <w:rFonts w:asciiTheme="minorHAnsi" w:hAnsiTheme="minorHAnsi" w:cstheme="minorHAnsi"/>
        </w:rPr>
      </w:pPr>
    </w:p>
    <w:p w:rsidR="001424A0" w:rsidRDefault="001424A0" w:rsidP="001424A0">
      <w:pPr>
        <w:spacing w:after="120"/>
        <w:jc w:val="both"/>
        <w:rPr>
          <w:rFonts w:asciiTheme="minorHAnsi" w:hAnsiTheme="minorHAnsi" w:cstheme="minorHAnsi"/>
        </w:rPr>
      </w:pPr>
      <w:r w:rsidRPr="008F1E62">
        <w:rPr>
          <w:rFonts w:asciiTheme="minorHAnsi" w:hAnsiTheme="minorHAnsi" w:cstheme="minorHAnsi"/>
        </w:rPr>
        <w:t>The swaption volatility time series downloaded from Bloomberg is shown below for information:</w:t>
      </w:r>
    </w:p>
    <w:p w:rsidR="001424A0" w:rsidRDefault="001424A0" w:rsidP="001424A0">
      <w:pPr>
        <w:spacing w:after="120"/>
        <w:jc w:val="both"/>
        <w:rPr>
          <w:rFonts w:asciiTheme="minorHAnsi" w:hAnsiTheme="minorHAnsi" w:cstheme="minorHAnsi"/>
        </w:rPr>
      </w:pPr>
    </w:p>
    <w:p w:rsidR="001424A0" w:rsidRDefault="001424A0" w:rsidP="001424A0">
      <w:pPr>
        <w:spacing w:after="120"/>
        <w:jc w:val="both"/>
        <w:rPr>
          <w:rFonts w:asciiTheme="minorHAnsi" w:hAnsiTheme="minorHAnsi" w:cstheme="minorHAnsi"/>
        </w:rPr>
      </w:pPr>
      <w:r>
        <w:rPr>
          <w:rFonts w:ascii="Calibri" w:hAnsi="Calibri"/>
          <w:noProof/>
          <w:szCs w:val="22"/>
          <w:lang w:eastAsia="en-GB"/>
        </w:rPr>
        <w:drawing>
          <wp:inline distT="0" distB="0" distL="0" distR="0">
            <wp:extent cx="4591050" cy="27622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4591050" cy="2762250"/>
                    </a:xfrm>
                    <a:prstGeom prst="rect">
                      <a:avLst/>
                    </a:prstGeom>
                    <a:noFill/>
                    <a:ln w="9525">
                      <a:noFill/>
                      <a:miter lim="800000"/>
                      <a:headEnd/>
                      <a:tailEnd/>
                    </a:ln>
                  </pic:spPr>
                </pic:pic>
              </a:graphicData>
            </a:graphic>
          </wp:inline>
        </w:drawing>
      </w:r>
    </w:p>
    <w:p w:rsidR="001424A0" w:rsidRDefault="001424A0" w:rsidP="001424A0">
      <w:pPr>
        <w:spacing w:after="120"/>
        <w:jc w:val="both"/>
        <w:rPr>
          <w:rFonts w:asciiTheme="minorHAnsi" w:hAnsiTheme="minorHAnsi" w:cstheme="minorHAnsi"/>
        </w:rPr>
      </w:pPr>
    </w:p>
    <w:p w:rsidR="001424A0" w:rsidRPr="006D385C" w:rsidRDefault="001424A0" w:rsidP="001424A0">
      <w:pPr>
        <w:pStyle w:val="Heading2NoNumb"/>
      </w:pPr>
      <w:bookmarkStart w:id="193" w:name="_Toc395103696"/>
      <w:bookmarkStart w:id="194" w:name="_Toc397077584"/>
      <w:r>
        <w:t>Conclusion</w:t>
      </w:r>
      <w:bookmarkEnd w:id="193"/>
      <w:bookmarkEnd w:id="194"/>
    </w:p>
    <w:p w:rsidR="001424A0" w:rsidRDefault="001424A0" w:rsidP="001424A0">
      <w:pPr>
        <w:spacing w:after="120"/>
        <w:jc w:val="both"/>
        <w:rPr>
          <w:rFonts w:asciiTheme="minorHAnsi" w:hAnsiTheme="minorHAnsi" w:cstheme="minorHAnsi"/>
        </w:rPr>
      </w:pPr>
      <w:r w:rsidRPr="008F1E62">
        <w:rPr>
          <w:rFonts w:asciiTheme="minorHAnsi" w:hAnsiTheme="minorHAnsi" w:cstheme="minorHAnsi"/>
        </w:rPr>
        <w:t>The analysis undertaken shows that not only are the instantaneous convexity adjustments generally small, but the potential for revaluation misstatement over a 5-day HVAR period (i.e. in line with the existing IM methodology for SwapClear) is negligible, specifically less than a basis point for all examined combinations of expiry date, under</w:t>
      </w:r>
      <w:r>
        <w:rPr>
          <w:rFonts w:asciiTheme="minorHAnsi" w:hAnsiTheme="minorHAnsi" w:cstheme="minorHAnsi"/>
        </w:rPr>
        <w:t>lying swap tenor and moneyness.</w:t>
      </w:r>
    </w:p>
    <w:p w:rsidR="001424A0" w:rsidRPr="008F1E62" w:rsidRDefault="001424A0" w:rsidP="001424A0">
      <w:pPr>
        <w:spacing w:after="120"/>
        <w:jc w:val="both"/>
        <w:rPr>
          <w:rFonts w:asciiTheme="minorHAnsi" w:hAnsiTheme="minorHAnsi" w:cstheme="minorHAnsi"/>
        </w:rPr>
      </w:pPr>
      <w:r>
        <w:rPr>
          <w:rFonts w:asciiTheme="minorHAnsi" w:hAnsiTheme="minorHAnsi" w:cstheme="minorHAnsi"/>
        </w:rPr>
        <w:t xml:space="preserve">Moreover, given that the assumed close-out period and corresponding HVAR observation period for Listed Rates is 2 days (as opposed to 5 days for SwapClear) the potential for revaluation </w:t>
      </w:r>
      <w:r w:rsidRPr="008F1E62">
        <w:rPr>
          <w:rFonts w:asciiTheme="minorHAnsi" w:hAnsiTheme="minorHAnsi" w:cstheme="minorHAnsi"/>
        </w:rPr>
        <w:t>misstatement</w:t>
      </w:r>
      <w:r>
        <w:rPr>
          <w:rFonts w:asciiTheme="minorHAnsi" w:hAnsiTheme="minorHAnsi" w:cstheme="minorHAnsi"/>
        </w:rPr>
        <w:t xml:space="preserve"> is likely to be even smaller than that shown above. </w:t>
      </w:r>
    </w:p>
    <w:p w:rsidR="00276793" w:rsidRPr="00054964" w:rsidRDefault="001424A0" w:rsidP="00637472">
      <w:pPr>
        <w:spacing w:after="120"/>
        <w:jc w:val="both"/>
        <w:rPr>
          <w:rFonts w:asciiTheme="minorHAnsi" w:hAnsiTheme="minorHAnsi" w:cstheme="minorHAnsi"/>
        </w:rPr>
      </w:pPr>
      <w:r w:rsidRPr="008F1E62">
        <w:rPr>
          <w:rFonts w:asciiTheme="minorHAnsi" w:hAnsiTheme="minorHAnsi" w:cstheme="minorHAnsi"/>
        </w:rPr>
        <w:t>In turn, this sugge</w:t>
      </w:r>
      <w:r>
        <w:rPr>
          <w:rFonts w:asciiTheme="minorHAnsi" w:hAnsiTheme="minorHAnsi" w:cstheme="minorHAnsi"/>
        </w:rPr>
        <w:t xml:space="preserve">sts that the proposal to use a forward-starting IRS pricing / </w:t>
      </w:r>
      <w:r w:rsidRPr="008F1E62">
        <w:rPr>
          <w:rFonts w:asciiTheme="minorHAnsi" w:hAnsiTheme="minorHAnsi" w:cstheme="minorHAnsi"/>
        </w:rPr>
        <w:t xml:space="preserve">risk representation for the </w:t>
      </w:r>
      <w:r w:rsidR="00AB708A">
        <w:rPr>
          <w:rFonts w:asciiTheme="minorHAnsi" w:hAnsiTheme="minorHAnsi" w:cstheme="minorHAnsi"/>
        </w:rPr>
        <w:t>LSEDM</w:t>
      </w:r>
      <w:r w:rsidR="003304BA">
        <w:rPr>
          <w:rFonts w:asciiTheme="minorHAnsi" w:hAnsiTheme="minorHAnsi" w:cstheme="minorHAnsi"/>
        </w:rPr>
        <w:t xml:space="preserve"> </w:t>
      </w:r>
      <w:r w:rsidRPr="008F1E62">
        <w:rPr>
          <w:rFonts w:asciiTheme="minorHAnsi" w:hAnsiTheme="minorHAnsi" w:cstheme="minorHAnsi"/>
        </w:rPr>
        <w:t>DSF is not unreasonable.</w:t>
      </w:r>
    </w:p>
    <w:sectPr w:rsidR="00276793" w:rsidRPr="00054964" w:rsidSect="00CC7FEE">
      <w:headerReference w:type="first" r:id="rId19"/>
      <w:footerReference w:type="first" r:id="rId20"/>
      <w:pgSz w:w="11907" w:h="16840" w:code="9"/>
      <w:pgMar w:top="1701" w:right="851" w:bottom="1134" w:left="1531" w:header="794" w:footer="567"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A34" w:rsidRDefault="00FB0A34" w:rsidP="00DE45A0">
      <w:pPr>
        <w:spacing w:after="0" w:line="240" w:lineRule="auto"/>
      </w:pPr>
      <w:r>
        <w:separator/>
      </w:r>
    </w:p>
  </w:endnote>
  <w:endnote w:type="continuationSeparator" w:id="0">
    <w:p w:rsidR="00FB0A34" w:rsidRDefault="00FB0A34" w:rsidP="00DE45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heSans-B8ExtraBold">
    <w:panose1 w:val="00000000000000000000"/>
    <w:charset w:val="00"/>
    <w:family w:val="auto"/>
    <w:notTrueType/>
    <w:pitch w:val="default"/>
    <w:sig w:usb0="00000003" w:usb1="00000000" w:usb2="00000000" w:usb3="00000000" w:csb0="00000001" w:csb1="00000000"/>
  </w:font>
  <w:font w:name="TheSans-B5Plai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A34" w:rsidRDefault="00FB0A34" w:rsidP="00BC35E6">
    <w:pPr>
      <w:pStyle w:val="Footer"/>
      <w:pBdr>
        <w:top w:val="single" w:sz="4" w:space="1" w:color="00539F" w:themeColor="text2"/>
      </w:pBdr>
      <w:jc w:val="center"/>
    </w:pPr>
  </w:p>
  <w:p w:rsidR="00FB0A34" w:rsidRDefault="00AA5AB9" w:rsidP="006F25F6">
    <w:pPr>
      <w:pStyle w:val="Footer"/>
    </w:pPr>
    <w:hyperlink r:id="rId1" w:history="1">
      <w:r w:rsidR="00FB0A34" w:rsidRPr="00C7317F">
        <w:t>www.lchclearnet.com</w:t>
      </w:r>
    </w:hyperlink>
    <w:r w:rsidR="00FB0A34">
      <w:tab/>
      <w:t xml:space="preserve">Page </w:t>
    </w:r>
    <w:fldSimple w:instr=" PAGE   \* MERGEFORMAT ">
      <w:r w:rsidR="008A1970">
        <w:rPr>
          <w:noProof/>
        </w:rPr>
        <w:t>30</w:t>
      </w:r>
    </w:fldSimple>
    <w:r w:rsidR="00FB0A34">
      <w:t xml:space="preserve"> of </w:t>
    </w:r>
    <w:fldSimple w:instr=" NUMPAGES   \* MERGEFORMAT ">
      <w:r w:rsidR="008A1970">
        <w:rPr>
          <w:noProof/>
        </w:rPr>
        <w:t>62</w:t>
      </w:r>
    </w:fldSimple>
    <w:r w:rsidR="00FB0A34">
      <w:tab/>
      <w:t>26 August 2014</w:t>
    </w:r>
  </w:p>
  <w:p w:rsidR="00FB0A34" w:rsidRDefault="00FB0A34" w:rsidP="006F25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A34" w:rsidRDefault="00FB0A34" w:rsidP="009F1EFD">
    <w:pPr>
      <w:pStyle w:val="Footer"/>
      <w:pBdr>
        <w:top w:val="single" w:sz="4" w:space="1" w:color="00539F" w:themeColor="text2"/>
      </w:pBdr>
      <w:jc w:val="center"/>
    </w:pPr>
  </w:p>
  <w:p w:rsidR="00FB0A34" w:rsidRDefault="00AA5AB9" w:rsidP="009F1EFD">
    <w:pPr>
      <w:pStyle w:val="Footer"/>
    </w:pPr>
    <w:hyperlink r:id="rId1" w:history="1">
      <w:r w:rsidR="00FB0A34" w:rsidRPr="00C7317F">
        <w:t>www.lchclearnet.com</w:t>
      </w:r>
    </w:hyperlink>
    <w:r w:rsidR="00FB0A34">
      <w:tab/>
      <w:t xml:space="preserve">Page 2 of </w:t>
    </w:r>
    <w:fldSimple w:instr=" NUMPAGES   \* MERGEFORMAT ">
      <w:r w:rsidR="00FB0A34">
        <w:rPr>
          <w:noProof/>
        </w:rPr>
        <w:t>61</w:t>
      </w:r>
    </w:fldSimple>
    <w:r w:rsidR="00FB0A34">
      <w:tab/>
      <w:t>26 August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A34" w:rsidRDefault="00FB0A34" w:rsidP="00DE45A0">
      <w:pPr>
        <w:spacing w:after="0" w:line="240" w:lineRule="auto"/>
      </w:pPr>
      <w:r>
        <w:separator/>
      </w:r>
    </w:p>
  </w:footnote>
  <w:footnote w:type="continuationSeparator" w:id="0">
    <w:p w:rsidR="00FB0A34" w:rsidRDefault="00FB0A34" w:rsidP="00DE45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6613" w:type="dxa"/>
      <w:tblInd w:w="-822" w:type="dxa"/>
      <w:tblCellMar>
        <w:left w:w="0" w:type="dxa"/>
        <w:right w:w="0" w:type="dxa"/>
      </w:tblCellMar>
      <w:tblLook w:val="04A0"/>
    </w:tblPr>
    <w:tblGrid>
      <w:gridCol w:w="4083"/>
      <w:gridCol w:w="6265"/>
      <w:gridCol w:w="6265"/>
    </w:tblGrid>
    <w:tr w:rsidR="00FB0A34" w:rsidTr="0029772B">
      <w:trPr>
        <w:trHeight w:hRule="exact" w:val="1077"/>
      </w:trPr>
      <w:tc>
        <w:tcPr>
          <w:tcW w:w="4083" w:type="dxa"/>
        </w:tcPr>
        <w:p w:rsidR="00FB0A34" w:rsidRDefault="00FB0A34" w:rsidP="00D0303D">
          <w:pPr>
            <w:pStyle w:val="Header"/>
          </w:pPr>
          <w:r>
            <w:rPr>
              <w:noProof/>
              <w:lang w:eastAsia="en-GB"/>
            </w:rPr>
            <w:drawing>
              <wp:inline distT="0" distB="0" distL="0" distR="0">
                <wp:extent cx="2390775" cy="485775"/>
                <wp:effectExtent l="19050" t="0" r="9525" b="0"/>
                <wp:docPr id="1" name="Picture 5" descr="LCH Clearnet logo NEW AUG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H Clearnet logo NEW AUG 2008.jpg"/>
                        <pic:cNvPicPr>
                          <a:picLocks noChangeAspect="1" noChangeArrowheads="1"/>
                        </pic:cNvPicPr>
                      </pic:nvPicPr>
                      <pic:blipFill>
                        <a:blip r:embed="rId1"/>
                        <a:srcRect/>
                        <a:stretch>
                          <a:fillRect/>
                        </a:stretch>
                      </pic:blipFill>
                      <pic:spPr bwMode="auto">
                        <a:xfrm>
                          <a:off x="0" y="0"/>
                          <a:ext cx="2390775" cy="485775"/>
                        </a:xfrm>
                        <a:prstGeom prst="rect">
                          <a:avLst/>
                        </a:prstGeom>
                        <a:noFill/>
                        <a:ln w="9525">
                          <a:noFill/>
                          <a:miter lim="800000"/>
                          <a:headEnd/>
                          <a:tailEnd/>
                        </a:ln>
                      </pic:spPr>
                    </pic:pic>
                  </a:graphicData>
                </a:graphic>
              </wp:inline>
            </w:drawing>
          </w:r>
        </w:p>
        <w:p w:rsidR="00FB0A34" w:rsidRDefault="00FB0A34" w:rsidP="00D0303D">
          <w:pPr>
            <w:pStyle w:val="Header"/>
          </w:pPr>
        </w:p>
      </w:tc>
      <w:tc>
        <w:tcPr>
          <w:tcW w:w="6265" w:type="dxa"/>
        </w:tcPr>
        <w:p w:rsidR="00FB0A34" w:rsidRPr="006F25F6" w:rsidRDefault="00FB0A34" w:rsidP="0029772B">
          <w:pPr>
            <w:pStyle w:val="LCHConfidential"/>
            <w:rPr>
              <w:b/>
              <w:sz w:val="20"/>
              <w:szCs w:val="20"/>
            </w:rPr>
          </w:pPr>
          <w:r>
            <w:t>FOR INTERNAL CIRCULATION ONLY</w:t>
          </w:r>
          <w:r w:rsidRPr="00601E80">
            <w:t xml:space="preserve"> </w:t>
          </w:r>
        </w:p>
      </w:tc>
      <w:tc>
        <w:tcPr>
          <w:tcW w:w="6265" w:type="dxa"/>
        </w:tcPr>
        <w:p w:rsidR="00FB0A34" w:rsidRPr="006F25F6" w:rsidRDefault="00FB0A34" w:rsidP="00D0303D">
          <w:pPr>
            <w:pStyle w:val="LCHConfidential"/>
            <w:rPr>
              <w:b/>
              <w:sz w:val="20"/>
              <w:szCs w:val="20"/>
            </w:rPr>
          </w:pPr>
          <w:r>
            <w:t>PRIVATE AND CONFIDENTIAL</w:t>
          </w:r>
          <w:r w:rsidRPr="00601E80">
            <w:t xml:space="preserve"> </w:t>
          </w:r>
        </w:p>
      </w:tc>
    </w:tr>
  </w:tbl>
  <w:p w:rsidR="00FB0A34" w:rsidRDefault="00FB0A34" w:rsidP="00BC35E6">
    <w:pPr>
      <w:pStyle w:val="Header"/>
      <w:pBdr>
        <w:top w:val="single" w:sz="4" w:space="1" w:color="00539F" w:themeColor="text2"/>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48" w:type="dxa"/>
      <w:tblInd w:w="-822" w:type="dxa"/>
      <w:tblCellMar>
        <w:left w:w="0" w:type="dxa"/>
        <w:right w:w="0" w:type="dxa"/>
      </w:tblCellMar>
      <w:tblLook w:val="04A0"/>
    </w:tblPr>
    <w:tblGrid>
      <w:gridCol w:w="4083"/>
      <w:gridCol w:w="6265"/>
    </w:tblGrid>
    <w:tr w:rsidR="00FB0A34" w:rsidRPr="002A7DD5" w:rsidTr="006F25F6">
      <w:trPr>
        <w:trHeight w:hRule="exact" w:val="1077"/>
      </w:trPr>
      <w:tc>
        <w:tcPr>
          <w:tcW w:w="4083" w:type="dxa"/>
        </w:tcPr>
        <w:p w:rsidR="00FB0A34" w:rsidRDefault="00FB0A34" w:rsidP="00880BDF">
          <w:pPr>
            <w:pStyle w:val="Header"/>
          </w:pPr>
          <w:r>
            <w:rPr>
              <w:noProof/>
              <w:lang w:eastAsia="en-GB"/>
            </w:rPr>
            <w:drawing>
              <wp:inline distT="0" distB="0" distL="0" distR="0">
                <wp:extent cx="2390775" cy="485775"/>
                <wp:effectExtent l="19050" t="0" r="9525" b="0"/>
                <wp:docPr id="2" name="Picture 5" descr="LCH Clearnet logo NEW AUG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H Clearnet logo NEW AUG 2008.jpg"/>
                        <pic:cNvPicPr>
                          <a:picLocks noChangeAspect="1" noChangeArrowheads="1"/>
                        </pic:cNvPicPr>
                      </pic:nvPicPr>
                      <pic:blipFill>
                        <a:blip r:embed="rId1"/>
                        <a:srcRect/>
                        <a:stretch>
                          <a:fillRect/>
                        </a:stretch>
                      </pic:blipFill>
                      <pic:spPr bwMode="auto">
                        <a:xfrm>
                          <a:off x="0" y="0"/>
                          <a:ext cx="2390775" cy="485775"/>
                        </a:xfrm>
                        <a:prstGeom prst="rect">
                          <a:avLst/>
                        </a:prstGeom>
                        <a:noFill/>
                        <a:ln w="9525">
                          <a:noFill/>
                          <a:miter lim="800000"/>
                          <a:headEnd/>
                          <a:tailEnd/>
                        </a:ln>
                      </pic:spPr>
                    </pic:pic>
                  </a:graphicData>
                </a:graphic>
              </wp:inline>
            </w:drawing>
          </w:r>
        </w:p>
        <w:p w:rsidR="00FB0A34" w:rsidRDefault="00FB0A34" w:rsidP="00880BDF">
          <w:pPr>
            <w:pStyle w:val="Header"/>
          </w:pPr>
        </w:p>
      </w:tc>
      <w:tc>
        <w:tcPr>
          <w:tcW w:w="6265" w:type="dxa"/>
        </w:tcPr>
        <w:p w:rsidR="00FB0A34" w:rsidRPr="006F25F6" w:rsidRDefault="00FB0A34" w:rsidP="00880BDF">
          <w:pPr>
            <w:pStyle w:val="LCHConfidential"/>
            <w:rPr>
              <w:b/>
              <w:sz w:val="20"/>
              <w:szCs w:val="20"/>
            </w:rPr>
          </w:pPr>
          <w:r>
            <w:t>FOR INTERNAL CIRCULATION ONLY</w:t>
          </w:r>
          <w:r w:rsidRPr="00601E80">
            <w:t xml:space="preserve"> </w:t>
          </w:r>
        </w:p>
      </w:tc>
    </w:tr>
  </w:tbl>
  <w:p w:rsidR="00FB0A34" w:rsidRDefault="00FB0A34" w:rsidP="00AD69DD">
    <w:pPr>
      <w:pStyle w:val="Header"/>
    </w:pPr>
  </w:p>
  <w:p w:rsidR="00FB0A34" w:rsidRDefault="00FB0A34" w:rsidP="00AD69D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6613" w:type="dxa"/>
      <w:tblInd w:w="-822" w:type="dxa"/>
      <w:tblCellMar>
        <w:left w:w="0" w:type="dxa"/>
        <w:right w:w="0" w:type="dxa"/>
      </w:tblCellMar>
      <w:tblLook w:val="04A0"/>
    </w:tblPr>
    <w:tblGrid>
      <w:gridCol w:w="4083"/>
      <w:gridCol w:w="6265"/>
      <w:gridCol w:w="6265"/>
    </w:tblGrid>
    <w:tr w:rsidR="00FB0A34" w:rsidTr="00467B88">
      <w:trPr>
        <w:trHeight w:hRule="exact" w:val="1077"/>
      </w:trPr>
      <w:tc>
        <w:tcPr>
          <w:tcW w:w="4083" w:type="dxa"/>
        </w:tcPr>
        <w:p w:rsidR="00FB0A34" w:rsidRDefault="00FB0A34" w:rsidP="00467B88">
          <w:pPr>
            <w:pStyle w:val="Header"/>
          </w:pPr>
          <w:r>
            <w:rPr>
              <w:noProof/>
              <w:lang w:eastAsia="en-GB"/>
            </w:rPr>
            <w:drawing>
              <wp:inline distT="0" distB="0" distL="0" distR="0">
                <wp:extent cx="2390775" cy="485775"/>
                <wp:effectExtent l="19050" t="0" r="9525" b="0"/>
                <wp:docPr id="7" name="Picture 5" descr="LCH Clearnet logo NEW AUG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H Clearnet logo NEW AUG 2008.jpg"/>
                        <pic:cNvPicPr>
                          <a:picLocks noChangeAspect="1" noChangeArrowheads="1"/>
                        </pic:cNvPicPr>
                      </pic:nvPicPr>
                      <pic:blipFill>
                        <a:blip r:embed="rId1"/>
                        <a:srcRect/>
                        <a:stretch>
                          <a:fillRect/>
                        </a:stretch>
                      </pic:blipFill>
                      <pic:spPr bwMode="auto">
                        <a:xfrm>
                          <a:off x="0" y="0"/>
                          <a:ext cx="2390775" cy="485775"/>
                        </a:xfrm>
                        <a:prstGeom prst="rect">
                          <a:avLst/>
                        </a:prstGeom>
                        <a:noFill/>
                        <a:ln w="9525">
                          <a:noFill/>
                          <a:miter lim="800000"/>
                          <a:headEnd/>
                          <a:tailEnd/>
                        </a:ln>
                      </pic:spPr>
                    </pic:pic>
                  </a:graphicData>
                </a:graphic>
              </wp:inline>
            </w:drawing>
          </w:r>
        </w:p>
      </w:tc>
      <w:tc>
        <w:tcPr>
          <w:tcW w:w="6265" w:type="dxa"/>
        </w:tcPr>
        <w:p w:rsidR="00FB0A34" w:rsidRPr="006F25F6" w:rsidRDefault="00FB0A34" w:rsidP="00467B88">
          <w:pPr>
            <w:pStyle w:val="LCHConfidential"/>
            <w:rPr>
              <w:b/>
              <w:sz w:val="20"/>
              <w:szCs w:val="20"/>
            </w:rPr>
          </w:pPr>
          <w:r>
            <w:t>FOR INTERNAL CIRCULATION ONLY</w:t>
          </w:r>
          <w:r w:rsidRPr="00601E80">
            <w:t xml:space="preserve"> </w:t>
          </w:r>
        </w:p>
      </w:tc>
      <w:tc>
        <w:tcPr>
          <w:tcW w:w="6265" w:type="dxa"/>
        </w:tcPr>
        <w:p w:rsidR="00FB0A34" w:rsidRPr="006F25F6" w:rsidRDefault="00FB0A34" w:rsidP="00467B88">
          <w:pPr>
            <w:pStyle w:val="LCHConfidential"/>
            <w:rPr>
              <w:b/>
              <w:sz w:val="20"/>
              <w:szCs w:val="20"/>
            </w:rPr>
          </w:pPr>
          <w:r>
            <w:t>PRIVATE AND CONFIDENTIAL</w:t>
          </w:r>
          <w:r w:rsidRPr="00601E80">
            <w:t xml:space="preserve"> </w:t>
          </w:r>
        </w:p>
      </w:tc>
    </w:tr>
  </w:tbl>
  <w:p w:rsidR="00FB0A34" w:rsidRPr="00CC7FEE" w:rsidRDefault="00FB0A34" w:rsidP="00CC7F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139B"/>
    <w:multiLevelType w:val="multilevel"/>
    <w:tmpl w:val="2BFCC8CA"/>
    <w:lvl w:ilvl="0">
      <w:start w:val="1"/>
      <w:numFmt w:val="decimal"/>
      <w:pStyle w:val="Heading1"/>
      <w:lvlText w:val="%1"/>
      <w:lvlJc w:val="left"/>
      <w:pPr>
        <w:ind w:left="0" w:hanging="680"/>
      </w:pPr>
      <w:rPr>
        <w:rFonts w:hint="default"/>
      </w:rPr>
    </w:lvl>
    <w:lvl w:ilvl="1">
      <w:start w:val="1"/>
      <w:numFmt w:val="decimal"/>
      <w:pStyle w:val="Heading2"/>
      <w:lvlText w:val="%1.%2"/>
      <w:lvlJc w:val="left"/>
      <w:pPr>
        <w:ind w:left="0" w:hanging="680"/>
      </w:pPr>
      <w:rPr>
        <w:rFonts w:hint="default"/>
      </w:rPr>
    </w:lvl>
    <w:lvl w:ilvl="2">
      <w:start w:val="1"/>
      <w:numFmt w:val="decimal"/>
      <w:pStyle w:val="Heading3"/>
      <w:lvlText w:val="%1.%2.%3"/>
      <w:lvlJc w:val="left"/>
      <w:pPr>
        <w:ind w:left="0" w:hanging="680"/>
      </w:pPr>
      <w:rPr>
        <w:rFonts w:hint="default"/>
      </w:rPr>
    </w:lvl>
    <w:lvl w:ilvl="3">
      <w:start w:val="1"/>
      <w:numFmt w:val="decimal"/>
      <w:pStyle w:val="NumbList1"/>
      <w:lvlText w:val="%4"/>
      <w:lvlJc w:val="left"/>
      <w:pPr>
        <w:ind w:left="425" w:hanging="425"/>
      </w:pPr>
      <w:rPr>
        <w:rFonts w:hint="default"/>
      </w:rPr>
    </w:lvl>
    <w:lvl w:ilvl="4">
      <w:start w:val="1"/>
      <w:numFmt w:val="lowerLetter"/>
      <w:pStyle w:val="NumbList2"/>
      <w:lvlText w:val="%5"/>
      <w:lvlJc w:val="left"/>
      <w:pPr>
        <w:ind w:left="425" w:firstLine="42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57B73C1"/>
    <w:multiLevelType w:val="hybridMultilevel"/>
    <w:tmpl w:val="EE68B6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623FF8"/>
    <w:multiLevelType w:val="hybridMultilevel"/>
    <w:tmpl w:val="6ECC0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EB798E"/>
    <w:multiLevelType w:val="hybridMultilevel"/>
    <w:tmpl w:val="92DEE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663DF7"/>
    <w:multiLevelType w:val="hybridMultilevel"/>
    <w:tmpl w:val="B92C734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408F71FE"/>
    <w:multiLevelType w:val="hybridMultilevel"/>
    <w:tmpl w:val="BD528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C3551A5"/>
    <w:multiLevelType w:val="hybridMultilevel"/>
    <w:tmpl w:val="3D508834"/>
    <w:lvl w:ilvl="0" w:tplc="C2B6458A">
      <w:start w:val="1"/>
      <w:numFmt w:val="bullet"/>
      <w:pStyle w:val="Bullet2"/>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E44FBC"/>
    <w:multiLevelType w:val="hybridMultilevel"/>
    <w:tmpl w:val="3EC0C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E5A7C6C"/>
    <w:multiLevelType w:val="hybridMultilevel"/>
    <w:tmpl w:val="EE68B6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76E436D"/>
    <w:multiLevelType w:val="hybridMultilevel"/>
    <w:tmpl w:val="CB0C47CC"/>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4C114D"/>
    <w:multiLevelType w:val="hybridMultilevel"/>
    <w:tmpl w:val="86BC3C46"/>
    <w:lvl w:ilvl="0" w:tplc="957E9C7A">
      <w:start w:val="1"/>
      <w:numFmt w:val="decimal"/>
      <w:pStyle w:val="Table"/>
      <w:lvlText w:val="Table %1."/>
      <w:lvlJc w:val="left"/>
      <w:pPr>
        <w:ind w:left="360" w:hanging="360"/>
      </w:pPr>
      <w:rPr>
        <w:rFonts w:hint="default"/>
        <w:color w:val="00539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EB55549"/>
    <w:multiLevelType w:val="hybridMultilevel"/>
    <w:tmpl w:val="F17252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935" w:hanging="855"/>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08F6E7F"/>
    <w:multiLevelType w:val="hybridMultilevel"/>
    <w:tmpl w:val="A432B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5754E9B"/>
    <w:multiLevelType w:val="hybridMultilevel"/>
    <w:tmpl w:val="AE440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C201FE0"/>
    <w:multiLevelType w:val="hybridMultilevel"/>
    <w:tmpl w:val="59A44EA0"/>
    <w:lvl w:ilvl="0" w:tplc="A6B62DEA">
      <w:start w:val="1"/>
      <w:numFmt w:val="bullet"/>
      <w:pStyle w:val="Bullet1"/>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10"/>
  </w:num>
  <w:num w:numId="5">
    <w:abstractNumId w:val="9"/>
  </w:num>
  <w:num w:numId="6">
    <w:abstractNumId w:val="12"/>
  </w:num>
  <w:num w:numId="7">
    <w:abstractNumId w:val="3"/>
  </w:num>
  <w:num w:numId="8">
    <w:abstractNumId w:val="7"/>
  </w:num>
  <w:num w:numId="9">
    <w:abstractNumId w:val="2"/>
  </w:num>
  <w:num w:numId="10">
    <w:abstractNumId w:val="5"/>
  </w:num>
  <w:num w:numId="11">
    <w:abstractNumId w:val="11"/>
  </w:num>
  <w:num w:numId="12">
    <w:abstractNumId w:val="13"/>
  </w:num>
  <w:num w:numId="13">
    <w:abstractNumId w:val="1"/>
  </w:num>
  <w:num w:numId="14">
    <w:abstractNumId w:val="8"/>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4"/>
  <w:trackRevisions/>
  <w:defaultTabStop w:val="851"/>
  <w:drawingGridHorizontalSpacing w:val="100"/>
  <w:displayHorizontalDrawingGridEvery w:val="2"/>
  <w:characterSpacingControl w:val="doNotCompress"/>
  <w:hdrShapeDefaults>
    <o:shapedefaults v:ext="edit" spidmax="57345" style="mso-position-horizontal-relative:page;mso-position-vertical-relative:page"/>
  </w:hdrShapeDefaults>
  <w:footnotePr>
    <w:footnote w:id="-1"/>
    <w:footnote w:id="0"/>
  </w:footnotePr>
  <w:endnotePr>
    <w:endnote w:id="-1"/>
    <w:endnote w:id="0"/>
  </w:endnotePr>
  <w:compat>
    <w:balanceSingleByteDoubleByteWidth/>
  </w:compat>
  <w:docVars>
    <w:docVar w:name="CurrentTemplateVersion" w:val="1.0"/>
    <w:docVar w:name="DocDate" w:val="14 February 2014"/>
    <w:docVar w:name="DocHeader" w:val="Deliverable Swap Future_x000B_Initial Margin Methodology"/>
    <w:docVar w:name="InitialTemplateVersion" w:val="1.0"/>
  </w:docVars>
  <w:rsids>
    <w:rsidRoot w:val="002D7621"/>
    <w:rsid w:val="00000148"/>
    <w:rsid w:val="000025FD"/>
    <w:rsid w:val="00004E62"/>
    <w:rsid w:val="00007C71"/>
    <w:rsid w:val="00011DE2"/>
    <w:rsid w:val="000208A1"/>
    <w:rsid w:val="00022BCE"/>
    <w:rsid w:val="000257D6"/>
    <w:rsid w:val="00025C41"/>
    <w:rsid w:val="00026973"/>
    <w:rsid w:val="0002769B"/>
    <w:rsid w:val="000276A0"/>
    <w:rsid w:val="0003271B"/>
    <w:rsid w:val="000360C7"/>
    <w:rsid w:val="000373A4"/>
    <w:rsid w:val="00040737"/>
    <w:rsid w:val="00043377"/>
    <w:rsid w:val="00051DF3"/>
    <w:rsid w:val="00053C05"/>
    <w:rsid w:val="00054964"/>
    <w:rsid w:val="00056585"/>
    <w:rsid w:val="000573C9"/>
    <w:rsid w:val="00060DF2"/>
    <w:rsid w:val="00061916"/>
    <w:rsid w:val="00061DF1"/>
    <w:rsid w:val="000621DB"/>
    <w:rsid w:val="00062900"/>
    <w:rsid w:val="000635F5"/>
    <w:rsid w:val="00064AAC"/>
    <w:rsid w:val="000654C3"/>
    <w:rsid w:val="0006609A"/>
    <w:rsid w:val="00066818"/>
    <w:rsid w:val="00073B86"/>
    <w:rsid w:val="00075576"/>
    <w:rsid w:val="00075EDB"/>
    <w:rsid w:val="00077B32"/>
    <w:rsid w:val="000800DE"/>
    <w:rsid w:val="0008306D"/>
    <w:rsid w:val="00083C5C"/>
    <w:rsid w:val="00084127"/>
    <w:rsid w:val="0008460B"/>
    <w:rsid w:val="00084F13"/>
    <w:rsid w:val="0008700A"/>
    <w:rsid w:val="000913A8"/>
    <w:rsid w:val="00092F6D"/>
    <w:rsid w:val="00093810"/>
    <w:rsid w:val="0009403C"/>
    <w:rsid w:val="00095ACE"/>
    <w:rsid w:val="000971FE"/>
    <w:rsid w:val="000A30C5"/>
    <w:rsid w:val="000A49CC"/>
    <w:rsid w:val="000B0370"/>
    <w:rsid w:val="000B07CE"/>
    <w:rsid w:val="000B0805"/>
    <w:rsid w:val="000B11F9"/>
    <w:rsid w:val="000B23F2"/>
    <w:rsid w:val="000B3A36"/>
    <w:rsid w:val="000B3A94"/>
    <w:rsid w:val="000B4823"/>
    <w:rsid w:val="000C157A"/>
    <w:rsid w:val="000C18C8"/>
    <w:rsid w:val="000C1A38"/>
    <w:rsid w:val="000C3C02"/>
    <w:rsid w:val="000C410C"/>
    <w:rsid w:val="000C42FA"/>
    <w:rsid w:val="000C5582"/>
    <w:rsid w:val="000C5E38"/>
    <w:rsid w:val="000C691C"/>
    <w:rsid w:val="000C72E0"/>
    <w:rsid w:val="000D02D9"/>
    <w:rsid w:val="000D1B6E"/>
    <w:rsid w:val="000D282A"/>
    <w:rsid w:val="000D2BE4"/>
    <w:rsid w:val="000D3468"/>
    <w:rsid w:val="000D3720"/>
    <w:rsid w:val="000D5E57"/>
    <w:rsid w:val="000D7BE3"/>
    <w:rsid w:val="000E0DF5"/>
    <w:rsid w:val="000E30E1"/>
    <w:rsid w:val="000E55BC"/>
    <w:rsid w:val="000E5D43"/>
    <w:rsid w:val="000F13BF"/>
    <w:rsid w:val="000F473D"/>
    <w:rsid w:val="000F5835"/>
    <w:rsid w:val="00100DDE"/>
    <w:rsid w:val="001030E0"/>
    <w:rsid w:val="0010427C"/>
    <w:rsid w:val="001047D8"/>
    <w:rsid w:val="001067BE"/>
    <w:rsid w:val="00106ED0"/>
    <w:rsid w:val="0010769E"/>
    <w:rsid w:val="0010789D"/>
    <w:rsid w:val="00107901"/>
    <w:rsid w:val="00110C98"/>
    <w:rsid w:val="00113B27"/>
    <w:rsid w:val="001155CC"/>
    <w:rsid w:val="00123466"/>
    <w:rsid w:val="001254BA"/>
    <w:rsid w:val="00126BA4"/>
    <w:rsid w:val="00126DEA"/>
    <w:rsid w:val="00131991"/>
    <w:rsid w:val="001338DF"/>
    <w:rsid w:val="00133A25"/>
    <w:rsid w:val="0013490A"/>
    <w:rsid w:val="00136E8C"/>
    <w:rsid w:val="00137261"/>
    <w:rsid w:val="001401A5"/>
    <w:rsid w:val="00140B07"/>
    <w:rsid w:val="00140B13"/>
    <w:rsid w:val="00140ECE"/>
    <w:rsid w:val="001410DA"/>
    <w:rsid w:val="00141694"/>
    <w:rsid w:val="0014218D"/>
    <w:rsid w:val="001424A0"/>
    <w:rsid w:val="001439BB"/>
    <w:rsid w:val="001478ED"/>
    <w:rsid w:val="00154BE9"/>
    <w:rsid w:val="00157AB2"/>
    <w:rsid w:val="00161D01"/>
    <w:rsid w:val="00162297"/>
    <w:rsid w:val="001631DD"/>
    <w:rsid w:val="00163249"/>
    <w:rsid w:val="00166FC2"/>
    <w:rsid w:val="001706A8"/>
    <w:rsid w:val="00172551"/>
    <w:rsid w:val="001729F0"/>
    <w:rsid w:val="00172BA4"/>
    <w:rsid w:val="00174432"/>
    <w:rsid w:val="0017633A"/>
    <w:rsid w:val="00176366"/>
    <w:rsid w:val="001763ED"/>
    <w:rsid w:val="00176B85"/>
    <w:rsid w:val="001777C1"/>
    <w:rsid w:val="001801EF"/>
    <w:rsid w:val="001803D9"/>
    <w:rsid w:val="00180C2A"/>
    <w:rsid w:val="00183BE2"/>
    <w:rsid w:val="00183ED2"/>
    <w:rsid w:val="001917C5"/>
    <w:rsid w:val="00192151"/>
    <w:rsid w:val="00192D2A"/>
    <w:rsid w:val="001A0443"/>
    <w:rsid w:val="001A421A"/>
    <w:rsid w:val="001A475E"/>
    <w:rsid w:val="001A5930"/>
    <w:rsid w:val="001A667A"/>
    <w:rsid w:val="001A7755"/>
    <w:rsid w:val="001B1955"/>
    <w:rsid w:val="001B63FA"/>
    <w:rsid w:val="001C09E9"/>
    <w:rsid w:val="001C185A"/>
    <w:rsid w:val="001C4301"/>
    <w:rsid w:val="001C4E65"/>
    <w:rsid w:val="001C5BAB"/>
    <w:rsid w:val="001C69F4"/>
    <w:rsid w:val="001D0E49"/>
    <w:rsid w:val="001D11D1"/>
    <w:rsid w:val="001D405B"/>
    <w:rsid w:val="001D4B34"/>
    <w:rsid w:val="001D603C"/>
    <w:rsid w:val="001E001E"/>
    <w:rsid w:val="001E0310"/>
    <w:rsid w:val="001E09FB"/>
    <w:rsid w:val="001E1A96"/>
    <w:rsid w:val="001E2D02"/>
    <w:rsid w:val="001E31E4"/>
    <w:rsid w:val="001E6795"/>
    <w:rsid w:val="001E7734"/>
    <w:rsid w:val="001E7A2E"/>
    <w:rsid w:val="001F192B"/>
    <w:rsid w:val="001F1AC1"/>
    <w:rsid w:val="001F4768"/>
    <w:rsid w:val="001F57CE"/>
    <w:rsid w:val="002011D2"/>
    <w:rsid w:val="00201800"/>
    <w:rsid w:val="0020272F"/>
    <w:rsid w:val="002027D2"/>
    <w:rsid w:val="00202BBF"/>
    <w:rsid w:val="00204D30"/>
    <w:rsid w:val="00205DE8"/>
    <w:rsid w:val="00206B58"/>
    <w:rsid w:val="00211989"/>
    <w:rsid w:val="00212C7A"/>
    <w:rsid w:val="00214D48"/>
    <w:rsid w:val="00214F03"/>
    <w:rsid w:val="002155FA"/>
    <w:rsid w:val="00215AD5"/>
    <w:rsid w:val="00215EE1"/>
    <w:rsid w:val="002169E4"/>
    <w:rsid w:val="00216EDF"/>
    <w:rsid w:val="002202A8"/>
    <w:rsid w:val="00220E7C"/>
    <w:rsid w:val="0022278F"/>
    <w:rsid w:val="00223982"/>
    <w:rsid w:val="00230500"/>
    <w:rsid w:val="00230B2B"/>
    <w:rsid w:val="00231567"/>
    <w:rsid w:val="00233701"/>
    <w:rsid w:val="002352BC"/>
    <w:rsid w:val="0023545C"/>
    <w:rsid w:val="002356B0"/>
    <w:rsid w:val="00236F13"/>
    <w:rsid w:val="00237EF0"/>
    <w:rsid w:val="0024018E"/>
    <w:rsid w:val="00250282"/>
    <w:rsid w:val="00250819"/>
    <w:rsid w:val="002514E1"/>
    <w:rsid w:val="00252629"/>
    <w:rsid w:val="002556A3"/>
    <w:rsid w:val="00255A02"/>
    <w:rsid w:val="00255D51"/>
    <w:rsid w:val="00257472"/>
    <w:rsid w:val="00263729"/>
    <w:rsid w:val="00263C34"/>
    <w:rsid w:val="00266227"/>
    <w:rsid w:val="00276793"/>
    <w:rsid w:val="00277F43"/>
    <w:rsid w:val="0028044E"/>
    <w:rsid w:val="0028336A"/>
    <w:rsid w:val="002859BA"/>
    <w:rsid w:val="00290133"/>
    <w:rsid w:val="00291864"/>
    <w:rsid w:val="0029291A"/>
    <w:rsid w:val="00293971"/>
    <w:rsid w:val="00294AC0"/>
    <w:rsid w:val="0029505A"/>
    <w:rsid w:val="0029772B"/>
    <w:rsid w:val="002A1AED"/>
    <w:rsid w:val="002A23AD"/>
    <w:rsid w:val="002A4371"/>
    <w:rsid w:val="002A4CCF"/>
    <w:rsid w:val="002A6B4C"/>
    <w:rsid w:val="002A70B1"/>
    <w:rsid w:val="002A7DD5"/>
    <w:rsid w:val="002B1601"/>
    <w:rsid w:val="002B36A0"/>
    <w:rsid w:val="002B43D3"/>
    <w:rsid w:val="002B788E"/>
    <w:rsid w:val="002B7F8D"/>
    <w:rsid w:val="002C3DCF"/>
    <w:rsid w:val="002C417D"/>
    <w:rsid w:val="002C5B29"/>
    <w:rsid w:val="002C6C28"/>
    <w:rsid w:val="002C6D78"/>
    <w:rsid w:val="002C6FAF"/>
    <w:rsid w:val="002C703C"/>
    <w:rsid w:val="002D12ED"/>
    <w:rsid w:val="002D27C9"/>
    <w:rsid w:val="002D299D"/>
    <w:rsid w:val="002D409E"/>
    <w:rsid w:val="002D4EA0"/>
    <w:rsid w:val="002D4FC4"/>
    <w:rsid w:val="002D5830"/>
    <w:rsid w:val="002D668F"/>
    <w:rsid w:val="002D6E67"/>
    <w:rsid w:val="002D7621"/>
    <w:rsid w:val="002D7A83"/>
    <w:rsid w:val="002E0FD0"/>
    <w:rsid w:val="002E31C1"/>
    <w:rsid w:val="002F1106"/>
    <w:rsid w:val="002F1F7F"/>
    <w:rsid w:val="002F25B3"/>
    <w:rsid w:val="002F319B"/>
    <w:rsid w:val="002F405F"/>
    <w:rsid w:val="002F6DC8"/>
    <w:rsid w:val="002F7305"/>
    <w:rsid w:val="00300184"/>
    <w:rsid w:val="003014DD"/>
    <w:rsid w:val="0030335E"/>
    <w:rsid w:val="00304DEC"/>
    <w:rsid w:val="00305F76"/>
    <w:rsid w:val="003067CB"/>
    <w:rsid w:val="00306F09"/>
    <w:rsid w:val="00312073"/>
    <w:rsid w:val="00316095"/>
    <w:rsid w:val="003175BB"/>
    <w:rsid w:val="00320A6F"/>
    <w:rsid w:val="003247C6"/>
    <w:rsid w:val="003254EE"/>
    <w:rsid w:val="00326DA5"/>
    <w:rsid w:val="003304BA"/>
    <w:rsid w:val="00330E8E"/>
    <w:rsid w:val="00334A0B"/>
    <w:rsid w:val="00334FEC"/>
    <w:rsid w:val="00335700"/>
    <w:rsid w:val="0033728E"/>
    <w:rsid w:val="003431E9"/>
    <w:rsid w:val="00344D9D"/>
    <w:rsid w:val="0034555B"/>
    <w:rsid w:val="00347144"/>
    <w:rsid w:val="003472C2"/>
    <w:rsid w:val="003479A8"/>
    <w:rsid w:val="00347AFF"/>
    <w:rsid w:val="00350171"/>
    <w:rsid w:val="0035063E"/>
    <w:rsid w:val="00350ED6"/>
    <w:rsid w:val="003522BE"/>
    <w:rsid w:val="0035411B"/>
    <w:rsid w:val="003609E1"/>
    <w:rsid w:val="00361486"/>
    <w:rsid w:val="00361BA2"/>
    <w:rsid w:val="003627EA"/>
    <w:rsid w:val="00364CCD"/>
    <w:rsid w:val="0036520D"/>
    <w:rsid w:val="003655FD"/>
    <w:rsid w:val="003656D6"/>
    <w:rsid w:val="003666AD"/>
    <w:rsid w:val="00367D9E"/>
    <w:rsid w:val="00371F25"/>
    <w:rsid w:val="00376AE0"/>
    <w:rsid w:val="0037794C"/>
    <w:rsid w:val="00377BC1"/>
    <w:rsid w:val="00380F65"/>
    <w:rsid w:val="003815EF"/>
    <w:rsid w:val="00381DA0"/>
    <w:rsid w:val="00383F14"/>
    <w:rsid w:val="00384380"/>
    <w:rsid w:val="00384674"/>
    <w:rsid w:val="00385299"/>
    <w:rsid w:val="00385F34"/>
    <w:rsid w:val="0038667F"/>
    <w:rsid w:val="003913D0"/>
    <w:rsid w:val="0039393B"/>
    <w:rsid w:val="003961C8"/>
    <w:rsid w:val="00397F8C"/>
    <w:rsid w:val="003A0FFF"/>
    <w:rsid w:val="003A16BA"/>
    <w:rsid w:val="003A2FFD"/>
    <w:rsid w:val="003A631E"/>
    <w:rsid w:val="003A636D"/>
    <w:rsid w:val="003A669B"/>
    <w:rsid w:val="003A715C"/>
    <w:rsid w:val="003B5992"/>
    <w:rsid w:val="003B5D4D"/>
    <w:rsid w:val="003B7797"/>
    <w:rsid w:val="003B7F19"/>
    <w:rsid w:val="003C103E"/>
    <w:rsid w:val="003C12AF"/>
    <w:rsid w:val="003C46E5"/>
    <w:rsid w:val="003C58DF"/>
    <w:rsid w:val="003C70FA"/>
    <w:rsid w:val="003D1BE0"/>
    <w:rsid w:val="003D1FF4"/>
    <w:rsid w:val="003E0C78"/>
    <w:rsid w:val="003E2656"/>
    <w:rsid w:val="003E4230"/>
    <w:rsid w:val="003E49A3"/>
    <w:rsid w:val="003E6304"/>
    <w:rsid w:val="003E7C2B"/>
    <w:rsid w:val="003F150B"/>
    <w:rsid w:val="003F2E26"/>
    <w:rsid w:val="003F30A4"/>
    <w:rsid w:val="003F47F3"/>
    <w:rsid w:val="003F618A"/>
    <w:rsid w:val="003F6679"/>
    <w:rsid w:val="00401811"/>
    <w:rsid w:val="00403B1B"/>
    <w:rsid w:val="00404022"/>
    <w:rsid w:val="00404B1C"/>
    <w:rsid w:val="004061B4"/>
    <w:rsid w:val="00407DC3"/>
    <w:rsid w:val="0041148F"/>
    <w:rsid w:val="004154DC"/>
    <w:rsid w:val="00415DCE"/>
    <w:rsid w:val="00416E3C"/>
    <w:rsid w:val="0041714D"/>
    <w:rsid w:val="004217A7"/>
    <w:rsid w:val="0042238C"/>
    <w:rsid w:val="00423DD0"/>
    <w:rsid w:val="00424805"/>
    <w:rsid w:val="00424A6C"/>
    <w:rsid w:val="00425E21"/>
    <w:rsid w:val="00426D94"/>
    <w:rsid w:val="00426E57"/>
    <w:rsid w:val="00430309"/>
    <w:rsid w:val="004309B1"/>
    <w:rsid w:val="004321A3"/>
    <w:rsid w:val="00433A2F"/>
    <w:rsid w:val="00435009"/>
    <w:rsid w:val="004355E6"/>
    <w:rsid w:val="004424CE"/>
    <w:rsid w:val="00445C43"/>
    <w:rsid w:val="004508F3"/>
    <w:rsid w:val="00450F38"/>
    <w:rsid w:val="00452D5C"/>
    <w:rsid w:val="00453C8E"/>
    <w:rsid w:val="0045574F"/>
    <w:rsid w:val="00456164"/>
    <w:rsid w:val="00460E77"/>
    <w:rsid w:val="00461A67"/>
    <w:rsid w:val="004622A4"/>
    <w:rsid w:val="00462B60"/>
    <w:rsid w:val="00462D7C"/>
    <w:rsid w:val="00463F66"/>
    <w:rsid w:val="00464974"/>
    <w:rsid w:val="00465B6D"/>
    <w:rsid w:val="004661AF"/>
    <w:rsid w:val="00466DB1"/>
    <w:rsid w:val="00466E64"/>
    <w:rsid w:val="00467B88"/>
    <w:rsid w:val="00472526"/>
    <w:rsid w:val="00472ACB"/>
    <w:rsid w:val="00474009"/>
    <w:rsid w:val="00474E66"/>
    <w:rsid w:val="00476661"/>
    <w:rsid w:val="004803CB"/>
    <w:rsid w:val="004814FB"/>
    <w:rsid w:val="00485897"/>
    <w:rsid w:val="00486C9D"/>
    <w:rsid w:val="00487E63"/>
    <w:rsid w:val="00490F68"/>
    <w:rsid w:val="0049164C"/>
    <w:rsid w:val="004919CD"/>
    <w:rsid w:val="00492CBF"/>
    <w:rsid w:val="00496919"/>
    <w:rsid w:val="00497719"/>
    <w:rsid w:val="00497D82"/>
    <w:rsid w:val="004A2A36"/>
    <w:rsid w:val="004A7871"/>
    <w:rsid w:val="004B07D8"/>
    <w:rsid w:val="004B18C5"/>
    <w:rsid w:val="004B4071"/>
    <w:rsid w:val="004B450E"/>
    <w:rsid w:val="004B5142"/>
    <w:rsid w:val="004B51E0"/>
    <w:rsid w:val="004B6162"/>
    <w:rsid w:val="004B634B"/>
    <w:rsid w:val="004B692C"/>
    <w:rsid w:val="004B7265"/>
    <w:rsid w:val="004C44C0"/>
    <w:rsid w:val="004C58C9"/>
    <w:rsid w:val="004C5A66"/>
    <w:rsid w:val="004C6A9F"/>
    <w:rsid w:val="004D1232"/>
    <w:rsid w:val="004D17A0"/>
    <w:rsid w:val="004D2BDF"/>
    <w:rsid w:val="004D2F76"/>
    <w:rsid w:val="004D31A2"/>
    <w:rsid w:val="004D3872"/>
    <w:rsid w:val="004D6889"/>
    <w:rsid w:val="004D70F1"/>
    <w:rsid w:val="004D7B4B"/>
    <w:rsid w:val="004E02D0"/>
    <w:rsid w:val="004E11BB"/>
    <w:rsid w:val="004E432E"/>
    <w:rsid w:val="004E6C66"/>
    <w:rsid w:val="004F0E8B"/>
    <w:rsid w:val="004F305D"/>
    <w:rsid w:val="004F34C2"/>
    <w:rsid w:val="004F3981"/>
    <w:rsid w:val="004F59BF"/>
    <w:rsid w:val="004F5D79"/>
    <w:rsid w:val="00500FF2"/>
    <w:rsid w:val="0050147B"/>
    <w:rsid w:val="00501BBA"/>
    <w:rsid w:val="005030C7"/>
    <w:rsid w:val="005034D4"/>
    <w:rsid w:val="00504B8E"/>
    <w:rsid w:val="00505809"/>
    <w:rsid w:val="00510614"/>
    <w:rsid w:val="00510F6D"/>
    <w:rsid w:val="00511E76"/>
    <w:rsid w:val="00512D11"/>
    <w:rsid w:val="00513ABE"/>
    <w:rsid w:val="00514C7B"/>
    <w:rsid w:val="005152A5"/>
    <w:rsid w:val="00515462"/>
    <w:rsid w:val="00515A33"/>
    <w:rsid w:val="0052219F"/>
    <w:rsid w:val="0052435B"/>
    <w:rsid w:val="00527B3D"/>
    <w:rsid w:val="0053131F"/>
    <w:rsid w:val="00531D97"/>
    <w:rsid w:val="005354D5"/>
    <w:rsid w:val="00541F48"/>
    <w:rsid w:val="00543C1A"/>
    <w:rsid w:val="005501F4"/>
    <w:rsid w:val="0055045D"/>
    <w:rsid w:val="00550A84"/>
    <w:rsid w:val="00551FE1"/>
    <w:rsid w:val="005527AA"/>
    <w:rsid w:val="00552B82"/>
    <w:rsid w:val="0055316C"/>
    <w:rsid w:val="005546CF"/>
    <w:rsid w:val="00557EAF"/>
    <w:rsid w:val="00560F74"/>
    <w:rsid w:val="00562311"/>
    <w:rsid w:val="005625F2"/>
    <w:rsid w:val="00564405"/>
    <w:rsid w:val="00565AA7"/>
    <w:rsid w:val="00565D1E"/>
    <w:rsid w:val="005667E1"/>
    <w:rsid w:val="00566C21"/>
    <w:rsid w:val="00567259"/>
    <w:rsid w:val="00572210"/>
    <w:rsid w:val="005727CD"/>
    <w:rsid w:val="00572DDF"/>
    <w:rsid w:val="00572EC0"/>
    <w:rsid w:val="00573ECB"/>
    <w:rsid w:val="005767D2"/>
    <w:rsid w:val="00576CC5"/>
    <w:rsid w:val="00577080"/>
    <w:rsid w:val="0058006B"/>
    <w:rsid w:val="00581A5B"/>
    <w:rsid w:val="00582FEC"/>
    <w:rsid w:val="005841C1"/>
    <w:rsid w:val="00584C28"/>
    <w:rsid w:val="0058797E"/>
    <w:rsid w:val="00590D9A"/>
    <w:rsid w:val="00592104"/>
    <w:rsid w:val="0059216B"/>
    <w:rsid w:val="00593E25"/>
    <w:rsid w:val="00594B28"/>
    <w:rsid w:val="00596881"/>
    <w:rsid w:val="00596AE2"/>
    <w:rsid w:val="005976C0"/>
    <w:rsid w:val="005A1E61"/>
    <w:rsid w:val="005A28DD"/>
    <w:rsid w:val="005A42DF"/>
    <w:rsid w:val="005B0B82"/>
    <w:rsid w:val="005B50C2"/>
    <w:rsid w:val="005B7276"/>
    <w:rsid w:val="005C142C"/>
    <w:rsid w:val="005C1B17"/>
    <w:rsid w:val="005C1ECE"/>
    <w:rsid w:val="005C4A03"/>
    <w:rsid w:val="005C5350"/>
    <w:rsid w:val="005C5F49"/>
    <w:rsid w:val="005C68B7"/>
    <w:rsid w:val="005D1C43"/>
    <w:rsid w:val="005D2062"/>
    <w:rsid w:val="005D63A3"/>
    <w:rsid w:val="005D699A"/>
    <w:rsid w:val="005D74C7"/>
    <w:rsid w:val="005E28DF"/>
    <w:rsid w:val="005E2CF1"/>
    <w:rsid w:val="005E3FF1"/>
    <w:rsid w:val="005E4F44"/>
    <w:rsid w:val="005E6B34"/>
    <w:rsid w:val="005F2D75"/>
    <w:rsid w:val="005F34DB"/>
    <w:rsid w:val="005F4376"/>
    <w:rsid w:val="005F7EB1"/>
    <w:rsid w:val="005F7ED4"/>
    <w:rsid w:val="0060092E"/>
    <w:rsid w:val="00601B79"/>
    <w:rsid w:val="00601E80"/>
    <w:rsid w:val="00602E9E"/>
    <w:rsid w:val="006053B1"/>
    <w:rsid w:val="0060578E"/>
    <w:rsid w:val="006057A8"/>
    <w:rsid w:val="006126AA"/>
    <w:rsid w:val="0061379A"/>
    <w:rsid w:val="006144B8"/>
    <w:rsid w:val="00614975"/>
    <w:rsid w:val="006161F8"/>
    <w:rsid w:val="00616485"/>
    <w:rsid w:val="0061690C"/>
    <w:rsid w:val="00617231"/>
    <w:rsid w:val="006176E7"/>
    <w:rsid w:val="00621795"/>
    <w:rsid w:val="0062248C"/>
    <w:rsid w:val="00623A82"/>
    <w:rsid w:val="00626D7E"/>
    <w:rsid w:val="00627AA2"/>
    <w:rsid w:val="00627D3D"/>
    <w:rsid w:val="00630380"/>
    <w:rsid w:val="006317F0"/>
    <w:rsid w:val="006319C8"/>
    <w:rsid w:val="0063205F"/>
    <w:rsid w:val="00632A32"/>
    <w:rsid w:val="00637329"/>
    <w:rsid w:val="00637472"/>
    <w:rsid w:val="006378FB"/>
    <w:rsid w:val="0064123F"/>
    <w:rsid w:val="006450A7"/>
    <w:rsid w:val="006454C0"/>
    <w:rsid w:val="00646767"/>
    <w:rsid w:val="00647114"/>
    <w:rsid w:val="00650BF8"/>
    <w:rsid w:val="00653657"/>
    <w:rsid w:val="00653703"/>
    <w:rsid w:val="006551BC"/>
    <w:rsid w:val="00661576"/>
    <w:rsid w:val="00664C78"/>
    <w:rsid w:val="00665F08"/>
    <w:rsid w:val="006664F9"/>
    <w:rsid w:val="00667507"/>
    <w:rsid w:val="00672624"/>
    <w:rsid w:val="00672E92"/>
    <w:rsid w:val="006735DB"/>
    <w:rsid w:val="00673611"/>
    <w:rsid w:val="00675288"/>
    <w:rsid w:val="006754BF"/>
    <w:rsid w:val="00675E19"/>
    <w:rsid w:val="0067762F"/>
    <w:rsid w:val="0068021E"/>
    <w:rsid w:val="0068200F"/>
    <w:rsid w:val="00683641"/>
    <w:rsid w:val="00683859"/>
    <w:rsid w:val="00683E53"/>
    <w:rsid w:val="00686CBC"/>
    <w:rsid w:val="00687839"/>
    <w:rsid w:val="006904E2"/>
    <w:rsid w:val="00691F80"/>
    <w:rsid w:val="00693E9C"/>
    <w:rsid w:val="00697564"/>
    <w:rsid w:val="00697666"/>
    <w:rsid w:val="006A1438"/>
    <w:rsid w:val="006A27F0"/>
    <w:rsid w:val="006A2CB4"/>
    <w:rsid w:val="006A4260"/>
    <w:rsid w:val="006A5B7F"/>
    <w:rsid w:val="006A7DCE"/>
    <w:rsid w:val="006B0830"/>
    <w:rsid w:val="006B4BA3"/>
    <w:rsid w:val="006B73B0"/>
    <w:rsid w:val="006B7CDB"/>
    <w:rsid w:val="006C008F"/>
    <w:rsid w:val="006C19C7"/>
    <w:rsid w:val="006C1C2F"/>
    <w:rsid w:val="006C3ACC"/>
    <w:rsid w:val="006C3E36"/>
    <w:rsid w:val="006C4F89"/>
    <w:rsid w:val="006C6309"/>
    <w:rsid w:val="006C6404"/>
    <w:rsid w:val="006C7CEC"/>
    <w:rsid w:val="006D0E35"/>
    <w:rsid w:val="006D110D"/>
    <w:rsid w:val="006D1354"/>
    <w:rsid w:val="006D25BA"/>
    <w:rsid w:val="006D2695"/>
    <w:rsid w:val="006D32DF"/>
    <w:rsid w:val="006D385C"/>
    <w:rsid w:val="006D4154"/>
    <w:rsid w:val="006D43EF"/>
    <w:rsid w:val="006D4D77"/>
    <w:rsid w:val="006D620E"/>
    <w:rsid w:val="006D6CDD"/>
    <w:rsid w:val="006E3BE3"/>
    <w:rsid w:val="006E575E"/>
    <w:rsid w:val="006E6F2D"/>
    <w:rsid w:val="006F114C"/>
    <w:rsid w:val="006F25F6"/>
    <w:rsid w:val="006F4ADA"/>
    <w:rsid w:val="006F62E8"/>
    <w:rsid w:val="006F7AF8"/>
    <w:rsid w:val="006F7B32"/>
    <w:rsid w:val="00700038"/>
    <w:rsid w:val="0070216C"/>
    <w:rsid w:val="0070231F"/>
    <w:rsid w:val="0070313E"/>
    <w:rsid w:val="00704B27"/>
    <w:rsid w:val="0070515D"/>
    <w:rsid w:val="00706F1B"/>
    <w:rsid w:val="00706F34"/>
    <w:rsid w:val="00711370"/>
    <w:rsid w:val="00714956"/>
    <w:rsid w:val="00715EA5"/>
    <w:rsid w:val="007160FC"/>
    <w:rsid w:val="0072166F"/>
    <w:rsid w:val="00722F21"/>
    <w:rsid w:val="00724818"/>
    <w:rsid w:val="007257BF"/>
    <w:rsid w:val="00725D95"/>
    <w:rsid w:val="0072672E"/>
    <w:rsid w:val="0073113E"/>
    <w:rsid w:val="00732328"/>
    <w:rsid w:val="00732476"/>
    <w:rsid w:val="00733144"/>
    <w:rsid w:val="00734205"/>
    <w:rsid w:val="007360BA"/>
    <w:rsid w:val="00741E26"/>
    <w:rsid w:val="00742FB2"/>
    <w:rsid w:val="00743493"/>
    <w:rsid w:val="007437FD"/>
    <w:rsid w:val="00744B69"/>
    <w:rsid w:val="00745201"/>
    <w:rsid w:val="007472C5"/>
    <w:rsid w:val="0074776D"/>
    <w:rsid w:val="007477FD"/>
    <w:rsid w:val="00747B09"/>
    <w:rsid w:val="00747D15"/>
    <w:rsid w:val="007514BF"/>
    <w:rsid w:val="00751AB3"/>
    <w:rsid w:val="00751D2C"/>
    <w:rsid w:val="0075321D"/>
    <w:rsid w:val="00753D88"/>
    <w:rsid w:val="007552C5"/>
    <w:rsid w:val="00755D2E"/>
    <w:rsid w:val="0076020E"/>
    <w:rsid w:val="00760A96"/>
    <w:rsid w:val="00762519"/>
    <w:rsid w:val="00763765"/>
    <w:rsid w:val="00763A0C"/>
    <w:rsid w:val="007650DF"/>
    <w:rsid w:val="007670FF"/>
    <w:rsid w:val="00767864"/>
    <w:rsid w:val="00771645"/>
    <w:rsid w:val="00774FC9"/>
    <w:rsid w:val="00776958"/>
    <w:rsid w:val="00777627"/>
    <w:rsid w:val="007803B8"/>
    <w:rsid w:val="007839D8"/>
    <w:rsid w:val="00784301"/>
    <w:rsid w:val="00784F21"/>
    <w:rsid w:val="00785B39"/>
    <w:rsid w:val="00787F38"/>
    <w:rsid w:val="00790801"/>
    <w:rsid w:val="00792724"/>
    <w:rsid w:val="007929C5"/>
    <w:rsid w:val="00793280"/>
    <w:rsid w:val="007933B8"/>
    <w:rsid w:val="00793F72"/>
    <w:rsid w:val="00797890"/>
    <w:rsid w:val="007A124B"/>
    <w:rsid w:val="007A160D"/>
    <w:rsid w:val="007A18D2"/>
    <w:rsid w:val="007A1F7D"/>
    <w:rsid w:val="007A5379"/>
    <w:rsid w:val="007A6E83"/>
    <w:rsid w:val="007A774A"/>
    <w:rsid w:val="007A7BB7"/>
    <w:rsid w:val="007A7BD5"/>
    <w:rsid w:val="007B1B51"/>
    <w:rsid w:val="007B277C"/>
    <w:rsid w:val="007B3F4B"/>
    <w:rsid w:val="007B5E5B"/>
    <w:rsid w:val="007C23D5"/>
    <w:rsid w:val="007C2784"/>
    <w:rsid w:val="007C2E30"/>
    <w:rsid w:val="007D1714"/>
    <w:rsid w:val="007D1AC0"/>
    <w:rsid w:val="007D484D"/>
    <w:rsid w:val="007D6CE2"/>
    <w:rsid w:val="007E057A"/>
    <w:rsid w:val="007E47FE"/>
    <w:rsid w:val="007E7008"/>
    <w:rsid w:val="007E7478"/>
    <w:rsid w:val="007E7D3F"/>
    <w:rsid w:val="007F06B7"/>
    <w:rsid w:val="007F0949"/>
    <w:rsid w:val="007F0E4D"/>
    <w:rsid w:val="007F1475"/>
    <w:rsid w:val="007F3359"/>
    <w:rsid w:val="007F4654"/>
    <w:rsid w:val="007F4F93"/>
    <w:rsid w:val="007F5390"/>
    <w:rsid w:val="00801DA7"/>
    <w:rsid w:val="0080272C"/>
    <w:rsid w:val="00806D85"/>
    <w:rsid w:val="00807179"/>
    <w:rsid w:val="008079D0"/>
    <w:rsid w:val="00807F6E"/>
    <w:rsid w:val="00810261"/>
    <w:rsid w:val="00810FF2"/>
    <w:rsid w:val="0081202F"/>
    <w:rsid w:val="008124D4"/>
    <w:rsid w:val="0081590B"/>
    <w:rsid w:val="00815BD4"/>
    <w:rsid w:val="00816672"/>
    <w:rsid w:val="00816F38"/>
    <w:rsid w:val="00820117"/>
    <w:rsid w:val="0082579F"/>
    <w:rsid w:val="00826B3B"/>
    <w:rsid w:val="008272D8"/>
    <w:rsid w:val="0083012D"/>
    <w:rsid w:val="008306FD"/>
    <w:rsid w:val="00832064"/>
    <w:rsid w:val="00832A88"/>
    <w:rsid w:val="00832BBE"/>
    <w:rsid w:val="00832DB7"/>
    <w:rsid w:val="0083315F"/>
    <w:rsid w:val="008356A5"/>
    <w:rsid w:val="00835873"/>
    <w:rsid w:val="008363EB"/>
    <w:rsid w:val="00840183"/>
    <w:rsid w:val="00841498"/>
    <w:rsid w:val="0084158A"/>
    <w:rsid w:val="008416FC"/>
    <w:rsid w:val="00842388"/>
    <w:rsid w:val="008430F5"/>
    <w:rsid w:val="008506D7"/>
    <w:rsid w:val="008524BE"/>
    <w:rsid w:val="00852638"/>
    <w:rsid w:val="00854ECE"/>
    <w:rsid w:val="00861824"/>
    <w:rsid w:val="00862B94"/>
    <w:rsid w:val="0086762C"/>
    <w:rsid w:val="00867DEF"/>
    <w:rsid w:val="0087046C"/>
    <w:rsid w:val="008716C6"/>
    <w:rsid w:val="00871B02"/>
    <w:rsid w:val="00872072"/>
    <w:rsid w:val="00872091"/>
    <w:rsid w:val="0087539D"/>
    <w:rsid w:val="00880BDF"/>
    <w:rsid w:val="00882000"/>
    <w:rsid w:val="00882D05"/>
    <w:rsid w:val="0088316E"/>
    <w:rsid w:val="00883F28"/>
    <w:rsid w:val="00884BC2"/>
    <w:rsid w:val="00886B98"/>
    <w:rsid w:val="00887689"/>
    <w:rsid w:val="008877CD"/>
    <w:rsid w:val="008879E3"/>
    <w:rsid w:val="00887A3D"/>
    <w:rsid w:val="0089164F"/>
    <w:rsid w:val="0089336D"/>
    <w:rsid w:val="008943FF"/>
    <w:rsid w:val="008966F3"/>
    <w:rsid w:val="0089670C"/>
    <w:rsid w:val="00896B71"/>
    <w:rsid w:val="00897320"/>
    <w:rsid w:val="008A040C"/>
    <w:rsid w:val="008A1785"/>
    <w:rsid w:val="008A1970"/>
    <w:rsid w:val="008A3E07"/>
    <w:rsid w:val="008A40A0"/>
    <w:rsid w:val="008A4B13"/>
    <w:rsid w:val="008A67CF"/>
    <w:rsid w:val="008A6898"/>
    <w:rsid w:val="008B1039"/>
    <w:rsid w:val="008B2B7B"/>
    <w:rsid w:val="008B3639"/>
    <w:rsid w:val="008B40F0"/>
    <w:rsid w:val="008B4B04"/>
    <w:rsid w:val="008C17CD"/>
    <w:rsid w:val="008C38C7"/>
    <w:rsid w:val="008C4955"/>
    <w:rsid w:val="008C5E1E"/>
    <w:rsid w:val="008C6897"/>
    <w:rsid w:val="008D14A9"/>
    <w:rsid w:val="008D241F"/>
    <w:rsid w:val="008D4B25"/>
    <w:rsid w:val="008E0F81"/>
    <w:rsid w:val="008E52B2"/>
    <w:rsid w:val="008E7497"/>
    <w:rsid w:val="008E7D9B"/>
    <w:rsid w:val="008F1777"/>
    <w:rsid w:val="008F2730"/>
    <w:rsid w:val="008F2CCF"/>
    <w:rsid w:val="008F479F"/>
    <w:rsid w:val="008F4E19"/>
    <w:rsid w:val="008F4FAD"/>
    <w:rsid w:val="00901F39"/>
    <w:rsid w:val="009040C6"/>
    <w:rsid w:val="00906335"/>
    <w:rsid w:val="00906411"/>
    <w:rsid w:val="009105EC"/>
    <w:rsid w:val="00911198"/>
    <w:rsid w:val="009119AC"/>
    <w:rsid w:val="00912341"/>
    <w:rsid w:val="00915AD9"/>
    <w:rsid w:val="00915D9C"/>
    <w:rsid w:val="00917A6C"/>
    <w:rsid w:val="009203F3"/>
    <w:rsid w:val="0092121C"/>
    <w:rsid w:val="0092146F"/>
    <w:rsid w:val="0092237B"/>
    <w:rsid w:val="00923541"/>
    <w:rsid w:val="00923B99"/>
    <w:rsid w:val="00926168"/>
    <w:rsid w:val="009279C9"/>
    <w:rsid w:val="00927D90"/>
    <w:rsid w:val="00931324"/>
    <w:rsid w:val="00933ABC"/>
    <w:rsid w:val="009400B0"/>
    <w:rsid w:val="0094077C"/>
    <w:rsid w:val="00940A47"/>
    <w:rsid w:val="009424B7"/>
    <w:rsid w:val="00946087"/>
    <w:rsid w:val="009460B2"/>
    <w:rsid w:val="009469D0"/>
    <w:rsid w:val="00950E17"/>
    <w:rsid w:val="00951D26"/>
    <w:rsid w:val="00954EDF"/>
    <w:rsid w:val="00955B2D"/>
    <w:rsid w:val="009563EC"/>
    <w:rsid w:val="0095675D"/>
    <w:rsid w:val="00956B14"/>
    <w:rsid w:val="00960DBD"/>
    <w:rsid w:val="009611CC"/>
    <w:rsid w:val="009630BA"/>
    <w:rsid w:val="00963C25"/>
    <w:rsid w:val="00964708"/>
    <w:rsid w:val="00965885"/>
    <w:rsid w:val="009721CB"/>
    <w:rsid w:val="00973CEB"/>
    <w:rsid w:val="009749BE"/>
    <w:rsid w:val="009749E3"/>
    <w:rsid w:val="009757F9"/>
    <w:rsid w:val="00976723"/>
    <w:rsid w:val="009801AE"/>
    <w:rsid w:val="009831F2"/>
    <w:rsid w:val="0098386F"/>
    <w:rsid w:val="00990A79"/>
    <w:rsid w:val="00997856"/>
    <w:rsid w:val="009A050D"/>
    <w:rsid w:val="009A1A95"/>
    <w:rsid w:val="009A2327"/>
    <w:rsid w:val="009A25D2"/>
    <w:rsid w:val="009A2B33"/>
    <w:rsid w:val="009A4709"/>
    <w:rsid w:val="009A797B"/>
    <w:rsid w:val="009B1136"/>
    <w:rsid w:val="009B3780"/>
    <w:rsid w:val="009B481B"/>
    <w:rsid w:val="009B5E8B"/>
    <w:rsid w:val="009B60AD"/>
    <w:rsid w:val="009B6642"/>
    <w:rsid w:val="009B79B5"/>
    <w:rsid w:val="009C0FDE"/>
    <w:rsid w:val="009C169A"/>
    <w:rsid w:val="009C4FF7"/>
    <w:rsid w:val="009C5F1C"/>
    <w:rsid w:val="009D4025"/>
    <w:rsid w:val="009D4F89"/>
    <w:rsid w:val="009E3706"/>
    <w:rsid w:val="009F1CEE"/>
    <w:rsid w:val="009F1EFD"/>
    <w:rsid w:val="009F2022"/>
    <w:rsid w:val="009F4FE1"/>
    <w:rsid w:val="009F5727"/>
    <w:rsid w:val="009F66FC"/>
    <w:rsid w:val="00A001BD"/>
    <w:rsid w:val="00A02F46"/>
    <w:rsid w:val="00A03873"/>
    <w:rsid w:val="00A03C0D"/>
    <w:rsid w:val="00A05E92"/>
    <w:rsid w:val="00A06FC2"/>
    <w:rsid w:val="00A10061"/>
    <w:rsid w:val="00A1036F"/>
    <w:rsid w:val="00A10C82"/>
    <w:rsid w:val="00A13785"/>
    <w:rsid w:val="00A16A32"/>
    <w:rsid w:val="00A176F9"/>
    <w:rsid w:val="00A17DD2"/>
    <w:rsid w:val="00A22125"/>
    <w:rsid w:val="00A22F20"/>
    <w:rsid w:val="00A23995"/>
    <w:rsid w:val="00A253C1"/>
    <w:rsid w:val="00A26AD3"/>
    <w:rsid w:val="00A312F3"/>
    <w:rsid w:val="00A33AF1"/>
    <w:rsid w:val="00A35015"/>
    <w:rsid w:val="00A3586A"/>
    <w:rsid w:val="00A35AC5"/>
    <w:rsid w:val="00A40830"/>
    <w:rsid w:val="00A431D2"/>
    <w:rsid w:val="00A43A1E"/>
    <w:rsid w:val="00A44A04"/>
    <w:rsid w:val="00A46D84"/>
    <w:rsid w:val="00A47CB8"/>
    <w:rsid w:val="00A47FE8"/>
    <w:rsid w:val="00A5039B"/>
    <w:rsid w:val="00A51563"/>
    <w:rsid w:val="00A5169F"/>
    <w:rsid w:val="00A516E4"/>
    <w:rsid w:val="00A52569"/>
    <w:rsid w:val="00A53786"/>
    <w:rsid w:val="00A57D86"/>
    <w:rsid w:val="00A607F4"/>
    <w:rsid w:val="00A61231"/>
    <w:rsid w:val="00A62F0D"/>
    <w:rsid w:val="00A64AF7"/>
    <w:rsid w:val="00A65442"/>
    <w:rsid w:val="00A6697C"/>
    <w:rsid w:val="00A73DFC"/>
    <w:rsid w:val="00A761E7"/>
    <w:rsid w:val="00A76715"/>
    <w:rsid w:val="00A7684F"/>
    <w:rsid w:val="00A76EE5"/>
    <w:rsid w:val="00A81331"/>
    <w:rsid w:val="00A82DC6"/>
    <w:rsid w:val="00A862CA"/>
    <w:rsid w:val="00A876D9"/>
    <w:rsid w:val="00A90117"/>
    <w:rsid w:val="00A9105E"/>
    <w:rsid w:val="00A92172"/>
    <w:rsid w:val="00A93C22"/>
    <w:rsid w:val="00A94330"/>
    <w:rsid w:val="00A948EF"/>
    <w:rsid w:val="00A969D6"/>
    <w:rsid w:val="00A977F5"/>
    <w:rsid w:val="00A97882"/>
    <w:rsid w:val="00A97BA2"/>
    <w:rsid w:val="00AA00AA"/>
    <w:rsid w:val="00AA1F22"/>
    <w:rsid w:val="00AA27E7"/>
    <w:rsid w:val="00AA3108"/>
    <w:rsid w:val="00AA319D"/>
    <w:rsid w:val="00AA348C"/>
    <w:rsid w:val="00AA5AB9"/>
    <w:rsid w:val="00AA5B9F"/>
    <w:rsid w:val="00AB027B"/>
    <w:rsid w:val="00AB07DE"/>
    <w:rsid w:val="00AB2A69"/>
    <w:rsid w:val="00AB31AD"/>
    <w:rsid w:val="00AB575D"/>
    <w:rsid w:val="00AB63F0"/>
    <w:rsid w:val="00AB708A"/>
    <w:rsid w:val="00AC0778"/>
    <w:rsid w:val="00AC0AA6"/>
    <w:rsid w:val="00AC2F63"/>
    <w:rsid w:val="00AC47BB"/>
    <w:rsid w:val="00AC7561"/>
    <w:rsid w:val="00AD03FC"/>
    <w:rsid w:val="00AD084E"/>
    <w:rsid w:val="00AD3552"/>
    <w:rsid w:val="00AD69DD"/>
    <w:rsid w:val="00AE12EF"/>
    <w:rsid w:val="00AE505E"/>
    <w:rsid w:val="00AE5840"/>
    <w:rsid w:val="00AE5B9B"/>
    <w:rsid w:val="00AE5C95"/>
    <w:rsid w:val="00AE675E"/>
    <w:rsid w:val="00AE6B2B"/>
    <w:rsid w:val="00AE6EBF"/>
    <w:rsid w:val="00AE709E"/>
    <w:rsid w:val="00AE76F6"/>
    <w:rsid w:val="00AF2C53"/>
    <w:rsid w:val="00AF38A7"/>
    <w:rsid w:val="00AF3967"/>
    <w:rsid w:val="00AF43A7"/>
    <w:rsid w:val="00AF468F"/>
    <w:rsid w:val="00B01CD3"/>
    <w:rsid w:val="00B023C6"/>
    <w:rsid w:val="00B02AFB"/>
    <w:rsid w:val="00B03DD3"/>
    <w:rsid w:val="00B0457D"/>
    <w:rsid w:val="00B04C8E"/>
    <w:rsid w:val="00B05076"/>
    <w:rsid w:val="00B0573F"/>
    <w:rsid w:val="00B0691F"/>
    <w:rsid w:val="00B072D5"/>
    <w:rsid w:val="00B07ABF"/>
    <w:rsid w:val="00B10698"/>
    <w:rsid w:val="00B12BB3"/>
    <w:rsid w:val="00B150AE"/>
    <w:rsid w:val="00B174BC"/>
    <w:rsid w:val="00B202EF"/>
    <w:rsid w:val="00B206D2"/>
    <w:rsid w:val="00B219D9"/>
    <w:rsid w:val="00B22AE3"/>
    <w:rsid w:val="00B23420"/>
    <w:rsid w:val="00B24294"/>
    <w:rsid w:val="00B24704"/>
    <w:rsid w:val="00B25FAA"/>
    <w:rsid w:val="00B27EBF"/>
    <w:rsid w:val="00B31A52"/>
    <w:rsid w:val="00B32BBE"/>
    <w:rsid w:val="00B32C20"/>
    <w:rsid w:val="00B33755"/>
    <w:rsid w:val="00B35CAD"/>
    <w:rsid w:val="00B36CE5"/>
    <w:rsid w:val="00B3760F"/>
    <w:rsid w:val="00B42974"/>
    <w:rsid w:val="00B436AE"/>
    <w:rsid w:val="00B5469F"/>
    <w:rsid w:val="00B571D2"/>
    <w:rsid w:val="00B5799E"/>
    <w:rsid w:val="00B61EEB"/>
    <w:rsid w:val="00B633BB"/>
    <w:rsid w:val="00B634CB"/>
    <w:rsid w:val="00B636D6"/>
    <w:rsid w:val="00B65CEC"/>
    <w:rsid w:val="00B65EE7"/>
    <w:rsid w:val="00B65FBD"/>
    <w:rsid w:val="00B6657B"/>
    <w:rsid w:val="00B670AA"/>
    <w:rsid w:val="00B76D21"/>
    <w:rsid w:val="00B76E39"/>
    <w:rsid w:val="00B84322"/>
    <w:rsid w:val="00B85938"/>
    <w:rsid w:val="00B87DC4"/>
    <w:rsid w:val="00B9049C"/>
    <w:rsid w:val="00B90D99"/>
    <w:rsid w:val="00B93397"/>
    <w:rsid w:val="00B93BA4"/>
    <w:rsid w:val="00B9725C"/>
    <w:rsid w:val="00BA1FA8"/>
    <w:rsid w:val="00BA261E"/>
    <w:rsid w:val="00BA2C2C"/>
    <w:rsid w:val="00BA5206"/>
    <w:rsid w:val="00BA5E50"/>
    <w:rsid w:val="00BA60EE"/>
    <w:rsid w:val="00BB0BBE"/>
    <w:rsid w:val="00BB1A21"/>
    <w:rsid w:val="00BB5B04"/>
    <w:rsid w:val="00BB5D80"/>
    <w:rsid w:val="00BB6892"/>
    <w:rsid w:val="00BC14BB"/>
    <w:rsid w:val="00BC35E6"/>
    <w:rsid w:val="00BC73F5"/>
    <w:rsid w:val="00BD26C7"/>
    <w:rsid w:val="00BD668D"/>
    <w:rsid w:val="00BD7391"/>
    <w:rsid w:val="00BE245A"/>
    <w:rsid w:val="00BE3CFF"/>
    <w:rsid w:val="00BE5C02"/>
    <w:rsid w:val="00BE6B43"/>
    <w:rsid w:val="00BE6DF8"/>
    <w:rsid w:val="00BE76C2"/>
    <w:rsid w:val="00BF275D"/>
    <w:rsid w:val="00BF4605"/>
    <w:rsid w:val="00BF5B94"/>
    <w:rsid w:val="00BF7191"/>
    <w:rsid w:val="00C00D3C"/>
    <w:rsid w:val="00C00DE7"/>
    <w:rsid w:val="00C01B2B"/>
    <w:rsid w:val="00C01FD2"/>
    <w:rsid w:val="00C02F1C"/>
    <w:rsid w:val="00C0306D"/>
    <w:rsid w:val="00C03754"/>
    <w:rsid w:val="00C03841"/>
    <w:rsid w:val="00C0457B"/>
    <w:rsid w:val="00C050CE"/>
    <w:rsid w:val="00C066D4"/>
    <w:rsid w:val="00C07492"/>
    <w:rsid w:val="00C07821"/>
    <w:rsid w:val="00C123CB"/>
    <w:rsid w:val="00C13C46"/>
    <w:rsid w:val="00C13D2F"/>
    <w:rsid w:val="00C14969"/>
    <w:rsid w:val="00C15432"/>
    <w:rsid w:val="00C15795"/>
    <w:rsid w:val="00C158DA"/>
    <w:rsid w:val="00C21388"/>
    <w:rsid w:val="00C3109D"/>
    <w:rsid w:val="00C32108"/>
    <w:rsid w:val="00C33161"/>
    <w:rsid w:val="00C34000"/>
    <w:rsid w:val="00C34DEE"/>
    <w:rsid w:val="00C366E3"/>
    <w:rsid w:val="00C367EA"/>
    <w:rsid w:val="00C37C67"/>
    <w:rsid w:val="00C43D5D"/>
    <w:rsid w:val="00C44657"/>
    <w:rsid w:val="00C45239"/>
    <w:rsid w:val="00C45259"/>
    <w:rsid w:val="00C51302"/>
    <w:rsid w:val="00C51489"/>
    <w:rsid w:val="00C5289E"/>
    <w:rsid w:val="00C52F8F"/>
    <w:rsid w:val="00C5386B"/>
    <w:rsid w:val="00C57B35"/>
    <w:rsid w:val="00C57D51"/>
    <w:rsid w:val="00C616E6"/>
    <w:rsid w:val="00C619A1"/>
    <w:rsid w:val="00C61EE7"/>
    <w:rsid w:val="00C62BC3"/>
    <w:rsid w:val="00C637CA"/>
    <w:rsid w:val="00C67AAE"/>
    <w:rsid w:val="00C7065F"/>
    <w:rsid w:val="00C70DAE"/>
    <w:rsid w:val="00C7317F"/>
    <w:rsid w:val="00C739EE"/>
    <w:rsid w:val="00C753EC"/>
    <w:rsid w:val="00C77DEA"/>
    <w:rsid w:val="00C84AF8"/>
    <w:rsid w:val="00C901BC"/>
    <w:rsid w:val="00C97E25"/>
    <w:rsid w:val="00CA29E4"/>
    <w:rsid w:val="00CA5855"/>
    <w:rsid w:val="00CB208E"/>
    <w:rsid w:val="00CB4168"/>
    <w:rsid w:val="00CC20FD"/>
    <w:rsid w:val="00CC22E8"/>
    <w:rsid w:val="00CC2B74"/>
    <w:rsid w:val="00CC4723"/>
    <w:rsid w:val="00CC56EC"/>
    <w:rsid w:val="00CC6506"/>
    <w:rsid w:val="00CC68BF"/>
    <w:rsid w:val="00CC6C9E"/>
    <w:rsid w:val="00CC7FEE"/>
    <w:rsid w:val="00CD102D"/>
    <w:rsid w:val="00CD27CE"/>
    <w:rsid w:val="00CD5E2E"/>
    <w:rsid w:val="00CD63D9"/>
    <w:rsid w:val="00CD6BD5"/>
    <w:rsid w:val="00CE1A09"/>
    <w:rsid w:val="00CE2615"/>
    <w:rsid w:val="00CE26D9"/>
    <w:rsid w:val="00CE308B"/>
    <w:rsid w:val="00CE4E1F"/>
    <w:rsid w:val="00CE5249"/>
    <w:rsid w:val="00CE5F4D"/>
    <w:rsid w:val="00CE6F37"/>
    <w:rsid w:val="00CF0346"/>
    <w:rsid w:val="00CF1925"/>
    <w:rsid w:val="00D02A89"/>
    <w:rsid w:val="00D0303D"/>
    <w:rsid w:val="00D03D88"/>
    <w:rsid w:val="00D04817"/>
    <w:rsid w:val="00D04A40"/>
    <w:rsid w:val="00D0514B"/>
    <w:rsid w:val="00D0612F"/>
    <w:rsid w:val="00D101AA"/>
    <w:rsid w:val="00D10509"/>
    <w:rsid w:val="00D165F8"/>
    <w:rsid w:val="00D2031E"/>
    <w:rsid w:val="00D220FF"/>
    <w:rsid w:val="00D22FDA"/>
    <w:rsid w:val="00D251BD"/>
    <w:rsid w:val="00D255C1"/>
    <w:rsid w:val="00D25D1A"/>
    <w:rsid w:val="00D265EE"/>
    <w:rsid w:val="00D27DA4"/>
    <w:rsid w:val="00D3056B"/>
    <w:rsid w:val="00D305FF"/>
    <w:rsid w:val="00D327EB"/>
    <w:rsid w:val="00D35B38"/>
    <w:rsid w:val="00D36444"/>
    <w:rsid w:val="00D371F4"/>
    <w:rsid w:val="00D4058B"/>
    <w:rsid w:val="00D43631"/>
    <w:rsid w:val="00D43CE2"/>
    <w:rsid w:val="00D44246"/>
    <w:rsid w:val="00D46216"/>
    <w:rsid w:val="00D464F4"/>
    <w:rsid w:val="00D46F97"/>
    <w:rsid w:val="00D47A24"/>
    <w:rsid w:val="00D53814"/>
    <w:rsid w:val="00D53CDD"/>
    <w:rsid w:val="00D5617F"/>
    <w:rsid w:val="00D568F9"/>
    <w:rsid w:val="00D571A0"/>
    <w:rsid w:val="00D613B9"/>
    <w:rsid w:val="00D6305D"/>
    <w:rsid w:val="00D63A3E"/>
    <w:rsid w:val="00D65B11"/>
    <w:rsid w:val="00D664E9"/>
    <w:rsid w:val="00D702E3"/>
    <w:rsid w:val="00D706D3"/>
    <w:rsid w:val="00D70962"/>
    <w:rsid w:val="00D718E2"/>
    <w:rsid w:val="00D71F61"/>
    <w:rsid w:val="00D77EF8"/>
    <w:rsid w:val="00D807A7"/>
    <w:rsid w:val="00D81E6C"/>
    <w:rsid w:val="00D8305D"/>
    <w:rsid w:val="00D85682"/>
    <w:rsid w:val="00D86DCF"/>
    <w:rsid w:val="00D87B96"/>
    <w:rsid w:val="00D9047C"/>
    <w:rsid w:val="00D925D1"/>
    <w:rsid w:val="00D9502E"/>
    <w:rsid w:val="00D964D9"/>
    <w:rsid w:val="00DA23B3"/>
    <w:rsid w:val="00DA23E1"/>
    <w:rsid w:val="00DA50B0"/>
    <w:rsid w:val="00DB1733"/>
    <w:rsid w:val="00DB1976"/>
    <w:rsid w:val="00DB2369"/>
    <w:rsid w:val="00DB3465"/>
    <w:rsid w:val="00DB593E"/>
    <w:rsid w:val="00DB6D5E"/>
    <w:rsid w:val="00DB6DFF"/>
    <w:rsid w:val="00DC0E61"/>
    <w:rsid w:val="00DC2A7D"/>
    <w:rsid w:val="00DC3B86"/>
    <w:rsid w:val="00DC682C"/>
    <w:rsid w:val="00DD18A3"/>
    <w:rsid w:val="00DD36A5"/>
    <w:rsid w:val="00DD4FDA"/>
    <w:rsid w:val="00DD7C80"/>
    <w:rsid w:val="00DE02AC"/>
    <w:rsid w:val="00DE0704"/>
    <w:rsid w:val="00DE20BB"/>
    <w:rsid w:val="00DE2AE0"/>
    <w:rsid w:val="00DE3C1E"/>
    <w:rsid w:val="00DE45A0"/>
    <w:rsid w:val="00DE5590"/>
    <w:rsid w:val="00DE7A07"/>
    <w:rsid w:val="00DF13ED"/>
    <w:rsid w:val="00DF1C5F"/>
    <w:rsid w:val="00DF2631"/>
    <w:rsid w:val="00DF47AE"/>
    <w:rsid w:val="00DF5435"/>
    <w:rsid w:val="00E015F0"/>
    <w:rsid w:val="00E03F01"/>
    <w:rsid w:val="00E059C3"/>
    <w:rsid w:val="00E06C1A"/>
    <w:rsid w:val="00E07941"/>
    <w:rsid w:val="00E1219C"/>
    <w:rsid w:val="00E125CE"/>
    <w:rsid w:val="00E126A8"/>
    <w:rsid w:val="00E174E7"/>
    <w:rsid w:val="00E20529"/>
    <w:rsid w:val="00E20FDC"/>
    <w:rsid w:val="00E21144"/>
    <w:rsid w:val="00E214A4"/>
    <w:rsid w:val="00E24C3A"/>
    <w:rsid w:val="00E24DDC"/>
    <w:rsid w:val="00E25023"/>
    <w:rsid w:val="00E25C80"/>
    <w:rsid w:val="00E26A69"/>
    <w:rsid w:val="00E31542"/>
    <w:rsid w:val="00E32BD3"/>
    <w:rsid w:val="00E361F8"/>
    <w:rsid w:val="00E37A4F"/>
    <w:rsid w:val="00E41EF3"/>
    <w:rsid w:val="00E42B4B"/>
    <w:rsid w:val="00E47767"/>
    <w:rsid w:val="00E5100B"/>
    <w:rsid w:val="00E51253"/>
    <w:rsid w:val="00E51E86"/>
    <w:rsid w:val="00E5406B"/>
    <w:rsid w:val="00E55113"/>
    <w:rsid w:val="00E55652"/>
    <w:rsid w:val="00E56F02"/>
    <w:rsid w:val="00E61A85"/>
    <w:rsid w:val="00E62DB9"/>
    <w:rsid w:val="00E663AE"/>
    <w:rsid w:val="00E66D49"/>
    <w:rsid w:val="00E67079"/>
    <w:rsid w:val="00E70DDE"/>
    <w:rsid w:val="00E724C1"/>
    <w:rsid w:val="00E73EF1"/>
    <w:rsid w:val="00E7601B"/>
    <w:rsid w:val="00E77D3F"/>
    <w:rsid w:val="00E80265"/>
    <w:rsid w:val="00E838F9"/>
    <w:rsid w:val="00E879F4"/>
    <w:rsid w:val="00E91EF4"/>
    <w:rsid w:val="00E94268"/>
    <w:rsid w:val="00E955C0"/>
    <w:rsid w:val="00E9560B"/>
    <w:rsid w:val="00EA322B"/>
    <w:rsid w:val="00EA50F3"/>
    <w:rsid w:val="00EB200F"/>
    <w:rsid w:val="00EB5E36"/>
    <w:rsid w:val="00EB74C2"/>
    <w:rsid w:val="00EC257F"/>
    <w:rsid w:val="00EC4265"/>
    <w:rsid w:val="00EC7A6B"/>
    <w:rsid w:val="00EC7DFF"/>
    <w:rsid w:val="00ED2992"/>
    <w:rsid w:val="00ED2A90"/>
    <w:rsid w:val="00ED4CA7"/>
    <w:rsid w:val="00ED4E85"/>
    <w:rsid w:val="00ED7C9E"/>
    <w:rsid w:val="00EE153E"/>
    <w:rsid w:val="00EE18FD"/>
    <w:rsid w:val="00EE4317"/>
    <w:rsid w:val="00EE4B01"/>
    <w:rsid w:val="00EF097A"/>
    <w:rsid w:val="00EF1B2A"/>
    <w:rsid w:val="00EF5B43"/>
    <w:rsid w:val="00EF671B"/>
    <w:rsid w:val="00EF6F9D"/>
    <w:rsid w:val="00F00C45"/>
    <w:rsid w:val="00F03337"/>
    <w:rsid w:val="00F0334D"/>
    <w:rsid w:val="00F0360F"/>
    <w:rsid w:val="00F041E6"/>
    <w:rsid w:val="00F046BC"/>
    <w:rsid w:val="00F0639F"/>
    <w:rsid w:val="00F066BD"/>
    <w:rsid w:val="00F11CB6"/>
    <w:rsid w:val="00F11F9E"/>
    <w:rsid w:val="00F12623"/>
    <w:rsid w:val="00F13883"/>
    <w:rsid w:val="00F13E7D"/>
    <w:rsid w:val="00F14AB3"/>
    <w:rsid w:val="00F166BF"/>
    <w:rsid w:val="00F16A24"/>
    <w:rsid w:val="00F22869"/>
    <w:rsid w:val="00F23471"/>
    <w:rsid w:val="00F2370D"/>
    <w:rsid w:val="00F264F2"/>
    <w:rsid w:val="00F26974"/>
    <w:rsid w:val="00F30021"/>
    <w:rsid w:val="00F31AFF"/>
    <w:rsid w:val="00F331E2"/>
    <w:rsid w:val="00F37205"/>
    <w:rsid w:val="00F37A09"/>
    <w:rsid w:val="00F4264D"/>
    <w:rsid w:val="00F42877"/>
    <w:rsid w:val="00F431D3"/>
    <w:rsid w:val="00F4399B"/>
    <w:rsid w:val="00F43AC3"/>
    <w:rsid w:val="00F44745"/>
    <w:rsid w:val="00F45DC3"/>
    <w:rsid w:val="00F4612B"/>
    <w:rsid w:val="00F5170B"/>
    <w:rsid w:val="00F52304"/>
    <w:rsid w:val="00F533B6"/>
    <w:rsid w:val="00F534E8"/>
    <w:rsid w:val="00F53CAC"/>
    <w:rsid w:val="00F55BA4"/>
    <w:rsid w:val="00F572E5"/>
    <w:rsid w:val="00F60F28"/>
    <w:rsid w:val="00F62DA4"/>
    <w:rsid w:val="00F636BB"/>
    <w:rsid w:val="00F63F69"/>
    <w:rsid w:val="00F6650C"/>
    <w:rsid w:val="00F72EDB"/>
    <w:rsid w:val="00F73D6A"/>
    <w:rsid w:val="00F73D74"/>
    <w:rsid w:val="00F75261"/>
    <w:rsid w:val="00F76207"/>
    <w:rsid w:val="00F76C1C"/>
    <w:rsid w:val="00F807B4"/>
    <w:rsid w:val="00F82400"/>
    <w:rsid w:val="00F85EC8"/>
    <w:rsid w:val="00F8707D"/>
    <w:rsid w:val="00F90E9E"/>
    <w:rsid w:val="00F91F39"/>
    <w:rsid w:val="00F92CCE"/>
    <w:rsid w:val="00F93440"/>
    <w:rsid w:val="00F95CD8"/>
    <w:rsid w:val="00F96520"/>
    <w:rsid w:val="00F967DB"/>
    <w:rsid w:val="00F96DF0"/>
    <w:rsid w:val="00FA1CD2"/>
    <w:rsid w:val="00FA68C9"/>
    <w:rsid w:val="00FB0A34"/>
    <w:rsid w:val="00FB0F88"/>
    <w:rsid w:val="00FB261C"/>
    <w:rsid w:val="00FB2A06"/>
    <w:rsid w:val="00FB4C26"/>
    <w:rsid w:val="00FB5320"/>
    <w:rsid w:val="00FC0780"/>
    <w:rsid w:val="00FC0796"/>
    <w:rsid w:val="00FC0AA1"/>
    <w:rsid w:val="00FC20FF"/>
    <w:rsid w:val="00FC2688"/>
    <w:rsid w:val="00FC64F9"/>
    <w:rsid w:val="00FD0EF4"/>
    <w:rsid w:val="00FD2B4A"/>
    <w:rsid w:val="00FD3862"/>
    <w:rsid w:val="00FD54C7"/>
    <w:rsid w:val="00FD5B30"/>
    <w:rsid w:val="00FD689F"/>
    <w:rsid w:val="00FD6DEB"/>
    <w:rsid w:val="00FD7065"/>
    <w:rsid w:val="00FE2912"/>
    <w:rsid w:val="00FE5177"/>
    <w:rsid w:val="00FF30E3"/>
    <w:rsid w:val="00FF5254"/>
    <w:rsid w:val="00FF5513"/>
    <w:rsid w:val="00FF7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style="mso-position-horizontal-relative:page;mso-position-vertical-relative:page"/>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GB" w:eastAsia="en-GB" w:bidi="ar-SA"/>
      </w:rPr>
    </w:rPrDefault>
    <w:pPrDefault/>
  </w:docDefaults>
  <w:latentStyles w:defLockedState="0" w:defUIPriority="9"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uiPriority="0"/>
    <w:lsdException w:name="footer" w:uiPriority="0"/>
    <w:lsdException w:name="index heading" w:semiHidden="1"/>
    <w:lsdException w:name="caption" w:semiHidden="1"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0"/>
    <w:lsdException w:name="Body Text" w:uiPriority="0"/>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0"/>
    <w:lsdException w:name="annotation subject" w:semiHidden="1"/>
    <w:lsdException w:name="No List" w:uiPriority="99"/>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0"/>
    <w:lsdException w:name="Table Theme" w:uiPriority="0"/>
    <w:lsdException w:name="Placeholder Text" w:semiHidden="1" w:uiPriority="98"/>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897320"/>
    <w:pPr>
      <w:spacing w:after="240" w:line="240" w:lineRule="atLeast"/>
    </w:pPr>
    <w:rPr>
      <w:rFonts w:eastAsia="Arial Unicode MS"/>
      <w:szCs w:val="24"/>
      <w:lang w:eastAsia="en-US"/>
    </w:rPr>
  </w:style>
  <w:style w:type="paragraph" w:styleId="Heading1">
    <w:name w:val="heading 1"/>
    <w:basedOn w:val="Normal"/>
    <w:next w:val="Normal"/>
    <w:link w:val="Heading1Char"/>
    <w:rsid w:val="00897320"/>
    <w:pPr>
      <w:keepNext/>
      <w:keepLines/>
      <w:pageBreakBefore/>
      <w:numPr>
        <w:numId w:val="2"/>
      </w:numPr>
      <w:outlineLvl w:val="0"/>
    </w:pPr>
    <w:rPr>
      <w:rFonts w:eastAsia="MingLiU"/>
      <w:bCs/>
      <w:color w:val="00539F"/>
      <w:sz w:val="40"/>
      <w:szCs w:val="28"/>
    </w:rPr>
  </w:style>
  <w:style w:type="paragraph" w:styleId="Heading2">
    <w:name w:val="heading 2"/>
    <w:basedOn w:val="Normal"/>
    <w:next w:val="Normal"/>
    <w:link w:val="Heading2Char"/>
    <w:qFormat/>
    <w:rsid w:val="00897320"/>
    <w:pPr>
      <w:keepNext/>
      <w:keepLines/>
      <w:numPr>
        <w:ilvl w:val="1"/>
        <w:numId w:val="2"/>
      </w:numPr>
      <w:spacing w:before="240" w:after="120"/>
      <w:outlineLvl w:val="1"/>
    </w:pPr>
    <w:rPr>
      <w:rFonts w:eastAsia="MingLiU"/>
      <w:bCs/>
      <w:color w:val="00539F"/>
      <w:sz w:val="28"/>
      <w:szCs w:val="26"/>
    </w:rPr>
  </w:style>
  <w:style w:type="paragraph" w:styleId="Heading3">
    <w:name w:val="heading 3"/>
    <w:basedOn w:val="Normal"/>
    <w:next w:val="Normal"/>
    <w:link w:val="Heading3Char"/>
    <w:qFormat/>
    <w:rsid w:val="00897320"/>
    <w:pPr>
      <w:keepNext/>
      <w:keepLines/>
      <w:numPr>
        <w:ilvl w:val="2"/>
        <w:numId w:val="2"/>
      </w:numPr>
      <w:spacing w:before="240" w:after="0"/>
      <w:outlineLvl w:val="2"/>
    </w:pPr>
    <w:rPr>
      <w:rFonts w:eastAsia="MingLiU"/>
      <w:bCs/>
      <w:color w:val="00539F"/>
    </w:rPr>
  </w:style>
  <w:style w:type="paragraph" w:styleId="Heading4">
    <w:name w:val="heading 4"/>
    <w:basedOn w:val="Normal"/>
    <w:next w:val="Normal"/>
    <w:link w:val="Heading4Char"/>
    <w:uiPriority w:val="9"/>
    <w:semiHidden/>
    <w:qFormat/>
    <w:rsid w:val="00EF097A"/>
    <w:pPr>
      <w:keepNext/>
      <w:keepLines/>
      <w:spacing w:before="240" w:after="0"/>
      <w:outlineLvl w:val="3"/>
    </w:pPr>
    <w:rPr>
      <w:rFonts w:eastAsia="MingLiU"/>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7320"/>
    <w:rPr>
      <w:rFonts w:eastAsia="MingLiU"/>
      <w:bCs/>
      <w:color w:val="00539F"/>
      <w:sz w:val="40"/>
      <w:szCs w:val="28"/>
      <w:lang w:eastAsia="en-US"/>
    </w:rPr>
  </w:style>
  <w:style w:type="character" w:customStyle="1" w:styleId="Heading2Char">
    <w:name w:val="Heading 2 Char"/>
    <w:basedOn w:val="DefaultParagraphFont"/>
    <w:link w:val="Heading2"/>
    <w:rsid w:val="00897320"/>
    <w:rPr>
      <w:rFonts w:eastAsia="MingLiU"/>
      <w:bCs/>
      <w:color w:val="00539F"/>
      <w:sz w:val="28"/>
      <w:szCs w:val="26"/>
      <w:lang w:eastAsia="en-US"/>
    </w:rPr>
  </w:style>
  <w:style w:type="character" w:customStyle="1" w:styleId="Heading3Char">
    <w:name w:val="Heading 3 Char"/>
    <w:basedOn w:val="DefaultParagraphFont"/>
    <w:link w:val="Heading3"/>
    <w:rsid w:val="00897320"/>
    <w:rPr>
      <w:rFonts w:eastAsia="MingLiU"/>
      <w:bCs/>
      <w:color w:val="00539F"/>
      <w:szCs w:val="24"/>
      <w:lang w:eastAsia="en-US"/>
    </w:rPr>
  </w:style>
  <w:style w:type="character" w:customStyle="1" w:styleId="Heading4Char">
    <w:name w:val="Heading 4 Char"/>
    <w:basedOn w:val="DefaultParagraphFont"/>
    <w:link w:val="Heading4"/>
    <w:uiPriority w:val="9"/>
    <w:semiHidden/>
    <w:rsid w:val="00EF097A"/>
    <w:rPr>
      <w:rFonts w:eastAsia="MingLiU" w:cs="Times New Roman"/>
      <w:b/>
      <w:bCs/>
      <w:i/>
      <w:iCs/>
      <w:szCs w:val="24"/>
      <w:lang w:val="en-US" w:eastAsia="en-US"/>
    </w:rPr>
  </w:style>
  <w:style w:type="table" w:styleId="TableGrid">
    <w:name w:val="Table Grid"/>
    <w:basedOn w:val="TableNormal"/>
    <w:rsid w:val="004217A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NoSpace">
    <w:name w:val="NormalNoSpace"/>
    <w:basedOn w:val="Normal"/>
    <w:uiPriority w:val="1"/>
    <w:qFormat/>
    <w:rsid w:val="008A1785"/>
    <w:pPr>
      <w:spacing w:after="0"/>
    </w:pPr>
  </w:style>
  <w:style w:type="paragraph" w:styleId="Header">
    <w:name w:val="header"/>
    <w:basedOn w:val="Normal"/>
    <w:link w:val="HeaderChar"/>
    <w:uiPriority w:val="9"/>
    <w:semiHidden/>
    <w:rsid w:val="009B60AD"/>
    <w:pPr>
      <w:tabs>
        <w:tab w:val="center" w:pos="4513"/>
        <w:tab w:val="right" w:pos="9026"/>
      </w:tabs>
      <w:spacing w:after="0" w:line="240" w:lineRule="auto"/>
    </w:pPr>
  </w:style>
  <w:style w:type="character" w:customStyle="1" w:styleId="HeaderChar">
    <w:name w:val="Header Char"/>
    <w:basedOn w:val="DefaultParagraphFont"/>
    <w:link w:val="Header"/>
    <w:uiPriority w:val="9"/>
    <w:semiHidden/>
    <w:rsid w:val="009B60AD"/>
    <w:rPr>
      <w:szCs w:val="24"/>
      <w:lang w:eastAsia="en-US"/>
    </w:rPr>
  </w:style>
  <w:style w:type="paragraph" w:styleId="Footer">
    <w:name w:val="footer"/>
    <w:basedOn w:val="Normal"/>
    <w:link w:val="FooterChar"/>
    <w:uiPriority w:val="9"/>
    <w:semiHidden/>
    <w:rsid w:val="0037794C"/>
    <w:pPr>
      <w:tabs>
        <w:tab w:val="center" w:pos="4763"/>
        <w:tab w:val="right" w:pos="9526"/>
      </w:tabs>
      <w:spacing w:after="0" w:line="240" w:lineRule="auto"/>
    </w:pPr>
    <w:rPr>
      <w:sz w:val="16"/>
    </w:rPr>
  </w:style>
  <w:style w:type="character" w:customStyle="1" w:styleId="FooterChar">
    <w:name w:val="Footer Char"/>
    <w:basedOn w:val="DefaultParagraphFont"/>
    <w:link w:val="Footer"/>
    <w:uiPriority w:val="9"/>
    <w:semiHidden/>
    <w:rsid w:val="0037794C"/>
    <w:rPr>
      <w:rFonts w:eastAsia="Arial Unicode MS"/>
      <w:sz w:val="16"/>
      <w:szCs w:val="24"/>
      <w:lang w:eastAsia="en-US"/>
    </w:rPr>
  </w:style>
  <w:style w:type="paragraph" w:styleId="BalloonText">
    <w:name w:val="Balloon Text"/>
    <w:basedOn w:val="Normal"/>
    <w:link w:val="BalloonTextChar"/>
    <w:uiPriority w:val="9"/>
    <w:semiHidden/>
    <w:rsid w:val="001E3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
    <w:semiHidden/>
    <w:rsid w:val="003A636D"/>
    <w:rPr>
      <w:rFonts w:ascii="Tahoma" w:eastAsia="Arial Unicode MS" w:hAnsi="Tahoma" w:cs="Tahoma"/>
      <w:sz w:val="16"/>
      <w:szCs w:val="16"/>
      <w:lang w:eastAsia="en-US"/>
    </w:rPr>
  </w:style>
  <w:style w:type="paragraph" w:styleId="BodyText">
    <w:name w:val="Body Text"/>
    <w:basedOn w:val="Normal"/>
    <w:link w:val="BodyTextChar"/>
    <w:uiPriority w:val="9"/>
    <w:semiHidden/>
    <w:unhideWhenUsed/>
    <w:rsid w:val="00661576"/>
    <w:pPr>
      <w:spacing w:after="120"/>
    </w:pPr>
  </w:style>
  <w:style w:type="character" w:customStyle="1" w:styleId="BodyTextChar">
    <w:name w:val="Body Text Char"/>
    <w:basedOn w:val="DefaultParagraphFont"/>
    <w:link w:val="BodyText"/>
    <w:uiPriority w:val="9"/>
    <w:semiHidden/>
    <w:rsid w:val="00C62BC3"/>
    <w:rPr>
      <w:szCs w:val="24"/>
      <w:lang w:val="en-US" w:eastAsia="en-US"/>
    </w:rPr>
  </w:style>
  <w:style w:type="paragraph" w:customStyle="1" w:styleId="Yours">
    <w:name w:val="Yours"/>
    <w:basedOn w:val="Normal"/>
    <w:uiPriority w:val="9"/>
    <w:semiHidden/>
    <w:qFormat/>
    <w:rsid w:val="00201800"/>
    <w:pPr>
      <w:keepNext/>
      <w:spacing w:after="1200"/>
    </w:pPr>
  </w:style>
  <w:style w:type="paragraph" w:customStyle="1" w:styleId="NormalSm">
    <w:name w:val="NormalSm"/>
    <w:basedOn w:val="Normal"/>
    <w:uiPriority w:val="9"/>
    <w:semiHidden/>
    <w:unhideWhenUsed/>
    <w:qFormat/>
    <w:rsid w:val="007803B8"/>
    <w:rPr>
      <w:sz w:val="18"/>
    </w:rPr>
  </w:style>
  <w:style w:type="paragraph" w:customStyle="1" w:styleId="NormalSmNoSpace">
    <w:name w:val="NormalSmNoSpace"/>
    <w:basedOn w:val="NormalSm"/>
    <w:uiPriority w:val="9"/>
    <w:semiHidden/>
    <w:unhideWhenUsed/>
    <w:qFormat/>
    <w:rsid w:val="00832DB7"/>
    <w:pPr>
      <w:spacing w:after="0" w:line="200" w:lineRule="atLeast"/>
    </w:pPr>
    <w:rPr>
      <w:sz w:val="16"/>
    </w:rPr>
  </w:style>
  <w:style w:type="paragraph" w:customStyle="1" w:styleId="Bullet1">
    <w:name w:val="Bullet1"/>
    <w:basedOn w:val="Normal"/>
    <w:uiPriority w:val="3"/>
    <w:qFormat/>
    <w:rsid w:val="003247C6"/>
    <w:pPr>
      <w:numPr>
        <w:numId w:val="1"/>
      </w:numPr>
      <w:spacing w:after="0"/>
    </w:pPr>
  </w:style>
  <w:style w:type="paragraph" w:customStyle="1" w:styleId="Bullet1Last">
    <w:name w:val="Bullet1Last"/>
    <w:basedOn w:val="Bullet1"/>
    <w:uiPriority w:val="3"/>
    <w:qFormat/>
    <w:rsid w:val="007A160D"/>
    <w:pPr>
      <w:spacing w:after="240"/>
    </w:pPr>
  </w:style>
  <w:style w:type="paragraph" w:customStyle="1" w:styleId="Heading">
    <w:name w:val="Heading"/>
    <w:basedOn w:val="Normal"/>
    <w:next w:val="Normal"/>
    <w:uiPriority w:val="9"/>
    <w:semiHidden/>
    <w:qFormat/>
    <w:rsid w:val="00A10061"/>
    <w:pPr>
      <w:keepNext/>
    </w:pPr>
    <w:rPr>
      <w:b/>
    </w:rPr>
  </w:style>
  <w:style w:type="paragraph" w:customStyle="1" w:styleId="LCHAddress">
    <w:name w:val="LCHAddress"/>
    <w:basedOn w:val="Normal"/>
    <w:uiPriority w:val="9"/>
    <w:semiHidden/>
    <w:qFormat/>
    <w:rsid w:val="00364CCD"/>
    <w:pPr>
      <w:autoSpaceDE w:val="0"/>
      <w:autoSpaceDN w:val="0"/>
      <w:adjustRightInd w:val="0"/>
      <w:spacing w:after="0" w:line="220" w:lineRule="atLeast"/>
      <w:jc w:val="right"/>
    </w:pPr>
    <w:rPr>
      <w:rFonts w:eastAsia="Times New Roman" w:cs="TheSans-B8ExtraBold"/>
      <w:bCs/>
      <w:color w:val="4D4E53"/>
      <w:sz w:val="18"/>
      <w:szCs w:val="18"/>
      <w:lang w:eastAsia="en-GB"/>
    </w:rPr>
  </w:style>
  <w:style w:type="paragraph" w:customStyle="1" w:styleId="LCHRegText">
    <w:name w:val="LCHRegText"/>
    <w:basedOn w:val="Footer"/>
    <w:uiPriority w:val="9"/>
    <w:semiHidden/>
    <w:qFormat/>
    <w:rsid w:val="00364CCD"/>
    <w:pPr>
      <w:spacing w:before="280"/>
      <w:ind w:left="-680"/>
      <w:jc w:val="right"/>
    </w:pPr>
    <w:rPr>
      <w:rFonts w:eastAsia="Times New Roman" w:cs="TheSans-B5Plain"/>
      <w:color w:val="4D4E53"/>
      <w:spacing w:val="-2"/>
      <w:sz w:val="12"/>
      <w:szCs w:val="12"/>
      <w:lang w:eastAsia="en-GB"/>
    </w:rPr>
  </w:style>
  <w:style w:type="table" w:customStyle="1" w:styleId="LCHClearnet">
    <w:name w:val="LCHClearnet"/>
    <w:basedOn w:val="TableNormal"/>
    <w:uiPriority w:val="99"/>
    <w:qFormat/>
    <w:rsid w:val="00C45239"/>
    <w:tblPr>
      <w:tblStyleRow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9EC3DF"/>
    </w:tcPr>
    <w:tblStylePr w:type="firstRow">
      <w:rPr>
        <w:color w:val="FFFFFF"/>
      </w:rPr>
      <w:tblPr/>
      <w:tcPr>
        <w:shd w:val="clear" w:color="auto" w:fill="00539F"/>
      </w:tcPr>
    </w:tblStylePr>
    <w:tblStylePr w:type="band2Horz">
      <w:tblPr/>
      <w:tcPr>
        <w:tcBorders>
          <w:top w:val="nil"/>
          <w:left w:val="nil"/>
          <w:bottom w:val="nil"/>
          <w:right w:val="nil"/>
          <w:insideH w:val="single" w:sz="4" w:space="0" w:color="9EC3DF"/>
          <w:insideV w:val="single" w:sz="4" w:space="0" w:color="9EC3DF"/>
        </w:tcBorders>
        <w:shd w:val="clear" w:color="auto" w:fill="FFFFFF"/>
      </w:tcPr>
    </w:tblStylePr>
  </w:style>
  <w:style w:type="table" w:styleId="Table3Deffects1">
    <w:name w:val="Table 3D effects 1"/>
    <w:basedOn w:val="TableNormal"/>
    <w:rsid w:val="00C45239"/>
    <w:pPr>
      <w:spacing w:after="2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45239"/>
    <w:pPr>
      <w:spacing w:after="2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45239"/>
    <w:pPr>
      <w:spacing w:after="2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45239"/>
    <w:pPr>
      <w:spacing w:after="2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45239"/>
    <w:pPr>
      <w:spacing w:after="2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LCHConfidential">
    <w:name w:val="LCHConfidential"/>
    <w:basedOn w:val="Header"/>
    <w:uiPriority w:val="9"/>
    <w:semiHidden/>
    <w:qFormat/>
    <w:rsid w:val="00EB74C2"/>
    <w:pPr>
      <w:spacing w:before="160"/>
      <w:jc w:val="right"/>
    </w:pPr>
    <w:rPr>
      <w:sz w:val="24"/>
    </w:rPr>
  </w:style>
  <w:style w:type="paragraph" w:customStyle="1" w:styleId="LCHDocTitle">
    <w:name w:val="LCHDocTitle"/>
    <w:basedOn w:val="Normal"/>
    <w:uiPriority w:val="9"/>
    <w:semiHidden/>
    <w:qFormat/>
    <w:rsid w:val="00841498"/>
    <w:rPr>
      <w:sz w:val="40"/>
    </w:rPr>
  </w:style>
  <w:style w:type="paragraph" w:customStyle="1" w:styleId="LCHInfo">
    <w:name w:val="LCHInfo"/>
    <w:basedOn w:val="NormalNoSpace"/>
    <w:uiPriority w:val="9"/>
    <w:semiHidden/>
    <w:qFormat/>
    <w:rsid w:val="008B1039"/>
    <w:rPr>
      <w:sz w:val="16"/>
    </w:rPr>
  </w:style>
  <w:style w:type="character" w:styleId="Hyperlink">
    <w:name w:val="Hyperlink"/>
    <w:basedOn w:val="DefaultParagraphFont"/>
    <w:uiPriority w:val="99"/>
    <w:rsid w:val="008B1039"/>
    <w:rPr>
      <w:color w:val="00539F"/>
      <w:u w:val="single"/>
    </w:rPr>
  </w:style>
  <w:style w:type="paragraph" w:customStyle="1" w:styleId="Bullet2">
    <w:name w:val="Bullet2"/>
    <w:basedOn w:val="Normal"/>
    <w:uiPriority w:val="3"/>
    <w:qFormat/>
    <w:rsid w:val="0037794C"/>
    <w:pPr>
      <w:numPr>
        <w:numId w:val="3"/>
      </w:numPr>
      <w:spacing w:after="0"/>
    </w:pPr>
  </w:style>
  <w:style w:type="paragraph" w:customStyle="1" w:styleId="Table">
    <w:name w:val="Table"/>
    <w:basedOn w:val="Normal"/>
    <w:uiPriority w:val="5"/>
    <w:qFormat/>
    <w:rsid w:val="0037794C"/>
    <w:pPr>
      <w:numPr>
        <w:numId w:val="4"/>
      </w:numPr>
      <w:ind w:left="851" w:hanging="851"/>
    </w:pPr>
  </w:style>
  <w:style w:type="paragraph" w:customStyle="1" w:styleId="Heading1NoNumb">
    <w:name w:val="Heading 1NoNumb"/>
    <w:basedOn w:val="Heading1"/>
    <w:next w:val="Normal"/>
    <w:uiPriority w:val="1"/>
    <w:qFormat/>
    <w:rsid w:val="00B76D21"/>
    <w:pPr>
      <w:numPr>
        <w:numId w:val="0"/>
      </w:numPr>
    </w:pPr>
  </w:style>
  <w:style w:type="paragraph" w:customStyle="1" w:styleId="Heading2NoNumb">
    <w:name w:val="Heading 2NoNumb"/>
    <w:basedOn w:val="Heading2"/>
    <w:next w:val="Normal"/>
    <w:uiPriority w:val="1"/>
    <w:qFormat/>
    <w:rsid w:val="00B76D21"/>
    <w:pPr>
      <w:numPr>
        <w:ilvl w:val="0"/>
        <w:numId w:val="0"/>
      </w:numPr>
    </w:pPr>
  </w:style>
  <w:style w:type="paragraph" w:customStyle="1" w:styleId="Heading3NoNumb">
    <w:name w:val="Heading 3NoNumb"/>
    <w:basedOn w:val="Heading3"/>
    <w:next w:val="Normal"/>
    <w:uiPriority w:val="1"/>
    <w:qFormat/>
    <w:rsid w:val="00B76D21"/>
    <w:pPr>
      <w:numPr>
        <w:ilvl w:val="0"/>
        <w:numId w:val="0"/>
      </w:numPr>
    </w:pPr>
  </w:style>
  <w:style w:type="paragraph" w:styleId="TOC1">
    <w:name w:val="toc 1"/>
    <w:basedOn w:val="Normal"/>
    <w:next w:val="Normal"/>
    <w:autoRedefine/>
    <w:uiPriority w:val="39"/>
    <w:rsid w:val="00951D26"/>
    <w:pPr>
      <w:tabs>
        <w:tab w:val="left" w:pos="425"/>
        <w:tab w:val="right" w:leader="dot" w:pos="9526"/>
      </w:tabs>
      <w:spacing w:before="120" w:after="0"/>
    </w:pPr>
  </w:style>
  <w:style w:type="paragraph" w:styleId="TOC2">
    <w:name w:val="toc 2"/>
    <w:basedOn w:val="Normal"/>
    <w:next w:val="Normal"/>
    <w:autoRedefine/>
    <w:uiPriority w:val="39"/>
    <w:rsid w:val="00F4399B"/>
    <w:pPr>
      <w:tabs>
        <w:tab w:val="left" w:pos="851"/>
        <w:tab w:val="right" w:leader="dot" w:pos="9526"/>
      </w:tabs>
      <w:spacing w:after="0"/>
      <w:ind w:left="425"/>
    </w:pPr>
  </w:style>
  <w:style w:type="paragraph" w:styleId="Title">
    <w:name w:val="Title"/>
    <w:basedOn w:val="Normal"/>
    <w:next w:val="Normal"/>
    <w:link w:val="TitleChar"/>
    <w:uiPriority w:val="6"/>
    <w:qFormat/>
    <w:rsid w:val="0052219F"/>
    <w:pPr>
      <w:spacing w:after="0" w:line="240" w:lineRule="auto"/>
      <w:contextualSpacing/>
    </w:pPr>
    <w:rPr>
      <w:rFonts w:eastAsia="MingLiU"/>
      <w:color w:val="003E77"/>
      <w:spacing w:val="5"/>
      <w:kern w:val="28"/>
      <w:sz w:val="60"/>
      <w:szCs w:val="52"/>
    </w:rPr>
  </w:style>
  <w:style w:type="character" w:customStyle="1" w:styleId="TitleChar">
    <w:name w:val="Title Char"/>
    <w:basedOn w:val="DefaultParagraphFont"/>
    <w:link w:val="Title"/>
    <w:uiPriority w:val="6"/>
    <w:rsid w:val="002C6FAF"/>
    <w:rPr>
      <w:rFonts w:ascii="Arial" w:eastAsia="MingLiU" w:hAnsi="Arial" w:cs="Times New Roman"/>
      <w:color w:val="003E77"/>
      <w:spacing w:val="5"/>
      <w:kern w:val="28"/>
      <w:sz w:val="60"/>
      <w:szCs w:val="52"/>
      <w:lang w:eastAsia="en-US"/>
    </w:rPr>
  </w:style>
  <w:style w:type="paragraph" w:customStyle="1" w:styleId="Subtitle1">
    <w:name w:val="Subtitle1"/>
    <w:basedOn w:val="Title"/>
    <w:uiPriority w:val="7"/>
    <w:qFormat/>
    <w:rsid w:val="0052219F"/>
    <w:pPr>
      <w:spacing w:after="600"/>
    </w:pPr>
    <w:rPr>
      <w:color w:val="000000"/>
      <w:sz w:val="36"/>
    </w:rPr>
  </w:style>
  <w:style w:type="paragraph" w:styleId="Subtitle">
    <w:name w:val="Subtitle"/>
    <w:basedOn w:val="Normal"/>
    <w:next w:val="Normal"/>
    <w:link w:val="SubtitleChar"/>
    <w:uiPriority w:val="9"/>
    <w:semiHidden/>
    <w:qFormat/>
    <w:rsid w:val="0052219F"/>
  </w:style>
  <w:style w:type="character" w:customStyle="1" w:styleId="SubtitleChar">
    <w:name w:val="Subtitle Char"/>
    <w:basedOn w:val="DefaultParagraphFont"/>
    <w:link w:val="Subtitle"/>
    <w:uiPriority w:val="9"/>
    <w:semiHidden/>
    <w:rsid w:val="0052219F"/>
    <w:rPr>
      <w:rFonts w:eastAsia="Arial Unicode MS"/>
      <w:szCs w:val="24"/>
      <w:lang w:eastAsia="en-US"/>
    </w:rPr>
  </w:style>
  <w:style w:type="paragraph" w:customStyle="1" w:styleId="NumbList1">
    <w:name w:val="NumbList1"/>
    <w:basedOn w:val="Normal"/>
    <w:uiPriority w:val="3"/>
    <w:qFormat/>
    <w:rsid w:val="00263729"/>
    <w:pPr>
      <w:numPr>
        <w:ilvl w:val="3"/>
        <w:numId w:val="2"/>
      </w:numPr>
      <w:spacing w:after="0"/>
    </w:pPr>
  </w:style>
  <w:style w:type="paragraph" w:customStyle="1" w:styleId="NumbList1Last">
    <w:name w:val="NumbList1Last"/>
    <w:basedOn w:val="NumbList1"/>
    <w:next w:val="Normal"/>
    <w:uiPriority w:val="3"/>
    <w:qFormat/>
    <w:rsid w:val="0052219F"/>
    <w:pPr>
      <w:spacing w:after="240"/>
    </w:pPr>
  </w:style>
  <w:style w:type="paragraph" w:customStyle="1" w:styleId="NumbList2">
    <w:name w:val="NumbList2"/>
    <w:basedOn w:val="Normal"/>
    <w:uiPriority w:val="3"/>
    <w:qFormat/>
    <w:rsid w:val="00263729"/>
    <w:pPr>
      <w:numPr>
        <w:ilvl w:val="4"/>
        <w:numId w:val="2"/>
      </w:numPr>
      <w:spacing w:after="0"/>
      <w:ind w:left="850" w:hanging="425"/>
    </w:pPr>
  </w:style>
  <w:style w:type="paragraph" w:customStyle="1" w:styleId="NumbList2Last">
    <w:name w:val="NumbList2Last"/>
    <w:basedOn w:val="NumbList2"/>
    <w:next w:val="Normal"/>
    <w:uiPriority w:val="3"/>
    <w:qFormat/>
    <w:rsid w:val="00263729"/>
    <w:pPr>
      <w:spacing w:after="240"/>
    </w:pPr>
  </w:style>
  <w:style w:type="paragraph" w:customStyle="1" w:styleId="Disclaimer">
    <w:name w:val="Disclaimer"/>
    <w:basedOn w:val="Normal"/>
    <w:uiPriority w:val="9"/>
    <w:semiHidden/>
    <w:qFormat/>
    <w:rsid w:val="002A7DD5"/>
    <w:pPr>
      <w:spacing w:after="120" w:line="200" w:lineRule="atLeast"/>
    </w:pPr>
    <w:rPr>
      <w:sz w:val="16"/>
    </w:rPr>
  </w:style>
  <w:style w:type="paragraph" w:styleId="Quote">
    <w:name w:val="Quote"/>
    <w:basedOn w:val="Normal"/>
    <w:next w:val="Normal"/>
    <w:link w:val="QuoteChar"/>
    <w:uiPriority w:val="5"/>
    <w:qFormat/>
    <w:rsid w:val="00B219D9"/>
    <w:pPr>
      <w:spacing w:after="120"/>
    </w:pPr>
    <w:rPr>
      <w:i/>
      <w:iCs/>
      <w:color w:val="00539F"/>
    </w:rPr>
  </w:style>
  <w:style w:type="character" w:customStyle="1" w:styleId="QuoteChar">
    <w:name w:val="Quote Char"/>
    <w:basedOn w:val="DefaultParagraphFont"/>
    <w:link w:val="Quote"/>
    <w:uiPriority w:val="5"/>
    <w:rsid w:val="003A636D"/>
    <w:rPr>
      <w:rFonts w:eastAsia="Arial Unicode MS"/>
      <w:i/>
      <w:iCs/>
      <w:color w:val="00539F"/>
      <w:szCs w:val="24"/>
      <w:lang w:eastAsia="en-US"/>
    </w:rPr>
  </w:style>
  <w:style w:type="paragraph" w:customStyle="1" w:styleId="QuoteSource">
    <w:name w:val="QuoteSource"/>
    <w:basedOn w:val="Quote"/>
    <w:uiPriority w:val="5"/>
    <w:qFormat/>
    <w:rsid w:val="00EB74C2"/>
    <w:pPr>
      <w:spacing w:after="240"/>
      <w:jc w:val="right"/>
    </w:pPr>
    <w:rPr>
      <w:b/>
    </w:rPr>
  </w:style>
  <w:style w:type="paragraph" w:customStyle="1" w:styleId="Heading1NoTOC">
    <w:name w:val="Heading 1NoTOC"/>
    <w:basedOn w:val="Heading1NoNumb"/>
    <w:uiPriority w:val="9"/>
    <w:qFormat/>
    <w:rsid w:val="00F4399B"/>
  </w:style>
  <w:style w:type="character" w:styleId="FollowedHyperlink">
    <w:name w:val="FollowedHyperlink"/>
    <w:basedOn w:val="DefaultParagraphFont"/>
    <w:uiPriority w:val="9"/>
    <w:semiHidden/>
    <w:rsid w:val="007C23D5"/>
    <w:rPr>
      <w:color w:val="9EC3DF"/>
      <w:u w:val="single"/>
    </w:rPr>
  </w:style>
  <w:style w:type="paragraph" w:customStyle="1" w:styleId="Bullet2Last">
    <w:name w:val="Bullet2Last"/>
    <w:basedOn w:val="Bullet2"/>
    <w:uiPriority w:val="3"/>
    <w:qFormat/>
    <w:rsid w:val="007A160D"/>
    <w:pPr>
      <w:spacing w:after="240"/>
    </w:pPr>
  </w:style>
  <w:style w:type="paragraph" w:customStyle="1" w:styleId="FooterLand">
    <w:name w:val="FooterLand"/>
    <w:basedOn w:val="Footer"/>
    <w:uiPriority w:val="10"/>
    <w:qFormat/>
    <w:rsid w:val="0082579F"/>
    <w:pPr>
      <w:tabs>
        <w:tab w:val="clear" w:pos="4763"/>
        <w:tab w:val="clear" w:pos="9526"/>
        <w:tab w:val="center" w:pos="7229"/>
        <w:tab w:val="right" w:pos="14459"/>
      </w:tabs>
    </w:pPr>
  </w:style>
  <w:style w:type="paragraph" w:customStyle="1" w:styleId="Abbreviation">
    <w:name w:val="Abbreviation"/>
    <w:basedOn w:val="Normal"/>
    <w:uiPriority w:val="5"/>
    <w:qFormat/>
    <w:rsid w:val="0022278F"/>
    <w:pPr>
      <w:tabs>
        <w:tab w:val="left" w:pos="1134"/>
      </w:tabs>
    </w:pPr>
  </w:style>
  <w:style w:type="paragraph" w:customStyle="1" w:styleId="NormalIndent">
    <w:name w:val="NormalIndent"/>
    <w:basedOn w:val="Normal"/>
    <w:uiPriority w:val="1"/>
    <w:qFormat/>
    <w:rsid w:val="005C5F49"/>
    <w:pPr>
      <w:ind w:left="340"/>
    </w:pPr>
  </w:style>
  <w:style w:type="paragraph" w:styleId="ListParagraph">
    <w:name w:val="List Paragraph"/>
    <w:basedOn w:val="Normal"/>
    <w:uiPriority w:val="34"/>
    <w:qFormat/>
    <w:rsid w:val="00AC47BB"/>
    <w:pPr>
      <w:ind w:left="720"/>
      <w:contextualSpacing/>
    </w:pPr>
  </w:style>
  <w:style w:type="character" w:styleId="PlaceholderText">
    <w:name w:val="Placeholder Text"/>
    <w:basedOn w:val="DefaultParagraphFont"/>
    <w:uiPriority w:val="98"/>
    <w:semiHidden/>
    <w:rsid w:val="00061DF1"/>
    <w:rPr>
      <w:color w:val="808080"/>
    </w:rPr>
  </w:style>
  <w:style w:type="paragraph" w:styleId="TOC3">
    <w:name w:val="toc 3"/>
    <w:basedOn w:val="Normal"/>
    <w:next w:val="Normal"/>
    <w:autoRedefine/>
    <w:uiPriority w:val="39"/>
    <w:unhideWhenUsed/>
    <w:rsid w:val="00C70DAE"/>
    <w:pPr>
      <w:spacing w:after="100" w:line="276" w:lineRule="auto"/>
      <w:ind w:left="440"/>
    </w:pPr>
    <w:rPr>
      <w:rFonts w:asciiTheme="minorHAnsi" w:eastAsiaTheme="minorEastAsia" w:hAnsiTheme="minorHAnsi" w:cstheme="minorBidi"/>
      <w:sz w:val="22"/>
      <w:szCs w:val="22"/>
      <w:lang w:eastAsia="en-GB"/>
    </w:rPr>
  </w:style>
  <w:style w:type="paragraph" w:styleId="TOC4">
    <w:name w:val="toc 4"/>
    <w:basedOn w:val="Normal"/>
    <w:next w:val="Normal"/>
    <w:autoRedefine/>
    <w:uiPriority w:val="39"/>
    <w:unhideWhenUsed/>
    <w:rsid w:val="00C70DAE"/>
    <w:pPr>
      <w:spacing w:after="100" w:line="276" w:lineRule="auto"/>
      <w:ind w:left="660"/>
    </w:pPr>
    <w:rPr>
      <w:rFonts w:asciiTheme="minorHAnsi" w:eastAsiaTheme="minorEastAsia" w:hAnsiTheme="minorHAnsi" w:cstheme="minorBidi"/>
      <w:sz w:val="22"/>
      <w:szCs w:val="22"/>
      <w:lang w:eastAsia="en-GB"/>
    </w:rPr>
  </w:style>
  <w:style w:type="paragraph" w:styleId="TOC5">
    <w:name w:val="toc 5"/>
    <w:basedOn w:val="Normal"/>
    <w:next w:val="Normal"/>
    <w:autoRedefine/>
    <w:uiPriority w:val="39"/>
    <w:unhideWhenUsed/>
    <w:rsid w:val="00C70DAE"/>
    <w:pPr>
      <w:spacing w:after="100" w:line="276" w:lineRule="auto"/>
      <w:ind w:left="880"/>
    </w:pPr>
    <w:rPr>
      <w:rFonts w:asciiTheme="minorHAnsi" w:eastAsiaTheme="minorEastAsia" w:hAnsiTheme="minorHAnsi" w:cstheme="minorBidi"/>
      <w:sz w:val="22"/>
      <w:szCs w:val="22"/>
      <w:lang w:eastAsia="en-GB"/>
    </w:rPr>
  </w:style>
  <w:style w:type="paragraph" w:styleId="TOC6">
    <w:name w:val="toc 6"/>
    <w:basedOn w:val="Normal"/>
    <w:next w:val="Normal"/>
    <w:autoRedefine/>
    <w:uiPriority w:val="39"/>
    <w:unhideWhenUsed/>
    <w:rsid w:val="00C70DAE"/>
    <w:pPr>
      <w:spacing w:after="100" w:line="276"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C70DAE"/>
    <w:pPr>
      <w:spacing w:after="100" w:line="276"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C70DAE"/>
    <w:pPr>
      <w:spacing w:after="100" w:line="276"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C70DAE"/>
    <w:pPr>
      <w:spacing w:after="100" w:line="276" w:lineRule="auto"/>
      <w:ind w:left="1760"/>
    </w:pPr>
    <w:rPr>
      <w:rFonts w:asciiTheme="minorHAnsi" w:eastAsiaTheme="minorEastAsia" w:hAnsiTheme="minorHAnsi" w:cstheme="minorBidi"/>
      <w:sz w:val="22"/>
      <w:szCs w:val="22"/>
      <w:lang w:eastAsia="en-GB"/>
    </w:rPr>
  </w:style>
  <w:style w:type="paragraph" w:customStyle="1" w:styleId="Default">
    <w:name w:val="Default"/>
    <w:basedOn w:val="Normal"/>
    <w:rsid w:val="00D255C1"/>
    <w:pPr>
      <w:autoSpaceDE w:val="0"/>
      <w:autoSpaceDN w:val="0"/>
      <w:spacing w:after="0" w:line="240" w:lineRule="auto"/>
    </w:pPr>
    <w:rPr>
      <w:rFonts w:ascii="Times New Roman" w:eastAsia="Times New Roman" w:hAnsi="Times New Roman"/>
      <w:color w:val="000000"/>
      <w:sz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GB" w:eastAsia="en-GB" w:bidi="ar-SA"/>
      </w:rPr>
    </w:rPrDefault>
    <w:pPrDefault/>
  </w:docDefaults>
  <w:latentStyles w:defLockedState="0" w:defUIPriority="9"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uiPriority="0"/>
    <w:lsdException w:name="footer" w:uiPriority="0"/>
    <w:lsdException w:name="index heading" w:semiHidden="1"/>
    <w:lsdException w:name="caption" w:semiHidden="1"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0"/>
    <w:lsdException w:name="Body Text" w:uiPriority="0"/>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0"/>
    <w:lsdException w:name="annotation subject" w:semiHidden="1"/>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0"/>
    <w:lsdException w:name="Table Theme" w:uiPriority="0"/>
    <w:lsdException w:name="Placeholder Text" w:semiHidden="1" w:uiPriority="98"/>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897320"/>
    <w:pPr>
      <w:spacing w:after="240" w:line="240" w:lineRule="atLeast"/>
    </w:pPr>
    <w:rPr>
      <w:rFonts w:eastAsia="Arial Unicode MS"/>
      <w:szCs w:val="24"/>
      <w:lang w:eastAsia="en-US"/>
    </w:rPr>
  </w:style>
  <w:style w:type="paragraph" w:styleId="Heading1">
    <w:name w:val="heading 1"/>
    <w:basedOn w:val="Normal"/>
    <w:next w:val="Normal"/>
    <w:link w:val="Heading1Char"/>
    <w:rsid w:val="00897320"/>
    <w:pPr>
      <w:keepNext/>
      <w:keepLines/>
      <w:pageBreakBefore/>
      <w:numPr>
        <w:numId w:val="2"/>
      </w:numPr>
      <w:outlineLvl w:val="0"/>
    </w:pPr>
    <w:rPr>
      <w:rFonts w:eastAsia="MingLiU"/>
      <w:bCs/>
      <w:color w:val="00539F"/>
      <w:sz w:val="40"/>
      <w:szCs w:val="28"/>
    </w:rPr>
  </w:style>
  <w:style w:type="paragraph" w:styleId="Heading2">
    <w:name w:val="heading 2"/>
    <w:basedOn w:val="Normal"/>
    <w:next w:val="Normal"/>
    <w:link w:val="Heading2Char"/>
    <w:qFormat/>
    <w:rsid w:val="00897320"/>
    <w:pPr>
      <w:keepNext/>
      <w:keepLines/>
      <w:numPr>
        <w:ilvl w:val="1"/>
        <w:numId w:val="2"/>
      </w:numPr>
      <w:spacing w:before="240" w:after="120"/>
      <w:outlineLvl w:val="1"/>
    </w:pPr>
    <w:rPr>
      <w:rFonts w:eastAsia="MingLiU"/>
      <w:bCs/>
      <w:color w:val="00539F"/>
      <w:sz w:val="28"/>
      <w:szCs w:val="26"/>
    </w:rPr>
  </w:style>
  <w:style w:type="paragraph" w:styleId="Heading3">
    <w:name w:val="heading 3"/>
    <w:basedOn w:val="Normal"/>
    <w:next w:val="Normal"/>
    <w:link w:val="Heading3Char"/>
    <w:qFormat/>
    <w:rsid w:val="00897320"/>
    <w:pPr>
      <w:keepNext/>
      <w:keepLines/>
      <w:numPr>
        <w:ilvl w:val="2"/>
        <w:numId w:val="2"/>
      </w:numPr>
      <w:spacing w:before="240" w:after="0"/>
      <w:outlineLvl w:val="2"/>
    </w:pPr>
    <w:rPr>
      <w:rFonts w:eastAsia="MingLiU"/>
      <w:bCs/>
      <w:color w:val="00539F"/>
    </w:rPr>
  </w:style>
  <w:style w:type="paragraph" w:styleId="Heading4">
    <w:name w:val="heading 4"/>
    <w:basedOn w:val="Normal"/>
    <w:next w:val="Normal"/>
    <w:link w:val="Heading4Char"/>
    <w:uiPriority w:val="9"/>
    <w:semiHidden/>
    <w:qFormat/>
    <w:rsid w:val="00EF097A"/>
    <w:pPr>
      <w:keepNext/>
      <w:keepLines/>
      <w:spacing w:before="240" w:after="0"/>
      <w:outlineLvl w:val="3"/>
    </w:pPr>
    <w:rPr>
      <w:rFonts w:eastAsia="MingLiU"/>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17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NoSpace">
    <w:name w:val="NormalNoSpace"/>
    <w:basedOn w:val="Normal"/>
    <w:uiPriority w:val="1"/>
    <w:qFormat/>
    <w:rsid w:val="008A1785"/>
    <w:pPr>
      <w:spacing w:after="0"/>
    </w:pPr>
  </w:style>
  <w:style w:type="character" w:customStyle="1" w:styleId="Heading3Char">
    <w:name w:val="Heading 3 Char"/>
    <w:basedOn w:val="DefaultParagraphFont"/>
    <w:link w:val="Heading3"/>
    <w:rsid w:val="00897320"/>
    <w:rPr>
      <w:rFonts w:eastAsia="MingLiU"/>
      <w:bCs/>
      <w:color w:val="00539F"/>
      <w:szCs w:val="24"/>
      <w:lang w:eastAsia="en-US"/>
    </w:rPr>
  </w:style>
  <w:style w:type="paragraph" w:styleId="Header">
    <w:name w:val="header"/>
    <w:basedOn w:val="Normal"/>
    <w:link w:val="HeaderChar"/>
    <w:uiPriority w:val="9"/>
    <w:semiHidden/>
    <w:rsid w:val="009B60AD"/>
    <w:pPr>
      <w:tabs>
        <w:tab w:val="center" w:pos="4513"/>
        <w:tab w:val="right" w:pos="9026"/>
      </w:tabs>
      <w:spacing w:after="0" w:line="240" w:lineRule="auto"/>
    </w:pPr>
  </w:style>
  <w:style w:type="character" w:customStyle="1" w:styleId="HeaderChar">
    <w:name w:val="Header Char"/>
    <w:basedOn w:val="DefaultParagraphFont"/>
    <w:link w:val="Header"/>
    <w:uiPriority w:val="9"/>
    <w:semiHidden/>
    <w:rsid w:val="009B60AD"/>
    <w:rPr>
      <w:szCs w:val="24"/>
      <w:lang w:eastAsia="en-US"/>
    </w:rPr>
  </w:style>
  <w:style w:type="paragraph" w:styleId="Footer">
    <w:name w:val="footer"/>
    <w:basedOn w:val="Normal"/>
    <w:link w:val="FooterChar"/>
    <w:uiPriority w:val="9"/>
    <w:semiHidden/>
    <w:rsid w:val="0037794C"/>
    <w:pPr>
      <w:tabs>
        <w:tab w:val="center" w:pos="4763"/>
        <w:tab w:val="right" w:pos="9526"/>
      </w:tabs>
      <w:spacing w:after="0" w:line="240" w:lineRule="auto"/>
    </w:pPr>
    <w:rPr>
      <w:sz w:val="16"/>
    </w:rPr>
  </w:style>
  <w:style w:type="character" w:customStyle="1" w:styleId="FooterChar">
    <w:name w:val="Footer Char"/>
    <w:basedOn w:val="DefaultParagraphFont"/>
    <w:link w:val="Footer"/>
    <w:uiPriority w:val="9"/>
    <w:semiHidden/>
    <w:rsid w:val="0037794C"/>
    <w:rPr>
      <w:rFonts w:eastAsia="Arial Unicode MS"/>
      <w:sz w:val="16"/>
      <w:szCs w:val="24"/>
      <w:lang w:eastAsia="en-US"/>
    </w:rPr>
  </w:style>
  <w:style w:type="character" w:customStyle="1" w:styleId="Heading1Char">
    <w:name w:val="Heading 1 Char"/>
    <w:basedOn w:val="DefaultParagraphFont"/>
    <w:link w:val="Heading1"/>
    <w:rsid w:val="00897320"/>
    <w:rPr>
      <w:rFonts w:eastAsia="MingLiU"/>
      <w:bCs/>
      <w:color w:val="00539F"/>
      <w:sz w:val="40"/>
      <w:szCs w:val="28"/>
      <w:lang w:eastAsia="en-US"/>
    </w:rPr>
  </w:style>
  <w:style w:type="character" w:customStyle="1" w:styleId="Heading2Char">
    <w:name w:val="Heading 2 Char"/>
    <w:basedOn w:val="DefaultParagraphFont"/>
    <w:link w:val="Heading2"/>
    <w:rsid w:val="00897320"/>
    <w:rPr>
      <w:rFonts w:eastAsia="MingLiU"/>
      <w:bCs/>
      <w:color w:val="00539F"/>
      <w:sz w:val="28"/>
      <w:szCs w:val="26"/>
      <w:lang w:eastAsia="en-US"/>
    </w:rPr>
  </w:style>
  <w:style w:type="character" w:customStyle="1" w:styleId="Heading4Char">
    <w:name w:val="Heading 4 Char"/>
    <w:basedOn w:val="DefaultParagraphFont"/>
    <w:link w:val="Heading4"/>
    <w:uiPriority w:val="9"/>
    <w:semiHidden/>
    <w:rsid w:val="00EF097A"/>
    <w:rPr>
      <w:rFonts w:eastAsia="MingLiU" w:cs="Times New Roman"/>
      <w:b/>
      <w:bCs/>
      <w:i/>
      <w:iCs/>
      <w:szCs w:val="24"/>
      <w:lang w:val="en-US" w:eastAsia="en-US"/>
    </w:rPr>
  </w:style>
  <w:style w:type="paragraph" w:styleId="BalloonText">
    <w:name w:val="Balloon Text"/>
    <w:basedOn w:val="Normal"/>
    <w:link w:val="BalloonTextChar"/>
    <w:uiPriority w:val="9"/>
    <w:semiHidden/>
    <w:rsid w:val="001E3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
    <w:semiHidden/>
    <w:rsid w:val="003A636D"/>
    <w:rPr>
      <w:rFonts w:ascii="Tahoma" w:eastAsia="Arial Unicode MS" w:hAnsi="Tahoma" w:cs="Tahoma"/>
      <w:sz w:val="16"/>
      <w:szCs w:val="16"/>
      <w:lang w:eastAsia="en-US"/>
    </w:rPr>
  </w:style>
  <w:style w:type="paragraph" w:styleId="BodyText">
    <w:name w:val="Body Text"/>
    <w:basedOn w:val="Normal"/>
    <w:link w:val="BodyTextChar"/>
    <w:uiPriority w:val="9"/>
    <w:semiHidden/>
    <w:unhideWhenUsed/>
    <w:rsid w:val="00661576"/>
    <w:pPr>
      <w:spacing w:after="120"/>
    </w:pPr>
  </w:style>
  <w:style w:type="character" w:customStyle="1" w:styleId="BodyTextChar">
    <w:name w:val="Body Text Char"/>
    <w:basedOn w:val="DefaultParagraphFont"/>
    <w:link w:val="BodyText"/>
    <w:uiPriority w:val="9"/>
    <w:semiHidden/>
    <w:rsid w:val="00C62BC3"/>
    <w:rPr>
      <w:szCs w:val="24"/>
      <w:lang w:val="en-US" w:eastAsia="en-US"/>
    </w:rPr>
  </w:style>
  <w:style w:type="paragraph" w:customStyle="1" w:styleId="Yours">
    <w:name w:val="Yours"/>
    <w:basedOn w:val="Normal"/>
    <w:uiPriority w:val="9"/>
    <w:semiHidden/>
    <w:qFormat/>
    <w:rsid w:val="00201800"/>
    <w:pPr>
      <w:keepNext/>
      <w:spacing w:after="1200"/>
    </w:pPr>
  </w:style>
  <w:style w:type="paragraph" w:customStyle="1" w:styleId="NormalSm">
    <w:name w:val="NormalSm"/>
    <w:basedOn w:val="Normal"/>
    <w:uiPriority w:val="9"/>
    <w:semiHidden/>
    <w:unhideWhenUsed/>
    <w:qFormat/>
    <w:rsid w:val="007803B8"/>
    <w:rPr>
      <w:sz w:val="18"/>
    </w:rPr>
  </w:style>
  <w:style w:type="paragraph" w:customStyle="1" w:styleId="NormalSmNoSpace">
    <w:name w:val="NormalSmNoSpace"/>
    <w:basedOn w:val="NormalSm"/>
    <w:uiPriority w:val="9"/>
    <w:semiHidden/>
    <w:unhideWhenUsed/>
    <w:qFormat/>
    <w:rsid w:val="00832DB7"/>
    <w:pPr>
      <w:spacing w:after="0" w:line="200" w:lineRule="atLeast"/>
    </w:pPr>
    <w:rPr>
      <w:sz w:val="16"/>
    </w:rPr>
  </w:style>
  <w:style w:type="paragraph" w:customStyle="1" w:styleId="Bullet1">
    <w:name w:val="Bullet1"/>
    <w:basedOn w:val="Normal"/>
    <w:uiPriority w:val="3"/>
    <w:qFormat/>
    <w:rsid w:val="003247C6"/>
    <w:pPr>
      <w:numPr>
        <w:numId w:val="1"/>
      </w:numPr>
      <w:spacing w:after="0"/>
    </w:pPr>
  </w:style>
  <w:style w:type="paragraph" w:customStyle="1" w:styleId="Bullet1Last">
    <w:name w:val="Bullet1Last"/>
    <w:basedOn w:val="Bullet1"/>
    <w:uiPriority w:val="3"/>
    <w:qFormat/>
    <w:rsid w:val="007A160D"/>
    <w:pPr>
      <w:spacing w:after="240"/>
    </w:pPr>
  </w:style>
  <w:style w:type="paragraph" w:customStyle="1" w:styleId="Heading">
    <w:name w:val="Heading"/>
    <w:basedOn w:val="Normal"/>
    <w:next w:val="Normal"/>
    <w:uiPriority w:val="9"/>
    <w:semiHidden/>
    <w:qFormat/>
    <w:rsid w:val="00A10061"/>
    <w:pPr>
      <w:keepNext/>
    </w:pPr>
    <w:rPr>
      <w:b/>
    </w:rPr>
  </w:style>
  <w:style w:type="paragraph" w:customStyle="1" w:styleId="LCHAddress">
    <w:name w:val="LCHAddress"/>
    <w:basedOn w:val="Normal"/>
    <w:uiPriority w:val="9"/>
    <w:semiHidden/>
    <w:qFormat/>
    <w:rsid w:val="00364CCD"/>
    <w:pPr>
      <w:autoSpaceDE w:val="0"/>
      <w:autoSpaceDN w:val="0"/>
      <w:adjustRightInd w:val="0"/>
      <w:spacing w:after="0" w:line="220" w:lineRule="atLeast"/>
      <w:jc w:val="right"/>
    </w:pPr>
    <w:rPr>
      <w:rFonts w:eastAsia="Times New Roman" w:cs="TheSans-B8ExtraBold"/>
      <w:bCs/>
      <w:color w:val="4D4E53"/>
      <w:sz w:val="18"/>
      <w:szCs w:val="18"/>
      <w:lang w:eastAsia="en-GB"/>
    </w:rPr>
  </w:style>
  <w:style w:type="paragraph" w:customStyle="1" w:styleId="LCHRegText">
    <w:name w:val="LCHRegText"/>
    <w:basedOn w:val="Footer"/>
    <w:uiPriority w:val="9"/>
    <w:semiHidden/>
    <w:qFormat/>
    <w:rsid w:val="00364CCD"/>
    <w:pPr>
      <w:spacing w:before="280"/>
      <w:ind w:left="-680"/>
      <w:jc w:val="right"/>
    </w:pPr>
    <w:rPr>
      <w:rFonts w:eastAsia="Times New Roman" w:cs="TheSans-B5Plain"/>
      <w:color w:val="4D4E53"/>
      <w:spacing w:val="-2"/>
      <w:sz w:val="12"/>
      <w:szCs w:val="12"/>
      <w:lang w:eastAsia="en-GB"/>
    </w:rPr>
  </w:style>
  <w:style w:type="table" w:customStyle="1" w:styleId="LCHClearnet">
    <w:name w:val="LCHClearnet"/>
    <w:basedOn w:val="TableNormal"/>
    <w:uiPriority w:val="99"/>
    <w:qFormat/>
    <w:rsid w:val="00C45239"/>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9EC3DF"/>
    </w:tcPr>
    <w:tblStylePr w:type="firstRow">
      <w:rPr>
        <w:color w:val="FFFFFF"/>
      </w:rPr>
      <w:tblPr/>
      <w:tcPr>
        <w:shd w:val="clear" w:color="auto" w:fill="00539F"/>
      </w:tcPr>
    </w:tblStylePr>
    <w:tblStylePr w:type="band2Horz">
      <w:tblPr/>
      <w:tcPr>
        <w:tcBorders>
          <w:top w:val="nil"/>
          <w:left w:val="nil"/>
          <w:bottom w:val="nil"/>
          <w:right w:val="nil"/>
          <w:insideH w:val="single" w:sz="4" w:space="0" w:color="9EC3DF"/>
          <w:insideV w:val="single" w:sz="4" w:space="0" w:color="9EC3DF"/>
        </w:tcBorders>
        <w:shd w:val="clear" w:color="auto" w:fill="FFFFFF"/>
      </w:tcPr>
    </w:tblStylePr>
  </w:style>
  <w:style w:type="table" w:styleId="Table3Deffects1">
    <w:name w:val="Table 3D effects 1"/>
    <w:basedOn w:val="TableNormal"/>
    <w:rsid w:val="00C45239"/>
    <w:pPr>
      <w:spacing w:after="2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45239"/>
    <w:pPr>
      <w:spacing w:after="2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45239"/>
    <w:pPr>
      <w:spacing w:after="2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45239"/>
    <w:pPr>
      <w:spacing w:after="2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45239"/>
    <w:pPr>
      <w:spacing w:after="2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LCHConfidential">
    <w:name w:val="LCHConfidential"/>
    <w:basedOn w:val="Header"/>
    <w:uiPriority w:val="9"/>
    <w:semiHidden/>
    <w:qFormat/>
    <w:rsid w:val="00EB74C2"/>
    <w:pPr>
      <w:spacing w:before="160"/>
      <w:jc w:val="right"/>
    </w:pPr>
    <w:rPr>
      <w:sz w:val="24"/>
    </w:rPr>
  </w:style>
  <w:style w:type="paragraph" w:customStyle="1" w:styleId="LCHDocTitle">
    <w:name w:val="LCHDocTitle"/>
    <w:basedOn w:val="Normal"/>
    <w:uiPriority w:val="9"/>
    <w:semiHidden/>
    <w:qFormat/>
    <w:rsid w:val="00841498"/>
    <w:rPr>
      <w:sz w:val="40"/>
    </w:rPr>
  </w:style>
  <w:style w:type="paragraph" w:customStyle="1" w:styleId="LCHInfo">
    <w:name w:val="LCHInfo"/>
    <w:basedOn w:val="NormalNoSpace"/>
    <w:uiPriority w:val="9"/>
    <w:semiHidden/>
    <w:qFormat/>
    <w:rsid w:val="008B1039"/>
    <w:rPr>
      <w:sz w:val="16"/>
    </w:rPr>
  </w:style>
  <w:style w:type="character" w:styleId="Hyperlink">
    <w:name w:val="Hyperlink"/>
    <w:basedOn w:val="DefaultParagraphFont"/>
    <w:uiPriority w:val="99"/>
    <w:rsid w:val="008B1039"/>
    <w:rPr>
      <w:color w:val="00539F"/>
      <w:u w:val="single"/>
    </w:rPr>
  </w:style>
  <w:style w:type="paragraph" w:customStyle="1" w:styleId="Bullet2">
    <w:name w:val="Bullet2"/>
    <w:basedOn w:val="Normal"/>
    <w:uiPriority w:val="3"/>
    <w:qFormat/>
    <w:rsid w:val="0037794C"/>
    <w:pPr>
      <w:numPr>
        <w:numId w:val="3"/>
      </w:numPr>
      <w:spacing w:after="0"/>
    </w:pPr>
  </w:style>
  <w:style w:type="paragraph" w:customStyle="1" w:styleId="Table">
    <w:name w:val="Table"/>
    <w:basedOn w:val="Normal"/>
    <w:uiPriority w:val="5"/>
    <w:qFormat/>
    <w:rsid w:val="0037794C"/>
    <w:pPr>
      <w:numPr>
        <w:numId w:val="4"/>
      </w:numPr>
      <w:ind w:left="851" w:hanging="851"/>
    </w:pPr>
  </w:style>
  <w:style w:type="paragraph" w:customStyle="1" w:styleId="Heading1NoNumb">
    <w:name w:val="Heading 1NoNumb"/>
    <w:basedOn w:val="Heading1"/>
    <w:next w:val="Normal"/>
    <w:uiPriority w:val="1"/>
    <w:qFormat/>
    <w:rsid w:val="00B76D21"/>
    <w:pPr>
      <w:numPr>
        <w:numId w:val="0"/>
      </w:numPr>
    </w:pPr>
  </w:style>
  <w:style w:type="paragraph" w:customStyle="1" w:styleId="Heading2NoNumb">
    <w:name w:val="Heading 2NoNumb"/>
    <w:basedOn w:val="Heading2"/>
    <w:next w:val="Normal"/>
    <w:uiPriority w:val="1"/>
    <w:qFormat/>
    <w:rsid w:val="00B76D21"/>
    <w:pPr>
      <w:numPr>
        <w:ilvl w:val="0"/>
        <w:numId w:val="0"/>
      </w:numPr>
    </w:pPr>
  </w:style>
  <w:style w:type="paragraph" w:customStyle="1" w:styleId="Heading3NoNumb">
    <w:name w:val="Heading 3NoNumb"/>
    <w:basedOn w:val="Heading3"/>
    <w:next w:val="Normal"/>
    <w:uiPriority w:val="1"/>
    <w:qFormat/>
    <w:rsid w:val="00B76D21"/>
    <w:pPr>
      <w:numPr>
        <w:ilvl w:val="0"/>
        <w:numId w:val="0"/>
      </w:numPr>
    </w:pPr>
  </w:style>
  <w:style w:type="paragraph" w:styleId="TOC1">
    <w:name w:val="toc 1"/>
    <w:basedOn w:val="Normal"/>
    <w:next w:val="Normal"/>
    <w:autoRedefine/>
    <w:uiPriority w:val="39"/>
    <w:rsid w:val="00951D26"/>
    <w:pPr>
      <w:tabs>
        <w:tab w:val="left" w:pos="425"/>
        <w:tab w:val="right" w:leader="dot" w:pos="9526"/>
      </w:tabs>
      <w:spacing w:before="120" w:after="0"/>
    </w:pPr>
  </w:style>
  <w:style w:type="paragraph" w:styleId="TOC2">
    <w:name w:val="toc 2"/>
    <w:basedOn w:val="Normal"/>
    <w:next w:val="Normal"/>
    <w:autoRedefine/>
    <w:uiPriority w:val="39"/>
    <w:rsid w:val="00F4399B"/>
    <w:pPr>
      <w:tabs>
        <w:tab w:val="left" w:pos="851"/>
        <w:tab w:val="right" w:leader="dot" w:pos="9526"/>
      </w:tabs>
      <w:spacing w:after="0"/>
      <w:ind w:left="425"/>
    </w:pPr>
  </w:style>
  <w:style w:type="paragraph" w:styleId="Title">
    <w:name w:val="Title"/>
    <w:basedOn w:val="Normal"/>
    <w:next w:val="Normal"/>
    <w:link w:val="TitleChar"/>
    <w:uiPriority w:val="6"/>
    <w:qFormat/>
    <w:rsid w:val="0052219F"/>
    <w:pPr>
      <w:spacing w:after="0" w:line="240" w:lineRule="auto"/>
      <w:contextualSpacing/>
    </w:pPr>
    <w:rPr>
      <w:rFonts w:eastAsia="MingLiU"/>
      <w:color w:val="003E77"/>
      <w:spacing w:val="5"/>
      <w:kern w:val="28"/>
      <w:sz w:val="60"/>
      <w:szCs w:val="52"/>
    </w:rPr>
  </w:style>
  <w:style w:type="character" w:customStyle="1" w:styleId="TitleChar">
    <w:name w:val="Title Char"/>
    <w:basedOn w:val="DefaultParagraphFont"/>
    <w:link w:val="Title"/>
    <w:uiPriority w:val="6"/>
    <w:rsid w:val="002C6FAF"/>
    <w:rPr>
      <w:rFonts w:ascii="Arial" w:eastAsia="MingLiU" w:hAnsi="Arial" w:cs="Times New Roman"/>
      <w:color w:val="003E77"/>
      <w:spacing w:val="5"/>
      <w:kern w:val="28"/>
      <w:sz w:val="60"/>
      <w:szCs w:val="52"/>
      <w:lang w:eastAsia="en-US"/>
    </w:rPr>
  </w:style>
  <w:style w:type="paragraph" w:customStyle="1" w:styleId="Subtitle1">
    <w:name w:val="Subtitle1"/>
    <w:basedOn w:val="Title"/>
    <w:uiPriority w:val="7"/>
    <w:qFormat/>
    <w:rsid w:val="0052219F"/>
    <w:pPr>
      <w:spacing w:after="600"/>
    </w:pPr>
    <w:rPr>
      <w:color w:val="000000"/>
      <w:sz w:val="36"/>
    </w:rPr>
  </w:style>
  <w:style w:type="paragraph" w:styleId="Subtitle">
    <w:name w:val="Subtitle"/>
    <w:basedOn w:val="Normal"/>
    <w:next w:val="Normal"/>
    <w:link w:val="SubtitleChar"/>
    <w:uiPriority w:val="9"/>
    <w:semiHidden/>
    <w:qFormat/>
    <w:rsid w:val="0052219F"/>
  </w:style>
  <w:style w:type="character" w:customStyle="1" w:styleId="SubtitleChar">
    <w:name w:val="Subtitle Char"/>
    <w:basedOn w:val="DefaultParagraphFont"/>
    <w:link w:val="Subtitle"/>
    <w:uiPriority w:val="9"/>
    <w:semiHidden/>
    <w:rsid w:val="0052219F"/>
    <w:rPr>
      <w:rFonts w:eastAsia="Arial Unicode MS"/>
      <w:szCs w:val="24"/>
      <w:lang w:eastAsia="en-US"/>
    </w:rPr>
  </w:style>
  <w:style w:type="paragraph" w:customStyle="1" w:styleId="NumbList1">
    <w:name w:val="NumbList1"/>
    <w:basedOn w:val="Normal"/>
    <w:uiPriority w:val="3"/>
    <w:qFormat/>
    <w:rsid w:val="00263729"/>
    <w:pPr>
      <w:numPr>
        <w:ilvl w:val="3"/>
        <w:numId w:val="2"/>
      </w:numPr>
      <w:spacing w:after="0"/>
    </w:pPr>
  </w:style>
  <w:style w:type="paragraph" w:customStyle="1" w:styleId="NumbList1Last">
    <w:name w:val="NumbList1Last"/>
    <w:basedOn w:val="NumbList1"/>
    <w:next w:val="Normal"/>
    <w:uiPriority w:val="3"/>
    <w:qFormat/>
    <w:rsid w:val="0052219F"/>
    <w:pPr>
      <w:spacing w:after="240"/>
    </w:pPr>
  </w:style>
  <w:style w:type="paragraph" w:customStyle="1" w:styleId="NumbList2">
    <w:name w:val="NumbList2"/>
    <w:basedOn w:val="Normal"/>
    <w:uiPriority w:val="3"/>
    <w:qFormat/>
    <w:rsid w:val="00263729"/>
    <w:pPr>
      <w:numPr>
        <w:ilvl w:val="4"/>
        <w:numId w:val="2"/>
      </w:numPr>
      <w:spacing w:after="0"/>
      <w:ind w:left="850" w:hanging="425"/>
    </w:pPr>
  </w:style>
  <w:style w:type="paragraph" w:customStyle="1" w:styleId="NumbList2Last">
    <w:name w:val="NumbList2Last"/>
    <w:basedOn w:val="NumbList2"/>
    <w:next w:val="Normal"/>
    <w:uiPriority w:val="3"/>
    <w:qFormat/>
    <w:rsid w:val="00263729"/>
    <w:pPr>
      <w:spacing w:after="240"/>
    </w:pPr>
  </w:style>
  <w:style w:type="paragraph" w:customStyle="1" w:styleId="Disclaimer">
    <w:name w:val="Disclaimer"/>
    <w:basedOn w:val="Normal"/>
    <w:uiPriority w:val="9"/>
    <w:semiHidden/>
    <w:qFormat/>
    <w:rsid w:val="002A7DD5"/>
    <w:pPr>
      <w:spacing w:after="120" w:line="200" w:lineRule="atLeast"/>
    </w:pPr>
    <w:rPr>
      <w:sz w:val="16"/>
    </w:rPr>
  </w:style>
  <w:style w:type="paragraph" w:styleId="Quote">
    <w:name w:val="Quote"/>
    <w:basedOn w:val="Normal"/>
    <w:next w:val="Normal"/>
    <w:link w:val="QuoteChar"/>
    <w:uiPriority w:val="5"/>
    <w:qFormat/>
    <w:rsid w:val="00B219D9"/>
    <w:pPr>
      <w:spacing w:after="120"/>
    </w:pPr>
    <w:rPr>
      <w:i/>
      <w:iCs/>
      <w:color w:val="00539F"/>
    </w:rPr>
  </w:style>
  <w:style w:type="character" w:customStyle="1" w:styleId="QuoteChar">
    <w:name w:val="Quote Char"/>
    <w:basedOn w:val="DefaultParagraphFont"/>
    <w:link w:val="Quote"/>
    <w:uiPriority w:val="5"/>
    <w:rsid w:val="003A636D"/>
    <w:rPr>
      <w:rFonts w:eastAsia="Arial Unicode MS"/>
      <w:i/>
      <w:iCs/>
      <w:color w:val="00539F"/>
      <w:szCs w:val="24"/>
      <w:lang w:eastAsia="en-US"/>
    </w:rPr>
  </w:style>
  <w:style w:type="paragraph" w:customStyle="1" w:styleId="QuoteSource">
    <w:name w:val="QuoteSource"/>
    <w:basedOn w:val="Quote"/>
    <w:uiPriority w:val="5"/>
    <w:qFormat/>
    <w:rsid w:val="00EB74C2"/>
    <w:pPr>
      <w:spacing w:after="240"/>
      <w:jc w:val="right"/>
    </w:pPr>
    <w:rPr>
      <w:b/>
    </w:rPr>
  </w:style>
  <w:style w:type="paragraph" w:customStyle="1" w:styleId="Heading1NoTOC">
    <w:name w:val="Heading 1NoTOC"/>
    <w:basedOn w:val="Heading1NoNumb"/>
    <w:uiPriority w:val="9"/>
    <w:qFormat/>
    <w:rsid w:val="00F4399B"/>
  </w:style>
  <w:style w:type="character" w:styleId="FollowedHyperlink">
    <w:name w:val="FollowedHyperlink"/>
    <w:basedOn w:val="DefaultParagraphFont"/>
    <w:uiPriority w:val="9"/>
    <w:semiHidden/>
    <w:rsid w:val="007C23D5"/>
    <w:rPr>
      <w:color w:val="9EC3DF"/>
      <w:u w:val="single"/>
    </w:rPr>
  </w:style>
  <w:style w:type="paragraph" w:customStyle="1" w:styleId="Bullet2Last">
    <w:name w:val="Bullet2Last"/>
    <w:basedOn w:val="Bullet2"/>
    <w:uiPriority w:val="3"/>
    <w:qFormat/>
    <w:rsid w:val="007A160D"/>
    <w:pPr>
      <w:spacing w:after="240"/>
    </w:pPr>
  </w:style>
  <w:style w:type="paragraph" w:customStyle="1" w:styleId="FooterLand">
    <w:name w:val="FooterLand"/>
    <w:basedOn w:val="Footer"/>
    <w:uiPriority w:val="10"/>
    <w:qFormat/>
    <w:rsid w:val="0082579F"/>
    <w:pPr>
      <w:tabs>
        <w:tab w:val="clear" w:pos="4763"/>
        <w:tab w:val="clear" w:pos="9526"/>
        <w:tab w:val="center" w:pos="7229"/>
        <w:tab w:val="right" w:pos="14459"/>
      </w:tabs>
    </w:pPr>
  </w:style>
  <w:style w:type="paragraph" w:customStyle="1" w:styleId="Abbreviation">
    <w:name w:val="Abbreviation"/>
    <w:basedOn w:val="Normal"/>
    <w:uiPriority w:val="5"/>
    <w:qFormat/>
    <w:rsid w:val="0022278F"/>
    <w:pPr>
      <w:tabs>
        <w:tab w:val="left" w:pos="1134"/>
      </w:tabs>
    </w:pPr>
  </w:style>
  <w:style w:type="paragraph" w:customStyle="1" w:styleId="NormalIndent">
    <w:name w:val="NormalIndent"/>
    <w:basedOn w:val="Normal"/>
    <w:uiPriority w:val="1"/>
    <w:qFormat/>
    <w:rsid w:val="005C5F49"/>
    <w:pPr>
      <w:ind w:left="340"/>
    </w:pPr>
  </w:style>
  <w:style w:type="paragraph" w:styleId="ListParagraph">
    <w:name w:val="List Paragraph"/>
    <w:basedOn w:val="Normal"/>
    <w:uiPriority w:val="34"/>
    <w:semiHidden/>
    <w:qFormat/>
    <w:rsid w:val="00AC47BB"/>
    <w:pPr>
      <w:ind w:left="720"/>
      <w:contextualSpacing/>
    </w:pPr>
  </w:style>
  <w:style w:type="character" w:styleId="PlaceholderText">
    <w:name w:val="Placeholder Text"/>
    <w:basedOn w:val="DefaultParagraphFont"/>
    <w:uiPriority w:val="98"/>
    <w:semiHidden/>
    <w:rsid w:val="00061DF1"/>
    <w:rPr>
      <w:color w:val="808080"/>
    </w:rPr>
  </w:style>
</w:styles>
</file>

<file path=word/webSettings.xml><?xml version="1.0" encoding="utf-8"?>
<w:webSettings xmlns:r="http://schemas.openxmlformats.org/officeDocument/2006/relationships" xmlns:w="http://schemas.openxmlformats.org/wordprocessingml/2006/main">
  <w:divs>
    <w:div w:id="106044302">
      <w:bodyDiv w:val="1"/>
      <w:marLeft w:val="0"/>
      <w:marRight w:val="0"/>
      <w:marTop w:val="0"/>
      <w:marBottom w:val="0"/>
      <w:divBdr>
        <w:top w:val="none" w:sz="0" w:space="0" w:color="auto"/>
        <w:left w:val="none" w:sz="0" w:space="0" w:color="auto"/>
        <w:bottom w:val="none" w:sz="0" w:space="0" w:color="auto"/>
        <w:right w:val="none" w:sz="0" w:space="0" w:color="auto"/>
      </w:divBdr>
    </w:div>
    <w:div w:id="136001173">
      <w:bodyDiv w:val="1"/>
      <w:marLeft w:val="0"/>
      <w:marRight w:val="0"/>
      <w:marTop w:val="0"/>
      <w:marBottom w:val="0"/>
      <w:divBdr>
        <w:top w:val="none" w:sz="0" w:space="0" w:color="auto"/>
        <w:left w:val="none" w:sz="0" w:space="0" w:color="auto"/>
        <w:bottom w:val="none" w:sz="0" w:space="0" w:color="auto"/>
        <w:right w:val="none" w:sz="0" w:space="0" w:color="auto"/>
      </w:divBdr>
    </w:div>
    <w:div w:id="155461047">
      <w:bodyDiv w:val="1"/>
      <w:marLeft w:val="0"/>
      <w:marRight w:val="0"/>
      <w:marTop w:val="0"/>
      <w:marBottom w:val="0"/>
      <w:divBdr>
        <w:top w:val="none" w:sz="0" w:space="0" w:color="auto"/>
        <w:left w:val="none" w:sz="0" w:space="0" w:color="auto"/>
        <w:bottom w:val="none" w:sz="0" w:space="0" w:color="auto"/>
        <w:right w:val="none" w:sz="0" w:space="0" w:color="auto"/>
      </w:divBdr>
    </w:div>
    <w:div w:id="219094154">
      <w:bodyDiv w:val="1"/>
      <w:marLeft w:val="0"/>
      <w:marRight w:val="0"/>
      <w:marTop w:val="0"/>
      <w:marBottom w:val="0"/>
      <w:divBdr>
        <w:top w:val="none" w:sz="0" w:space="0" w:color="auto"/>
        <w:left w:val="none" w:sz="0" w:space="0" w:color="auto"/>
        <w:bottom w:val="none" w:sz="0" w:space="0" w:color="auto"/>
        <w:right w:val="none" w:sz="0" w:space="0" w:color="auto"/>
      </w:divBdr>
    </w:div>
    <w:div w:id="222720878">
      <w:bodyDiv w:val="1"/>
      <w:marLeft w:val="0"/>
      <w:marRight w:val="0"/>
      <w:marTop w:val="0"/>
      <w:marBottom w:val="0"/>
      <w:divBdr>
        <w:top w:val="none" w:sz="0" w:space="0" w:color="auto"/>
        <w:left w:val="none" w:sz="0" w:space="0" w:color="auto"/>
        <w:bottom w:val="none" w:sz="0" w:space="0" w:color="auto"/>
        <w:right w:val="none" w:sz="0" w:space="0" w:color="auto"/>
      </w:divBdr>
    </w:div>
    <w:div w:id="226915553">
      <w:bodyDiv w:val="1"/>
      <w:marLeft w:val="0"/>
      <w:marRight w:val="0"/>
      <w:marTop w:val="0"/>
      <w:marBottom w:val="0"/>
      <w:divBdr>
        <w:top w:val="none" w:sz="0" w:space="0" w:color="auto"/>
        <w:left w:val="none" w:sz="0" w:space="0" w:color="auto"/>
        <w:bottom w:val="none" w:sz="0" w:space="0" w:color="auto"/>
        <w:right w:val="none" w:sz="0" w:space="0" w:color="auto"/>
      </w:divBdr>
    </w:div>
    <w:div w:id="283078457">
      <w:bodyDiv w:val="1"/>
      <w:marLeft w:val="0"/>
      <w:marRight w:val="0"/>
      <w:marTop w:val="0"/>
      <w:marBottom w:val="0"/>
      <w:divBdr>
        <w:top w:val="none" w:sz="0" w:space="0" w:color="auto"/>
        <w:left w:val="none" w:sz="0" w:space="0" w:color="auto"/>
        <w:bottom w:val="none" w:sz="0" w:space="0" w:color="auto"/>
        <w:right w:val="none" w:sz="0" w:space="0" w:color="auto"/>
      </w:divBdr>
    </w:div>
    <w:div w:id="283124442">
      <w:bodyDiv w:val="1"/>
      <w:marLeft w:val="0"/>
      <w:marRight w:val="0"/>
      <w:marTop w:val="0"/>
      <w:marBottom w:val="0"/>
      <w:divBdr>
        <w:top w:val="none" w:sz="0" w:space="0" w:color="auto"/>
        <w:left w:val="none" w:sz="0" w:space="0" w:color="auto"/>
        <w:bottom w:val="none" w:sz="0" w:space="0" w:color="auto"/>
        <w:right w:val="none" w:sz="0" w:space="0" w:color="auto"/>
      </w:divBdr>
    </w:div>
    <w:div w:id="284506708">
      <w:bodyDiv w:val="1"/>
      <w:marLeft w:val="0"/>
      <w:marRight w:val="0"/>
      <w:marTop w:val="0"/>
      <w:marBottom w:val="0"/>
      <w:divBdr>
        <w:top w:val="none" w:sz="0" w:space="0" w:color="auto"/>
        <w:left w:val="none" w:sz="0" w:space="0" w:color="auto"/>
        <w:bottom w:val="none" w:sz="0" w:space="0" w:color="auto"/>
        <w:right w:val="none" w:sz="0" w:space="0" w:color="auto"/>
      </w:divBdr>
    </w:div>
    <w:div w:id="338310512">
      <w:bodyDiv w:val="1"/>
      <w:marLeft w:val="0"/>
      <w:marRight w:val="0"/>
      <w:marTop w:val="0"/>
      <w:marBottom w:val="0"/>
      <w:divBdr>
        <w:top w:val="none" w:sz="0" w:space="0" w:color="auto"/>
        <w:left w:val="none" w:sz="0" w:space="0" w:color="auto"/>
        <w:bottom w:val="none" w:sz="0" w:space="0" w:color="auto"/>
        <w:right w:val="none" w:sz="0" w:space="0" w:color="auto"/>
      </w:divBdr>
    </w:div>
    <w:div w:id="352613854">
      <w:bodyDiv w:val="1"/>
      <w:marLeft w:val="0"/>
      <w:marRight w:val="0"/>
      <w:marTop w:val="0"/>
      <w:marBottom w:val="0"/>
      <w:divBdr>
        <w:top w:val="none" w:sz="0" w:space="0" w:color="auto"/>
        <w:left w:val="none" w:sz="0" w:space="0" w:color="auto"/>
        <w:bottom w:val="none" w:sz="0" w:space="0" w:color="auto"/>
        <w:right w:val="none" w:sz="0" w:space="0" w:color="auto"/>
      </w:divBdr>
    </w:div>
    <w:div w:id="368579093">
      <w:bodyDiv w:val="1"/>
      <w:marLeft w:val="0"/>
      <w:marRight w:val="0"/>
      <w:marTop w:val="0"/>
      <w:marBottom w:val="0"/>
      <w:divBdr>
        <w:top w:val="none" w:sz="0" w:space="0" w:color="auto"/>
        <w:left w:val="none" w:sz="0" w:space="0" w:color="auto"/>
        <w:bottom w:val="none" w:sz="0" w:space="0" w:color="auto"/>
        <w:right w:val="none" w:sz="0" w:space="0" w:color="auto"/>
      </w:divBdr>
    </w:div>
    <w:div w:id="456945948">
      <w:bodyDiv w:val="1"/>
      <w:marLeft w:val="0"/>
      <w:marRight w:val="0"/>
      <w:marTop w:val="0"/>
      <w:marBottom w:val="0"/>
      <w:divBdr>
        <w:top w:val="none" w:sz="0" w:space="0" w:color="auto"/>
        <w:left w:val="none" w:sz="0" w:space="0" w:color="auto"/>
        <w:bottom w:val="none" w:sz="0" w:space="0" w:color="auto"/>
        <w:right w:val="none" w:sz="0" w:space="0" w:color="auto"/>
      </w:divBdr>
    </w:div>
    <w:div w:id="486360535">
      <w:bodyDiv w:val="1"/>
      <w:marLeft w:val="0"/>
      <w:marRight w:val="0"/>
      <w:marTop w:val="0"/>
      <w:marBottom w:val="0"/>
      <w:divBdr>
        <w:top w:val="none" w:sz="0" w:space="0" w:color="auto"/>
        <w:left w:val="none" w:sz="0" w:space="0" w:color="auto"/>
        <w:bottom w:val="none" w:sz="0" w:space="0" w:color="auto"/>
        <w:right w:val="none" w:sz="0" w:space="0" w:color="auto"/>
      </w:divBdr>
    </w:div>
    <w:div w:id="575895958">
      <w:bodyDiv w:val="1"/>
      <w:marLeft w:val="0"/>
      <w:marRight w:val="0"/>
      <w:marTop w:val="0"/>
      <w:marBottom w:val="0"/>
      <w:divBdr>
        <w:top w:val="none" w:sz="0" w:space="0" w:color="auto"/>
        <w:left w:val="none" w:sz="0" w:space="0" w:color="auto"/>
        <w:bottom w:val="none" w:sz="0" w:space="0" w:color="auto"/>
        <w:right w:val="none" w:sz="0" w:space="0" w:color="auto"/>
      </w:divBdr>
    </w:div>
    <w:div w:id="582027668">
      <w:bodyDiv w:val="1"/>
      <w:marLeft w:val="0"/>
      <w:marRight w:val="0"/>
      <w:marTop w:val="0"/>
      <w:marBottom w:val="0"/>
      <w:divBdr>
        <w:top w:val="none" w:sz="0" w:space="0" w:color="auto"/>
        <w:left w:val="none" w:sz="0" w:space="0" w:color="auto"/>
        <w:bottom w:val="none" w:sz="0" w:space="0" w:color="auto"/>
        <w:right w:val="none" w:sz="0" w:space="0" w:color="auto"/>
      </w:divBdr>
    </w:div>
    <w:div w:id="617296720">
      <w:bodyDiv w:val="1"/>
      <w:marLeft w:val="0"/>
      <w:marRight w:val="0"/>
      <w:marTop w:val="0"/>
      <w:marBottom w:val="0"/>
      <w:divBdr>
        <w:top w:val="none" w:sz="0" w:space="0" w:color="auto"/>
        <w:left w:val="none" w:sz="0" w:space="0" w:color="auto"/>
        <w:bottom w:val="none" w:sz="0" w:space="0" w:color="auto"/>
        <w:right w:val="none" w:sz="0" w:space="0" w:color="auto"/>
      </w:divBdr>
    </w:div>
    <w:div w:id="657609207">
      <w:bodyDiv w:val="1"/>
      <w:marLeft w:val="0"/>
      <w:marRight w:val="0"/>
      <w:marTop w:val="0"/>
      <w:marBottom w:val="0"/>
      <w:divBdr>
        <w:top w:val="none" w:sz="0" w:space="0" w:color="auto"/>
        <w:left w:val="none" w:sz="0" w:space="0" w:color="auto"/>
        <w:bottom w:val="none" w:sz="0" w:space="0" w:color="auto"/>
        <w:right w:val="none" w:sz="0" w:space="0" w:color="auto"/>
      </w:divBdr>
    </w:div>
    <w:div w:id="728655448">
      <w:bodyDiv w:val="1"/>
      <w:marLeft w:val="0"/>
      <w:marRight w:val="0"/>
      <w:marTop w:val="0"/>
      <w:marBottom w:val="0"/>
      <w:divBdr>
        <w:top w:val="none" w:sz="0" w:space="0" w:color="auto"/>
        <w:left w:val="none" w:sz="0" w:space="0" w:color="auto"/>
        <w:bottom w:val="none" w:sz="0" w:space="0" w:color="auto"/>
        <w:right w:val="none" w:sz="0" w:space="0" w:color="auto"/>
      </w:divBdr>
    </w:div>
    <w:div w:id="824395675">
      <w:bodyDiv w:val="1"/>
      <w:marLeft w:val="0"/>
      <w:marRight w:val="0"/>
      <w:marTop w:val="0"/>
      <w:marBottom w:val="0"/>
      <w:divBdr>
        <w:top w:val="none" w:sz="0" w:space="0" w:color="auto"/>
        <w:left w:val="none" w:sz="0" w:space="0" w:color="auto"/>
        <w:bottom w:val="none" w:sz="0" w:space="0" w:color="auto"/>
        <w:right w:val="none" w:sz="0" w:space="0" w:color="auto"/>
      </w:divBdr>
    </w:div>
    <w:div w:id="866797813">
      <w:bodyDiv w:val="1"/>
      <w:marLeft w:val="0"/>
      <w:marRight w:val="0"/>
      <w:marTop w:val="0"/>
      <w:marBottom w:val="0"/>
      <w:divBdr>
        <w:top w:val="none" w:sz="0" w:space="0" w:color="auto"/>
        <w:left w:val="none" w:sz="0" w:space="0" w:color="auto"/>
        <w:bottom w:val="none" w:sz="0" w:space="0" w:color="auto"/>
        <w:right w:val="none" w:sz="0" w:space="0" w:color="auto"/>
      </w:divBdr>
    </w:div>
    <w:div w:id="905409773">
      <w:bodyDiv w:val="1"/>
      <w:marLeft w:val="0"/>
      <w:marRight w:val="0"/>
      <w:marTop w:val="0"/>
      <w:marBottom w:val="0"/>
      <w:divBdr>
        <w:top w:val="none" w:sz="0" w:space="0" w:color="auto"/>
        <w:left w:val="none" w:sz="0" w:space="0" w:color="auto"/>
        <w:bottom w:val="none" w:sz="0" w:space="0" w:color="auto"/>
        <w:right w:val="none" w:sz="0" w:space="0" w:color="auto"/>
      </w:divBdr>
    </w:div>
    <w:div w:id="930119136">
      <w:bodyDiv w:val="1"/>
      <w:marLeft w:val="0"/>
      <w:marRight w:val="0"/>
      <w:marTop w:val="0"/>
      <w:marBottom w:val="0"/>
      <w:divBdr>
        <w:top w:val="none" w:sz="0" w:space="0" w:color="auto"/>
        <w:left w:val="none" w:sz="0" w:space="0" w:color="auto"/>
        <w:bottom w:val="none" w:sz="0" w:space="0" w:color="auto"/>
        <w:right w:val="none" w:sz="0" w:space="0" w:color="auto"/>
      </w:divBdr>
    </w:div>
    <w:div w:id="1004478288">
      <w:bodyDiv w:val="1"/>
      <w:marLeft w:val="0"/>
      <w:marRight w:val="0"/>
      <w:marTop w:val="0"/>
      <w:marBottom w:val="0"/>
      <w:divBdr>
        <w:top w:val="none" w:sz="0" w:space="0" w:color="auto"/>
        <w:left w:val="none" w:sz="0" w:space="0" w:color="auto"/>
        <w:bottom w:val="none" w:sz="0" w:space="0" w:color="auto"/>
        <w:right w:val="none" w:sz="0" w:space="0" w:color="auto"/>
      </w:divBdr>
    </w:div>
    <w:div w:id="1013999470">
      <w:bodyDiv w:val="1"/>
      <w:marLeft w:val="0"/>
      <w:marRight w:val="0"/>
      <w:marTop w:val="0"/>
      <w:marBottom w:val="0"/>
      <w:divBdr>
        <w:top w:val="none" w:sz="0" w:space="0" w:color="auto"/>
        <w:left w:val="none" w:sz="0" w:space="0" w:color="auto"/>
        <w:bottom w:val="none" w:sz="0" w:space="0" w:color="auto"/>
        <w:right w:val="none" w:sz="0" w:space="0" w:color="auto"/>
      </w:divBdr>
    </w:div>
    <w:div w:id="1037042577">
      <w:bodyDiv w:val="1"/>
      <w:marLeft w:val="0"/>
      <w:marRight w:val="0"/>
      <w:marTop w:val="0"/>
      <w:marBottom w:val="0"/>
      <w:divBdr>
        <w:top w:val="none" w:sz="0" w:space="0" w:color="auto"/>
        <w:left w:val="none" w:sz="0" w:space="0" w:color="auto"/>
        <w:bottom w:val="none" w:sz="0" w:space="0" w:color="auto"/>
        <w:right w:val="none" w:sz="0" w:space="0" w:color="auto"/>
      </w:divBdr>
    </w:div>
    <w:div w:id="1038504072">
      <w:bodyDiv w:val="1"/>
      <w:marLeft w:val="0"/>
      <w:marRight w:val="0"/>
      <w:marTop w:val="0"/>
      <w:marBottom w:val="0"/>
      <w:divBdr>
        <w:top w:val="none" w:sz="0" w:space="0" w:color="auto"/>
        <w:left w:val="none" w:sz="0" w:space="0" w:color="auto"/>
        <w:bottom w:val="none" w:sz="0" w:space="0" w:color="auto"/>
        <w:right w:val="none" w:sz="0" w:space="0" w:color="auto"/>
      </w:divBdr>
    </w:div>
    <w:div w:id="1161577687">
      <w:bodyDiv w:val="1"/>
      <w:marLeft w:val="0"/>
      <w:marRight w:val="0"/>
      <w:marTop w:val="0"/>
      <w:marBottom w:val="0"/>
      <w:divBdr>
        <w:top w:val="none" w:sz="0" w:space="0" w:color="auto"/>
        <w:left w:val="none" w:sz="0" w:space="0" w:color="auto"/>
        <w:bottom w:val="none" w:sz="0" w:space="0" w:color="auto"/>
        <w:right w:val="none" w:sz="0" w:space="0" w:color="auto"/>
      </w:divBdr>
    </w:div>
    <w:div w:id="1195267559">
      <w:bodyDiv w:val="1"/>
      <w:marLeft w:val="0"/>
      <w:marRight w:val="0"/>
      <w:marTop w:val="0"/>
      <w:marBottom w:val="0"/>
      <w:divBdr>
        <w:top w:val="none" w:sz="0" w:space="0" w:color="auto"/>
        <w:left w:val="none" w:sz="0" w:space="0" w:color="auto"/>
        <w:bottom w:val="none" w:sz="0" w:space="0" w:color="auto"/>
        <w:right w:val="none" w:sz="0" w:space="0" w:color="auto"/>
      </w:divBdr>
    </w:div>
    <w:div w:id="1217888063">
      <w:bodyDiv w:val="1"/>
      <w:marLeft w:val="0"/>
      <w:marRight w:val="0"/>
      <w:marTop w:val="0"/>
      <w:marBottom w:val="0"/>
      <w:divBdr>
        <w:top w:val="none" w:sz="0" w:space="0" w:color="auto"/>
        <w:left w:val="none" w:sz="0" w:space="0" w:color="auto"/>
        <w:bottom w:val="none" w:sz="0" w:space="0" w:color="auto"/>
        <w:right w:val="none" w:sz="0" w:space="0" w:color="auto"/>
      </w:divBdr>
    </w:div>
    <w:div w:id="1250653233">
      <w:bodyDiv w:val="1"/>
      <w:marLeft w:val="0"/>
      <w:marRight w:val="0"/>
      <w:marTop w:val="0"/>
      <w:marBottom w:val="0"/>
      <w:divBdr>
        <w:top w:val="none" w:sz="0" w:space="0" w:color="auto"/>
        <w:left w:val="none" w:sz="0" w:space="0" w:color="auto"/>
        <w:bottom w:val="none" w:sz="0" w:space="0" w:color="auto"/>
        <w:right w:val="none" w:sz="0" w:space="0" w:color="auto"/>
      </w:divBdr>
    </w:div>
    <w:div w:id="1269390710">
      <w:bodyDiv w:val="1"/>
      <w:marLeft w:val="0"/>
      <w:marRight w:val="0"/>
      <w:marTop w:val="0"/>
      <w:marBottom w:val="0"/>
      <w:divBdr>
        <w:top w:val="none" w:sz="0" w:space="0" w:color="auto"/>
        <w:left w:val="none" w:sz="0" w:space="0" w:color="auto"/>
        <w:bottom w:val="none" w:sz="0" w:space="0" w:color="auto"/>
        <w:right w:val="none" w:sz="0" w:space="0" w:color="auto"/>
      </w:divBdr>
    </w:div>
    <w:div w:id="1273511576">
      <w:bodyDiv w:val="1"/>
      <w:marLeft w:val="0"/>
      <w:marRight w:val="0"/>
      <w:marTop w:val="0"/>
      <w:marBottom w:val="0"/>
      <w:divBdr>
        <w:top w:val="none" w:sz="0" w:space="0" w:color="auto"/>
        <w:left w:val="none" w:sz="0" w:space="0" w:color="auto"/>
        <w:bottom w:val="none" w:sz="0" w:space="0" w:color="auto"/>
        <w:right w:val="none" w:sz="0" w:space="0" w:color="auto"/>
      </w:divBdr>
    </w:div>
    <w:div w:id="1338384793">
      <w:bodyDiv w:val="1"/>
      <w:marLeft w:val="0"/>
      <w:marRight w:val="0"/>
      <w:marTop w:val="0"/>
      <w:marBottom w:val="0"/>
      <w:divBdr>
        <w:top w:val="none" w:sz="0" w:space="0" w:color="auto"/>
        <w:left w:val="none" w:sz="0" w:space="0" w:color="auto"/>
        <w:bottom w:val="none" w:sz="0" w:space="0" w:color="auto"/>
        <w:right w:val="none" w:sz="0" w:space="0" w:color="auto"/>
      </w:divBdr>
    </w:div>
    <w:div w:id="1379354499">
      <w:bodyDiv w:val="1"/>
      <w:marLeft w:val="0"/>
      <w:marRight w:val="0"/>
      <w:marTop w:val="0"/>
      <w:marBottom w:val="0"/>
      <w:divBdr>
        <w:top w:val="none" w:sz="0" w:space="0" w:color="auto"/>
        <w:left w:val="none" w:sz="0" w:space="0" w:color="auto"/>
        <w:bottom w:val="none" w:sz="0" w:space="0" w:color="auto"/>
        <w:right w:val="none" w:sz="0" w:space="0" w:color="auto"/>
      </w:divBdr>
    </w:div>
    <w:div w:id="1382703590">
      <w:bodyDiv w:val="1"/>
      <w:marLeft w:val="0"/>
      <w:marRight w:val="0"/>
      <w:marTop w:val="0"/>
      <w:marBottom w:val="0"/>
      <w:divBdr>
        <w:top w:val="none" w:sz="0" w:space="0" w:color="auto"/>
        <w:left w:val="none" w:sz="0" w:space="0" w:color="auto"/>
        <w:bottom w:val="none" w:sz="0" w:space="0" w:color="auto"/>
        <w:right w:val="none" w:sz="0" w:space="0" w:color="auto"/>
      </w:divBdr>
    </w:div>
    <w:div w:id="1431046096">
      <w:bodyDiv w:val="1"/>
      <w:marLeft w:val="0"/>
      <w:marRight w:val="0"/>
      <w:marTop w:val="0"/>
      <w:marBottom w:val="0"/>
      <w:divBdr>
        <w:top w:val="none" w:sz="0" w:space="0" w:color="auto"/>
        <w:left w:val="none" w:sz="0" w:space="0" w:color="auto"/>
        <w:bottom w:val="none" w:sz="0" w:space="0" w:color="auto"/>
        <w:right w:val="none" w:sz="0" w:space="0" w:color="auto"/>
      </w:divBdr>
    </w:div>
    <w:div w:id="1473400475">
      <w:bodyDiv w:val="1"/>
      <w:marLeft w:val="0"/>
      <w:marRight w:val="0"/>
      <w:marTop w:val="0"/>
      <w:marBottom w:val="0"/>
      <w:divBdr>
        <w:top w:val="none" w:sz="0" w:space="0" w:color="auto"/>
        <w:left w:val="none" w:sz="0" w:space="0" w:color="auto"/>
        <w:bottom w:val="none" w:sz="0" w:space="0" w:color="auto"/>
        <w:right w:val="none" w:sz="0" w:space="0" w:color="auto"/>
      </w:divBdr>
    </w:div>
    <w:div w:id="1477409107">
      <w:bodyDiv w:val="1"/>
      <w:marLeft w:val="0"/>
      <w:marRight w:val="0"/>
      <w:marTop w:val="0"/>
      <w:marBottom w:val="0"/>
      <w:divBdr>
        <w:top w:val="none" w:sz="0" w:space="0" w:color="auto"/>
        <w:left w:val="none" w:sz="0" w:space="0" w:color="auto"/>
        <w:bottom w:val="none" w:sz="0" w:space="0" w:color="auto"/>
        <w:right w:val="none" w:sz="0" w:space="0" w:color="auto"/>
      </w:divBdr>
    </w:div>
    <w:div w:id="1521888932">
      <w:bodyDiv w:val="1"/>
      <w:marLeft w:val="0"/>
      <w:marRight w:val="0"/>
      <w:marTop w:val="0"/>
      <w:marBottom w:val="0"/>
      <w:divBdr>
        <w:top w:val="none" w:sz="0" w:space="0" w:color="auto"/>
        <w:left w:val="none" w:sz="0" w:space="0" w:color="auto"/>
        <w:bottom w:val="none" w:sz="0" w:space="0" w:color="auto"/>
        <w:right w:val="none" w:sz="0" w:space="0" w:color="auto"/>
      </w:divBdr>
    </w:div>
    <w:div w:id="1523081720">
      <w:bodyDiv w:val="1"/>
      <w:marLeft w:val="0"/>
      <w:marRight w:val="0"/>
      <w:marTop w:val="0"/>
      <w:marBottom w:val="0"/>
      <w:divBdr>
        <w:top w:val="none" w:sz="0" w:space="0" w:color="auto"/>
        <w:left w:val="none" w:sz="0" w:space="0" w:color="auto"/>
        <w:bottom w:val="none" w:sz="0" w:space="0" w:color="auto"/>
        <w:right w:val="none" w:sz="0" w:space="0" w:color="auto"/>
      </w:divBdr>
    </w:div>
    <w:div w:id="1523130000">
      <w:bodyDiv w:val="1"/>
      <w:marLeft w:val="0"/>
      <w:marRight w:val="0"/>
      <w:marTop w:val="0"/>
      <w:marBottom w:val="0"/>
      <w:divBdr>
        <w:top w:val="none" w:sz="0" w:space="0" w:color="auto"/>
        <w:left w:val="none" w:sz="0" w:space="0" w:color="auto"/>
        <w:bottom w:val="none" w:sz="0" w:space="0" w:color="auto"/>
        <w:right w:val="none" w:sz="0" w:space="0" w:color="auto"/>
      </w:divBdr>
    </w:div>
    <w:div w:id="1523206205">
      <w:bodyDiv w:val="1"/>
      <w:marLeft w:val="0"/>
      <w:marRight w:val="0"/>
      <w:marTop w:val="0"/>
      <w:marBottom w:val="0"/>
      <w:divBdr>
        <w:top w:val="none" w:sz="0" w:space="0" w:color="auto"/>
        <w:left w:val="none" w:sz="0" w:space="0" w:color="auto"/>
        <w:bottom w:val="none" w:sz="0" w:space="0" w:color="auto"/>
        <w:right w:val="none" w:sz="0" w:space="0" w:color="auto"/>
      </w:divBdr>
    </w:div>
    <w:div w:id="1533573896">
      <w:bodyDiv w:val="1"/>
      <w:marLeft w:val="0"/>
      <w:marRight w:val="0"/>
      <w:marTop w:val="0"/>
      <w:marBottom w:val="0"/>
      <w:divBdr>
        <w:top w:val="none" w:sz="0" w:space="0" w:color="auto"/>
        <w:left w:val="none" w:sz="0" w:space="0" w:color="auto"/>
        <w:bottom w:val="none" w:sz="0" w:space="0" w:color="auto"/>
        <w:right w:val="none" w:sz="0" w:space="0" w:color="auto"/>
      </w:divBdr>
    </w:div>
    <w:div w:id="1592202864">
      <w:bodyDiv w:val="1"/>
      <w:marLeft w:val="0"/>
      <w:marRight w:val="0"/>
      <w:marTop w:val="0"/>
      <w:marBottom w:val="0"/>
      <w:divBdr>
        <w:top w:val="none" w:sz="0" w:space="0" w:color="auto"/>
        <w:left w:val="none" w:sz="0" w:space="0" w:color="auto"/>
        <w:bottom w:val="none" w:sz="0" w:space="0" w:color="auto"/>
        <w:right w:val="none" w:sz="0" w:space="0" w:color="auto"/>
      </w:divBdr>
    </w:div>
    <w:div w:id="1592813974">
      <w:bodyDiv w:val="1"/>
      <w:marLeft w:val="0"/>
      <w:marRight w:val="0"/>
      <w:marTop w:val="0"/>
      <w:marBottom w:val="0"/>
      <w:divBdr>
        <w:top w:val="none" w:sz="0" w:space="0" w:color="auto"/>
        <w:left w:val="none" w:sz="0" w:space="0" w:color="auto"/>
        <w:bottom w:val="none" w:sz="0" w:space="0" w:color="auto"/>
        <w:right w:val="none" w:sz="0" w:space="0" w:color="auto"/>
      </w:divBdr>
    </w:div>
    <w:div w:id="1635283843">
      <w:bodyDiv w:val="1"/>
      <w:marLeft w:val="0"/>
      <w:marRight w:val="0"/>
      <w:marTop w:val="0"/>
      <w:marBottom w:val="0"/>
      <w:divBdr>
        <w:top w:val="none" w:sz="0" w:space="0" w:color="auto"/>
        <w:left w:val="none" w:sz="0" w:space="0" w:color="auto"/>
        <w:bottom w:val="none" w:sz="0" w:space="0" w:color="auto"/>
        <w:right w:val="none" w:sz="0" w:space="0" w:color="auto"/>
      </w:divBdr>
    </w:div>
    <w:div w:id="1650477226">
      <w:bodyDiv w:val="1"/>
      <w:marLeft w:val="0"/>
      <w:marRight w:val="0"/>
      <w:marTop w:val="0"/>
      <w:marBottom w:val="0"/>
      <w:divBdr>
        <w:top w:val="none" w:sz="0" w:space="0" w:color="auto"/>
        <w:left w:val="none" w:sz="0" w:space="0" w:color="auto"/>
        <w:bottom w:val="none" w:sz="0" w:space="0" w:color="auto"/>
        <w:right w:val="none" w:sz="0" w:space="0" w:color="auto"/>
      </w:divBdr>
    </w:div>
    <w:div w:id="1805191293">
      <w:bodyDiv w:val="1"/>
      <w:marLeft w:val="0"/>
      <w:marRight w:val="0"/>
      <w:marTop w:val="0"/>
      <w:marBottom w:val="0"/>
      <w:divBdr>
        <w:top w:val="none" w:sz="0" w:space="0" w:color="auto"/>
        <w:left w:val="none" w:sz="0" w:space="0" w:color="auto"/>
        <w:bottom w:val="none" w:sz="0" w:space="0" w:color="auto"/>
        <w:right w:val="none" w:sz="0" w:space="0" w:color="auto"/>
      </w:divBdr>
    </w:div>
    <w:div w:id="1891528812">
      <w:bodyDiv w:val="1"/>
      <w:marLeft w:val="0"/>
      <w:marRight w:val="0"/>
      <w:marTop w:val="0"/>
      <w:marBottom w:val="0"/>
      <w:divBdr>
        <w:top w:val="none" w:sz="0" w:space="0" w:color="auto"/>
        <w:left w:val="none" w:sz="0" w:space="0" w:color="auto"/>
        <w:bottom w:val="none" w:sz="0" w:space="0" w:color="auto"/>
        <w:right w:val="none" w:sz="0" w:space="0" w:color="auto"/>
      </w:divBdr>
    </w:div>
    <w:div w:id="1957633234">
      <w:bodyDiv w:val="1"/>
      <w:marLeft w:val="0"/>
      <w:marRight w:val="0"/>
      <w:marTop w:val="0"/>
      <w:marBottom w:val="0"/>
      <w:divBdr>
        <w:top w:val="none" w:sz="0" w:space="0" w:color="auto"/>
        <w:left w:val="none" w:sz="0" w:space="0" w:color="auto"/>
        <w:bottom w:val="none" w:sz="0" w:space="0" w:color="auto"/>
        <w:right w:val="none" w:sz="0" w:space="0" w:color="auto"/>
      </w:divBdr>
    </w:div>
    <w:div w:id="1961455008">
      <w:bodyDiv w:val="1"/>
      <w:marLeft w:val="0"/>
      <w:marRight w:val="0"/>
      <w:marTop w:val="0"/>
      <w:marBottom w:val="0"/>
      <w:divBdr>
        <w:top w:val="none" w:sz="0" w:space="0" w:color="auto"/>
        <w:left w:val="none" w:sz="0" w:space="0" w:color="auto"/>
        <w:bottom w:val="none" w:sz="0" w:space="0" w:color="auto"/>
        <w:right w:val="none" w:sz="0" w:space="0" w:color="auto"/>
      </w:divBdr>
    </w:div>
    <w:div w:id="2001694628">
      <w:bodyDiv w:val="1"/>
      <w:marLeft w:val="0"/>
      <w:marRight w:val="0"/>
      <w:marTop w:val="0"/>
      <w:marBottom w:val="0"/>
      <w:divBdr>
        <w:top w:val="none" w:sz="0" w:space="0" w:color="auto"/>
        <w:left w:val="none" w:sz="0" w:space="0" w:color="auto"/>
        <w:bottom w:val="none" w:sz="0" w:space="0" w:color="auto"/>
        <w:right w:val="none" w:sz="0" w:space="0" w:color="auto"/>
      </w:divBdr>
    </w:div>
    <w:div w:id="2085174726">
      <w:bodyDiv w:val="1"/>
      <w:marLeft w:val="0"/>
      <w:marRight w:val="0"/>
      <w:marTop w:val="0"/>
      <w:marBottom w:val="0"/>
      <w:divBdr>
        <w:top w:val="none" w:sz="0" w:space="0" w:color="auto"/>
        <w:left w:val="none" w:sz="0" w:space="0" w:color="auto"/>
        <w:bottom w:val="none" w:sz="0" w:space="0" w:color="auto"/>
        <w:right w:val="none" w:sz="0" w:space="0" w:color="auto"/>
      </w:divBdr>
    </w:div>
    <w:div w:id="2100519341">
      <w:bodyDiv w:val="1"/>
      <w:marLeft w:val="0"/>
      <w:marRight w:val="0"/>
      <w:marTop w:val="0"/>
      <w:marBottom w:val="0"/>
      <w:divBdr>
        <w:top w:val="none" w:sz="0" w:space="0" w:color="auto"/>
        <w:left w:val="none" w:sz="0" w:space="0" w:color="auto"/>
        <w:bottom w:val="none" w:sz="0" w:space="0" w:color="auto"/>
        <w:right w:val="none" w:sz="0" w:space="0" w:color="auto"/>
      </w:divBdr>
    </w:div>
    <w:div w:id="210136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microsoft.com/office/2007/relationships/stylesWithEffects" Target="stylesWithEffects.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lchclearnet.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lchclearne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LCHClearnet">
      <a:dk1>
        <a:sysClr val="windowText" lastClr="000000"/>
      </a:dk1>
      <a:lt1>
        <a:sysClr val="window" lastClr="FFFFFF"/>
      </a:lt1>
      <a:dk2>
        <a:srgbClr val="00539F"/>
      </a:dk2>
      <a:lt2>
        <a:srgbClr val="A9A9AB"/>
      </a:lt2>
      <a:accent1>
        <a:srgbClr val="AC1A2F"/>
      </a:accent1>
      <a:accent2>
        <a:srgbClr val="5C3160"/>
      </a:accent2>
      <a:accent3>
        <a:srgbClr val="FF7900"/>
      </a:accent3>
      <a:accent4>
        <a:srgbClr val="006C56"/>
      </a:accent4>
      <a:accent5>
        <a:srgbClr val="83AEB6"/>
      </a:accent5>
      <a:accent6>
        <a:srgbClr val="9EC3DF"/>
      </a:accent6>
      <a:hlink>
        <a:srgbClr val="00539F"/>
      </a:hlink>
      <a:folHlink>
        <a:srgbClr val="9EC3DF"/>
      </a:folHlink>
    </a:clrScheme>
    <a:fontScheme name="LCH Clearne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3844F-0F8F-4E2F-8646-947A0EB4C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18393</Words>
  <Characters>117228</Characters>
  <Application>Microsoft Office Word</Application>
  <DocSecurity>4</DocSecurity>
  <Lines>976</Lines>
  <Paragraphs>270</Paragraphs>
  <ScaleCrop>false</ScaleCrop>
  <HeadingPairs>
    <vt:vector size="2" baseType="variant">
      <vt:variant>
        <vt:lpstr>Title</vt:lpstr>
      </vt:variant>
      <vt:variant>
        <vt:i4>1</vt:i4>
      </vt:variant>
    </vt:vector>
  </HeadingPairs>
  <TitlesOfParts>
    <vt:vector size="1" baseType="lpstr">
      <vt:lpstr/>
    </vt:vector>
  </TitlesOfParts>
  <Company>LCH.Clearnet</Company>
  <LinksUpToDate>false</LinksUpToDate>
  <CharactersWithSpaces>135351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Savage</dc:creator>
  <cp:lastModifiedBy>Andrew Bryan</cp:lastModifiedBy>
  <cp:revision>2</cp:revision>
  <cp:lastPrinted>2014-08-29T11:29:00Z</cp:lastPrinted>
  <dcterms:created xsi:type="dcterms:W3CDTF">2014-09-04T07:39:00Z</dcterms:created>
  <dcterms:modified xsi:type="dcterms:W3CDTF">2014-09-04T07:39:00Z</dcterms:modified>
</cp:coreProperties>
</file>